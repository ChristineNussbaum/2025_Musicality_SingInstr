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615124DA" w14:textId="3BE234B3" w:rsidR="000A3C46" w:rsidRPr="000A5A16" w:rsidRDefault="002443DE" w:rsidP="000A5A16">
      <w:pPr>
        <w:rPr>
          <w:rStyle w:val="Hervorhebung"/>
          <w:rFonts w:ascii="Times New Roman" w:hAnsi="Times New Roman" w:cs="Times New Roman"/>
          <w:i w:val="0"/>
          <w:iCs w:val="0"/>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bookmarkStart w:id="3" w:name="_Toc64538323"/>
      <w:r w:rsidR="00C77CEF">
        <w:rPr>
          <w:rFonts w:ascii="Times New Roman" w:hAnsi="Times New Roman" w:cs="Times New Roman"/>
          <w:sz w:val="24"/>
          <w:szCs w:val="24"/>
          <w:lang w:val="en-US"/>
        </w:rPr>
        <w:t xml:space="preserve">7515 </w:t>
      </w:r>
      <w:r w:rsidR="000A3C46">
        <w:rPr>
          <w:rStyle w:val="Hervorhebung"/>
          <w:rFonts w:ascii="Times New Roman" w:hAnsi="Times New Roman" w:cs="Times New Roman"/>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0DFF417D"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w:t>
      </w:r>
      <w:ins w:id="5" w:author="Stefan Schweinberger" w:date="2025-06-13T09:50:00Z">
        <w:r w:rsidR="00FA6A46">
          <w:rPr>
            <w:rFonts w:ascii="Times New Roman" w:hAnsi="Times New Roman" w:cs="Times New Roman"/>
            <w:sz w:val="24"/>
            <w:szCs w:val="24"/>
            <w:lang w:val="en-US"/>
          </w:rPr>
          <w:t xml:space="preserve">vocal </w:t>
        </w:r>
      </w:ins>
      <w:r>
        <w:rPr>
          <w:rFonts w:ascii="Times New Roman" w:hAnsi="Times New Roman" w:cs="Times New Roman"/>
          <w:sz w:val="24"/>
          <w:szCs w:val="24"/>
          <w:lang w:val="en-US"/>
        </w:rPr>
        <w:t xml:space="preserve">emotional communication, we </w:t>
      </w:r>
      <w:del w:id="6" w:author="Stefan Schweinberger" w:date="2025-06-13T09:51:00Z">
        <w:r w:rsidDel="00FA6A46">
          <w:rPr>
            <w:rFonts w:ascii="Times New Roman" w:hAnsi="Times New Roman" w:cs="Times New Roman"/>
            <w:sz w:val="24"/>
            <w:szCs w:val="24"/>
            <w:lang w:val="en-US"/>
          </w:rPr>
          <w:delText>asked if it makes a</w:delText>
        </w:r>
      </w:del>
      <w:ins w:id="7" w:author="Stefan Schweinberger" w:date="2025-06-13T09:51:00Z">
        <w:r w:rsidR="00FA6A46">
          <w:rPr>
            <w:rFonts w:ascii="Times New Roman" w:hAnsi="Times New Roman" w:cs="Times New Roman"/>
            <w:sz w:val="24"/>
            <w:szCs w:val="24"/>
            <w:lang w:val="en-US"/>
          </w:rPr>
          <w:t>assessed possible</w:t>
        </w:r>
      </w:ins>
      <w:r>
        <w:rPr>
          <w:rFonts w:ascii="Times New Roman" w:hAnsi="Times New Roman" w:cs="Times New Roman"/>
          <w:sz w:val="24"/>
          <w:szCs w:val="24"/>
          <w:lang w:val="en-US"/>
        </w:rPr>
        <w:t xml:space="preserve"> </w:t>
      </w:r>
      <w:del w:id="8" w:author="Stefan Schweinberger" w:date="2025-06-13T09:51:00Z">
        <w:r w:rsidDel="00FA6A46">
          <w:rPr>
            <w:rFonts w:ascii="Times New Roman" w:hAnsi="Times New Roman" w:cs="Times New Roman"/>
            <w:sz w:val="24"/>
            <w:szCs w:val="24"/>
            <w:lang w:val="en-US"/>
          </w:rPr>
          <w:delText xml:space="preserve">difference </w:delText>
        </w:r>
      </w:del>
      <w:ins w:id="9" w:author="Stefan Schweinberger" w:date="2025-06-13T09:51:00Z">
        <w:r w:rsidR="00FA6A46">
          <w:rPr>
            <w:rFonts w:ascii="Times New Roman" w:hAnsi="Times New Roman" w:cs="Times New Roman"/>
            <w:sz w:val="24"/>
            <w:szCs w:val="24"/>
            <w:lang w:val="en-US"/>
          </w:rPr>
          <w:t>effects of whether</w:t>
        </w:r>
      </w:ins>
      <w:del w:id="10" w:author="Stefan Schweinberger" w:date="2025-06-13T09:51:00Z">
        <w:r w:rsidDel="00FA6A46">
          <w:rPr>
            <w:rFonts w:ascii="Times New Roman" w:hAnsi="Times New Roman" w:cs="Times New Roman"/>
            <w:sz w:val="24"/>
            <w:szCs w:val="24"/>
            <w:lang w:val="en-US"/>
          </w:rPr>
          <w:delText>if</w:delText>
        </w:r>
      </w:del>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ins w:id="11" w:author="Stefan Schweinberger" w:date="2025-06-13T09:53:00Z">
        <w:r w:rsidR="00FA6A46">
          <w:rPr>
            <w:rFonts w:ascii="Times New Roman" w:hAnsi="Times New Roman" w:cs="Times New Roman"/>
            <w:sz w:val="24"/>
            <w:szCs w:val="24"/>
            <w:lang w:val="en-US"/>
          </w:rPr>
          <w:t xml:space="preserve">Evidence for an advantage </w:t>
        </w:r>
      </w:ins>
      <w:del w:id="12" w:author="Stefan Schweinberger" w:date="2025-06-13T09:53:00Z">
        <w:r w:rsidDel="00FA6A46">
          <w:rPr>
            <w:rFonts w:ascii="Times New Roman" w:hAnsi="Times New Roman" w:cs="Times New Roman"/>
            <w:sz w:val="24"/>
            <w:szCs w:val="24"/>
            <w:lang w:val="en-US"/>
          </w:rPr>
          <w:delText xml:space="preserve">The pattern </w:delText>
        </w:r>
      </w:del>
      <w:r>
        <w:rPr>
          <w:rFonts w:ascii="Times New Roman" w:hAnsi="Times New Roman" w:cs="Times New Roman"/>
          <w:sz w:val="24"/>
          <w:szCs w:val="24"/>
          <w:lang w:val="en-US"/>
        </w:rPr>
        <w:t xml:space="preserve">for amateurs vs. non-musicians was inconclusive. Across groups, we replicated the consistent link between vocal emotion perception and auditory sensitivity, especially for melodies. </w:t>
      </w:r>
      <w:del w:id="13" w:author="Stefan Schweinberger" w:date="2025-06-13T09:54:00Z">
        <w:r w:rsidDel="00FA6A46">
          <w:rPr>
            <w:rFonts w:ascii="Times New Roman" w:hAnsi="Times New Roman" w:cs="Times New Roman"/>
            <w:sz w:val="24"/>
            <w:szCs w:val="24"/>
            <w:lang w:val="en-US"/>
          </w:rPr>
          <w:delText>Thus</w:delText>
        </w:r>
      </w:del>
      <w:ins w:id="14" w:author="Stefan Schweinberger" w:date="2025-06-13T09:54:00Z">
        <w:r w:rsidR="00FA6A46">
          <w:rPr>
            <w:rFonts w:ascii="Times New Roman" w:hAnsi="Times New Roman" w:cs="Times New Roman"/>
            <w:sz w:val="24"/>
            <w:szCs w:val="24"/>
            <w:lang w:val="en-US"/>
          </w:rPr>
          <w:t>Overall</w:t>
        </w:r>
      </w:ins>
      <w:r>
        <w:rPr>
          <w:rFonts w:ascii="Times New Roman" w:hAnsi="Times New Roman" w:cs="Times New Roman"/>
          <w:sz w:val="24"/>
          <w:szCs w:val="24"/>
          <w:lang w:val="en-US"/>
        </w:rPr>
        <w:t>, the current work aligns with the perspective that a musicians’ advantage for vocal emotions is tied to natural auditory sensitivity</w:t>
      </w:r>
      <w:ins w:id="15" w:author="Stefan Schweinberger" w:date="2025-06-13T09:54:00Z">
        <w:r w:rsidR="00FA6A46">
          <w:rPr>
            <w:rFonts w:ascii="Times New Roman" w:hAnsi="Times New Roman" w:cs="Times New Roman"/>
            <w:sz w:val="24"/>
            <w:szCs w:val="24"/>
            <w:lang w:val="en-US"/>
          </w:rPr>
          <w:t>,</w:t>
        </w:r>
      </w:ins>
      <w:r>
        <w:rPr>
          <w:rFonts w:ascii="Times New Roman" w:hAnsi="Times New Roman" w:cs="Times New Roman"/>
          <w:sz w:val="24"/>
          <w:szCs w:val="24"/>
          <w:lang w:val="en-US"/>
        </w:rPr>
        <w:t xml:space="preserve"> but </w:t>
      </w:r>
      <w:del w:id="16" w:author="Stefan Schweinberger" w:date="2025-06-13T09:54:00Z">
        <w:r w:rsidDel="00FA6A46">
          <w:rPr>
            <w:rFonts w:ascii="Times New Roman" w:hAnsi="Times New Roman" w:cs="Times New Roman"/>
            <w:sz w:val="24"/>
            <w:szCs w:val="24"/>
            <w:lang w:val="en-US"/>
          </w:rPr>
          <w:delText xml:space="preserve">not </w:delText>
        </w:r>
      </w:del>
      <w:ins w:id="17" w:author="Stefan Schweinberger" w:date="2025-06-13T09:54:00Z">
        <w:r w:rsidR="00FA6A46">
          <w:rPr>
            <w:rFonts w:ascii="Times New Roman" w:hAnsi="Times New Roman" w:cs="Times New Roman"/>
            <w:sz w:val="24"/>
            <w:szCs w:val="24"/>
            <w:lang w:val="en-US"/>
          </w:rPr>
          <w:t>neither to</w:t>
        </w:r>
        <w:r w:rsidR="00FA6A46">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the type of musical activities </w:t>
      </w:r>
      <w:ins w:id="18" w:author="Stefan Schweinberger" w:date="2025-06-13T09:54:00Z">
        <w:r w:rsidR="00FA6A46">
          <w:rPr>
            <w:rFonts w:ascii="Times New Roman" w:hAnsi="Times New Roman" w:cs="Times New Roman"/>
            <w:sz w:val="24"/>
            <w:szCs w:val="24"/>
            <w:lang w:val="en-US"/>
          </w:rPr>
          <w:t>n</w:t>
        </w:r>
      </w:ins>
      <w:r>
        <w:rPr>
          <w:rFonts w:ascii="Times New Roman" w:hAnsi="Times New Roman" w:cs="Times New Roman"/>
          <w:sz w:val="24"/>
          <w:szCs w:val="24"/>
          <w:lang w:val="en-US"/>
        </w:rPr>
        <w:t xml:space="preserve">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9" w:name="_Toc200448860"/>
      <w:r>
        <w:rPr>
          <w:rStyle w:val="Hervorhebung"/>
          <w:rFonts w:ascii="Times New Roman" w:hAnsi="Times New Roman" w:cs="Times New Roman"/>
          <w:sz w:val="24"/>
          <w:szCs w:val="24"/>
          <w:lang w:val="en-US"/>
        </w:rPr>
        <w:lastRenderedPageBreak/>
        <w:t>Public significance statement</w:t>
      </w:r>
      <w:bookmarkEnd w:id="19"/>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45292365" w:rsidR="00484889" w:rsidRPr="001C77F8" w:rsidRDefault="00FB69CC" w:rsidP="00FB69CC">
      <w:pPr>
        <w:pStyle w:val="Listenabsatz"/>
        <w:numPr>
          <w:ilvl w:val="0"/>
          <w:numId w:val="14"/>
        </w:numPr>
        <w:spacing w:line="480" w:lineRule="auto"/>
        <w:rPr>
          <w:lang w:val="en-US"/>
        </w:rPr>
      </w:pPr>
      <w:del w:id="20" w:author="Stefan Schweinberger" w:date="2025-06-13T09:56:00Z">
        <w:r w:rsidDel="00D94F96">
          <w:rPr>
            <w:rFonts w:ascii="Times New Roman" w:hAnsi="Times New Roman" w:cs="Times New Roman"/>
            <w:iCs/>
            <w:sz w:val="24"/>
            <w:szCs w:val="24"/>
            <w:lang w:val="en-US"/>
          </w:rPr>
          <w:delText>Instead</w:delText>
        </w:r>
      </w:del>
      <w:ins w:id="21" w:author="Stefan Schweinberger" w:date="2025-06-13T09:56:00Z">
        <w:r w:rsidR="00D94F96">
          <w:rPr>
            <w:rFonts w:ascii="Times New Roman" w:hAnsi="Times New Roman" w:cs="Times New Roman"/>
            <w:iCs/>
            <w:sz w:val="24"/>
            <w:szCs w:val="24"/>
            <w:lang w:val="en-US"/>
          </w:rPr>
          <w:t>Across groups</w:t>
        </w:r>
      </w:ins>
      <w:r>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22"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22"/>
      <w:r w:rsidRPr="003248C0">
        <w:rPr>
          <w:rFonts w:ascii="Times New Roman" w:hAnsi="Times New Roman" w:cs="Times New Roman"/>
          <w:sz w:val="24"/>
          <w:szCs w:val="24"/>
          <w:lang w:val="en-US"/>
        </w:rPr>
        <w:t xml:space="preserve"> </w:t>
      </w:r>
    </w:p>
    <w:p w14:paraId="63BF6F52" w14:textId="2901B6F8"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EyVDE1OjE1OjU1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EyVDE1OjE1OjU1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TJUMTU6MTU6NTU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TJUMTU6MTU6NTU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EyVDE1OjE1OjU1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TJUMTU6MTU6NTU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commentRangeStart w:id="23"/>
      <w:r w:rsidR="005E349A" w:rsidRPr="0097416C">
        <w:rPr>
          <w:rFonts w:ascii="Times New Roman" w:hAnsi="Times New Roman" w:cs="Times New Roman"/>
          <w:b/>
          <w:sz w:val="24"/>
          <w:szCs w:val="24"/>
          <w:lang w:val="en-US"/>
        </w:rPr>
        <w:t>musicality</w:t>
      </w:r>
      <w:commentRangeEnd w:id="23"/>
      <w:r w:rsidR="00D94F96">
        <w:rPr>
          <w:rStyle w:val="Kommentarzeichen"/>
        </w:rPr>
        <w:commentReference w:id="23"/>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xMlQxNToxNTo1N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TJUMTU6MTU6NTU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TJUMTU6MTU6NTU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w:t>
      </w:r>
      <w:del w:id="24" w:author="Stefan Schweinberger" w:date="2025-06-13T09:56:00Z">
        <w:r w:rsidR="00BF4D79" w:rsidRPr="00BF4D79" w:rsidDel="00D94F96">
          <w:rPr>
            <w:rFonts w:ascii="Times New Roman" w:hAnsi="Times New Roman" w:cs="Times New Roman"/>
            <w:sz w:val="24"/>
            <w:szCs w:val="24"/>
            <w:lang w:val="en-US"/>
          </w:rPr>
          <w:delText xml:space="preserve"> </w:delText>
        </w:r>
      </w:del>
      <w:r w:rsidR="00BF4D79" w:rsidRPr="00BF4D79">
        <w:rPr>
          <w:rFonts w:ascii="Times New Roman" w:hAnsi="Times New Roman" w:cs="Times New Roman"/>
          <w:sz w:val="24"/>
          <w:szCs w:val="24"/>
          <w:lang w:val="en-US"/>
        </w:rPr>
        <w:t xml:space="preserve">point to a role of </w:t>
      </w:r>
      <w:r w:rsidR="00BF4D79" w:rsidRPr="00BF4D79">
        <w:rPr>
          <w:rFonts w:ascii="Times New Roman" w:hAnsi="Times New Roman" w:cs="Times New Roman"/>
          <w:b/>
          <w:sz w:val="24"/>
          <w:szCs w:val="24"/>
          <w:lang w:val="en-US"/>
        </w:rPr>
        <w:t>acoustic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xMlQxNToxNTo1N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TJUMTU6MTU6NTU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TgiLCIkdHlwZSI6IlN3aXNzQWNhZGVtaWMuQ2l0YXZpLkNpdGF0aW9ucy5Xb3JkUGxhY2Vob2xkZXJFbnRyeSwgU3dpc3NBY2FkZW1pYy5DaXRhdmkiLCJJZCI6ImRiMDc2ZGNkLWE1NzYtNGY1OS1iMzEwLTgxZTJiOTVhMjk5MCIsIlJhbmdlTGVuZ3RoIjoyMSwiUmVmZXJlbmNlSWQiOiJmM2QzMDQ0NC1iZDA5LTRjNjItOGNmZC0zMWMwOTBiZWFi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jQ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yN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I2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y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I4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jk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zg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xNi4wNy4yMDI0IiwiRG9pIjoiMTAuMTAzOC9zNDE1OTgtMDI0LTY2ODg5LXkiLCJFZGl0b3JzIjpbXSwiRXZhbHVhdGlvbkNvbXBsZXhpdHkiOjAsIkV2YWx1YXRpb25Tb3VyY2VUZXh0Rm9ybWF0IjowLCJHcm91cHMiOltdLCJIYXNMYWJlbDEiOmZhbHNlLCJIYXNMYWJlbDIiOmZhbHNlLCJLZXl3b3JkcyI6W10sIkxhbmd1YWdlIjoiZW5nIiwiTGFuZ3VhZ2VDb2RlIjoiZW4i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MTAuMTAzOC9zNDE1OTgtMDI0LTY2ODg5LXkiLCJVcmlTdHJpbmciOiJodHRwczovL2RvaS5vcmcvMTAuMTAzOC9zNDE1OTgtMDI0LTY2ODg5LXk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ExIiwiTW9kaWZpZWRCeSI6Il9DaHJpc3RpbmUgTnVzc2JhdW0iLCJJZCI6IjRhNjRhZTIzLWIwYTQtNGQzYy1hMTE0LWY1YzhkNWM4OWVlMCIsIk1vZGlmaWVkT24iOiIyMDI1LTAzLTE4VDEzOjM0OjExIiwiUHJvamVjdCI6eyIkcmVmIjoiOCJ9fV0sIk51bWJlciI6IjEiLCJPcmdhbml6YXRpb25zIjpbXSwiT3RoZXJzSW52b2x2ZWQiOltdLCJQYWdlUmFuZ2UiOiI8c3A+XHJcbiAgPG4+MTY0NjI8L24+XHJcbiAgPGluPnRydWU8L2luPlxyXG4gIDxvcz4xNjQ2Mjwvb3M+XHJcbiAgPHBzPjE2NDYyPC9wcz5cclxuPC9zcD5cclxuPG9zPjE2NDYyPC9vcz4iLCJQZXJpb2RpY2FsIjp7IiRpZCI6IjU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}</w:instrText>
          </w:r>
          <w:r w:rsidR="00B677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Nussbaum et al., 2024; Vigl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EyVDE1OjE1OjU1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xMlQxNToxNTo1NS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EyVDE1OjE1OjU1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4FC0FD"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ins w:id="25" w:author="Stefan Schweinberger" w:date="2025-06-13T09:59:00Z">
        <w:r w:rsidR="00CF432E">
          <w:rPr>
            <w:rFonts w:ascii="Times New Roman" w:hAnsi="Times New Roman" w:cs="Times New Roman"/>
            <w:sz w:val="24"/>
            <w:szCs w:val="24"/>
            <w:lang w:val="en-US"/>
          </w:rPr>
          <w:t>,</w:t>
        </w:r>
      </w:ins>
      <w:r w:rsidR="009B3773">
        <w:rPr>
          <w:rFonts w:ascii="Times New Roman" w:hAnsi="Times New Roman" w:cs="Times New Roman"/>
          <w:sz w:val="24"/>
          <w:szCs w:val="24"/>
          <w:lang w:val="en-US"/>
        </w:rPr>
        <w:t xml:space="preserve"> </w:t>
      </w:r>
      <w:del w:id="26" w:author="Stefan Schweinberger" w:date="2025-06-13T09:59:00Z">
        <w:r w:rsidR="009B3773" w:rsidDel="00CF432E">
          <w:rPr>
            <w:rFonts w:ascii="Times New Roman" w:hAnsi="Times New Roman" w:cs="Times New Roman"/>
            <w:sz w:val="24"/>
            <w:szCs w:val="24"/>
            <w:lang w:val="en-US"/>
          </w:rPr>
          <w:delText xml:space="preserve">and </w:delText>
        </w:r>
      </w:del>
      <w:ins w:id="27" w:author="Stefan Schweinberger" w:date="2025-06-13T09:59:00Z">
        <w:r w:rsidR="00CF432E">
          <w:rPr>
            <w:rFonts w:ascii="Times New Roman" w:hAnsi="Times New Roman" w:cs="Times New Roman"/>
            <w:sz w:val="24"/>
            <w:szCs w:val="24"/>
            <w:lang w:val="en-US"/>
          </w:rPr>
          <w:t>whereas</w:t>
        </w:r>
        <w:r w:rsidR="00CF432E">
          <w:rPr>
            <w:rFonts w:ascii="Times New Roman" w:hAnsi="Times New Roman" w:cs="Times New Roman"/>
            <w:sz w:val="24"/>
            <w:szCs w:val="24"/>
            <w:lang w:val="en-US"/>
          </w:rPr>
          <w:t xml:space="preserve"> </w:t>
        </w:r>
      </w:ins>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w:t>
      </w:r>
      <w:proofErr w:type="gramStart"/>
      <w:r w:rsidR="009B3773">
        <w:rPr>
          <w:rFonts w:ascii="Times New Roman" w:hAnsi="Times New Roman" w:cs="Times New Roman"/>
          <w:sz w:val="24"/>
          <w:szCs w:val="24"/>
          <w:lang w:val="en-US"/>
        </w:rPr>
        <w:t>i.e.</w:t>
      </w:r>
      <w:proofErr w:type="gramEnd"/>
      <w:r w:rsidR="009B3773">
        <w:rPr>
          <w:rFonts w:ascii="Times New Roman" w:hAnsi="Times New Roman" w:cs="Times New Roman"/>
          <w:sz w:val="24"/>
          <w:szCs w:val="24"/>
          <w:lang w:val="en-US"/>
        </w:rPr>
        <w:t xml:space="preserv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B50615A"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xMlQxNToxNTo1N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TJUMTU6MTU6NTU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28" w:name="_Toc200448862"/>
      <w:r>
        <w:rPr>
          <w:rFonts w:ascii="Times New Roman" w:hAnsi="Times New Roman" w:cs="Times New Roman"/>
          <w:sz w:val="24"/>
          <w:szCs w:val="24"/>
          <w:lang w:val="en-US"/>
        </w:rPr>
        <w:t>Singers vs. instrumentalists</w:t>
      </w:r>
      <w:bookmarkEnd w:id="28"/>
    </w:p>
    <w:p w14:paraId="4E0ABDF0" w14:textId="5D518905"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EyVDE1OjE1OjU1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EyVDE1OjE1OjU1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EyVDE1OjE1OjU1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2F6B62">
        <w:rPr>
          <w:rFonts w:ascii="Times New Roman" w:hAnsi="Times New Roman" w:cs="Times New Roman"/>
          <w:color w:val="C00000"/>
          <w:sz w:val="24"/>
          <w:szCs w:val="24"/>
          <w:lang w:val="en-US"/>
        </w:rPr>
        <w:t>But does this hold for</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the </w:t>
      </w:r>
      <w:r w:rsidR="003D0C93" w:rsidRPr="002F6B62">
        <w:rPr>
          <w:rFonts w:ascii="Times New Roman" w:hAnsi="Times New Roman" w:cs="Times New Roman"/>
          <w:color w:val="C00000"/>
          <w:sz w:val="24"/>
          <w:szCs w:val="24"/>
          <w:lang w:val="en-US"/>
        </w:rPr>
        <w:t>perception</w:t>
      </w:r>
      <w:r w:rsidR="00226CD0" w:rsidRPr="002F6B62">
        <w:rPr>
          <w:rFonts w:ascii="Times New Roman" w:hAnsi="Times New Roman" w:cs="Times New Roman"/>
          <w:color w:val="C00000"/>
          <w:sz w:val="24"/>
          <w:szCs w:val="24"/>
          <w:lang w:val="en-US"/>
        </w:rPr>
        <w:t xml:space="preserve"> of vocal cues</w:t>
      </w:r>
      <w:r w:rsidR="00BC5426" w:rsidRPr="002F6B62">
        <w:rPr>
          <w:rFonts w:ascii="Times New Roman" w:hAnsi="Times New Roman" w:cs="Times New Roman"/>
          <w:color w:val="C00000"/>
          <w:sz w:val="24"/>
          <w:szCs w:val="24"/>
          <w:lang w:val="en-US"/>
        </w:rPr>
        <w:t xml:space="preserve"> as well?</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Neuroscientific research revealed</w:t>
      </w:r>
      <w:r w:rsidR="003D0C93" w:rsidRPr="002F6B62">
        <w:rPr>
          <w:rFonts w:ascii="Times New Roman" w:hAnsi="Times New Roman" w:cs="Times New Roman"/>
          <w:color w:val="C00000"/>
          <w:sz w:val="24"/>
          <w:szCs w:val="24"/>
          <w:lang w:val="en-US"/>
        </w:rPr>
        <w:t xml:space="preserve"> </w:t>
      </w:r>
      <w:del w:id="29" w:author="Stefan Schweinberger" w:date="2025-06-13T10:01:00Z">
        <w:r w:rsidR="00226CD0" w:rsidRPr="002F6B62" w:rsidDel="00C617CB">
          <w:rPr>
            <w:rFonts w:ascii="Times New Roman" w:hAnsi="Times New Roman" w:cs="Times New Roman"/>
            <w:color w:val="C00000"/>
            <w:sz w:val="24"/>
            <w:szCs w:val="24"/>
            <w:lang w:val="en-US"/>
          </w:rPr>
          <w:delText xml:space="preserve">large </w:delText>
        </w:r>
      </w:del>
      <w:ins w:id="30" w:author="Stefan Schweinberger" w:date="2025-06-13T10:01:00Z">
        <w:r w:rsidR="00C617CB">
          <w:rPr>
            <w:rFonts w:ascii="Times New Roman" w:hAnsi="Times New Roman" w:cs="Times New Roman"/>
            <w:color w:val="C00000"/>
            <w:sz w:val="24"/>
            <w:szCs w:val="24"/>
            <w:lang w:val="en-US"/>
          </w:rPr>
          <w:t>substantial</w:t>
        </w:r>
        <w:r w:rsidR="00C617CB" w:rsidRPr="002F6B62">
          <w:rPr>
            <w:rFonts w:ascii="Times New Roman" w:hAnsi="Times New Roman" w:cs="Times New Roman"/>
            <w:color w:val="C00000"/>
            <w:sz w:val="24"/>
            <w:szCs w:val="24"/>
            <w:lang w:val="en-US"/>
          </w:rPr>
          <w:t xml:space="preserve"> </w:t>
        </w:r>
      </w:ins>
      <w:r w:rsidR="00226CD0" w:rsidRPr="002F6B62">
        <w:rPr>
          <w:rFonts w:ascii="Times New Roman" w:hAnsi="Times New Roman" w:cs="Times New Roman"/>
          <w:color w:val="C00000"/>
          <w:sz w:val="24"/>
          <w:szCs w:val="24"/>
          <w:lang w:val="en-US"/>
        </w:rPr>
        <w:t>overlap between the neural circuits</w:t>
      </w:r>
      <w:r w:rsidR="003D0C93"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 xml:space="preserve">involved </w:t>
      </w:r>
      <w:r w:rsidR="00BC5426" w:rsidRPr="002F6B62">
        <w:rPr>
          <w:rFonts w:ascii="Times New Roman" w:hAnsi="Times New Roman" w:cs="Times New Roman"/>
          <w:color w:val="C00000"/>
          <w:sz w:val="24"/>
          <w:szCs w:val="24"/>
          <w:lang w:val="en-US"/>
        </w:rPr>
        <w:t xml:space="preserve">in </w:t>
      </w:r>
      <w:r w:rsidR="00226CD0" w:rsidRPr="002F6B62">
        <w:rPr>
          <w:rFonts w:ascii="Times New Roman" w:hAnsi="Times New Roman" w:cs="Times New Roman"/>
          <w:color w:val="C00000"/>
          <w:sz w:val="24"/>
          <w:szCs w:val="24"/>
          <w:lang w:val="en-US"/>
        </w:rPr>
        <w:t>the</w:t>
      </w:r>
      <w:r w:rsidR="003D0C93" w:rsidRPr="002F6B62">
        <w:rPr>
          <w:rFonts w:ascii="Times New Roman" w:hAnsi="Times New Roman" w:cs="Times New Roman"/>
          <w:color w:val="C00000"/>
          <w:sz w:val="24"/>
          <w:szCs w:val="24"/>
          <w:lang w:val="en-US"/>
        </w:rPr>
        <w:t xml:space="preserve"> expression and perception </w:t>
      </w:r>
      <w:r w:rsidR="00226CD0" w:rsidRPr="002F6B62">
        <w:rPr>
          <w:rFonts w:ascii="Times New Roman" w:hAnsi="Times New Roman" w:cs="Times New Roman"/>
          <w:color w:val="C00000"/>
          <w:sz w:val="24"/>
          <w:szCs w:val="24"/>
          <w:lang w:val="en-US"/>
        </w:rPr>
        <w:t>of</w:t>
      </w:r>
      <w:r w:rsidR="003D0C93" w:rsidRPr="002F6B62">
        <w:rPr>
          <w:rFonts w:ascii="Times New Roman" w:hAnsi="Times New Roman" w:cs="Times New Roman"/>
          <w:color w:val="C00000"/>
          <w:sz w:val="24"/>
          <w:szCs w:val="24"/>
          <w:lang w:val="en-US"/>
        </w:rPr>
        <w:t xml:space="preserve"> v</w:t>
      </w:r>
      <w:r w:rsidR="00226CD0" w:rsidRPr="002F6B62">
        <w:rPr>
          <w:rFonts w:ascii="Times New Roman" w:hAnsi="Times New Roman" w:cs="Times New Roman"/>
          <w:color w:val="C00000"/>
          <w:sz w:val="24"/>
          <w:szCs w:val="24"/>
          <w:lang w:val="en-US"/>
        </w:rPr>
        <w:t>ocal information</w:t>
      </w:r>
      <w:r w:rsidR="003D0C93"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362e7432-1b20-4f08-bd8d-bffaa8036f0c"/>
          <w:id w:val="-2038725500"/>
          <w:placeholder>
            <w:docPart w:val="DefaultPlaceholder_-1854013440"/>
          </w:placeholder>
        </w:sdtPr>
        <w:sdtContent>
          <w:r w:rsidR="000A2FEC"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YtMTJUMTU6MTU6NTU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(Frühholz &amp; Schweinberger, 2021)</w:t>
          </w:r>
          <w:r w:rsidR="000A2FEC" w:rsidRPr="002F6B62">
            <w:rPr>
              <w:rFonts w:ascii="Times New Roman" w:hAnsi="Times New Roman" w:cs="Times New Roman"/>
              <w:color w:val="C00000"/>
              <w:sz w:val="24"/>
              <w:szCs w:val="24"/>
              <w:lang w:val="en-US"/>
            </w:rPr>
            <w:fldChar w:fldCharType="end"/>
          </w:r>
        </w:sdtContent>
      </w:sdt>
      <w:r w:rsidR="00226CD0" w:rsidRPr="002F6B62">
        <w:rPr>
          <w:rFonts w:ascii="Times New Roman" w:hAnsi="Times New Roman" w:cs="Times New Roman"/>
          <w:color w:val="C00000"/>
          <w:sz w:val="24"/>
          <w:szCs w:val="24"/>
          <w:lang w:val="en-US"/>
        </w:rPr>
        <w:t xml:space="preserve">, but this does not necessarily imply that individuals with supreme </w:t>
      </w:r>
      <w:r w:rsidR="003D0C93" w:rsidRPr="002F6B62">
        <w:rPr>
          <w:rFonts w:ascii="Times New Roman" w:hAnsi="Times New Roman" w:cs="Times New Roman"/>
          <w:color w:val="C00000"/>
          <w:sz w:val="24"/>
          <w:szCs w:val="24"/>
          <w:lang w:val="en-US"/>
        </w:rPr>
        <w:t>expertise in vocal expression</w:t>
      </w:r>
      <w:r w:rsidR="00226CD0" w:rsidRPr="002F6B62">
        <w:rPr>
          <w:rFonts w:ascii="Times New Roman" w:hAnsi="Times New Roman" w:cs="Times New Roman"/>
          <w:color w:val="C00000"/>
          <w:sz w:val="24"/>
          <w:szCs w:val="24"/>
          <w:lang w:val="en-US"/>
        </w:rPr>
        <w:t xml:space="preserve"> would have benefits in</w:t>
      </w:r>
      <w:r w:rsidR="00BC5426" w:rsidRPr="002F6B62">
        <w:rPr>
          <w:rFonts w:ascii="Times New Roman" w:hAnsi="Times New Roman" w:cs="Times New Roman"/>
          <w:color w:val="C00000"/>
          <w:sz w:val="24"/>
          <w:szCs w:val="24"/>
          <w:lang w:val="en-US"/>
        </w:rPr>
        <w:t xml:space="preserve"> </w:t>
      </w:r>
      <w:r w:rsidR="00226CD0" w:rsidRPr="002F6B62">
        <w:rPr>
          <w:rFonts w:ascii="Times New Roman" w:hAnsi="Times New Roman" w:cs="Times New Roman"/>
          <w:color w:val="C00000"/>
          <w:sz w:val="24"/>
          <w:szCs w:val="24"/>
          <w:lang w:val="en-US"/>
        </w:rPr>
        <w:t>perception as well</w:t>
      </w:r>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(Nikjeh et al., 2009)</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w:t>
      </w:r>
      <w:r w:rsidR="00226CD0"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 xml:space="preserve">In fact, </w:t>
      </w:r>
      <w:sdt>
        <w:sdtPr>
          <w:rPr>
            <w:rFonts w:ascii="Times New Roman" w:hAnsi="Times New Roman" w:cs="Times New Roman"/>
            <w:color w:val="C00000"/>
            <w:sz w:val="24"/>
            <w:szCs w:val="24"/>
            <w:lang w:val="en-US"/>
          </w:rPr>
          <w:alias w:val="To edit, see citavi.com/edit"/>
          <w:tag w:val="CitaviPlaceholder#3a0d578c-3154-4ae1-8a47-0186e88b5509"/>
          <w:id w:val="1299191498"/>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EyVDE1OjE1OjU1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I. Martins et al.</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13fbfa03-3d74-448b-99af-be5c5a45097c"/>
          <w:id w:val="-383095635"/>
          <w:placeholder>
            <w:docPart w:val="FE7978C886AA414AA4D08169BA85532D"/>
          </w:placeholder>
        </w:sdtPr>
        <w:sdtContent>
          <w:r w:rsidR="002F6B62" w:rsidRPr="002F6B62">
            <w:rPr>
              <w:rFonts w:ascii="Times New Roman" w:hAnsi="Times New Roman" w:cs="Times New Roman"/>
              <w:color w:val="C00000"/>
              <w:sz w:val="24"/>
              <w:szCs w:val="24"/>
              <w:lang w:val="en-US"/>
            </w:rPr>
            <w:fldChar w:fldCharType="begin"/>
          </w:r>
          <w:r w:rsidR="00213F4E">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xMlQxNToxNTo1N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2F6B62" w:rsidRPr="002F6B62">
            <w:rPr>
              <w:rFonts w:ascii="Times New Roman" w:hAnsi="Times New Roman" w:cs="Times New Roman"/>
              <w:color w:val="C00000"/>
              <w:sz w:val="24"/>
              <w:szCs w:val="24"/>
              <w:lang w:val="en-US"/>
            </w:rPr>
            <w:fldChar w:fldCharType="separate"/>
          </w:r>
          <w:r w:rsidR="00213F4E">
            <w:rPr>
              <w:rFonts w:ascii="Times New Roman" w:hAnsi="Times New Roman" w:cs="Times New Roman"/>
              <w:color w:val="C00000"/>
              <w:sz w:val="24"/>
              <w:szCs w:val="24"/>
              <w:lang w:val="en-US"/>
            </w:rPr>
            <w:t>(2022)</w:t>
          </w:r>
          <w:r w:rsidR="002F6B62" w:rsidRPr="002F6B62">
            <w:rPr>
              <w:rFonts w:ascii="Times New Roman" w:hAnsi="Times New Roman" w:cs="Times New Roman"/>
              <w:color w:val="C00000"/>
              <w:sz w:val="24"/>
              <w:szCs w:val="24"/>
              <w:lang w:val="en-US"/>
            </w:rPr>
            <w:fldChar w:fldCharType="end"/>
          </w:r>
        </w:sdtContent>
      </w:sdt>
      <w:r w:rsidR="002F6B62" w:rsidRPr="002F6B62">
        <w:rPr>
          <w:rFonts w:ascii="Times New Roman" w:hAnsi="Times New Roman" w:cs="Times New Roman"/>
          <w:color w:val="C00000"/>
          <w:sz w:val="24"/>
          <w:szCs w:val="24"/>
          <w:lang w:val="en-US"/>
        </w:rPr>
        <w:t xml:space="preserve"> found no differences in electrophysiological response to emotional voices between singers and instrumentalists, suggesting similar profiles of auditory processing. Apart from this study, </w:t>
      </w:r>
      <w:ins w:id="31" w:author="Stefan Schweinberger" w:date="2025-06-13T10:03:00Z">
        <w:r w:rsidR="00C617CB">
          <w:rPr>
            <w:rFonts w:ascii="Times New Roman" w:hAnsi="Times New Roman" w:cs="Times New Roman"/>
            <w:color w:val="C00000"/>
            <w:sz w:val="24"/>
            <w:szCs w:val="24"/>
            <w:lang w:val="en-US"/>
          </w:rPr>
          <w:t xml:space="preserve">relevant </w:t>
        </w:r>
      </w:ins>
      <w:r w:rsidR="002F6B62" w:rsidRPr="002F6B62">
        <w:rPr>
          <w:rFonts w:ascii="Times New Roman" w:hAnsi="Times New Roman" w:cs="Times New Roman"/>
          <w:color w:val="C00000"/>
          <w:sz w:val="24"/>
          <w:szCs w:val="24"/>
          <w:lang w:val="en-US"/>
        </w:rPr>
        <w:t>evidence regarding vocal emotion perception is sparse and inconclusive</w:t>
      </w:r>
      <w:r w:rsidR="002F6B62">
        <w:rPr>
          <w:rFonts w:ascii="Times New Roman" w:hAnsi="Times New Roman" w:cs="Times New Roman"/>
          <w:sz w:val="24"/>
          <w:szCs w:val="24"/>
          <w:lang w:val="en-US"/>
        </w:rPr>
        <w:t xml:space="preser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xMlQxNToxNTo1NS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EyVDE1OjE1OjU1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del w:id="32" w:author="Stefan Schweinberger" w:date="2025-06-13T10:04:00Z">
        <w:r w:rsidR="00BF4D79" w:rsidRPr="00BF4D79" w:rsidDel="00C617CB">
          <w:rPr>
            <w:rFonts w:ascii="Times New Roman" w:hAnsi="Times New Roman" w:cs="Times New Roman"/>
            <w:sz w:val="24"/>
            <w:szCs w:val="24"/>
            <w:lang w:val="en-US"/>
          </w:rPr>
          <w:delText>Moreover, i</w:delText>
        </w:r>
      </w:del>
      <w:ins w:id="33" w:author="Stefan Schweinberger" w:date="2025-06-13T10:04:00Z">
        <w:r w:rsidR="00C617CB">
          <w:rPr>
            <w:rFonts w:ascii="Times New Roman" w:hAnsi="Times New Roman" w:cs="Times New Roman"/>
            <w:sz w:val="24"/>
            <w:szCs w:val="24"/>
            <w:lang w:val="en-US"/>
          </w:rPr>
          <w:t>I</w:t>
        </w:r>
      </w:ins>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34" w:name="_Toc200448863"/>
      <w:r w:rsidRPr="00314FA2">
        <w:rPr>
          <w:rFonts w:ascii="Times New Roman" w:hAnsi="Times New Roman" w:cs="Times New Roman"/>
          <w:sz w:val="24"/>
          <w:szCs w:val="24"/>
          <w:lang w:val="en-US"/>
        </w:rPr>
        <w:t>Amateurs vs. professional musicians</w:t>
      </w:r>
      <w:bookmarkEnd w:id="34"/>
    </w:p>
    <w:p w14:paraId="659133A4" w14:textId="6BA7E86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c326b8d6-032a-427f-a70d-d75379e0bea5"/>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Ni0xMlQxNTo1MDo0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1E135D">
            <w:rPr>
              <w:rFonts w:ascii="Times New Roman" w:hAnsi="Times New Roman" w:cs="Times New Roman"/>
              <w:sz w:val="24"/>
              <w:szCs w:val="24"/>
              <w:lang w:val="en-US"/>
            </w:rPr>
            <w:fldChar w:fldCharType="separate"/>
          </w:r>
          <w:r w:rsidR="001E135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w:t>
      </w:r>
      <w:r w:rsidR="00BF4D79">
        <w:rPr>
          <w:rFonts w:ascii="Times New Roman" w:hAnsi="Times New Roman" w:cs="Times New Roman"/>
          <w:sz w:val="24"/>
          <w:szCs w:val="24"/>
          <w:lang w:val="en-US"/>
        </w:rPr>
        <w:t xml:space="preserve"> exposure to</w:t>
      </w:r>
      <w:r w:rsidR="008D6FC0" w:rsidRPr="008D6FC0">
        <w:rPr>
          <w:rFonts w:ascii="Times New Roman" w:hAnsi="Times New Roman" w:cs="Times New Roman"/>
          <w:sz w:val="24"/>
          <w:szCs w:val="24"/>
          <w:lang w:val="en-US"/>
        </w:rPr>
        <w:t xml:space="preserve"> noise and less performa</w:t>
      </w:r>
      <w:r w:rsidR="00BF4D79">
        <w:rPr>
          <w:rFonts w:ascii="Times New Roman" w:hAnsi="Times New Roman" w:cs="Times New Roman"/>
          <w:sz w:val="24"/>
          <w:szCs w:val="24"/>
          <w:lang w:val="en-US"/>
        </w:rPr>
        <w:t>nce</w:t>
      </w:r>
      <w:r w:rsidR="008D6FC0" w:rsidRPr="008D6FC0">
        <w:rPr>
          <w:rFonts w:ascii="Times New Roman" w:hAnsi="Times New Roman" w:cs="Times New Roman"/>
          <w:sz w:val="24"/>
          <w:szCs w:val="24"/>
          <w:lang w:val="en-US"/>
        </w:rPr>
        <w:t xml:space="preser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TJUMTU6MTU6NTU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TJUMTU6MTU6NTU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TJUMTU6MTU6NTU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xMlQxNToxNTo1N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TJUMTU6MTU6NTU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35"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35"/>
      <w:r w:rsidRPr="00EB262D">
        <w:rPr>
          <w:rFonts w:ascii="Times New Roman" w:hAnsi="Times New Roman" w:cs="Times New Roman"/>
          <w:sz w:val="24"/>
          <w:szCs w:val="24"/>
          <w:lang w:val="en-US"/>
        </w:rPr>
        <w:t xml:space="preserve"> </w:t>
      </w:r>
    </w:p>
    <w:p w14:paraId="027CF0F9" w14:textId="4FD552D9"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and thus zooms into possible</w:t>
      </w:r>
      <w:r w:rsidR="00BF4D79">
        <w:rPr>
          <w:rFonts w:ascii="Times New Roman" w:hAnsi="Times New Roman" w:cs="Times New Roman"/>
          <w:sz w:val="24"/>
          <w:szCs w:val="24"/>
          <w:lang w:val="en-US"/>
        </w:rPr>
        <w:t xml:space="preserve"> similarities or</w:t>
      </w:r>
      <w:r>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w:t>
      </w:r>
      <w:ins w:id="36" w:author="Stefan Schweinberger" w:date="2025-06-13T10:05:00Z">
        <w:r w:rsidR="00C617CB">
          <w:rPr>
            <w:rFonts w:ascii="Times New Roman" w:hAnsi="Times New Roman" w:cs="Times New Roman"/>
            <w:sz w:val="24"/>
            <w:szCs w:val="24"/>
            <w:lang w:val="en-US"/>
          </w:rPr>
          <w:t>,</w:t>
        </w:r>
      </w:ins>
      <w:r>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BF4D79">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DC87F9A" w:rsidR="0064552C" w:rsidRPr="00EB262D" w:rsidRDefault="00192E0D" w:rsidP="0024516D">
      <w:pPr>
        <w:spacing w:line="480" w:lineRule="auto"/>
        <w:rPr>
          <w:rFonts w:ascii="Times New Roman" w:hAnsi="Times New Roman" w:cs="Times New Roman"/>
          <w:sz w:val="24"/>
          <w:szCs w:val="24"/>
          <w:lang w:val="en-US"/>
        </w:rPr>
      </w:pPr>
      <w:r w:rsidRPr="002F6B62">
        <w:rPr>
          <w:rFonts w:ascii="Times New Roman" w:hAnsi="Times New Roman" w:cs="Times New Roman"/>
          <w:color w:val="C00000"/>
          <w:sz w:val="24"/>
          <w:szCs w:val="24"/>
          <w:lang w:val="en-US"/>
        </w:rPr>
        <w:lastRenderedPageBreak/>
        <w:t>As mentioned above, we predicted that singers and instrumentalists would perform equally in our vocal emotion recognition task</w:t>
      </w:r>
      <w:r w:rsidR="0024516D" w:rsidRPr="002F6B62">
        <w:rPr>
          <w:rFonts w:ascii="Times New Roman" w:hAnsi="Times New Roman" w:cs="Times New Roman"/>
          <w:color w:val="C00000"/>
          <w:sz w:val="24"/>
          <w:szCs w:val="24"/>
          <w:lang w:val="en-US"/>
        </w:rPr>
        <w:t>, both</w:t>
      </w:r>
      <w:r w:rsidRPr="002F6B62">
        <w:rPr>
          <w:rFonts w:ascii="Times New Roman" w:hAnsi="Times New Roman" w:cs="Times New Roman"/>
          <w:color w:val="C00000"/>
          <w:sz w:val="24"/>
          <w:szCs w:val="24"/>
          <w:lang w:val="en-US"/>
        </w:rPr>
        <w:t xml:space="preserve"> for emotions expressed by all available vocal cues, as well as emotions expressed by either F0 or timbre cues in the voice.</w:t>
      </w:r>
      <w:r w:rsidR="0024516D" w:rsidRPr="002F6B62">
        <w:rPr>
          <w:rFonts w:ascii="Times New Roman" w:hAnsi="Times New Roman" w:cs="Times New Roman"/>
          <w:color w:val="C00000"/>
          <w:sz w:val="24"/>
          <w:szCs w:val="24"/>
          <w:lang w:val="en-US"/>
        </w:rPr>
        <w:t xml:space="preserve"> </w:t>
      </w:r>
      <w:r w:rsidR="002F6B62" w:rsidRPr="002F6B62">
        <w:rPr>
          <w:rFonts w:ascii="Times New Roman" w:hAnsi="Times New Roman" w:cs="Times New Roman"/>
          <w:color w:val="C00000"/>
          <w:sz w:val="24"/>
          <w:szCs w:val="24"/>
          <w:lang w:val="en-US"/>
        </w:rPr>
        <w:t>This is because</w:t>
      </w:r>
      <w:r w:rsidR="0024516D" w:rsidRPr="002F6B62">
        <w:rPr>
          <w:rFonts w:ascii="Times New Roman" w:hAnsi="Times New Roman" w:cs="Times New Roman"/>
          <w:color w:val="C00000"/>
          <w:sz w:val="24"/>
          <w:szCs w:val="24"/>
          <w:lang w:val="en-US"/>
        </w:rPr>
        <w:t xml:space="preserve"> the above-mentioned </w:t>
      </w:r>
      <w:r w:rsidR="002F6B62" w:rsidRPr="002F6B62">
        <w:rPr>
          <w:rFonts w:ascii="Times New Roman" w:hAnsi="Times New Roman" w:cs="Times New Roman"/>
          <w:color w:val="C00000"/>
          <w:sz w:val="24"/>
          <w:szCs w:val="24"/>
          <w:lang w:val="en-US"/>
        </w:rPr>
        <w:t>EEG-data</w:t>
      </w:r>
      <w:r w:rsidR="0024516D" w:rsidRPr="002F6B62">
        <w:rPr>
          <w:rFonts w:ascii="Times New Roman" w:hAnsi="Times New Roman" w:cs="Times New Roman"/>
          <w:color w:val="C00000"/>
          <w:sz w:val="24"/>
          <w:szCs w:val="24"/>
          <w:lang w:val="en-US"/>
        </w:rPr>
        <w:t xml:space="preserve"> suggest that </w:t>
      </w:r>
      <w:r w:rsidR="002F6B62" w:rsidRPr="002F6B62">
        <w:rPr>
          <w:rFonts w:ascii="Times New Roman" w:hAnsi="Times New Roman" w:cs="Times New Roman"/>
          <w:color w:val="C00000"/>
          <w:sz w:val="24"/>
          <w:szCs w:val="24"/>
          <w:lang w:val="en-US"/>
        </w:rPr>
        <w:t>emotional voice processing is</w:t>
      </w:r>
      <w:r w:rsidR="0024516D" w:rsidRPr="002F6B62">
        <w:rPr>
          <w:rFonts w:ascii="Times New Roman" w:hAnsi="Times New Roman" w:cs="Times New Roman"/>
          <w:color w:val="C00000"/>
          <w:sz w:val="24"/>
          <w:szCs w:val="24"/>
          <w:lang w:val="en-US"/>
        </w:rPr>
        <w:t xml:space="preserve"> comparable </w:t>
      </w:r>
      <w:r w:rsidR="000A2FEC" w:rsidRPr="002F6B62">
        <w:rPr>
          <w:rFonts w:ascii="Times New Roman" w:hAnsi="Times New Roman" w:cs="Times New Roman"/>
          <w:color w:val="C00000"/>
          <w:sz w:val="24"/>
          <w:szCs w:val="24"/>
          <w:lang w:val="en-US"/>
        </w:rPr>
        <w:t>in</w:t>
      </w:r>
      <w:r w:rsidR="0024516D" w:rsidRPr="002F6B62">
        <w:rPr>
          <w:rFonts w:ascii="Times New Roman" w:hAnsi="Times New Roman" w:cs="Times New Roman"/>
          <w:color w:val="C00000"/>
          <w:sz w:val="24"/>
          <w:szCs w:val="24"/>
          <w:lang w:val="en-US"/>
        </w:rPr>
        <w:t xml:space="preserve"> singers and instrumentalists. Further</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 xml:space="preserve">the available </w:t>
      </w:r>
      <w:r w:rsidR="002F6B62" w:rsidRPr="002F6B62">
        <w:rPr>
          <w:rFonts w:ascii="Times New Roman" w:hAnsi="Times New Roman" w:cs="Times New Roman"/>
          <w:color w:val="C00000"/>
          <w:sz w:val="24"/>
          <w:szCs w:val="24"/>
          <w:lang w:val="en-US"/>
        </w:rPr>
        <w:t xml:space="preserve">behavioral </w:t>
      </w:r>
      <w:r w:rsidR="0024516D" w:rsidRPr="002F6B62">
        <w:rPr>
          <w:rFonts w:ascii="Times New Roman" w:hAnsi="Times New Roman" w:cs="Times New Roman"/>
          <w:color w:val="C00000"/>
          <w:sz w:val="24"/>
          <w:szCs w:val="24"/>
          <w:lang w:val="en-US"/>
        </w:rPr>
        <w:t>evidence</w:t>
      </w:r>
      <w:r w:rsidR="00501FDE" w:rsidRPr="002F6B62">
        <w:rPr>
          <w:rFonts w:ascii="Times New Roman" w:hAnsi="Times New Roman" w:cs="Times New Roman"/>
          <w:color w:val="C00000"/>
          <w:sz w:val="24"/>
          <w:szCs w:val="24"/>
          <w:lang w:val="en-US"/>
        </w:rPr>
        <w:t xml:space="preserve"> </w:t>
      </w:r>
      <w:r w:rsidR="0024516D" w:rsidRPr="002F6B62">
        <w:rPr>
          <w:rFonts w:ascii="Times New Roman" w:hAnsi="Times New Roman" w:cs="Times New Roman"/>
          <w:color w:val="C00000"/>
          <w:sz w:val="24"/>
          <w:szCs w:val="24"/>
          <w:lang w:val="en-US"/>
        </w:rPr>
        <w:t>consistently argues</w:t>
      </w:r>
      <w:r w:rsidR="00501FDE" w:rsidRPr="002F6B62">
        <w:rPr>
          <w:rFonts w:ascii="Times New Roman" w:hAnsi="Times New Roman" w:cs="Times New Roman"/>
          <w:color w:val="C00000"/>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w:t>
      </w:r>
      <w:r w:rsidR="00A252C9">
        <w:rPr>
          <w:rFonts w:ascii="Times New Roman" w:hAnsi="Times New Roman" w:cs="Times New Roman"/>
          <w:sz w:val="24"/>
          <w:szCs w:val="24"/>
          <w:lang w:val="en-US"/>
        </w:rPr>
        <w:t>is</w:t>
      </w:r>
      <w:r w:rsidR="00F42A24">
        <w:rPr>
          <w:rFonts w:ascii="Times New Roman" w:hAnsi="Times New Roman" w:cs="Times New Roman"/>
          <w:sz w:val="24"/>
          <w:szCs w:val="24"/>
          <w:lang w:val="en-US"/>
        </w:rPr>
        <w:t xml:space="preserve"> study and its </w:t>
      </w:r>
      <w:del w:id="37" w:author="Stefan Schweinberger" w:date="2025-06-13T10:06:00Z">
        <w:r w:rsidR="00F42A24" w:rsidDel="00C617CB">
          <w:rPr>
            <w:rFonts w:ascii="Times New Roman" w:hAnsi="Times New Roman" w:cs="Times New Roman"/>
            <w:sz w:val="24"/>
            <w:szCs w:val="24"/>
            <w:lang w:val="en-US"/>
          </w:rPr>
          <w:delText xml:space="preserve">hypothesis </w:delText>
        </w:r>
      </w:del>
      <w:ins w:id="38" w:author="Stefan Schweinberger" w:date="2025-06-13T10:06:00Z">
        <w:r w:rsidR="00C617CB">
          <w:rPr>
            <w:rFonts w:ascii="Times New Roman" w:hAnsi="Times New Roman" w:cs="Times New Roman"/>
            <w:sz w:val="24"/>
            <w:szCs w:val="24"/>
            <w:lang w:val="en-US"/>
          </w:rPr>
          <w:t>hypothes</w:t>
        </w:r>
        <w:r w:rsidR="00C617CB">
          <w:rPr>
            <w:rFonts w:ascii="Times New Roman" w:hAnsi="Times New Roman" w:cs="Times New Roman"/>
            <w:sz w:val="24"/>
            <w:szCs w:val="24"/>
            <w:lang w:val="en-US"/>
          </w:rPr>
          <w:t>e</w:t>
        </w:r>
        <w:r w:rsidR="00C617CB">
          <w:rPr>
            <w:rFonts w:ascii="Times New Roman" w:hAnsi="Times New Roman" w:cs="Times New Roman"/>
            <w:sz w:val="24"/>
            <w:szCs w:val="24"/>
            <w:lang w:val="en-US"/>
          </w:rPr>
          <w:t xml:space="preserve">s </w:t>
        </w:r>
      </w:ins>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r w:rsidR="00000000">
        <w:fldChar w:fldCharType="begin"/>
      </w:r>
      <w:r w:rsidR="00000000" w:rsidRPr="00FA6A46">
        <w:rPr>
          <w:lang w:val="en-US"/>
          <w:rPrChange w:id="39" w:author="Stefan Schweinberger" w:date="2025-06-13T09:48:00Z">
            <w:rPr/>
          </w:rPrChange>
        </w:rPr>
        <w:instrText>HYPERLINK "https://doi.org/10.17605/OSF.IO/76PV5"</w:instrText>
      </w:r>
      <w:r w:rsidR="00000000">
        <w:fldChar w:fldCharType="separate"/>
      </w:r>
      <w:r w:rsidR="00ED0479" w:rsidRPr="001D11BF">
        <w:rPr>
          <w:rStyle w:val="Hyperlink"/>
          <w:rFonts w:ascii="Times New Roman" w:hAnsi="Times New Roman" w:cs="Times New Roman"/>
          <w:sz w:val="24"/>
          <w:szCs w:val="24"/>
          <w:lang w:val="en-US"/>
        </w:rPr>
        <w:t>https://doi.org/10.17605/OSF.IO/76PV5</w:t>
      </w:r>
      <w:r w:rsidR="00000000">
        <w:rPr>
          <w:rStyle w:val="Hyperlink"/>
          <w:rFonts w:ascii="Times New Roman" w:hAnsi="Times New Roman" w:cs="Times New Roman"/>
          <w:sz w:val="24"/>
          <w:szCs w:val="24"/>
          <w:lang w:val="en-US"/>
        </w:rPr>
        <w:fldChar w:fldCharType="end"/>
      </w:r>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40" w:name="_Toc200448865"/>
      <w:r w:rsidRPr="00EB262D">
        <w:rPr>
          <w:rFonts w:ascii="Times New Roman" w:hAnsi="Times New Roman" w:cs="Times New Roman"/>
          <w:sz w:val="24"/>
          <w:szCs w:val="24"/>
          <w:lang w:val="en-US"/>
        </w:rPr>
        <w:t>Part I: Comparison of non-professional singers and instrumentalists</w:t>
      </w:r>
      <w:bookmarkEnd w:id="4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41" w:name="_Toc200448866"/>
      <w:proofErr w:type="spellStart"/>
      <w:r w:rsidRPr="00EB262D">
        <w:rPr>
          <w:rFonts w:ascii="Times New Roman" w:hAnsi="Times New Roman" w:cs="Times New Roman"/>
          <w:sz w:val="24"/>
          <w:szCs w:val="24"/>
        </w:rPr>
        <w:t>Hypotheses</w:t>
      </w:r>
      <w:bookmarkEnd w:id="4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00BBE94B"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commentRangeStart w:id="42"/>
      <w:commentRangeStart w:id="43"/>
      <w:del w:id="44" w:author="Stefan Schweinberger" w:date="2025-06-13T10:07:00Z">
        <w:r w:rsidRPr="00C617CB" w:rsidDel="00C617CB">
          <w:rPr>
            <w:rFonts w:ascii="Times New Roman" w:hAnsi="Times New Roman" w:cs="Times New Roman"/>
            <w:i/>
            <w:iCs/>
            <w:sz w:val="24"/>
            <w:szCs w:val="24"/>
            <w:lang w:val="en-US"/>
            <w:rPrChange w:id="45" w:author="Stefan Schweinberger" w:date="2025-06-13T10:07:00Z">
              <w:rPr>
                <w:rFonts w:ascii="Times New Roman" w:hAnsi="Times New Roman" w:cs="Times New Roman"/>
                <w:sz w:val="24"/>
                <w:szCs w:val="24"/>
                <w:lang w:val="en-US"/>
              </w:rPr>
            </w:rPrChange>
          </w:rPr>
          <w:delText>NO</w:delText>
        </w:r>
        <w:commentRangeEnd w:id="42"/>
        <w:r w:rsidR="00C617CB" w:rsidRPr="00C617CB" w:rsidDel="00C617CB">
          <w:rPr>
            <w:rStyle w:val="Kommentarzeichen"/>
            <w:i/>
            <w:iCs/>
            <w:rPrChange w:id="46" w:author="Stefan Schweinberger" w:date="2025-06-13T10:07:00Z">
              <w:rPr>
                <w:rStyle w:val="Kommentarzeichen"/>
              </w:rPr>
            </w:rPrChange>
          </w:rPr>
          <w:commentReference w:id="42"/>
        </w:r>
        <w:r w:rsidRPr="00EB262D" w:rsidDel="00C617CB">
          <w:rPr>
            <w:rFonts w:ascii="Times New Roman" w:hAnsi="Times New Roman" w:cs="Times New Roman"/>
            <w:sz w:val="24"/>
            <w:szCs w:val="24"/>
            <w:lang w:val="en-US"/>
          </w:rPr>
          <w:delText xml:space="preserve"> </w:delText>
        </w:r>
      </w:del>
      <w:ins w:id="47" w:author="Stefan Schweinberger" w:date="2025-06-13T10:07:00Z">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commentRangeEnd w:id="43"/>
        <w:r w:rsidR="00C617CB">
          <w:rPr>
            <w:rStyle w:val="Kommentarzeichen"/>
          </w:rPr>
          <w:commentReference w:id="43"/>
        </w:r>
      </w:ins>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5EDF282C"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commentRangeStart w:id="48"/>
      <w:r w:rsidRPr="00EB262D">
        <w:rPr>
          <w:rFonts w:ascii="Times New Roman" w:hAnsi="Times New Roman" w:cs="Times New Roman"/>
          <w:sz w:val="24"/>
          <w:szCs w:val="24"/>
          <w:lang w:val="en-US"/>
        </w:rPr>
        <w:t xml:space="preserve">NO </w:t>
      </w:r>
      <w:commentRangeEnd w:id="48"/>
      <w:r w:rsidR="00570224">
        <w:rPr>
          <w:rStyle w:val="Kommentarzeichen"/>
        </w:rPr>
        <w:commentReference w:id="48"/>
      </w:r>
      <w:r w:rsidRPr="00EB262D">
        <w:rPr>
          <w:rFonts w:ascii="Times New Roman" w:hAnsi="Times New Roman" w:cs="Times New Roman"/>
          <w:sz w:val="24"/>
          <w:szCs w:val="24"/>
          <w:lang w:val="en-US"/>
        </w:rPr>
        <w:t>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49" w:name="_Toc200448867"/>
      <w:r w:rsidRPr="00EB262D">
        <w:rPr>
          <w:rFonts w:ascii="Times New Roman" w:hAnsi="Times New Roman" w:cs="Times New Roman"/>
          <w:sz w:val="24"/>
          <w:szCs w:val="24"/>
        </w:rPr>
        <w:t>Method</w:t>
      </w:r>
      <w:bookmarkEnd w:id="49"/>
    </w:p>
    <w:p w14:paraId="38F42C29" w14:textId="43638204"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50" w:name="_Toc200448868"/>
      <w:r w:rsidRPr="00EB262D">
        <w:rPr>
          <w:rFonts w:ascii="Times New Roman" w:hAnsi="Times New Roman" w:cs="Times New Roman"/>
          <w:lang w:val="en-US"/>
        </w:rPr>
        <w:lastRenderedPageBreak/>
        <w:t>Participants</w:t>
      </w:r>
      <w:bookmarkEnd w:id="50"/>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commentRangeStart w:id="51"/>
      <w:r w:rsidR="00484889" w:rsidRPr="00EB262D">
        <w:rPr>
          <w:rFonts w:ascii="Times New Roman" w:hAnsi="Times New Roman" w:cs="Times New Roman"/>
          <w:sz w:val="24"/>
          <w:szCs w:val="24"/>
          <w:lang w:val="en-US"/>
        </w:rPr>
        <w:t xml:space="preserve">of the German Society of Psychology (DGPs) </w:t>
      </w:r>
      <w:commentRangeEnd w:id="51"/>
      <w:r w:rsidR="00570224">
        <w:rPr>
          <w:rStyle w:val="Kommentarzeichen"/>
        </w:rPr>
        <w:commentReference w:id="51"/>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D673F29"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(SD = 1.04, 0 – 25 years). Five participants reported </w:t>
      </w:r>
      <w:r w:rsidR="005F2B9C" w:rsidRPr="000A5A16">
        <w:rPr>
          <w:rFonts w:ascii="Times New Roman" w:hAnsi="Times New Roman" w:cs="Times New Roman"/>
          <w:sz w:val="24"/>
          <w:szCs w:val="24"/>
          <w:lang w:val="en-US"/>
        </w:rPr>
        <w:t xml:space="preserve">that they </w:t>
      </w:r>
      <w:r w:rsidR="005F2B9C" w:rsidRPr="000A5A16">
        <w:rPr>
          <w:rFonts w:ascii="Times New Roman" w:hAnsi="Times New Roman" w:cs="Times New Roman"/>
          <w:sz w:val="24"/>
          <w:szCs w:val="24"/>
          <w:lang w:val="en-US"/>
        </w:rPr>
        <w:lastRenderedPageBreak/>
        <w:t>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9414A25"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[M = 28.51, SD = 10.64]). </w:t>
      </w:r>
      <w:r w:rsidR="005F2B9C" w:rsidRPr="000A5A16">
        <w:rPr>
          <w:rFonts w:ascii="Times New Roman" w:hAnsi="Times New Roman" w:cs="Times New Roman"/>
          <w:sz w:val="24"/>
          <w:szCs w:val="24"/>
          <w:lang w:val="en-US"/>
        </w:rPr>
        <w:t>Mean duration of musical training was 14 years (SD = 1.53, 0 – 44 years). Four participants reported that they never had any formal musical training</w:t>
      </w:r>
      <w:r w:rsidR="000A5A16" w:rsidRPr="000A5A16">
        <w:rPr>
          <w:rFonts w:ascii="Times New Roman" w:hAnsi="Times New Roman" w:cs="Times New Roman"/>
          <w:sz w:val="24"/>
          <w:szCs w:val="24"/>
          <w:lang w:val="en-US"/>
        </w:rPr>
        <w:t>.</w:t>
      </w:r>
      <w:r w:rsidR="000A5A16">
        <w:rPr>
          <w:rFonts w:ascii="Times New Roman" w:hAnsi="Times New Roman" w:cs="Times New Roman"/>
          <w:sz w:val="24"/>
          <w:szCs w:val="24"/>
          <w:lang w:val="en-US"/>
        </w:rPr>
        <w:t xml:space="preserve"> For more details, see </w:t>
      </w:r>
      <w:r w:rsidR="000A5A16" w:rsidRPr="000A5A16">
        <w:rPr>
          <w:rFonts w:ascii="Times New Roman" w:hAnsi="Times New Roman" w:cs="Times New Roman"/>
          <w:color w:val="C00000"/>
          <w:sz w:val="24"/>
          <w:szCs w:val="24"/>
          <w:lang w:val="en-US"/>
        </w:rPr>
        <w:t>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52"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52"/>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5828A9AC"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213F4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xMlQxNToxNTo1N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xMlQxNToxNTo1N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213F4E">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1CA3A5D0"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proofErr w:type="gramStart"/>
      <w:r w:rsidR="000A5A16">
        <w:rPr>
          <w:rFonts w:ascii="Times New Roman" w:hAnsi="Times New Roman" w:cs="Times New Roman"/>
          <w:sz w:val="24"/>
          <w:szCs w:val="24"/>
          <w:lang w:val="en-US"/>
        </w:rPr>
        <w:t xml:space="preserve">, </w:t>
      </w:r>
      <w:r w:rsidR="00552EE1"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2LTEyVDE1OjUxOjQx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1E3BD2B8" w:rsidR="00552EE1" w:rsidRPr="00EB262D" w:rsidRDefault="00552EE1" w:rsidP="00552EE1">
      <w:pPr>
        <w:spacing w:after="0" w:line="480" w:lineRule="auto"/>
        <w:ind w:firstLine="576"/>
        <w:rPr>
          <w:rFonts w:ascii="Times New Roman" w:hAnsi="Times New Roman" w:cs="Times New Roman"/>
          <w:sz w:val="24"/>
          <w:szCs w:val="24"/>
          <w:lang w:val="en-US"/>
        </w:rPr>
      </w:pPr>
      <w:bookmarkStart w:id="53" w:name="_Hlk94773441"/>
      <w:bookmarkEnd w:id="53"/>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13F4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213F4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213F4E">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TJUMTU6MTU6NTU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Ni0xMlQxNTo1MjoxNC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1E135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2LTEyVDE1OjE1OjU1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YtMTJUMTU6NTI6MTQ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1E135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0A5A16">
        <w:rPr>
          <w:rFonts w:ascii="Times New Roman" w:hAnsi="Times New Roman" w:cs="Times New Roman"/>
          <w:color w:val="C00000"/>
          <w:sz w:val="24"/>
          <w:szCs w:val="24"/>
          <w:lang w:val="en-US"/>
        </w:rPr>
        <w:t>Tables S3 and S4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0ECB375"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13F4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213F4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213F4E">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54" w:name="_Toc200448870"/>
      <w:bookmarkStart w:id="55" w:name="_Toc64538333"/>
      <w:bookmarkStart w:id="56" w:name="_Ref67901580"/>
      <w:r w:rsidRPr="00EB262D">
        <w:rPr>
          <w:rFonts w:ascii="Times New Roman" w:hAnsi="Times New Roman" w:cs="Times New Roman"/>
          <w:lang w:val="en-US"/>
        </w:rPr>
        <w:t>Design</w:t>
      </w:r>
      <w:bookmarkEnd w:id="54"/>
      <w:r w:rsidRPr="00EB262D">
        <w:rPr>
          <w:rFonts w:ascii="Times New Roman" w:hAnsi="Times New Roman" w:cs="Times New Roman"/>
          <w:lang w:val="en-US"/>
        </w:rPr>
        <w:t xml:space="preserve"> </w:t>
      </w:r>
      <w:bookmarkEnd w:id="55"/>
      <w:bookmarkEnd w:id="56"/>
    </w:p>
    <w:p w14:paraId="288D7CAA" w14:textId="3D338183"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EyVDE1OjE1OjU1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xMlQxNToxNTo1N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Stoet</w:t>
          </w:r>
          <w:proofErr w:type="spellEnd"/>
          <w:r w:rsidR="00213F4E">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ins w:id="57" w:author="Stefan Schweinberger" w:date="2025-06-13T11:40:00Z">
        <w:r w:rsidR="002A3565">
          <w:rPr>
            <w:rFonts w:ascii="Times New Roman" w:hAnsi="Times New Roman" w:cs="Times New Roman"/>
            <w:sz w:val="24"/>
            <w:szCs w:val="24"/>
            <w:lang w:val="en-US"/>
          </w:rPr>
          <w:t>.</w:t>
        </w:r>
      </w:ins>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w:t>
      </w:r>
      <w:r w:rsidRPr="000A5A16">
        <w:rPr>
          <w:rFonts w:ascii="Times New Roman" w:hAnsi="Times New Roman" w:cs="Times New Roman"/>
          <w:color w:val="C00000"/>
          <w:sz w:val="24"/>
          <w:szCs w:val="24"/>
          <w:lang w:val="en-US"/>
        </w:rPr>
        <w:t xml:space="preserve">see Tables </w:t>
      </w:r>
      <w:r w:rsidR="00296057" w:rsidRPr="000A5A16">
        <w:rPr>
          <w:rFonts w:ascii="Times New Roman" w:hAnsi="Times New Roman" w:cs="Times New Roman"/>
          <w:color w:val="C00000"/>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2A3565">
      <w:pPr>
        <w:spacing w:line="480" w:lineRule="auto"/>
        <w:ind w:firstLine="708"/>
        <w:rPr>
          <w:rFonts w:ascii="Times New Roman" w:hAnsi="Times New Roman" w:cs="Times New Roman"/>
          <w:color w:val="000000" w:themeColor="text1"/>
          <w:sz w:val="24"/>
          <w:szCs w:val="24"/>
          <w:lang w:val="en-US"/>
        </w:rPr>
        <w:pPrChange w:id="58" w:author="Stefan Schweinberger" w:date="2025-06-13T11:40:00Z">
          <w:pPr>
            <w:spacing w:line="480" w:lineRule="auto"/>
          </w:pPr>
        </w:pPrChange>
      </w:pPr>
      <w:r>
        <w:rPr>
          <w:rFonts w:ascii="Times New Roman" w:hAnsi="Times New Roman" w:cs="Times New Roman"/>
          <w:color w:val="000000" w:themeColor="text1"/>
          <w:sz w:val="24"/>
          <w:szCs w:val="24"/>
          <w:lang w:val="en-US"/>
        </w:rPr>
        <w:lastRenderedPageBreak/>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3629D11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TJUMTU6MTU6NTU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TJUMTU6MTU6NTU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C527490"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xMlQxNToxNTo1N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xMlQxNToxNTo1N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TJUMTU6MTU6NTU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59" w:name="_Toc200448871"/>
      <w:r w:rsidRPr="00EB262D">
        <w:rPr>
          <w:rFonts w:ascii="Times New Roman" w:hAnsi="Times New Roman" w:cs="Times New Roman"/>
          <w:lang w:val="en-US"/>
        </w:rPr>
        <w:lastRenderedPageBreak/>
        <w:t>Data analysis</w:t>
      </w:r>
      <w:bookmarkEnd w:id="59"/>
    </w:p>
    <w:p w14:paraId="35DE825A" w14:textId="343B8D9D" w:rsidR="00552EE1" w:rsidRPr="00EB262D" w:rsidRDefault="00552EE1" w:rsidP="00552EE1">
      <w:pPr>
        <w:rPr>
          <w:rFonts w:ascii="Times New Roman" w:hAnsi="Times New Roman" w:cs="Times New Roman"/>
          <w:sz w:val="24"/>
          <w:szCs w:val="24"/>
          <w:lang w:val="en-US"/>
        </w:rPr>
      </w:pPr>
    </w:p>
    <w:p w14:paraId="2601C118" w14:textId="2854B325"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YtMTJUMTU6MTU6NTU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213F4E">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213F4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213F4E">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0A2DBEB"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xMlQxNToxNTo1N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2LTEyVDE1OjE1OjU1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TJUMTU6MTU6NTU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09AE0F5D"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 xml:space="preserve">from 0 to 1 in 0.25 steps starting with the “definitely” correct option down two the “definitely” incorrect option (thus, “don’t know” was always coded with 0.5) and </w:t>
      </w:r>
      <w:r w:rsidR="00484889" w:rsidRPr="00EB262D">
        <w:rPr>
          <w:rFonts w:ascii="Times New Roman" w:hAnsi="Times New Roman" w:cs="Times New Roman"/>
          <w:sz w:val="24"/>
          <w:szCs w:val="24"/>
          <w:lang w:val="en-US"/>
        </w:rPr>
        <w:lastRenderedPageBreak/>
        <w:t>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60" w:name="_Toc200448872"/>
      <w:r w:rsidRPr="00EB262D">
        <w:rPr>
          <w:rFonts w:ascii="Times New Roman" w:hAnsi="Times New Roman" w:cs="Times New Roman"/>
          <w:sz w:val="24"/>
          <w:szCs w:val="24"/>
          <w:lang w:val="en-US"/>
        </w:rPr>
        <w:t>Transparency and openness</w:t>
      </w:r>
      <w:bookmarkEnd w:id="60"/>
    </w:p>
    <w:p w14:paraId="3AC87A19" w14:textId="334F1A56"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r w:rsidR="00000000">
        <w:fldChar w:fldCharType="begin"/>
      </w:r>
      <w:r w:rsidR="00000000" w:rsidRPr="00FA6A46">
        <w:rPr>
          <w:lang w:val="en-US"/>
          <w:rPrChange w:id="61" w:author="Stefan Schweinberger" w:date="2025-06-13T09:48:00Z">
            <w:rPr/>
          </w:rPrChange>
        </w:rPr>
        <w:instrText>HYPERLINK "https://doi.org/10.17605/OSF.IO/76PV5" \t "_self"</w:instrText>
      </w:r>
      <w:r w:rsidR="00000000">
        <w:fldChar w:fldCharType="separate"/>
      </w:r>
      <w:r w:rsidRPr="00EB262D">
        <w:rPr>
          <w:rStyle w:val="Hyperlink"/>
          <w:rFonts w:ascii="Times New Roman" w:hAnsi="Times New Roman" w:cs="Times New Roman"/>
          <w:sz w:val="24"/>
          <w:szCs w:val="24"/>
          <w:lang w:val="en-US"/>
        </w:rPr>
        <w:t xml:space="preserve">https://doi.org/10.17605/OSF.IO/76PV5 </w:t>
      </w:r>
      <w:r w:rsidR="00000000">
        <w:rPr>
          <w:rStyle w:val="Hyperlink"/>
          <w:rFonts w:ascii="Times New Roman" w:hAnsi="Times New Roman" w:cs="Times New Roman"/>
          <w:sz w:val="24"/>
          <w:szCs w:val="24"/>
          <w:lang w:val="en-US"/>
        </w:rPr>
        <w:fldChar w:fldCharType="end"/>
      </w:r>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62"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repository </w:t>
      </w:r>
      <w:r w:rsidR="000A5A16">
        <w:rPr>
          <w:rFonts w:ascii="Times New Roman" w:hAnsi="Times New Roman" w:cs="Times New Roman"/>
          <w:sz w:val="24"/>
          <w:szCs w:val="24"/>
          <w:lang w:val="en-US"/>
        </w:rPr>
        <w:t>(</w:t>
      </w:r>
      <w:r w:rsidR="000A5A16" w:rsidRPr="00296057">
        <w:rPr>
          <w:rFonts w:ascii="Times New Roman" w:hAnsi="Times New Roman" w:cs="Times New Roman"/>
          <w:color w:val="C00000"/>
          <w:sz w:val="24"/>
          <w:szCs w:val="24"/>
          <w:lang w:val="en-US"/>
        </w:rPr>
        <w:t>https://osf.io/ascqx/</w:t>
      </w:r>
      <w:r w:rsidR="00116E5E" w:rsidRPr="00EB262D">
        <w:rPr>
          <w:rFonts w:ascii="Times New Roman" w:hAnsi="Times New Roman" w:cs="Times New Roman"/>
          <w:sz w:val="24"/>
          <w:szCs w:val="24"/>
          <w:lang w:val="en-US"/>
        </w:rPr>
        <w:t>)</w:t>
      </w:r>
      <w:bookmarkEnd w:id="62"/>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63" w:name="_Toc200448873"/>
      <w:r w:rsidRPr="00EB262D">
        <w:rPr>
          <w:rFonts w:ascii="Times New Roman" w:hAnsi="Times New Roman" w:cs="Times New Roman"/>
          <w:sz w:val="24"/>
          <w:szCs w:val="24"/>
          <w:lang w:val="en-US"/>
        </w:rPr>
        <w:t>Results</w:t>
      </w:r>
      <w:bookmarkEnd w:id="63"/>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64"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64"/>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0A5A16">
        <w:rPr>
          <w:rFonts w:ascii="Times New Roman" w:hAnsi="Times New Roman" w:cs="Times New Roman"/>
          <w:color w:val="C00000"/>
          <w:sz w:val="24"/>
          <w:szCs w:val="24"/>
          <w:lang w:val="en-US"/>
        </w:rPr>
        <w:t xml:space="preserve">Table </w:t>
      </w:r>
      <w:r w:rsidR="005772ED" w:rsidRPr="000A5A16">
        <w:rPr>
          <w:rFonts w:ascii="Times New Roman" w:hAnsi="Times New Roman" w:cs="Times New Roman"/>
          <w:color w:val="C00000"/>
          <w:sz w:val="24"/>
          <w:szCs w:val="24"/>
          <w:lang w:val="en-US"/>
        </w:rPr>
        <w:t>S2</w:t>
      </w:r>
      <w:r w:rsidR="004A14AB" w:rsidRPr="000A5A16">
        <w:rPr>
          <w:rFonts w:ascii="Times New Roman" w:hAnsi="Times New Roman" w:cs="Times New Roman"/>
          <w:color w:val="C00000"/>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lastRenderedPageBreak/>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E542268"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EyVDE1OjE1OjU1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213F4E" w:rsidRPr="00FA6A46">
            <w:rPr>
              <w:rFonts w:ascii="Times New Roman" w:hAnsi="Times New Roman" w:cs="Times New Roman"/>
              <w:i/>
              <w:noProof/>
              <w:sz w:val="24"/>
              <w:szCs w:val="24"/>
              <w:lang w:val="en-US"/>
              <w:rPrChange w:id="65" w:author="Stefan Schweinberger" w:date="2025-06-13T09:48:00Z">
                <w:rPr>
                  <w:rFonts w:ascii="Times New Roman" w:hAnsi="Times New Roman" w:cs="Times New Roman"/>
                  <w:i/>
                  <w:noProof/>
                  <w:sz w:val="24"/>
                  <w:szCs w:val="24"/>
                </w:rPr>
              </w:rPrChange>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EyVDE1OjE1OjU1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66" w:name="_Toc200448875"/>
      <w:r w:rsidRPr="00EB262D">
        <w:rPr>
          <w:rFonts w:ascii="Times New Roman" w:hAnsi="Times New Roman" w:cs="Times New Roman"/>
          <w:lang w:val="en-US"/>
        </w:rPr>
        <w:lastRenderedPageBreak/>
        <w:t>Emotion classification performance</w:t>
      </w:r>
      <w:bookmarkEnd w:id="66"/>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55BBB513" w:rsidR="007238A3" w:rsidRPr="00EB262D" w:rsidRDefault="007238A3" w:rsidP="002A3565">
      <w:pPr>
        <w:spacing w:line="480" w:lineRule="auto"/>
        <w:ind w:firstLine="708"/>
        <w:contextualSpacing/>
        <w:rPr>
          <w:rFonts w:ascii="Times New Roman" w:hAnsi="Times New Roman" w:cs="Times New Roman"/>
          <w:sz w:val="24"/>
          <w:szCs w:val="24"/>
          <w:lang w:val="en-US"/>
        </w:rPr>
        <w:pPrChange w:id="67" w:author="Stefan Schweinberger" w:date="2025-06-13T11:41:00Z">
          <w:pPr>
            <w:spacing w:line="480" w:lineRule="auto"/>
            <w:contextualSpacing/>
          </w:pPr>
        </w:pPrChange>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ANOVA (</w:t>
      </w:r>
      <w:r w:rsidR="0091335A" w:rsidRPr="0091335A">
        <w:rPr>
          <w:rFonts w:ascii="Times New Roman" w:hAnsi="Times New Roman" w:cs="Times New Roman"/>
          <w:color w:val="C00000"/>
          <w:sz w:val="24"/>
          <w:szCs w:val="24"/>
          <w:lang w:val="en-US"/>
        </w:rPr>
        <w:t>see</w:t>
      </w:r>
      <w:r w:rsidR="00B325C6">
        <w:rPr>
          <w:rFonts w:ascii="Times New Roman" w:hAnsi="Times New Roman" w:cs="Times New Roman"/>
          <w:color w:val="C00000"/>
          <w:sz w:val="24"/>
          <w:szCs w:val="24"/>
          <w:lang w:val="en-US"/>
        </w:rPr>
        <w:t xml:space="preserve"> Table S8 on</w:t>
      </w:r>
      <w:r w:rsidR="0091335A" w:rsidRPr="0091335A">
        <w:rPr>
          <w:rFonts w:ascii="Times New Roman" w:hAnsi="Times New Roman" w:cs="Times New Roman"/>
          <w:color w:val="C00000"/>
          <w:sz w:val="24"/>
          <w:szCs w:val="24"/>
          <w:lang w:val="en-US"/>
        </w:rPr>
        <w:t xml:space="preserv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68"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68"/>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51459410" w:rsidR="00484889" w:rsidRPr="00A252C9" w:rsidRDefault="00484889" w:rsidP="00753983">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w:t>
      </w:r>
      <w:r w:rsidR="002E0186" w:rsidRPr="00EB262D">
        <w:rPr>
          <w:rFonts w:ascii="Times New Roman" w:hAnsi="Times New Roman" w:cs="Times New Roman"/>
          <w:sz w:val="24"/>
          <w:szCs w:val="24"/>
          <w:lang w:val="en-US"/>
        </w:rPr>
        <w:lastRenderedPageBreak/>
        <w:t xml:space="preserve">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44453D" w:rsidRPr="0044453D">
        <w:rPr>
          <w:rFonts w:ascii="Times New Roman" w:hAnsi="Times New Roman" w:cs="Times New Roman"/>
          <w:color w:val="C00000"/>
          <w:sz w:val="24"/>
          <w:szCs w:val="24"/>
          <w:lang w:val="en-US"/>
        </w:rPr>
        <w:t xml:space="preserve">Figures S1-S3 on </w:t>
      </w:r>
      <w:r w:rsidR="0091335A" w:rsidRPr="0044453D">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69" w:name="_Hlk107930857"/>
      <w:bookmarkEnd w:id="69"/>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70" w:name="_Hlk107930892"/>
      <w:bookmarkEnd w:id="70"/>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71"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71"/>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72" w:name="_Toc200448877"/>
      <w:proofErr w:type="spellStart"/>
      <w:r w:rsidRPr="00EB262D">
        <w:rPr>
          <w:rFonts w:ascii="Times New Roman" w:hAnsi="Times New Roman" w:cs="Times New Roman"/>
          <w:sz w:val="24"/>
          <w:szCs w:val="24"/>
        </w:rPr>
        <w:t>Hypotheses</w:t>
      </w:r>
      <w:bookmarkEnd w:id="72"/>
      <w:proofErr w:type="spellEnd"/>
    </w:p>
    <w:p w14:paraId="4872994B" w14:textId="2F61305C"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213F4E" w:rsidRP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213F4E" w:rsidRPr="001E135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sidRPr="001E135D">
            <w:rPr>
              <w:rFonts w:ascii="Times New Roman" w:hAnsi="Times New Roman" w:cs="Times New Roman"/>
              <w:sz w:val="24"/>
              <w:szCs w:val="24"/>
              <w:lang w:val="en-US"/>
            </w:rPr>
            <w:fldChar w:fldCharType="separate"/>
          </w:r>
          <w:r w:rsidR="00213F4E" w:rsidRPr="001E135D">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73" w:name="_Toc200448878"/>
      <w:r>
        <w:rPr>
          <w:rFonts w:ascii="Times New Roman" w:hAnsi="Times New Roman" w:cs="Times New Roman"/>
          <w:sz w:val="24"/>
          <w:szCs w:val="24"/>
          <w:lang w:val="en-US"/>
        </w:rPr>
        <w:t>Data analysis</w:t>
      </w:r>
      <w:bookmarkEnd w:id="73"/>
    </w:p>
    <w:p w14:paraId="2EAFF332" w14:textId="67358D87"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Benjamini</w:t>
          </w:r>
          <w:proofErr w:type="spellEnd"/>
          <w:r w:rsidR="00213F4E">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74" w:name="_Toc200448879"/>
      <w:r w:rsidRPr="008173C5">
        <w:rPr>
          <w:rFonts w:ascii="Times New Roman" w:hAnsi="Times New Roman" w:cs="Times New Roman"/>
          <w:sz w:val="24"/>
          <w:szCs w:val="24"/>
          <w:lang w:val="en-US"/>
        </w:rPr>
        <w:t>Results</w:t>
      </w:r>
      <w:bookmarkEnd w:id="74"/>
    </w:p>
    <w:p w14:paraId="4F8AEA93" w14:textId="6E02685A"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sidR="00A821FC">
        <w:rPr>
          <w:rFonts w:ascii="Times New Roman" w:hAnsi="Times New Roman" w:cs="Times New Roman"/>
          <w:sz w:val="24"/>
          <w:szCs w:val="24"/>
          <w:lang w:val="en-US"/>
        </w:rPr>
        <w:t>d</w:t>
      </w:r>
      <w:r w:rsidRPr="00F812AC">
        <w:rPr>
          <w:rFonts w:ascii="Times New Roman" w:hAnsi="Times New Roman" w:cs="Times New Roman"/>
          <w:sz w:val="24"/>
          <w:szCs w:val="24"/>
          <w:lang w:val="en-US"/>
        </w:rPr>
        <w:t xml:space="preserve"> with the PROMS (</w:t>
      </w:r>
      <w:r w:rsidRPr="008E2C25">
        <w:rPr>
          <w:rFonts w:ascii="Times New Roman" w:hAnsi="Times New Roman" w:cs="Times New Roman"/>
          <w:color w:val="C00000"/>
          <w:sz w:val="24"/>
          <w:szCs w:val="24"/>
          <w:lang w:val="en-US"/>
        </w:rPr>
        <w:t>Table 3</w:t>
      </w:r>
      <w:r w:rsidR="008E2C25" w:rsidRPr="008E2C25">
        <w:rPr>
          <w:rFonts w:ascii="Times New Roman" w:hAnsi="Times New Roman" w:cs="Times New Roman"/>
          <w:color w:val="C00000"/>
          <w:sz w:val="24"/>
          <w:szCs w:val="24"/>
          <w:lang w:val="en-US"/>
        </w:rPr>
        <w:t>, and Table S9 on OSF</w:t>
      </w:r>
      <w:r w:rsidRPr="00F812AC">
        <w:rPr>
          <w:rFonts w:ascii="Times New Roman" w:hAnsi="Times New Roman" w:cs="Times New Roman"/>
          <w:sz w:val="24"/>
          <w:szCs w:val="24"/>
          <w:lang w:val="en-US"/>
        </w:rPr>
        <w:t>).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commentRangeStart w:id="75"/>
      <w:commentRangeStart w:id="76"/>
      <w:r w:rsidRPr="0034561D">
        <w:rPr>
          <w:rFonts w:ascii="Times New Roman" w:hAnsi="Times New Roman" w:cs="Times New Roman"/>
          <w:b/>
          <w:bCs/>
          <w:i w:val="0"/>
          <w:iCs w:val="0"/>
          <w:color w:val="auto"/>
          <w:sz w:val="24"/>
          <w:szCs w:val="24"/>
          <w:lang w:val="en-US"/>
        </w:rPr>
        <w:t>Table 3</w:t>
      </w:r>
      <w:commentRangeEnd w:id="75"/>
      <w:r w:rsidR="00A821FC">
        <w:rPr>
          <w:rStyle w:val="Kommentarzeichen"/>
          <w:i w:val="0"/>
          <w:iCs w:val="0"/>
          <w:color w:val="auto"/>
        </w:rPr>
        <w:commentReference w:id="75"/>
      </w:r>
      <w:commentRangeEnd w:id="76"/>
      <w:r w:rsidR="002A3565">
        <w:rPr>
          <w:rStyle w:val="Kommentarzeichen"/>
          <w:i w:val="0"/>
          <w:iCs w:val="0"/>
          <w:color w:val="auto"/>
        </w:rPr>
        <w:commentReference w:id="76"/>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7B89B193" w:rsidR="00752230" w:rsidRPr="003248C0" w:rsidRDefault="00752230" w:rsidP="00752230">
      <w:pPr>
        <w:spacing w:line="480" w:lineRule="auto"/>
        <w:rPr>
          <w:rFonts w:ascii="Times New Roman" w:hAnsi="Times New Roman" w:cs="Times New Roman"/>
          <w:i/>
          <w:sz w:val="24"/>
          <w:szCs w:val="24"/>
          <w:lang w:val="en-US"/>
        </w:rPr>
      </w:pPr>
      <w:bookmarkStart w:id="77" w:name="_Hlk117172981"/>
      <w:r w:rsidRPr="003248C0">
        <w:rPr>
          <w:rFonts w:ascii="Times New Roman" w:hAnsi="Times New Roman" w:cs="Times New Roman"/>
          <w:i/>
          <w:sz w:val="24"/>
          <w:szCs w:val="24"/>
          <w:lang w:val="en-US"/>
        </w:rPr>
        <w:t xml:space="preserve">Note. VER = Vocal Emotion Recognition performance. </w:t>
      </w:r>
      <w:bookmarkStart w:id="78"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78"/>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213F4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213F4E">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77"/>
    <w:p w14:paraId="00A1DCFC" w14:textId="0ECA6676"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008E2C25" w:rsidRPr="008E2C25">
        <w:rPr>
          <w:rFonts w:ascii="Times New Roman" w:hAnsi="Times New Roman" w:cs="Times New Roman"/>
          <w:color w:val="C00000"/>
          <w:sz w:val="24"/>
          <w:szCs w:val="24"/>
          <w:lang w:val="en-US"/>
        </w:rPr>
        <w:t xml:space="preserve">Tables S11 and S12 on </w:t>
      </w:r>
      <w:r w:rsidRPr="008E2C25">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Thus, for amateurs, we could not replicate the link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xml:space="preserve">, but not for </w:t>
      </w:r>
      <w:del w:id="79" w:author="Stefan Schweinberger" w:date="2025-06-13T11:45:00Z">
        <w:r w:rsidR="000A2FEC" w:rsidRPr="008173C5" w:rsidDel="002A3565">
          <w:rPr>
            <w:rFonts w:ascii="Times New Roman" w:hAnsi="Times New Roman" w:cs="Times New Roman"/>
            <w:sz w:val="24"/>
            <w:szCs w:val="24"/>
            <w:lang w:val="en-US"/>
          </w:rPr>
          <w:delText xml:space="preserve">the </w:delText>
        </w:r>
      </w:del>
      <w:r w:rsidR="000A2FEC" w:rsidRPr="008173C5">
        <w:rPr>
          <w:rFonts w:ascii="Times New Roman" w:hAnsi="Times New Roman" w:cs="Times New Roman"/>
          <w:sz w:val="24"/>
          <w:szCs w:val="24"/>
          <w:lang w:val="en-US"/>
        </w:rPr>
        <w:t>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80"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80"/>
    </w:p>
    <w:p w14:paraId="18874DDE" w14:textId="654EEC68"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del w:id="81" w:author="Stefan Schweinberger" w:date="2025-06-13T11:45:00Z">
        <w:r w:rsidDel="002A3565">
          <w:rPr>
            <w:rFonts w:ascii="Times New Roman" w:hAnsi="Times New Roman" w:cs="Times New Roman"/>
            <w:sz w:val="24"/>
            <w:szCs w:val="24"/>
            <w:lang w:val="en-US"/>
          </w:rPr>
          <w:delText>as well as</w:delText>
        </w:r>
      </w:del>
      <w:ins w:id="82" w:author="Stefan Schweinberger" w:date="2025-06-13T11:45:00Z">
        <w:r w:rsidR="002A3565">
          <w:rPr>
            <w:rFonts w:ascii="Times New Roman" w:hAnsi="Times New Roman" w:cs="Times New Roman"/>
            <w:sz w:val="24"/>
            <w:szCs w:val="24"/>
            <w:lang w:val="en-US"/>
          </w:rPr>
          <w:t>and</w:t>
        </w:r>
      </w:ins>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del w:id="83" w:author="Stefan Schweinberger" w:date="2025-06-13T11:46:00Z">
        <w:r w:rsidDel="002A3565">
          <w:rPr>
            <w:rFonts w:ascii="Times New Roman" w:hAnsi="Times New Roman" w:cs="Times New Roman"/>
            <w:sz w:val="24"/>
            <w:szCs w:val="24"/>
            <w:lang w:val="en-US"/>
          </w:rPr>
          <w:delText>In principle, w</w:delText>
        </w:r>
      </w:del>
      <w:ins w:id="84" w:author="Stefan Schweinberger" w:date="2025-06-13T11:46:00Z">
        <w:r w:rsidR="002A3565">
          <w:rPr>
            <w:rFonts w:ascii="Times New Roman" w:hAnsi="Times New Roman" w:cs="Times New Roman"/>
            <w:sz w:val="24"/>
            <w:szCs w:val="24"/>
            <w:lang w:val="en-US"/>
          </w:rPr>
          <w:t>W</w:t>
        </w:r>
      </w:ins>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85" w:name="_Toc200448881"/>
      <w:proofErr w:type="spellStart"/>
      <w:r w:rsidRPr="00EB262D">
        <w:rPr>
          <w:rFonts w:ascii="Times New Roman" w:hAnsi="Times New Roman" w:cs="Times New Roman"/>
          <w:sz w:val="24"/>
          <w:szCs w:val="24"/>
        </w:rPr>
        <w:lastRenderedPageBreak/>
        <w:t>Hypotheses</w:t>
      </w:r>
      <w:bookmarkEnd w:id="85"/>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86" w:name="_Toc200448882"/>
      <w:r>
        <w:rPr>
          <w:rFonts w:ascii="Times New Roman" w:hAnsi="Times New Roman" w:cs="Times New Roman"/>
          <w:sz w:val="24"/>
          <w:szCs w:val="24"/>
          <w:lang w:val="en-US"/>
        </w:rPr>
        <w:t>Method</w:t>
      </w:r>
      <w:bookmarkEnd w:id="86"/>
    </w:p>
    <w:p w14:paraId="527EA4B7" w14:textId="6F46726B"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4CB43547"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EyVDE1OjE1OjU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87" w:name="_Toc200448883"/>
      <w:r w:rsidRPr="00CB65B4">
        <w:rPr>
          <w:rFonts w:ascii="Times New Roman" w:hAnsi="Times New Roman" w:cs="Times New Roman"/>
          <w:sz w:val="24"/>
          <w:szCs w:val="24"/>
          <w:lang w:val="en-US"/>
        </w:rPr>
        <w:t>Results</w:t>
      </w:r>
      <w:bookmarkEnd w:id="8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88" w:name="_Toc200448884"/>
      <w:r w:rsidRPr="00EB262D">
        <w:rPr>
          <w:rFonts w:ascii="Times New Roman" w:hAnsi="Times New Roman" w:cs="Times New Roman"/>
          <w:lang w:val="en-US"/>
        </w:rPr>
        <w:lastRenderedPageBreak/>
        <w:t>Demography, musicality, and personality of participants</w:t>
      </w:r>
      <w:bookmarkEnd w:id="8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63AD9743"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 xml:space="preserve">to </w:t>
      </w:r>
      <w:r w:rsidR="008E2C25">
        <w:rPr>
          <w:rFonts w:ascii="Times New Roman" w:eastAsia="Calibri" w:hAnsi="Times New Roman" w:cs="Times New Roman"/>
          <w:color w:val="C00000"/>
          <w:sz w:val="24"/>
          <w:szCs w:val="24"/>
          <w:lang w:val="en-GB"/>
        </w:rPr>
        <w:t xml:space="preserve">Tables S13-S21 on </w:t>
      </w:r>
      <w:r w:rsidRPr="00B9407D">
        <w:rPr>
          <w:rFonts w:ascii="Times New Roman" w:eastAsia="Calibri" w:hAnsi="Times New Roman" w:cs="Times New Roman"/>
          <w:color w:val="C00000"/>
          <w:sz w:val="24"/>
          <w:szCs w:val="24"/>
          <w:lang w:val="en-GB"/>
        </w:rPr>
        <w:t>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 (</w:t>
      </w:r>
      <w:r w:rsidR="00DC7F1C" w:rsidRPr="00DC7F1C">
        <w:rPr>
          <w:rFonts w:ascii="Times New Roman" w:hAnsi="Times New Roman" w:cs="Times New Roman"/>
          <w:sz w:val="24"/>
          <w:szCs w:val="24"/>
          <w:lang w:val="en-US"/>
        </w:rPr>
        <w:t>except</w:t>
      </w:r>
      <w:r w:rsidR="00A821FC">
        <w:rPr>
          <w:rFonts w:ascii="Times New Roman" w:hAnsi="Times New Roman" w:cs="Times New Roman"/>
          <w:sz w:val="24"/>
          <w:szCs w:val="24"/>
          <w:lang w:val="en-US"/>
        </w:rPr>
        <w:t xml:space="preserve"> the subscale</w:t>
      </w:r>
      <w:r w:rsidR="00DC7F1C" w:rsidRPr="00DC7F1C">
        <w:rPr>
          <w:rFonts w:ascii="Times New Roman" w:hAnsi="Times New Roman" w:cs="Times New Roman"/>
          <w:sz w:val="24"/>
          <w:szCs w:val="24"/>
          <w:lang w:val="en-US"/>
        </w:rPr>
        <w:t xml:space="preserve"> Emotion</w:t>
      </w:r>
      <w:r w:rsidR="00A821FC">
        <w:rPr>
          <w:rFonts w:ascii="Times New Roman" w:hAnsi="Times New Roman" w:cs="Times New Roman"/>
          <w:sz w:val="24"/>
          <w:szCs w:val="24"/>
          <w:lang w:val="en-US"/>
        </w:rPr>
        <w:t>),</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2A6F4507"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xMlQxNToxNTo1N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TJUMTU6MTU6NTU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213F4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EyVDE1OjE1OjU1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213F4E">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213F4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213F4E" w:rsidRPr="00213F4E">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EyVDE1OjE1OjU1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213F4E">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89" w:name="_Toc200448885"/>
      <w:r w:rsidRPr="00EB262D">
        <w:rPr>
          <w:rFonts w:ascii="Times New Roman" w:hAnsi="Times New Roman" w:cs="Times New Roman"/>
          <w:lang w:val="en-US"/>
        </w:rPr>
        <w:lastRenderedPageBreak/>
        <w:t>Emotion classification performance</w:t>
      </w:r>
      <w:bookmarkEnd w:id="89"/>
    </w:p>
    <w:p w14:paraId="59F5E12E" w14:textId="48684D25" w:rsidR="000A403F" w:rsidRPr="00A821FC" w:rsidRDefault="000A403F" w:rsidP="000A403F">
      <w:pPr>
        <w:spacing w:line="480" w:lineRule="auto"/>
        <w:contextualSpacing/>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A821FC" w:rsidRPr="00A821FC">
        <w:rPr>
          <w:rFonts w:ascii="Times New Roman" w:hAnsi="Times New Roman" w:cs="Times New Roman"/>
          <w:color w:val="C00000"/>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2BDAD6A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90" w:name="_Toc200448886"/>
      <w:r w:rsidRPr="00EB262D">
        <w:rPr>
          <w:rFonts w:ascii="Times New Roman" w:hAnsi="Times New Roman" w:cs="Times New Roman"/>
          <w:sz w:val="24"/>
          <w:szCs w:val="24"/>
          <w:lang w:val="en-US"/>
        </w:rPr>
        <w:t>Discussion</w:t>
      </w:r>
      <w:bookmarkEnd w:id="90"/>
    </w:p>
    <w:p w14:paraId="221D97A6" w14:textId="56F8E91E"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del w:id="91" w:author="Stefan Schweinberger" w:date="2025-06-13T11:48:00Z">
        <w:r w:rsidRPr="006318BC" w:rsidDel="00D3777C">
          <w:rPr>
            <w:rFonts w:ascii="Times New Roman" w:hAnsi="Times New Roman" w:cs="Times New Roman"/>
            <w:sz w:val="24"/>
            <w:szCs w:val="24"/>
            <w:lang w:val="en-US"/>
          </w:rPr>
          <w:delText>as well as</w:delText>
        </w:r>
      </w:del>
      <w:ins w:id="92" w:author="Stefan Schweinberger" w:date="2025-06-13T11:48:00Z">
        <w:r w:rsidR="00D3777C">
          <w:rPr>
            <w:rFonts w:ascii="Times New Roman" w:hAnsi="Times New Roman" w:cs="Times New Roman"/>
            <w:sz w:val="24"/>
            <w:szCs w:val="24"/>
            <w:lang w:val="en-US"/>
          </w:rPr>
          <w:t>a</w:t>
        </w:r>
      </w:ins>
      <w:ins w:id="93" w:author="Stefan Schweinberger" w:date="2025-06-13T11:49:00Z">
        <w:r w:rsidR="00D3777C">
          <w:rPr>
            <w:rFonts w:ascii="Times New Roman" w:hAnsi="Times New Roman" w:cs="Times New Roman"/>
            <w:sz w:val="24"/>
            <w:szCs w:val="24"/>
            <w:lang w:val="en-US"/>
          </w:rPr>
          <w:t>nd also</w:t>
        </w:r>
      </w:ins>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94" w:name="_Toc200448887"/>
      <w:r>
        <w:rPr>
          <w:rFonts w:ascii="Times New Roman" w:hAnsi="Times New Roman" w:cs="Times New Roman"/>
          <w:sz w:val="24"/>
          <w:szCs w:val="24"/>
          <w:lang w:val="en-US"/>
        </w:rPr>
        <w:t>Singers vs. instrumentalists</w:t>
      </w:r>
      <w:bookmarkEnd w:id="94"/>
    </w:p>
    <w:p w14:paraId="2C217F5F" w14:textId="08DB9A2C"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ins w:id="95" w:author="Stefan Schweinberger" w:date="2025-06-13T11:49:00Z">
        <w:r w:rsidR="00D3777C">
          <w:rPr>
            <w:rFonts w:ascii="Times New Roman" w:hAnsi="Times New Roman" w:cs="Times New Roman"/>
            <w:sz w:val="24"/>
            <w:szCs w:val="24"/>
            <w:lang w:val="en-US"/>
          </w:rPr>
          <w:t>,</w:t>
        </w:r>
      </w:ins>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del w:id="96" w:author="Stefan Schweinberger" w:date="2025-06-13T11:50:00Z">
        <w:r w:rsidR="00745F44" w:rsidRPr="0092555C" w:rsidDel="00D3777C">
          <w:rPr>
            <w:rFonts w:ascii="Times New Roman" w:hAnsi="Times New Roman" w:cs="Times New Roman"/>
            <w:sz w:val="24"/>
            <w:szCs w:val="24"/>
            <w:lang w:val="en-US"/>
          </w:rPr>
          <w:delText xml:space="preserve">is </w:delText>
        </w:r>
      </w:del>
      <w:ins w:id="97" w:author="Stefan Schweinberger" w:date="2025-06-13T11:50:00Z">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ins>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300B0A"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In line with our prediction, 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sian analysis</w:t>
      </w:r>
      <w:ins w:id="98" w:author="Stefan Schweinberger" w:date="2025-06-13T11:51:00Z">
        <w:r w:rsidR="00ED7A6F">
          <w:rPr>
            <w:rFonts w:ascii="Times New Roman" w:hAnsi="Times New Roman" w:cs="Times New Roman"/>
            <w:sz w:val="24"/>
            <w:szCs w:val="24"/>
            <w:lang w:val="en-US"/>
          </w:rPr>
          <w:t>,</w:t>
        </w:r>
      </w:ins>
      <w:r w:rsidRPr="001D78D0">
        <w:rPr>
          <w:rFonts w:ascii="Times New Roman" w:hAnsi="Times New Roman" w:cs="Times New Roman"/>
          <w:sz w:val="24"/>
          <w:szCs w:val="24"/>
          <w:lang w:val="en-US"/>
        </w:rPr>
        <w:t xml:space="preserve"> with moderate evidence. </w:t>
      </w:r>
      <w:r w:rsidR="00B65D00">
        <w:rPr>
          <w:rFonts w:ascii="Times New Roman" w:hAnsi="Times New Roman" w:cs="Times New Roman"/>
          <w:sz w:val="24"/>
          <w:szCs w:val="24"/>
          <w:lang w:val="en-US"/>
        </w:rPr>
        <w:t xml:space="preserve">This finding does not </w:t>
      </w:r>
      <w:ins w:id="99" w:author="Stefan Schweinberger" w:date="2025-06-13T11:51:00Z">
        <w:r w:rsidR="00ED7A6F">
          <w:rPr>
            <w:rFonts w:ascii="Times New Roman" w:hAnsi="Times New Roman" w:cs="Times New Roman"/>
            <w:sz w:val="24"/>
            <w:szCs w:val="24"/>
            <w:lang w:val="en-US"/>
          </w:rPr>
          <w:t xml:space="preserve">simply </w:t>
        </w:r>
      </w:ins>
      <w:r w:rsidR="00B65D00">
        <w:rPr>
          <w:rFonts w:ascii="Times New Roman" w:hAnsi="Times New Roman" w:cs="Times New Roman"/>
          <w:sz w:val="24"/>
          <w:szCs w:val="24"/>
          <w:lang w:val="en-US"/>
        </w:rPr>
        <w:t xml:space="preserve">represent a </w:t>
      </w:r>
      <w:del w:id="100" w:author="Stefan Schweinberger" w:date="2025-06-13T11:51:00Z">
        <w:r w:rsidR="00B65D00" w:rsidDel="00ED7A6F">
          <w:rPr>
            <w:rFonts w:ascii="Times New Roman" w:hAnsi="Times New Roman" w:cs="Times New Roman"/>
            <w:sz w:val="24"/>
            <w:szCs w:val="24"/>
            <w:lang w:val="en-US"/>
          </w:rPr>
          <w:delText xml:space="preserve">mere </w:delText>
        </w:r>
      </w:del>
      <w:ins w:id="101" w:author="Stefan Schweinberger" w:date="2025-06-13T11:51:00Z">
        <w:r w:rsidR="00ED7A6F">
          <w:rPr>
            <w:rFonts w:ascii="Times New Roman" w:hAnsi="Times New Roman" w:cs="Times New Roman"/>
            <w:sz w:val="24"/>
            <w:szCs w:val="24"/>
            <w:lang w:val="en-US"/>
          </w:rPr>
          <w:t>general</w:t>
        </w:r>
        <w:r w:rsidR="00ED7A6F">
          <w:rPr>
            <w:rFonts w:ascii="Times New Roman" w:hAnsi="Times New Roman" w:cs="Times New Roman"/>
            <w:sz w:val="24"/>
            <w:szCs w:val="24"/>
            <w:lang w:val="en-US"/>
          </w:rPr>
          <w:t xml:space="preserve"> </w:t>
        </w:r>
      </w:ins>
      <w:r w:rsidR="00B65D00">
        <w:rPr>
          <w:rFonts w:ascii="Times New Roman" w:hAnsi="Times New Roman" w:cs="Times New Roman"/>
          <w:sz w:val="24"/>
          <w:szCs w:val="24"/>
          <w:lang w:val="en-US"/>
        </w:rPr>
        <w:t xml:space="preserve">absence of effects. In fact, we replicated the strong </w:t>
      </w:r>
      <w:ins w:id="102" w:author="Stefan Schweinberger" w:date="2025-06-13T11:51:00Z">
        <w:r w:rsidR="00ED7A6F">
          <w:rPr>
            <w:rFonts w:ascii="Times New Roman" w:hAnsi="Times New Roman" w:cs="Times New Roman"/>
            <w:sz w:val="24"/>
            <w:szCs w:val="24"/>
            <w:lang w:val="en-US"/>
          </w:rPr>
          <w:t xml:space="preserve">and consistent </w:t>
        </w:r>
      </w:ins>
      <w:r w:rsidR="00B65D00">
        <w:rPr>
          <w:rFonts w:ascii="Times New Roman" w:hAnsi="Times New Roman" w:cs="Times New Roman"/>
          <w:sz w:val="24"/>
          <w:szCs w:val="24"/>
          <w:lang w:val="en-US"/>
        </w:rPr>
        <w:t xml:space="preserve">effect of </w:t>
      </w:r>
      <w:del w:id="103" w:author="Stefan Schweinberger" w:date="2025-06-13T11:52:00Z">
        <w:r w:rsidR="00B65D00" w:rsidDel="00ED7A6F">
          <w:rPr>
            <w:rFonts w:ascii="Times New Roman" w:hAnsi="Times New Roman" w:cs="Times New Roman"/>
            <w:sz w:val="24"/>
            <w:szCs w:val="24"/>
            <w:lang w:val="en-US"/>
          </w:rPr>
          <w:delText xml:space="preserve">our </w:delText>
        </w:r>
      </w:del>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commentRangeStart w:id="104"/>
      <w:r w:rsidR="00EB7F9C">
        <w:rPr>
          <w:rFonts w:ascii="Times New Roman" w:hAnsi="Times New Roman" w:cs="Times New Roman"/>
          <w:sz w:val="24"/>
          <w:szCs w:val="24"/>
          <w:lang w:val="en-US"/>
        </w:rPr>
        <w:t>similar profiles of vocal emotional processing</w:t>
      </w:r>
      <w:commentRangeEnd w:id="104"/>
      <w:r w:rsidR="00ED7A6F">
        <w:rPr>
          <w:rStyle w:val="Kommentarzeichen"/>
        </w:rPr>
        <w:commentReference w:id="104"/>
      </w:r>
      <w:r w:rsidR="00EB7F9C">
        <w:rPr>
          <w:rFonts w:ascii="Times New Roman" w:hAnsi="Times New Roman" w:cs="Times New Roman"/>
          <w:sz w:val="24"/>
          <w:szCs w:val="24"/>
          <w:lang w:val="en-US"/>
        </w:rPr>
        <w:t xml:space="preserve">. </w:t>
      </w:r>
    </w:p>
    <w:p w14:paraId="453B6721" w14:textId="167F6808"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TJUMTU6MTU6NTU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w:t>
      </w:r>
      <w:r w:rsidR="00213F4E">
        <w:rPr>
          <w:rFonts w:ascii="Times New Roman" w:hAnsi="Times New Roman" w:cs="Times New Roman"/>
          <w:sz w:val="24"/>
          <w:szCs w:val="24"/>
          <w:lang w:val="en-US"/>
        </w:rPr>
        <w:lastRenderedPageBreak/>
        <w:t xml:space="preserve">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Ni0xMlQxNTozMTowN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2LTA0VDE1OjIwOjIxIiwiTW9kaWZpZWRCeSI6Il9DaHJpc3RpbmUgTnVzc2JhdW0iLCJJZCI6IjUwYTQyOGUyLTA3MDItNDFkZS04NGI0LWEyY2MyM2YxMjhkYyIsIk1vZGlmaWVkT24iOiIyMDI1LTA2LTA0VDE1OjIwOjIx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jA6MjEiLCJNb2RpZmllZEJ5IjoiX0NocmlzdGluZSBOdXNzYmF1bSIsIklkIjoiODNlODM3ZGQtMWVjMC00ZmM4LTgxYzMtMWY2MmUxZGFlMDY2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2LTEyVDE1OjMxOjA1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TJUMTU6MTU6NTU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xMlQxNToxNTo1NS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both singers and instrumentalists.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del w:id="105" w:author="Stefan Schweinberger" w:date="2025-06-13T11:56:00Z">
        <w:r w:rsidR="00562384" w:rsidDel="00635E08">
          <w:rPr>
            <w:rFonts w:ascii="Times New Roman" w:hAnsi="Times New Roman" w:cs="Times New Roman"/>
            <w:sz w:val="24"/>
            <w:szCs w:val="24"/>
            <w:lang w:val="en-US"/>
          </w:rPr>
          <w:delText xml:space="preserve">we </w:delText>
        </w:r>
      </w:del>
      <w:ins w:id="106" w:author="Stefan Schweinberger" w:date="2025-06-13T11:56:00Z">
        <w:r w:rsidR="00635E08">
          <w:rPr>
            <w:rFonts w:ascii="Times New Roman" w:hAnsi="Times New Roman" w:cs="Times New Roman"/>
            <w:sz w:val="24"/>
            <w:szCs w:val="24"/>
            <w:lang w:val="en-US"/>
          </w:rPr>
          <w:t>while we</w:t>
        </w:r>
        <w:r w:rsidR="00635E08">
          <w:rPr>
            <w:rFonts w:ascii="Times New Roman" w:hAnsi="Times New Roman" w:cs="Times New Roman"/>
            <w:sz w:val="24"/>
            <w:szCs w:val="24"/>
            <w:lang w:val="en-US"/>
          </w:rPr>
          <w:t xml:space="preserve"> </w:t>
        </w:r>
      </w:ins>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t>
      </w:r>
      <w:del w:id="107" w:author="Stefan Schweinberger" w:date="2025-06-13T11:56:00Z">
        <w:r w:rsidR="00562384" w:rsidDel="00635E08">
          <w:rPr>
            <w:rFonts w:ascii="Times New Roman" w:hAnsi="Times New Roman" w:cs="Times New Roman"/>
            <w:sz w:val="24"/>
            <w:szCs w:val="24"/>
            <w:lang w:val="en-US"/>
          </w:rPr>
          <w:delText xml:space="preserve">but </w:delText>
        </w:r>
      </w:del>
      <w:r w:rsidR="00562384">
        <w:rPr>
          <w:rFonts w:ascii="Times New Roman" w:hAnsi="Times New Roman" w:cs="Times New Roman"/>
          <w:sz w:val="24"/>
          <w:szCs w:val="24"/>
          <w:lang w:val="en-US"/>
        </w:rPr>
        <w:t xml:space="preserve">we lack evidence that </w:t>
      </w:r>
      <w:del w:id="108" w:author="Stefan Schweinberger" w:date="2025-06-13T11:57:00Z">
        <w:r w:rsidR="00562384" w:rsidDel="00635E08">
          <w:rPr>
            <w:rFonts w:ascii="Times New Roman" w:hAnsi="Times New Roman" w:cs="Times New Roman"/>
            <w:sz w:val="24"/>
            <w:szCs w:val="24"/>
            <w:lang w:val="en-US"/>
          </w:rPr>
          <w:delText xml:space="preserve">this </w:delText>
        </w:r>
      </w:del>
      <w:ins w:id="109" w:author="Stefan Schweinberger" w:date="2025-06-13T11:57:00Z">
        <w:r w:rsidR="00635E08">
          <w:rPr>
            <w:rFonts w:ascii="Times New Roman" w:hAnsi="Times New Roman" w:cs="Times New Roman"/>
            <w:sz w:val="24"/>
            <w:szCs w:val="24"/>
            <w:lang w:val="en-US"/>
          </w:rPr>
          <w:t>emotion recognition</w:t>
        </w:r>
        <w:r w:rsidR="00635E08">
          <w:rPr>
            <w:rFonts w:ascii="Times New Roman" w:hAnsi="Times New Roman" w:cs="Times New Roman"/>
            <w:sz w:val="24"/>
            <w:szCs w:val="24"/>
            <w:lang w:val="en-US"/>
          </w:rPr>
          <w:t xml:space="preserve"> </w:t>
        </w:r>
      </w:ins>
      <w:r w:rsidR="00562384">
        <w:rPr>
          <w:rFonts w:ascii="Times New Roman" w:hAnsi="Times New Roman" w:cs="Times New Roman"/>
          <w:sz w:val="24"/>
          <w:szCs w:val="24"/>
          <w:lang w:val="en-US"/>
        </w:rPr>
        <w:t>is more pronounced in specific groups of musicians</w:t>
      </w:r>
      <w:ins w:id="110" w:author="Stefan Schweinberger" w:date="2025-06-13T11:56:00Z">
        <w:r w:rsidR="00635E08">
          <w:rPr>
            <w:rFonts w:ascii="Times New Roman" w:hAnsi="Times New Roman" w:cs="Times New Roman"/>
            <w:sz w:val="24"/>
            <w:szCs w:val="24"/>
            <w:lang w:val="en-US"/>
          </w:rPr>
          <w:t>,</w:t>
        </w:r>
      </w:ins>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ins w:id="111" w:author="Stefan Schweinberger" w:date="2025-06-13T11:57:00Z">
        <w:r w:rsidR="00635E08">
          <w:rPr>
            <w:rFonts w:ascii="Times New Roman" w:hAnsi="Times New Roman" w:cs="Times New Roman"/>
            <w:sz w:val="24"/>
            <w:szCs w:val="24"/>
            <w:lang w:val="en-US"/>
          </w:rPr>
          <w:t xml:space="preserve">to be </w:t>
        </w:r>
      </w:ins>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ins w:id="112" w:author="Stefan Schweinberger" w:date="2025-06-13T11:57:00Z">
        <w:r w:rsidR="00635E08">
          <w:rPr>
            <w:rFonts w:ascii="Times New Roman" w:hAnsi="Times New Roman" w:cs="Times New Roman"/>
            <w:sz w:val="24"/>
            <w:szCs w:val="24"/>
            <w:lang w:val="en-US"/>
          </w:rPr>
          <w:t xml:space="preserve">failed to find </w:t>
        </w:r>
      </w:ins>
      <w:del w:id="113" w:author="Stefan Schweinberger" w:date="2025-06-13T11:57:00Z">
        <w:r w:rsidR="00213F4E" w:rsidDel="00635E08">
          <w:rPr>
            <w:rFonts w:ascii="Times New Roman" w:hAnsi="Times New Roman" w:cs="Times New Roman"/>
            <w:sz w:val="24"/>
            <w:szCs w:val="24"/>
            <w:lang w:val="en-US"/>
          </w:rPr>
          <w:delText>had</w:delText>
        </w:r>
        <w:r w:rsidR="00562384" w:rsidDel="00635E08">
          <w:rPr>
            <w:rFonts w:ascii="Times New Roman" w:hAnsi="Times New Roman" w:cs="Times New Roman"/>
            <w:sz w:val="24"/>
            <w:szCs w:val="24"/>
            <w:lang w:val="en-US"/>
          </w:rPr>
          <w:delText xml:space="preserve"> </w:delText>
        </w:r>
      </w:del>
      <w:ins w:id="114" w:author="Stefan Schweinberger" w:date="2025-06-13T11:57:00Z">
        <w:r w:rsidR="00635E08">
          <w:rPr>
            <w:rFonts w:ascii="Times New Roman" w:hAnsi="Times New Roman" w:cs="Times New Roman"/>
            <w:sz w:val="24"/>
            <w:szCs w:val="24"/>
            <w:lang w:val="en-US"/>
          </w:rPr>
          <w:t>a</w:t>
        </w:r>
        <w:r w:rsidR="00635E08">
          <w:rPr>
            <w:rFonts w:ascii="Times New Roman" w:hAnsi="Times New Roman" w:cs="Times New Roman"/>
            <w:sz w:val="24"/>
            <w:szCs w:val="24"/>
            <w:lang w:val="en-US"/>
          </w:rPr>
          <w:t xml:space="preserve"> </w:t>
        </w:r>
      </w:ins>
      <w:r w:rsidR="00562384">
        <w:rPr>
          <w:rFonts w:ascii="Times New Roman" w:hAnsi="Times New Roman" w:cs="Times New Roman"/>
          <w:sz w:val="24"/>
          <w:szCs w:val="24"/>
          <w:lang w:val="en-US"/>
        </w:rPr>
        <w:t xml:space="preserve">predicted </w:t>
      </w:r>
      <w:del w:id="115" w:author="Stefan Schweinberger" w:date="2025-06-13T11:57:00Z">
        <w:r w:rsidR="00562384" w:rsidDel="00635E08">
          <w:rPr>
            <w:rFonts w:ascii="Times New Roman" w:hAnsi="Times New Roman" w:cs="Times New Roman"/>
            <w:sz w:val="24"/>
            <w:szCs w:val="24"/>
            <w:lang w:val="en-US"/>
          </w:rPr>
          <w:delText xml:space="preserve">a </w:delText>
        </w:r>
      </w:del>
      <w:r w:rsidR="00562384">
        <w:rPr>
          <w:rFonts w:ascii="Times New Roman" w:hAnsi="Times New Roman" w:cs="Times New Roman"/>
          <w:sz w:val="24"/>
          <w:szCs w:val="24"/>
          <w:lang w:val="en-US"/>
        </w:rPr>
        <w:t>correlation between self-rated singing abilities and emotion recognition</w:t>
      </w:r>
      <w:del w:id="116" w:author="Stefan Schweinberger" w:date="2025-06-13T11:58:00Z">
        <w:r w:rsidR="008509B5" w:rsidDel="00635E08">
          <w:rPr>
            <w:rFonts w:ascii="Times New Roman" w:hAnsi="Times New Roman" w:cs="Times New Roman"/>
            <w:sz w:val="24"/>
            <w:szCs w:val="24"/>
            <w:lang w:val="en-US"/>
          </w:rPr>
          <w:delText xml:space="preserve"> as well but</w:delText>
        </w:r>
        <w:r w:rsidR="00562384" w:rsidDel="00635E08">
          <w:rPr>
            <w:rFonts w:ascii="Times New Roman" w:hAnsi="Times New Roman" w:cs="Times New Roman"/>
            <w:sz w:val="24"/>
            <w:szCs w:val="24"/>
            <w:lang w:val="en-US"/>
          </w:rPr>
          <w:delText xml:space="preserve"> </w:delText>
        </w:r>
      </w:del>
      <w:del w:id="117" w:author="Stefan Schweinberger" w:date="2025-06-13T11:57:00Z">
        <w:r w:rsidR="00562384" w:rsidDel="00635E08">
          <w:rPr>
            <w:rFonts w:ascii="Times New Roman" w:hAnsi="Times New Roman" w:cs="Times New Roman"/>
            <w:sz w:val="24"/>
            <w:szCs w:val="24"/>
            <w:lang w:val="en-US"/>
          </w:rPr>
          <w:delText xml:space="preserve">failed to find </w:delText>
        </w:r>
      </w:del>
      <w:del w:id="118" w:author="Stefan Schweinberger" w:date="2025-06-13T11:58:00Z">
        <w:r w:rsidR="00562384" w:rsidDel="00635E08">
          <w:rPr>
            <w:rFonts w:ascii="Times New Roman" w:hAnsi="Times New Roman" w:cs="Times New Roman"/>
            <w:sz w:val="24"/>
            <w:szCs w:val="24"/>
            <w:lang w:val="en-US"/>
          </w:rPr>
          <w:delText>it in the present study</w:delText>
        </w:r>
      </w:del>
      <w:r w:rsidR="00562384">
        <w:rPr>
          <w:rFonts w:ascii="Times New Roman" w:hAnsi="Times New Roman" w:cs="Times New Roman"/>
          <w:sz w:val="24"/>
          <w:szCs w:val="24"/>
          <w:lang w:val="en-US"/>
        </w:rPr>
        <w:t xml:space="preserve">. </w:t>
      </w:r>
      <w:del w:id="119" w:author="Stefan Schweinberger" w:date="2025-06-13T11:58:00Z">
        <w:r w:rsidR="00562384" w:rsidDel="00635E08">
          <w:rPr>
            <w:rFonts w:ascii="Times New Roman" w:hAnsi="Times New Roman" w:cs="Times New Roman"/>
            <w:sz w:val="24"/>
            <w:szCs w:val="24"/>
            <w:lang w:val="en-US"/>
          </w:rPr>
          <w:delText xml:space="preserve">We </w:delText>
        </w:r>
      </w:del>
      <w:ins w:id="120" w:author="Stefan Schweinberger" w:date="2025-06-13T11:58:00Z">
        <w:r w:rsidR="00635E08">
          <w:rPr>
            <w:rFonts w:ascii="Times New Roman" w:hAnsi="Times New Roman" w:cs="Times New Roman"/>
            <w:sz w:val="24"/>
            <w:szCs w:val="24"/>
            <w:lang w:val="en-US"/>
          </w:rPr>
          <w:t>This may be</w:t>
        </w:r>
        <w:r w:rsidR="00635E08">
          <w:rPr>
            <w:rFonts w:ascii="Times New Roman" w:hAnsi="Times New Roman" w:cs="Times New Roman"/>
            <w:sz w:val="24"/>
            <w:szCs w:val="24"/>
            <w:lang w:val="en-US"/>
          </w:rPr>
          <w:t xml:space="preserve"> </w:t>
        </w:r>
      </w:ins>
      <w:r w:rsidR="00562384">
        <w:rPr>
          <w:rFonts w:ascii="Times New Roman" w:hAnsi="Times New Roman" w:cs="Times New Roman"/>
          <w:sz w:val="24"/>
          <w:szCs w:val="24"/>
          <w:lang w:val="en-US"/>
        </w:rPr>
        <w:t>attribute</w:t>
      </w:r>
      <w:ins w:id="121" w:author="Stefan Schweinberger" w:date="2025-06-13T11:58:00Z">
        <w:r w:rsidR="00635E08">
          <w:rPr>
            <w:rFonts w:ascii="Times New Roman" w:hAnsi="Times New Roman" w:cs="Times New Roman"/>
            <w:sz w:val="24"/>
            <w:szCs w:val="24"/>
            <w:lang w:val="en-US"/>
          </w:rPr>
          <w:t>d</w:t>
        </w:r>
      </w:ins>
      <w:r w:rsidR="00562384">
        <w:rPr>
          <w:rFonts w:ascii="Times New Roman" w:hAnsi="Times New Roman" w:cs="Times New Roman"/>
          <w:sz w:val="24"/>
          <w:szCs w:val="24"/>
          <w:lang w:val="en-US"/>
        </w:rPr>
        <w:t xml:space="preserve"> this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proofErr w:type="gramStart"/>
      <w:r w:rsidR="001D78D0">
        <w:rPr>
          <w:rFonts w:ascii="Times New Roman" w:hAnsi="Times New Roman" w:cs="Times New Roman"/>
          <w:sz w:val="24"/>
          <w:szCs w:val="24"/>
          <w:lang w:val="en-US"/>
        </w:rPr>
        <w:t>)</w:t>
      </w:r>
      <w:r w:rsidR="00995C46">
        <w:rPr>
          <w:rFonts w:ascii="Times New Roman" w:hAnsi="Times New Roman" w:cs="Times New Roman"/>
          <w:sz w:val="24"/>
          <w:szCs w:val="24"/>
          <w:lang w:val="en-US"/>
        </w:rPr>
        <w:t>,</w:t>
      </w:r>
      <w:ins w:id="122" w:author="Stefan Schweinberger" w:date="2025-06-13T11:58:00Z">
        <w:r w:rsidR="00635E08">
          <w:rPr>
            <w:rFonts w:ascii="Times New Roman" w:hAnsi="Times New Roman" w:cs="Times New Roman"/>
            <w:sz w:val="24"/>
            <w:szCs w:val="24"/>
            <w:lang w:val="en-US"/>
          </w:rPr>
          <w:t>.</w:t>
        </w:r>
        <w:proofErr w:type="gramEnd"/>
        <w:r w:rsidR="00635E08">
          <w:rPr>
            <w:rFonts w:ascii="Times New Roman" w:hAnsi="Times New Roman" w:cs="Times New Roman"/>
            <w:sz w:val="24"/>
            <w:szCs w:val="24"/>
            <w:lang w:val="en-US"/>
          </w:rPr>
          <w:t xml:space="preserve"> In fact,</w:t>
        </w:r>
      </w:ins>
      <w:r w:rsidR="001D78D0">
        <w:rPr>
          <w:rFonts w:ascii="Times New Roman" w:hAnsi="Times New Roman" w:cs="Times New Roman"/>
          <w:sz w:val="24"/>
          <w:szCs w:val="24"/>
          <w:lang w:val="en-US"/>
        </w:rPr>
        <w:t xml:space="preserve"> </w:t>
      </w:r>
      <w:del w:id="123" w:author="Stefan Schweinberger" w:date="2025-06-13T11:58:00Z">
        <w:r w:rsidR="001D78D0" w:rsidDel="00635E08">
          <w:rPr>
            <w:rFonts w:ascii="Times New Roman" w:hAnsi="Times New Roman" w:cs="Times New Roman"/>
            <w:sz w:val="24"/>
            <w:szCs w:val="24"/>
            <w:lang w:val="en-US"/>
          </w:rPr>
          <w:delText xml:space="preserve">because </w:delText>
        </w:r>
      </w:del>
      <w:r w:rsidR="001D78D0">
        <w:rPr>
          <w:rFonts w:ascii="Times New Roman" w:hAnsi="Times New Roman" w:cs="Times New Roman"/>
          <w:sz w:val="24"/>
          <w:szCs w:val="24"/>
          <w:lang w:val="en-US"/>
        </w:rPr>
        <w:t>we did not find any correlations with the Gold-MSI</w:t>
      </w:r>
      <w:r w:rsidR="00995C46">
        <w:rPr>
          <w:rFonts w:ascii="Times New Roman" w:hAnsi="Times New Roman" w:cs="Times New Roman"/>
          <w:sz w:val="24"/>
          <w:szCs w:val="24"/>
          <w:lang w:val="en-US"/>
        </w:rPr>
        <w:t xml:space="preserve"> subscales</w:t>
      </w:r>
      <w:ins w:id="124" w:author="Stefan Schweinberger" w:date="2025-06-13T11:59:00Z">
        <w:r w:rsidR="00635E08">
          <w:rPr>
            <w:rFonts w:ascii="Times New Roman" w:hAnsi="Times New Roman" w:cs="Times New Roman"/>
            <w:sz w:val="24"/>
            <w:szCs w:val="24"/>
            <w:lang w:val="en-US"/>
          </w:rPr>
          <w:t xml:space="preserve"> in amateurs</w:t>
        </w:r>
      </w:ins>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995C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zNWFlZjRmOC00Y2RmLTQxNTYtYTcyYy01NjJhMjQ1OGU0NzEiLCJUZXh0IjoiKE51c3NiYXVtIGV0IGFsLiwgMjAyNCkiLCJXQUlWZXJzaW9uIjoiNi4xNy4wLjAifQ==}</w:instrText>
          </w:r>
          <w:r w:rsidR="00995C46">
            <w:rPr>
              <w:rFonts w:ascii="Times New Roman" w:hAnsi="Times New Roman" w:cs="Times New Roman"/>
              <w:sz w:val="24"/>
              <w:szCs w:val="24"/>
              <w:lang w:val="en-US"/>
            </w:rPr>
            <w:fldChar w:fldCharType="separate"/>
          </w:r>
          <w:r w:rsidR="00995C46">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125" w:name="_Toc200448888"/>
      <w:r>
        <w:rPr>
          <w:rFonts w:ascii="Times New Roman" w:hAnsi="Times New Roman" w:cs="Times New Roman"/>
          <w:sz w:val="24"/>
          <w:szCs w:val="24"/>
          <w:lang w:val="en-US"/>
        </w:rPr>
        <w:t>Amateurs compared to professional musicians and non-musicians</w:t>
      </w:r>
      <w:bookmarkEnd w:id="125"/>
    </w:p>
    <w:p w14:paraId="0C8BE446" w14:textId="2C732D09"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In line with our prediction,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del w:id="126" w:author="Stefan Schweinberger" w:date="2025-06-13T12:00:00Z">
        <w:r w:rsidR="00947754" w:rsidRPr="00947754" w:rsidDel="00386032">
          <w:rPr>
            <w:rFonts w:ascii="Times New Roman" w:hAnsi="Times New Roman" w:cs="Times New Roman"/>
            <w:sz w:val="24"/>
            <w:szCs w:val="24"/>
            <w:lang w:val="en-US"/>
          </w:rPr>
          <w:delText>However, w</w:delText>
        </w:r>
      </w:del>
      <w:ins w:id="127" w:author="Stefan Schweinberger" w:date="2025-06-13T12:00:00Z">
        <w:r w:rsidR="00386032">
          <w:rPr>
            <w:rFonts w:ascii="Times New Roman" w:hAnsi="Times New Roman" w:cs="Times New Roman"/>
            <w:sz w:val="24"/>
            <w:szCs w:val="24"/>
            <w:lang w:val="en-US"/>
          </w:rPr>
          <w:t>W</w:t>
        </w:r>
      </w:ins>
      <w:r w:rsidR="00947754" w:rsidRPr="00947754">
        <w:rPr>
          <w:rFonts w:ascii="Times New Roman" w:hAnsi="Times New Roman" w:cs="Times New Roman"/>
          <w:sz w:val="24"/>
          <w:szCs w:val="24"/>
          <w:lang w:val="en-US"/>
        </w:rPr>
        <w:t xml:space="preserve">e also </w:t>
      </w:r>
      <w:ins w:id="128" w:author="Stefan Schweinberger" w:date="2025-06-13T12:00:00Z">
        <w:r w:rsidR="00386032">
          <w:rPr>
            <w:rFonts w:ascii="Times New Roman" w:hAnsi="Times New Roman" w:cs="Times New Roman"/>
            <w:sz w:val="24"/>
            <w:szCs w:val="24"/>
            <w:lang w:val="en-US"/>
          </w:rPr>
          <w:t xml:space="preserve">had </w:t>
        </w:r>
      </w:ins>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ins w:id="129" w:author="Stefan Schweinberger" w:date="2025-06-13T12:00:00Z">
        <w:r w:rsidR="00386032">
          <w:rPr>
            <w:rFonts w:ascii="Times New Roman" w:hAnsi="Times New Roman" w:cs="Times New Roman"/>
            <w:sz w:val="24"/>
            <w:szCs w:val="24"/>
            <w:lang w:val="en-US"/>
          </w:rPr>
          <w:t xml:space="preserve">present </w:t>
        </w:r>
      </w:ins>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ins w:id="130" w:author="Stefan Schweinberger" w:date="2025-06-13T12:00:00Z">
        <w:r w:rsidR="00386032">
          <w:rPr>
            <w:rFonts w:ascii="Times New Roman" w:hAnsi="Times New Roman" w:cs="Times New Roman"/>
            <w:sz w:val="24"/>
            <w:szCs w:val="24"/>
            <w:lang w:val="en-US"/>
          </w:rPr>
          <w:t xml:space="preserve">may have </w:t>
        </w:r>
      </w:ins>
      <w:r w:rsidR="00947754" w:rsidRPr="00947754">
        <w:rPr>
          <w:rFonts w:ascii="Times New Roman" w:hAnsi="Times New Roman" w:cs="Times New Roman"/>
          <w:sz w:val="24"/>
          <w:szCs w:val="24"/>
          <w:lang w:val="en-US"/>
        </w:rPr>
        <w:t xml:space="preserve">lacked statistical power to detect potentially </w:t>
      </w:r>
      <w:del w:id="131" w:author="Stefan Schweinberger" w:date="2025-06-13T12:01:00Z">
        <w:r w:rsidR="00947754" w:rsidRPr="00947754" w:rsidDel="00386032">
          <w:rPr>
            <w:rFonts w:ascii="Times New Roman" w:hAnsi="Times New Roman" w:cs="Times New Roman"/>
            <w:sz w:val="24"/>
            <w:szCs w:val="24"/>
            <w:lang w:val="en-US"/>
          </w:rPr>
          <w:delText xml:space="preserve">very </w:delText>
        </w:r>
      </w:del>
      <w:r w:rsidR="00947754" w:rsidRPr="00947754">
        <w:rPr>
          <w:rFonts w:ascii="Times New Roman" w:hAnsi="Times New Roman" w:cs="Times New Roman"/>
          <w:sz w:val="24"/>
          <w:szCs w:val="24"/>
          <w:lang w:val="en-US"/>
        </w:rPr>
        <w:t xml:space="preserve">small differences between amateurs and non-musicians, despite the substantial sample size. </w:t>
      </w:r>
      <w:r w:rsidR="00BC6348">
        <w:rPr>
          <w:rFonts w:ascii="Times New Roman" w:hAnsi="Times New Roman" w:cs="Times New Roman"/>
          <w:sz w:val="24"/>
          <w:szCs w:val="24"/>
          <w:lang w:val="en-US"/>
        </w:rPr>
        <w:t xml:space="preserve">This </w:t>
      </w:r>
      <w:ins w:id="132" w:author="Stefan Schweinberger" w:date="2025-06-13T12:01:00Z">
        <w:r w:rsidR="00386032">
          <w:rPr>
            <w:rFonts w:ascii="Times New Roman" w:hAnsi="Times New Roman" w:cs="Times New Roman"/>
            <w:sz w:val="24"/>
            <w:szCs w:val="24"/>
            <w:lang w:val="en-US"/>
          </w:rPr>
          <w:t xml:space="preserve">issue </w:t>
        </w:r>
      </w:ins>
      <w:r w:rsidR="00BC6348">
        <w:rPr>
          <w:rFonts w:ascii="Times New Roman" w:hAnsi="Times New Roman" w:cs="Times New Roman"/>
          <w:sz w:val="24"/>
          <w:szCs w:val="24"/>
          <w:lang w:val="en-US"/>
        </w:rPr>
        <w:t>may be resolved in a follow-up study.</w:t>
      </w:r>
    </w:p>
    <w:p w14:paraId="16691C36" w14:textId="3A9F87A1"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lastRenderedPageBreak/>
        <w:t xml:space="preserve">previously </w:t>
      </w:r>
      <w:r w:rsidR="00D66D3F">
        <w:rPr>
          <w:rFonts w:ascii="Times New Roman" w:hAnsi="Times New Roman" w:cs="Times New Roman"/>
          <w:sz w:val="24"/>
          <w:szCs w:val="24"/>
          <w:lang w:val="en-US"/>
        </w:rPr>
        <w:t xml:space="preserve">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xMlQxNToxNTo1NS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EyVDE1OjE1OjU1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EyVDE1OjE1OjU1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133" w:name="_Toc200448889"/>
      <w:bookmarkStart w:id="13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133"/>
    </w:p>
    <w:bookmarkEnd w:id="134"/>
    <w:p w14:paraId="48B79D45" w14:textId="3A4DC4F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del w:id="135" w:author="Stefan Schweinberger" w:date="2025-06-13T12:02:00Z">
        <w:r w:rsidR="00BC6348" w:rsidRPr="00E80810" w:rsidDel="00623954">
          <w:rPr>
            <w:rFonts w:ascii="Times New Roman" w:hAnsi="Times New Roman" w:cs="Times New Roman"/>
            <w:sz w:val="24"/>
            <w:szCs w:val="24"/>
            <w:lang w:val="en-US"/>
          </w:rPr>
          <w:delText xml:space="preserve">perception </w:delText>
        </w:r>
      </w:del>
      <w:ins w:id="136" w:author="Stefan Schweinberger" w:date="2025-06-13T12:02:00Z">
        <w:r w:rsidR="00623954">
          <w:rPr>
            <w:rFonts w:ascii="Times New Roman" w:hAnsi="Times New Roman" w:cs="Times New Roman"/>
            <w:sz w:val="24"/>
            <w:szCs w:val="24"/>
            <w:lang w:val="en-US"/>
          </w:rPr>
          <w:t>recognition,</w:t>
        </w:r>
        <w:r w:rsidR="00623954" w:rsidRPr="00E80810">
          <w:rPr>
            <w:rFonts w:ascii="Times New Roman" w:hAnsi="Times New Roman" w:cs="Times New Roman"/>
            <w:sz w:val="24"/>
            <w:szCs w:val="24"/>
            <w:lang w:val="en-US"/>
          </w:rPr>
          <w:t xml:space="preserve"> </w:t>
        </w:r>
      </w:ins>
      <w:r w:rsidR="00BC6348" w:rsidRPr="00E80810">
        <w:rPr>
          <w:rFonts w:ascii="Times New Roman" w:hAnsi="Times New Roman" w:cs="Times New Roman"/>
          <w:sz w:val="24"/>
          <w:szCs w:val="24"/>
          <w:lang w:val="en-US"/>
        </w:rPr>
        <w:t>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the present study has several limitations which deserve consideration</w:t>
      </w:r>
      <w:del w:id="137" w:author="Stefan Schweinberger" w:date="2025-06-13T12:02:00Z">
        <w:r w:rsidRPr="00E80810" w:rsidDel="00623954">
          <w:rPr>
            <w:rFonts w:ascii="Times New Roman" w:hAnsi="Times New Roman" w:cs="Times New Roman"/>
            <w:sz w:val="24"/>
            <w:szCs w:val="24"/>
            <w:lang w:val="en-US"/>
          </w:rPr>
          <w:delText xml:space="preserve"> for future research efforts</w:delText>
        </w:r>
      </w:del>
      <w:r w:rsidRPr="00E80810">
        <w:rPr>
          <w:rFonts w:ascii="Times New Roman" w:hAnsi="Times New Roman" w:cs="Times New Roman"/>
          <w:sz w:val="24"/>
          <w:szCs w:val="24"/>
          <w:lang w:val="en-US"/>
        </w:rPr>
        <w:t xml:space="preserve">.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xMlQxNToxNTo1N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TJUMTU6MTU6NTU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0AD6811D"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In a similar vein, the distinction between amateurs and professionals is not fully straight</w:t>
      </w:r>
      <w:del w:id="138" w:author="Stefan Schweinberger" w:date="2025-06-13T12:03:00Z">
        <w:r w:rsidR="0062107D" w:rsidRPr="00E80810" w:rsidDel="00623954">
          <w:rPr>
            <w:rFonts w:ascii="Times New Roman" w:hAnsi="Times New Roman" w:cs="Times New Roman"/>
            <w:sz w:val="24"/>
            <w:szCs w:val="24"/>
            <w:lang w:val="en-US"/>
          </w:rPr>
          <w:delText>-</w:delText>
        </w:r>
      </w:del>
      <w:r w:rsidR="0062107D" w:rsidRPr="00E80810">
        <w:rPr>
          <w:rFonts w:ascii="Times New Roman" w:hAnsi="Times New Roman" w:cs="Times New Roman"/>
          <w:sz w:val="24"/>
          <w:szCs w:val="24"/>
          <w:lang w:val="en-US"/>
        </w:rPr>
        <w:t>forward</w:t>
      </w:r>
      <w:ins w:id="139" w:author="Stefan Schweinberger" w:date="2025-06-13T12:03:00Z">
        <w:r w:rsidR="00623954">
          <w:rPr>
            <w:rFonts w:ascii="Times New Roman" w:hAnsi="Times New Roman" w:cs="Times New Roman"/>
            <w:sz w:val="24"/>
            <w:szCs w:val="24"/>
            <w:lang w:val="en-US"/>
          </w:rPr>
          <w:t>,</w:t>
        </w:r>
      </w:ins>
      <w:r w:rsidR="0062107D" w:rsidRPr="00E80810">
        <w:rPr>
          <w:rFonts w:ascii="Times New Roman" w:hAnsi="Times New Roman" w:cs="Times New Roman"/>
          <w:sz w:val="24"/>
          <w:szCs w:val="24"/>
          <w:lang w:val="en-US"/>
        </w:rPr>
        <w:t xml:space="preserve"> and may represent a continuum rather than clear-cut categories. Some individuals pursue music as a profession, </w:t>
      </w:r>
      <w:r w:rsidR="0062107D" w:rsidRPr="00E80810">
        <w:rPr>
          <w:rFonts w:ascii="Times New Roman" w:hAnsi="Times New Roman" w:cs="Times New Roman"/>
          <w:sz w:val="24"/>
          <w:szCs w:val="24"/>
          <w:lang w:val="en-US"/>
        </w:rPr>
        <w:lastRenderedPageBreak/>
        <w:t>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xMlQxNToxNTo1N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w:t>
      </w:r>
      <w:ins w:id="140" w:author="Stefan Schweinberger" w:date="2025-06-13T12:03:00Z">
        <w:r w:rsidR="00623954">
          <w:rPr>
            <w:rFonts w:ascii="Times New Roman" w:hAnsi="Times New Roman" w:cs="Times New Roman"/>
            <w:sz w:val="24"/>
            <w:szCs w:val="24"/>
            <w:lang w:val="en-US"/>
          </w:rPr>
          <w:t xml:space="preserve">in </w:t>
        </w:r>
      </w:ins>
      <w:r w:rsidR="006C24C4" w:rsidRPr="00E80810">
        <w:rPr>
          <w:rFonts w:ascii="Times New Roman" w:hAnsi="Times New Roman" w:cs="Times New Roman"/>
          <w:sz w:val="24"/>
          <w:szCs w:val="24"/>
          <w:lang w:val="en-US"/>
        </w:rPr>
        <w:t xml:space="preserve">distinct groups. </w:t>
      </w:r>
    </w:p>
    <w:p w14:paraId="061E557C" w14:textId="1733284A"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2LTEyVDE1OjE1OjU1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2LTEyVDE1OjE1OjU1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DA6MTgiLCJNb2RpZmllZEJ5IjoiX0NocmlzdGluZSBOdXNzYmF1bSIsIklkIjoiZmE3MmI3N2UtMjBiNy00Y2RlLTg4MmYtZDQ2YzY1ZGU2NDQ3IiwiTW9kaWZpZWRPbiI6IjIwMjUtMDYtMDRUMTU6MDA6MTg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YtMTJUMTU6MTU6NTU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TJUMTU6MTU6NTU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TJUMTU6MTU6NTU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del w:id="141" w:author="Stefan Schweinberger" w:date="2025-06-13T12:06:00Z">
        <w:r w:rsidR="00310C23" w:rsidDel="00623954">
          <w:rPr>
            <w:rFonts w:ascii="Times New Roman" w:hAnsi="Times New Roman" w:cs="Times New Roman"/>
            <w:sz w:val="24"/>
            <w:szCs w:val="24"/>
            <w:lang w:val="en-US"/>
          </w:rPr>
          <w:delText xml:space="preserve">we have </w:delText>
        </w:r>
      </w:del>
      <w:r w:rsidR="00310C23">
        <w:rPr>
          <w:rFonts w:ascii="Times New Roman" w:hAnsi="Times New Roman" w:cs="Times New Roman"/>
          <w:sz w:val="24"/>
          <w:szCs w:val="24"/>
          <w:lang w:val="en-US"/>
        </w:rPr>
        <w:t xml:space="preserve">as yet </w:t>
      </w:r>
      <w:ins w:id="142" w:author="Stefan Schweinberger" w:date="2025-06-13T12:06:00Z">
        <w:r w:rsidR="00623954">
          <w:rPr>
            <w:rFonts w:ascii="Times New Roman" w:hAnsi="Times New Roman" w:cs="Times New Roman"/>
            <w:sz w:val="24"/>
            <w:szCs w:val="24"/>
            <w:lang w:val="en-US"/>
          </w:rPr>
          <w:t>such studies do not provide</w:t>
        </w:r>
      </w:ins>
      <w:del w:id="143" w:author="Stefan Schweinberger" w:date="2025-06-13T12:06:00Z">
        <w:r w:rsidR="00310C23" w:rsidDel="00623954">
          <w:rPr>
            <w:rFonts w:ascii="Times New Roman" w:hAnsi="Times New Roman" w:cs="Times New Roman"/>
            <w:sz w:val="24"/>
            <w:szCs w:val="24"/>
            <w:lang w:val="en-US"/>
          </w:rPr>
          <w:delText>no</w:delText>
        </w:r>
      </w:del>
      <w:r w:rsidR="00310C23">
        <w:rPr>
          <w:rFonts w:ascii="Times New Roman" w:hAnsi="Times New Roman" w:cs="Times New Roman"/>
          <w:sz w:val="24"/>
          <w:szCs w:val="24"/>
          <w:lang w:val="en-US"/>
        </w:rPr>
        <w:t xml:space="preserve"> insights into vocal emotional processing. </w:t>
      </w:r>
      <w:del w:id="144" w:author="Stefan Schweinberger" w:date="2025-06-13T12:07:00Z">
        <w:r w:rsidR="00D62F64" w:rsidRPr="00E80810" w:rsidDel="00623954">
          <w:rPr>
            <w:rFonts w:ascii="Times New Roman" w:hAnsi="Times New Roman" w:cs="Times New Roman"/>
            <w:sz w:val="24"/>
            <w:szCs w:val="24"/>
            <w:lang w:val="en-US"/>
          </w:rPr>
          <w:delText xml:space="preserve">With the present stimulus material, </w:delText>
        </w:r>
      </w:del>
      <w:ins w:id="145" w:author="Stefan Schweinberger" w:date="2025-06-13T12:07:00Z">
        <w:r w:rsidR="00623954">
          <w:rPr>
            <w:rFonts w:ascii="Times New Roman" w:hAnsi="Times New Roman" w:cs="Times New Roman"/>
            <w:sz w:val="24"/>
            <w:szCs w:val="24"/>
            <w:lang w:val="en-US"/>
          </w:rPr>
          <w:t xml:space="preserve">While </w:t>
        </w:r>
      </w:ins>
      <w:r w:rsidR="00D62F64" w:rsidRPr="00E80810">
        <w:rPr>
          <w:rFonts w:ascii="Times New Roman" w:hAnsi="Times New Roman" w:cs="Times New Roman"/>
          <w:sz w:val="24"/>
          <w:szCs w:val="24"/>
          <w:lang w:val="en-US"/>
        </w:rPr>
        <w:t xml:space="preserve">we observed </w:t>
      </w:r>
      <w:del w:id="146" w:author="Stefan Schweinberger" w:date="2025-06-13T12:07:00Z">
        <w:r w:rsidR="00D62F64" w:rsidRPr="00E80810" w:rsidDel="00623954">
          <w:rPr>
            <w:rFonts w:ascii="Times New Roman" w:hAnsi="Times New Roman" w:cs="Times New Roman"/>
            <w:sz w:val="24"/>
            <w:szCs w:val="24"/>
            <w:lang w:val="en-US"/>
          </w:rPr>
          <w:delText xml:space="preserve">distinct </w:delText>
        </w:r>
      </w:del>
      <w:ins w:id="147" w:author="Stefan Schweinberger" w:date="2025-06-13T12:07:00Z">
        <w:r w:rsidR="00623954">
          <w:rPr>
            <w:rFonts w:ascii="Times New Roman" w:hAnsi="Times New Roman" w:cs="Times New Roman"/>
            <w:sz w:val="24"/>
            <w:szCs w:val="24"/>
            <w:lang w:val="en-US"/>
          </w:rPr>
          <w:t>di</w:t>
        </w:r>
      </w:ins>
      <w:ins w:id="148" w:author="Stefan Schweinberger" w:date="2025-06-13T12:08:00Z">
        <w:r w:rsidR="00623954">
          <w:rPr>
            <w:rFonts w:ascii="Times New Roman" w:hAnsi="Times New Roman" w:cs="Times New Roman"/>
            <w:sz w:val="24"/>
            <w:szCs w:val="24"/>
            <w:lang w:val="en-US"/>
          </w:rPr>
          <w:t>fferences in</w:t>
        </w:r>
      </w:ins>
      <w:ins w:id="149" w:author="Stefan Schweinberger" w:date="2025-06-13T12:07:00Z">
        <w:r w:rsidR="00623954" w:rsidRPr="00E80810">
          <w:rPr>
            <w:rFonts w:ascii="Times New Roman" w:hAnsi="Times New Roman" w:cs="Times New Roman"/>
            <w:sz w:val="24"/>
            <w:szCs w:val="24"/>
            <w:lang w:val="en-US"/>
          </w:rPr>
          <w:t xml:space="preserve"> </w:t>
        </w:r>
      </w:ins>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ins w:id="150" w:author="Stefan Schweinberger" w:date="2025-06-13T12:08:00Z">
        <w:r w:rsidR="00623954">
          <w:rPr>
            <w:rFonts w:ascii="Times New Roman" w:hAnsi="Times New Roman" w:cs="Times New Roman"/>
            <w:sz w:val="24"/>
            <w:szCs w:val="24"/>
            <w:lang w:val="en-US"/>
          </w:rPr>
          <w:t xml:space="preserve">during vocal emotion recognition </w:t>
        </w:r>
      </w:ins>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EyVDE1OjE1OjU1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zowMSIsIk1vZGlmaWVkQnkiOiJfQ2hyaXN0aW5lIE51c3NiYXVtIiwiSWQiOiI1ZDJlZWY2ZS03MDBlLTQ3ZTAtODA5YS00ZmEyZTA1NzhmZmYiLCJNb2RpZmllZE9uIjoiMjAyNS0wNi0wNFQxNTowMzowM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DM6MDEiLCJNb2RpZmllZEJ5IjoiX0NocmlzdGluZSBOdXNzYmF1bSIsIklkIjoiZDU5MDEwYTAtYjlkMS00ZDM5LThhMmUtZWExMmE1Zjk5YmRlIiwiTW9kaWZpZWRPbiI6IjIwMjUtMDYtMDRUMTU6MDM6MDE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zowMSIsIk1vZGlmaWVkQnkiOiJfQ2hyaXN0aW5lIE51c3NiYXVtIiwiSWQiOiIyN2I0ZDc2My1mNjg1LTQ5ZDEtOTk4YS0xZDExYzBmNzg5ZGE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Ni0xMlQxNToxNTo1N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w:t>
          </w:r>
          <w:proofErr w:type="spellStart"/>
          <w:r w:rsidR="00213F4E">
            <w:rPr>
              <w:rFonts w:ascii="Times New Roman" w:hAnsi="Times New Roman" w:cs="Times New Roman"/>
              <w:sz w:val="24"/>
              <w:szCs w:val="24"/>
              <w:lang w:val="en-US"/>
            </w:rPr>
            <w:t>Lehnen</w:t>
          </w:r>
          <w:proofErr w:type="spellEnd"/>
          <w:r w:rsidR="00213F4E">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del w:id="151" w:author="Stefan Schweinberger" w:date="2025-06-13T12:08:00Z">
        <w:r w:rsidR="00310C23" w:rsidDel="00623954">
          <w:rPr>
            <w:rFonts w:ascii="Times New Roman" w:hAnsi="Times New Roman" w:cs="Times New Roman"/>
            <w:sz w:val="24"/>
            <w:szCs w:val="24"/>
            <w:lang w:val="en-US"/>
          </w:rPr>
          <w:delText xml:space="preserve">but </w:delText>
        </w:r>
      </w:del>
      <w:r w:rsidR="00310C23">
        <w:rPr>
          <w:rFonts w:ascii="Times New Roman" w:hAnsi="Times New Roman" w:cs="Times New Roman"/>
          <w:sz w:val="24"/>
          <w:szCs w:val="24"/>
          <w:lang w:val="en-US"/>
        </w:rPr>
        <w:t xml:space="preserve">a meaningful </w:t>
      </w:r>
      <w:ins w:id="152" w:author="Stefan Schweinberger" w:date="2025-06-13T12:08:00Z">
        <w:r w:rsidR="00623954">
          <w:rPr>
            <w:rFonts w:ascii="Times New Roman" w:hAnsi="Times New Roman" w:cs="Times New Roman"/>
            <w:sz w:val="24"/>
            <w:szCs w:val="24"/>
            <w:lang w:val="en-US"/>
          </w:rPr>
          <w:t xml:space="preserve">fine-grained </w:t>
        </w:r>
      </w:ins>
      <w:r w:rsidR="00310C23">
        <w:rPr>
          <w:rFonts w:ascii="Times New Roman" w:hAnsi="Times New Roman" w:cs="Times New Roman"/>
          <w:sz w:val="24"/>
          <w:szCs w:val="24"/>
          <w:lang w:val="en-US"/>
        </w:rPr>
        <w:t>comparison between singers and instrumentalists</w:t>
      </w:r>
      <w:ins w:id="153" w:author="Stefan Schweinberger" w:date="2025-06-13T12:08:00Z">
        <w:r w:rsidR="00623954">
          <w:rPr>
            <w:rFonts w:ascii="Times New Roman" w:hAnsi="Times New Roman" w:cs="Times New Roman"/>
            <w:sz w:val="24"/>
            <w:szCs w:val="24"/>
            <w:lang w:val="en-US"/>
          </w:rPr>
          <w:t>,</w:t>
        </w:r>
      </w:ins>
      <w:r w:rsidR="00310C23">
        <w:rPr>
          <w:rFonts w:ascii="Times New Roman" w:hAnsi="Times New Roman" w:cs="Times New Roman"/>
          <w:sz w:val="24"/>
          <w:szCs w:val="24"/>
          <w:lang w:val="en-US"/>
        </w:rPr>
        <w:t xml:space="preserve"> or amateurs and professionals</w:t>
      </w:r>
      <w:ins w:id="154" w:author="Stefan Schweinberger" w:date="2025-06-13T12:08:00Z">
        <w:r w:rsidR="00623954">
          <w:rPr>
            <w:rFonts w:ascii="Times New Roman" w:hAnsi="Times New Roman" w:cs="Times New Roman"/>
            <w:sz w:val="24"/>
            <w:szCs w:val="24"/>
            <w:lang w:val="en-US"/>
          </w:rPr>
          <w:t>,</w:t>
        </w:r>
      </w:ins>
      <w:r w:rsidR="00310C23">
        <w:rPr>
          <w:rFonts w:ascii="Times New Roman" w:hAnsi="Times New Roman" w:cs="Times New Roman"/>
          <w:sz w:val="24"/>
          <w:szCs w:val="24"/>
          <w:lang w:val="en-US"/>
        </w:rPr>
        <w:t xml:space="preserve"> would </w:t>
      </w:r>
      <w:ins w:id="155" w:author="Stefan Schweinberger" w:date="2025-06-13T12:08:00Z">
        <w:r w:rsidR="00623954">
          <w:rPr>
            <w:rFonts w:ascii="Times New Roman" w:hAnsi="Times New Roman" w:cs="Times New Roman"/>
            <w:sz w:val="24"/>
            <w:szCs w:val="24"/>
            <w:lang w:val="en-US"/>
          </w:rPr>
          <w:t xml:space="preserve">arguably </w:t>
        </w:r>
      </w:ins>
      <w:del w:id="156" w:author="Stefan Schweinberger" w:date="2025-06-13T12:08:00Z">
        <w:r w:rsidR="00310C23" w:rsidDel="00623954">
          <w:rPr>
            <w:rFonts w:ascii="Times New Roman" w:hAnsi="Times New Roman" w:cs="Times New Roman"/>
            <w:sz w:val="24"/>
            <w:szCs w:val="24"/>
            <w:lang w:val="en-US"/>
          </w:rPr>
          <w:delText xml:space="preserve">have </w:delText>
        </w:r>
      </w:del>
      <w:proofErr w:type="spellStart"/>
      <w:r w:rsidR="00310C23">
        <w:rPr>
          <w:rFonts w:ascii="Times New Roman" w:hAnsi="Times New Roman" w:cs="Times New Roman"/>
          <w:sz w:val="24"/>
          <w:szCs w:val="24"/>
          <w:lang w:val="en-US"/>
        </w:rPr>
        <w:t>require</w:t>
      </w:r>
      <w:del w:id="157" w:author="Stefan Schweinberger" w:date="2025-06-13T12:09:00Z">
        <w:r w:rsidR="00310C23" w:rsidDel="00623954">
          <w:rPr>
            <w:rFonts w:ascii="Times New Roman" w:hAnsi="Times New Roman" w:cs="Times New Roman"/>
            <w:sz w:val="24"/>
            <w:szCs w:val="24"/>
            <w:lang w:val="en-US"/>
          </w:rPr>
          <w:delText>d</w:delText>
        </w:r>
      </w:del>
      <w:proofErr w:type="spellEnd"/>
      <w:r w:rsidR="00310C23">
        <w:rPr>
          <w:rFonts w:ascii="Times New Roman" w:hAnsi="Times New Roman" w:cs="Times New Roman"/>
          <w:sz w:val="24"/>
          <w:szCs w:val="24"/>
          <w:lang w:val="en-US"/>
        </w:rPr>
        <w:t xml:space="preserv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860ED8A"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ins w:id="158" w:author="Stefan Schweinberger" w:date="2025-06-13T12:09:00Z">
        <w:r w:rsidR="00623954">
          <w:rPr>
            <w:rFonts w:ascii="Times New Roman" w:hAnsi="Times New Roman" w:cs="Times New Roman"/>
            <w:sz w:val="24"/>
            <w:szCs w:val="24"/>
            <w:lang w:val="en-US"/>
          </w:rPr>
          <w:t xml:space="preserve"> </w:t>
        </w:r>
      </w:ins>
      <w:del w:id="159" w:author="Stefan Schweinberger" w:date="2025-06-13T12:09:00Z">
        <w:r w:rsidDel="00623954">
          <w:rPr>
            <w:rFonts w:ascii="Times New Roman" w:hAnsi="Times New Roman" w:cs="Times New Roman"/>
            <w:sz w:val="24"/>
            <w:szCs w:val="24"/>
            <w:lang w:val="en-US"/>
          </w:rPr>
          <w:delText xml:space="preserve"> </w:delText>
        </w:r>
      </w:del>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ins w:id="160" w:author="Stefan Schweinberger" w:date="2025-06-13T12:09:00Z">
        <w:r w:rsidR="00623954">
          <w:rPr>
            <w:rFonts w:ascii="Times New Roman" w:hAnsi="Times New Roman" w:cs="Times New Roman"/>
            <w:sz w:val="24"/>
            <w:szCs w:val="24"/>
            <w:lang w:val="en-US"/>
          </w:rPr>
          <w:t xml:space="preserve">we hold that </w:t>
        </w:r>
      </w:ins>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ins w:id="161" w:author="Stefan Schweinberger" w:date="2025-06-13T12:10:00Z">
        <w:r w:rsidR="00623954">
          <w:rPr>
            <w:rFonts w:ascii="Times New Roman" w:hAnsi="Times New Roman" w:cs="Times New Roman"/>
            <w:sz w:val="24"/>
            <w:szCs w:val="24"/>
            <w:lang w:val="en-US"/>
          </w:rPr>
          <w:t xml:space="preserve">This is because such experts, </w:t>
        </w:r>
      </w:ins>
      <w:ins w:id="162" w:author="Stefan Schweinberger" w:date="2025-06-13T12:11:00Z">
        <w:r w:rsidR="00623954">
          <w:rPr>
            <w:rFonts w:ascii="Times New Roman" w:hAnsi="Times New Roman" w:cs="Times New Roman"/>
            <w:sz w:val="24"/>
            <w:szCs w:val="24"/>
            <w:lang w:val="en-US"/>
          </w:rPr>
          <w:t>unlike</w:t>
        </w:r>
      </w:ins>
      <w:ins w:id="163" w:author="Stefan Schweinberger" w:date="2025-06-13T12:10:00Z">
        <w:r w:rsidR="00623954">
          <w:rPr>
            <w:rFonts w:ascii="Times New Roman" w:hAnsi="Times New Roman" w:cs="Times New Roman"/>
            <w:sz w:val="24"/>
            <w:szCs w:val="24"/>
            <w:lang w:val="en-US"/>
          </w:rPr>
          <w:t xml:space="preserve"> singers, are specifically tr</w:t>
        </w:r>
      </w:ins>
      <w:ins w:id="164" w:author="Stefan Schweinberger" w:date="2025-06-13T12:11:00Z">
        <w:r w:rsidR="00623954">
          <w:rPr>
            <w:rFonts w:ascii="Times New Roman" w:hAnsi="Times New Roman" w:cs="Times New Roman"/>
            <w:sz w:val="24"/>
            <w:szCs w:val="24"/>
            <w:lang w:val="en-US"/>
          </w:rPr>
          <w:t xml:space="preserve">ained to express emotions in the </w:t>
        </w:r>
        <w:r w:rsidR="00623954" w:rsidRPr="00623954">
          <w:rPr>
            <w:rFonts w:ascii="Times New Roman" w:hAnsi="Times New Roman" w:cs="Times New Roman"/>
            <w:i/>
            <w:iCs/>
            <w:sz w:val="24"/>
            <w:szCs w:val="24"/>
            <w:lang w:val="en-US"/>
            <w:rPrChange w:id="165" w:author="Stefan Schweinberger" w:date="2025-06-13T12:11:00Z">
              <w:rPr>
                <w:rFonts w:ascii="Times New Roman" w:hAnsi="Times New Roman" w:cs="Times New Roman"/>
                <w:sz w:val="24"/>
                <w:szCs w:val="24"/>
                <w:lang w:val="en-US"/>
              </w:rPr>
            </w:rPrChange>
          </w:rPr>
          <w:t>spoken</w:t>
        </w:r>
        <w:r w:rsidR="00623954">
          <w:rPr>
            <w:rFonts w:ascii="Times New Roman" w:hAnsi="Times New Roman" w:cs="Times New Roman"/>
            <w:sz w:val="24"/>
            <w:szCs w:val="24"/>
            <w:lang w:val="en-US"/>
          </w:rPr>
          <w:t xml:space="preserve"> voice. In fact, a</w:t>
        </w:r>
      </w:ins>
      <w:del w:id="166" w:author="Stefan Schweinberger" w:date="2025-06-13T12:11:00Z">
        <w:r w:rsidR="0075526B" w:rsidDel="00623954">
          <w:rPr>
            <w:rFonts w:ascii="Times New Roman" w:hAnsi="Times New Roman" w:cs="Times New Roman"/>
            <w:sz w:val="24"/>
            <w:szCs w:val="24"/>
            <w:lang w:val="en-US"/>
          </w:rPr>
          <w:delText>A</w:delText>
        </w:r>
      </w:del>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YtMTJUMTU6MTU6NTU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YtMTJUMTU6MTU6NTU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213F4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2LTEyVDE1OjE1OjU1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213F4E">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w:t>
      </w:r>
      <w:r w:rsidR="004933AA">
        <w:rPr>
          <w:rFonts w:ascii="Times New Roman" w:hAnsi="Times New Roman" w:cs="Times New Roman"/>
          <w:sz w:val="24"/>
          <w:szCs w:val="24"/>
          <w:lang w:val="en-US"/>
        </w:rPr>
        <w:lastRenderedPageBreak/>
        <w:t>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167"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167"/>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68" w:name="_Toc200448891"/>
      <w:r w:rsidRPr="00EB262D">
        <w:rPr>
          <w:rFonts w:ascii="Times New Roman" w:hAnsi="Times New Roman" w:cs="Times New Roman"/>
          <w:sz w:val="24"/>
          <w:szCs w:val="24"/>
          <w:lang w:val="en-US"/>
        </w:rPr>
        <w:t>Acknowledgements</w:t>
      </w:r>
      <w:bookmarkEnd w:id="16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69" w:name="_Toc51659723"/>
      <w:bookmarkStart w:id="170" w:name="_Toc200448892"/>
      <w:r w:rsidRPr="00EB262D">
        <w:rPr>
          <w:rFonts w:ascii="Times New Roman" w:hAnsi="Times New Roman" w:cs="Times New Roman"/>
          <w:sz w:val="24"/>
          <w:szCs w:val="24"/>
          <w:lang w:val="en-US"/>
        </w:rPr>
        <w:t>Conflicts of Interests</w:t>
      </w:r>
      <w:bookmarkEnd w:id="169"/>
      <w:r w:rsidRPr="00EB262D">
        <w:rPr>
          <w:rFonts w:ascii="Times New Roman" w:hAnsi="Times New Roman" w:cs="Times New Roman"/>
          <w:sz w:val="24"/>
          <w:szCs w:val="24"/>
          <w:lang w:val="en-US"/>
        </w:rPr>
        <w:t xml:space="preserve"> and Funding</w:t>
      </w:r>
      <w:bookmarkEnd w:id="17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71" w:name="_Toc200448893"/>
      <w:r w:rsidRPr="00EB262D">
        <w:rPr>
          <w:rFonts w:ascii="Times New Roman" w:hAnsi="Times New Roman" w:cs="Times New Roman"/>
          <w:sz w:val="24"/>
          <w:szCs w:val="24"/>
          <w:lang w:val="en-US"/>
        </w:rPr>
        <w:t>Credit Author Statement</w:t>
      </w:r>
      <w:bookmarkEnd w:id="17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Stefan R. Schweinberger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72" w:name="_Toc200448894"/>
      <w:r w:rsidRPr="00EB262D">
        <w:rPr>
          <w:rFonts w:ascii="Times New Roman" w:hAnsi="Times New Roman" w:cs="Times New Roman"/>
          <w:sz w:val="24"/>
          <w:szCs w:val="24"/>
          <w:lang w:val="en-US"/>
        </w:rPr>
        <w:t>Supplementary material</w:t>
      </w:r>
      <w:bookmarkEnd w:id="172"/>
    </w:p>
    <w:p w14:paraId="38103076" w14:textId="3944821B"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r w:rsidR="007E42E7" w:rsidRPr="00296057">
        <w:rPr>
          <w:rFonts w:ascii="Times New Roman" w:hAnsi="Times New Roman" w:cs="Times New Roman"/>
          <w:color w:val="C00000"/>
          <w:sz w:val="24"/>
          <w:szCs w:val="24"/>
          <w:lang w:val="en-US"/>
        </w:rPr>
        <w:t>https://osf.io/ascqx/</w:t>
      </w:r>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4DEAE5AB" w14:textId="77777777" w:rsidR="001E135D" w:rsidRPr="001E135D" w:rsidRDefault="00484889" w:rsidP="001E135D">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E135D" w:rsidRPr="001E135D">
            <w:t>References</w:t>
          </w:r>
        </w:p>
        <w:p w14:paraId="030B78F6" w14:textId="77777777" w:rsidR="001E135D" w:rsidRPr="001E135D" w:rsidRDefault="001E135D" w:rsidP="001E135D">
          <w:pPr>
            <w:pStyle w:val="CitaviBibliographyEntry"/>
          </w:pPr>
          <w:bookmarkStart w:id="173" w:name="_CTVL0019ec4e8d5ccd741cfa5e9bc874dcf4426"/>
          <w:r w:rsidRPr="001E135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173"/>
          <w:r>
            <w:rPr>
              <w:lang w:val="en-US"/>
            </w:rPr>
            <w:t xml:space="preserve"> </w:t>
          </w:r>
          <w:r w:rsidRPr="001E135D">
            <w:rPr>
              <w:i/>
            </w:rPr>
            <w:t>Cognition &amp; Emotion</w:t>
          </w:r>
          <w:r w:rsidRPr="001E135D">
            <w:t xml:space="preserve">, </w:t>
          </w:r>
          <w:r w:rsidRPr="001E135D">
            <w:rPr>
              <w:i/>
            </w:rPr>
            <w:t>33</w:t>
          </w:r>
          <w:r w:rsidRPr="001E135D">
            <w:t>(6), 1099–1118. https://doi.org/10.1080/02699931.2018.1541312</w:t>
          </w:r>
        </w:p>
        <w:p w14:paraId="0AFFDCBE" w14:textId="77777777" w:rsidR="001E135D" w:rsidRDefault="001E135D" w:rsidP="001E135D">
          <w:pPr>
            <w:pStyle w:val="CitaviBibliographyEntry"/>
            <w:rPr>
              <w:lang w:val="en-US"/>
            </w:rPr>
          </w:pPr>
          <w:bookmarkStart w:id="174" w:name="_CTVL0011d599aaa2f1b4634856b211bbf469afc"/>
          <w:r w:rsidRPr="001E135D">
            <w:t xml:space="preserve">Baldé, A. M., Lima, C. F., &amp; Schellenberg, E. G. (2025). </w:t>
          </w:r>
          <w:r>
            <w:rPr>
              <w:lang w:val="en-US"/>
            </w:rPr>
            <w:t>Associations between musical expertise and auditory processing.</w:t>
          </w:r>
          <w:bookmarkEnd w:id="174"/>
          <w:r>
            <w:rPr>
              <w:lang w:val="en-US"/>
            </w:rPr>
            <w:t xml:space="preserve"> </w:t>
          </w:r>
          <w:r w:rsidRPr="001E135D">
            <w:rPr>
              <w:i/>
              <w:lang w:val="en-US"/>
            </w:rPr>
            <w:t xml:space="preserve">Journal of Experimental Psychology: Human Perception and Performance. </w:t>
          </w:r>
          <w:r w:rsidRPr="001E135D">
            <w:rPr>
              <w:lang w:val="en-US"/>
            </w:rPr>
            <w:t>Advance online publication. https://doi.org/10.1037/xhp0001312</w:t>
          </w:r>
        </w:p>
        <w:p w14:paraId="1962560A" w14:textId="77777777" w:rsidR="001E135D" w:rsidRDefault="001E135D" w:rsidP="001E135D">
          <w:pPr>
            <w:pStyle w:val="CitaviBibliographyEntry"/>
            <w:rPr>
              <w:lang w:val="en-US"/>
            </w:rPr>
          </w:pPr>
          <w:bookmarkStart w:id="175" w:name="_CTVL0018a088ef807694f5997fecb2354f5ed55"/>
          <w:r w:rsidRPr="001E135D">
            <w:t xml:space="preserve">Banse, R., &amp; Scherer, K. R. (1996). </w:t>
          </w:r>
          <w:r>
            <w:rPr>
              <w:lang w:val="en-US"/>
            </w:rPr>
            <w:t>Acoustic profiles in vocal emotion expression.</w:t>
          </w:r>
          <w:bookmarkEnd w:id="175"/>
          <w:r>
            <w:rPr>
              <w:lang w:val="en-US"/>
            </w:rPr>
            <w:t xml:space="preserve"> </w:t>
          </w:r>
          <w:r w:rsidRPr="001E135D">
            <w:rPr>
              <w:i/>
              <w:lang w:val="en-US"/>
            </w:rPr>
            <w:t>J Pers Soc Psychol</w:t>
          </w:r>
          <w:r w:rsidRPr="001E135D">
            <w:rPr>
              <w:lang w:val="en-US"/>
            </w:rPr>
            <w:t xml:space="preserve">, </w:t>
          </w:r>
          <w:r w:rsidRPr="001E135D">
            <w:rPr>
              <w:i/>
              <w:lang w:val="en-US"/>
            </w:rPr>
            <w:t>70</w:t>
          </w:r>
          <w:r w:rsidRPr="001E135D">
            <w:rPr>
              <w:lang w:val="en-US"/>
            </w:rPr>
            <w:t>(3), 614–636. https://doi.org/10.1037/0022-3514.70.3.614</w:t>
          </w:r>
        </w:p>
        <w:p w14:paraId="26EED76C" w14:textId="77777777" w:rsidR="001E135D" w:rsidRDefault="001E135D" w:rsidP="001E135D">
          <w:pPr>
            <w:pStyle w:val="CitaviBibliographyEntry"/>
            <w:rPr>
              <w:lang w:val="en-US"/>
            </w:rPr>
          </w:pPr>
          <w:bookmarkStart w:id="176"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176"/>
          <w:r>
            <w:rPr>
              <w:lang w:val="en-US"/>
            </w:rPr>
            <w:t xml:space="preserve"> </w:t>
          </w:r>
          <w:r w:rsidRPr="001E135D">
            <w:rPr>
              <w:i/>
              <w:lang w:val="en-US"/>
            </w:rPr>
            <w:t>Journal of Autism and Developmental Disorders</w:t>
          </w:r>
          <w:r w:rsidRPr="001E135D">
            <w:rPr>
              <w:lang w:val="en-US"/>
            </w:rPr>
            <w:t xml:space="preserve">, </w:t>
          </w:r>
          <w:r w:rsidRPr="001E135D">
            <w:rPr>
              <w:i/>
              <w:lang w:val="en-US"/>
            </w:rPr>
            <w:t>31</w:t>
          </w:r>
          <w:r w:rsidRPr="001E135D">
            <w:rPr>
              <w:lang w:val="en-US"/>
            </w:rPr>
            <w:t>(1), 5–17.</w:t>
          </w:r>
        </w:p>
        <w:p w14:paraId="160F7AB5" w14:textId="77777777" w:rsidR="001E135D" w:rsidRDefault="001E135D" w:rsidP="001E135D">
          <w:pPr>
            <w:pStyle w:val="CitaviBibliographyEntry"/>
            <w:rPr>
              <w:lang w:val="en-US"/>
            </w:rPr>
          </w:pPr>
          <w:bookmarkStart w:id="177" w:name="_CTVL0010fe75e7feb104adbb18573148cd9308a"/>
          <w:r>
            <w:rPr>
              <w:lang w:val="en-US"/>
            </w:rPr>
            <w:t>Benjamini, Y., &amp; Hochberg, Y. (1995). Controlling the False Discovery Rate: A Practical and Powerful Approach to Multiple Testing.</w:t>
          </w:r>
          <w:bookmarkEnd w:id="177"/>
          <w:r>
            <w:rPr>
              <w:lang w:val="en-US"/>
            </w:rPr>
            <w:t xml:space="preserve"> </w:t>
          </w:r>
          <w:r w:rsidRPr="001E135D">
            <w:rPr>
              <w:i/>
              <w:lang w:val="en-US"/>
            </w:rPr>
            <w:t>Journal of the Royal Statistical Society: Series B (Methodological)</w:t>
          </w:r>
          <w:r w:rsidRPr="001E135D">
            <w:rPr>
              <w:lang w:val="en-US"/>
            </w:rPr>
            <w:t xml:space="preserve">, </w:t>
          </w:r>
          <w:r w:rsidRPr="001E135D">
            <w:rPr>
              <w:i/>
              <w:lang w:val="en-US"/>
            </w:rPr>
            <w:t>57</w:t>
          </w:r>
          <w:r w:rsidRPr="001E135D">
            <w:rPr>
              <w:lang w:val="en-US"/>
            </w:rPr>
            <w:t>(1), 289–300. https://doi.org/10.1111/j.2517-6161.1995.tb02031.x</w:t>
          </w:r>
        </w:p>
        <w:p w14:paraId="73D5AF48" w14:textId="77777777" w:rsidR="001E135D" w:rsidRDefault="001E135D" w:rsidP="001E135D">
          <w:pPr>
            <w:pStyle w:val="CitaviBibliographyEntry"/>
            <w:rPr>
              <w:lang w:val="en-US"/>
            </w:rPr>
          </w:pPr>
          <w:bookmarkStart w:id="178" w:name="_CTVL001b4c35af2d1b64765895fa5629f1b1670"/>
          <w:r>
            <w:rPr>
              <w:lang w:val="en-US"/>
            </w:rPr>
            <w:t>Berry, M., &amp; Brown, S. (2019). Acting in action: Prosodic analysis of character portrayal during acting.</w:t>
          </w:r>
          <w:bookmarkEnd w:id="178"/>
          <w:r>
            <w:rPr>
              <w:lang w:val="en-US"/>
            </w:rPr>
            <w:t xml:space="preserve"> </w:t>
          </w:r>
          <w:r w:rsidRPr="001E135D">
            <w:rPr>
              <w:i/>
              <w:lang w:val="en-US"/>
            </w:rPr>
            <w:t>Journal of Experimental Psychology. General</w:t>
          </w:r>
          <w:r w:rsidRPr="001E135D">
            <w:rPr>
              <w:lang w:val="en-US"/>
            </w:rPr>
            <w:t xml:space="preserve">, </w:t>
          </w:r>
          <w:r w:rsidRPr="001E135D">
            <w:rPr>
              <w:i/>
              <w:lang w:val="en-US"/>
            </w:rPr>
            <w:t>148</w:t>
          </w:r>
          <w:r w:rsidRPr="001E135D">
            <w:rPr>
              <w:lang w:val="en-US"/>
            </w:rPr>
            <w:t>(8), 1407–1425. https://doi.org/10.1037/xge0000624</w:t>
          </w:r>
        </w:p>
        <w:p w14:paraId="212D7414" w14:textId="77777777" w:rsidR="001E135D" w:rsidRDefault="001E135D" w:rsidP="001E135D">
          <w:pPr>
            <w:pStyle w:val="CitaviBibliographyEntry"/>
            <w:rPr>
              <w:lang w:val="en-US"/>
            </w:rPr>
          </w:pPr>
          <w:bookmarkStart w:id="179" w:name="_CTVL0018bcf5d59f8824881bbcb07603366cee6"/>
          <w:r>
            <w:rPr>
              <w:lang w:val="en-US"/>
            </w:rPr>
            <w:t>Boersma, P. (2018). Praat: doing phonetics by computer [Computer program]: Version 6.0.46, retrieved January 2020 from http://www.praat.org/.</w:t>
          </w:r>
          <w:bookmarkEnd w:id="179"/>
          <w:r>
            <w:rPr>
              <w:lang w:val="en-US"/>
            </w:rPr>
            <w:t xml:space="preserve"> </w:t>
          </w:r>
          <w:r w:rsidRPr="001E135D">
            <w:rPr>
              <w:i/>
              <w:lang w:val="en-US"/>
            </w:rPr>
            <w:t>Http://www. Praat. Org</w:t>
          </w:r>
          <w:r w:rsidRPr="001E135D">
            <w:rPr>
              <w:lang w:val="en-US"/>
            </w:rPr>
            <w:t>.</w:t>
          </w:r>
        </w:p>
        <w:p w14:paraId="745D339B" w14:textId="77777777" w:rsidR="001E135D" w:rsidRDefault="001E135D" w:rsidP="001E135D">
          <w:pPr>
            <w:pStyle w:val="CitaviBibliographyEntry"/>
            <w:rPr>
              <w:lang w:val="en-US"/>
            </w:rPr>
          </w:pPr>
          <w:bookmarkStart w:id="180"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180"/>
          <w:r>
            <w:rPr>
              <w:lang w:val="en-US"/>
            </w:rPr>
            <w:t xml:space="preserve"> </w:t>
          </w:r>
          <w:r w:rsidRPr="001E135D">
            <w:rPr>
              <w:i/>
              <w:lang w:val="en-US"/>
            </w:rPr>
            <w:t>Nordic Journal of Music Therapy</w:t>
          </w:r>
          <w:r w:rsidRPr="001E135D">
            <w:rPr>
              <w:lang w:val="en-US"/>
            </w:rPr>
            <w:t xml:space="preserve">, </w:t>
          </w:r>
          <w:r w:rsidRPr="001E135D">
            <w:rPr>
              <w:i/>
              <w:lang w:val="en-US"/>
            </w:rPr>
            <w:t>27</w:t>
          </w:r>
          <w:r w:rsidRPr="001E135D">
            <w:rPr>
              <w:lang w:val="en-US"/>
            </w:rPr>
            <w:t>(4), 262–282. https://doi.org/10.1080/08098131.2018.1439086</w:t>
          </w:r>
        </w:p>
        <w:p w14:paraId="58EC1CB3" w14:textId="77777777" w:rsidR="001E135D" w:rsidRDefault="001E135D" w:rsidP="001E135D">
          <w:pPr>
            <w:pStyle w:val="CitaviBibliographyEntry"/>
            <w:rPr>
              <w:lang w:val="en-US"/>
            </w:rPr>
          </w:pPr>
          <w:bookmarkStart w:id="181" w:name="_CTVL0019225d7a8cba149508953a25c45f72589"/>
          <w:r>
            <w:rPr>
              <w:lang w:val="en-US"/>
            </w:rPr>
            <w:t>Breyer, B., &amp; Bluemke, M. (2016).</w:t>
          </w:r>
          <w:bookmarkEnd w:id="181"/>
          <w:r>
            <w:rPr>
              <w:lang w:val="en-US"/>
            </w:rPr>
            <w:t xml:space="preserve"> </w:t>
          </w:r>
          <w:r w:rsidRPr="001E135D">
            <w:rPr>
              <w:i/>
              <w:lang w:val="en-US"/>
            </w:rPr>
            <w:t xml:space="preserve">Deutsche Version der Positive and Negative Affect Schedule PANAS (GESIS Panel). </w:t>
          </w:r>
          <w:r w:rsidRPr="001E135D">
            <w:rPr>
              <w:lang w:val="en-US"/>
            </w:rPr>
            <w:t>https://doi.org/10.6102/zis242</w:t>
          </w:r>
        </w:p>
        <w:p w14:paraId="72E2691D" w14:textId="77777777" w:rsidR="001E135D" w:rsidRDefault="001E135D" w:rsidP="001E135D">
          <w:pPr>
            <w:pStyle w:val="CitaviBibliographyEntry"/>
            <w:rPr>
              <w:lang w:val="en-US"/>
            </w:rPr>
          </w:pPr>
          <w:bookmarkStart w:id="182" w:name="_CTVL0014c69460c6ffc475c919f8331b1ac4729"/>
          <w:r>
            <w:rPr>
              <w:lang w:val="en-US"/>
            </w:rPr>
            <w:t>Christiner, M., &amp; Reiterer, S. M. (2015). A Mozart is not a Pavarotti: Singers outperform instrumentalists on foreign accent imitation.</w:t>
          </w:r>
          <w:bookmarkEnd w:id="182"/>
          <w:r>
            <w:rPr>
              <w:lang w:val="en-US"/>
            </w:rPr>
            <w:t xml:space="preserve"> </w:t>
          </w:r>
          <w:r w:rsidRPr="001E135D">
            <w:rPr>
              <w:i/>
              <w:lang w:val="en-US"/>
            </w:rPr>
            <w:t>Frontiers in Human Neuroscience</w:t>
          </w:r>
          <w:r w:rsidRPr="001E135D">
            <w:rPr>
              <w:lang w:val="en-US"/>
            </w:rPr>
            <w:t xml:space="preserve">, </w:t>
          </w:r>
          <w:r w:rsidRPr="001E135D">
            <w:rPr>
              <w:i/>
              <w:lang w:val="en-US"/>
            </w:rPr>
            <w:t>9</w:t>
          </w:r>
          <w:r w:rsidRPr="001E135D">
            <w:rPr>
              <w:lang w:val="en-US"/>
            </w:rPr>
            <w:t>, 482. https://doi.org/10.3389/fnhum.2015.00482</w:t>
          </w:r>
        </w:p>
        <w:p w14:paraId="401552B8" w14:textId="77777777" w:rsidR="001E135D" w:rsidRDefault="001E135D" w:rsidP="001E135D">
          <w:pPr>
            <w:pStyle w:val="CitaviBibliographyEntry"/>
            <w:rPr>
              <w:lang w:val="en-US"/>
            </w:rPr>
          </w:pPr>
          <w:bookmarkStart w:id="183"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183"/>
          <w:r>
            <w:rPr>
              <w:lang w:val="en-US"/>
            </w:rPr>
            <w:t xml:space="preserve"> </w:t>
          </w:r>
          <w:r w:rsidRPr="001E135D">
            <w:rPr>
              <w:i/>
              <w:lang w:val="en-US"/>
            </w:rPr>
            <w:t>Emotion</w:t>
          </w:r>
          <w:r w:rsidRPr="001E135D">
            <w:rPr>
              <w:lang w:val="en-US"/>
            </w:rPr>
            <w:t xml:space="preserve">, </w:t>
          </w:r>
          <w:r w:rsidRPr="001E135D">
            <w:rPr>
              <w:i/>
              <w:lang w:val="en-US"/>
            </w:rPr>
            <w:t>22</w:t>
          </w:r>
          <w:r w:rsidRPr="001E135D">
            <w:rPr>
              <w:lang w:val="en-US"/>
            </w:rPr>
            <w:t>(5), 894–906. https://doi.org/10.1037/emo0000770</w:t>
          </w:r>
        </w:p>
        <w:p w14:paraId="219EB9A2" w14:textId="77777777" w:rsidR="001E135D" w:rsidRDefault="001E135D" w:rsidP="001E135D">
          <w:pPr>
            <w:pStyle w:val="CitaviBibliographyEntry"/>
            <w:rPr>
              <w:lang w:val="en-US"/>
            </w:rPr>
          </w:pPr>
          <w:bookmarkStart w:id="184" w:name="_CTVL001054b6372e59740a8b23865ec452ea9cd"/>
          <w:r>
            <w:rPr>
              <w:lang w:val="en-US"/>
            </w:rPr>
            <w:t>Fisher, R. A., Hoult, A. R., &amp; Tucker, W. S. (2020). A Comparison of Facial Muscle Activation for Vocalists and Instrumentalists.</w:t>
          </w:r>
          <w:bookmarkEnd w:id="184"/>
          <w:r>
            <w:rPr>
              <w:lang w:val="en-US"/>
            </w:rPr>
            <w:t xml:space="preserve"> </w:t>
          </w:r>
          <w:r w:rsidRPr="001E135D">
            <w:rPr>
              <w:i/>
              <w:lang w:val="en-US"/>
            </w:rPr>
            <w:t>Journal of Music Teacher Education</w:t>
          </w:r>
          <w:r w:rsidRPr="001E135D">
            <w:rPr>
              <w:lang w:val="en-US"/>
            </w:rPr>
            <w:t xml:space="preserve">, </w:t>
          </w:r>
          <w:r w:rsidRPr="001E135D">
            <w:rPr>
              <w:i/>
              <w:lang w:val="en-US"/>
            </w:rPr>
            <w:t>30</w:t>
          </w:r>
          <w:r w:rsidRPr="001E135D">
            <w:rPr>
              <w:lang w:val="en-US"/>
            </w:rPr>
            <w:t>(1), 53–64. https://doi.org/10.1177/1057083720947412</w:t>
          </w:r>
        </w:p>
        <w:p w14:paraId="1F1BE39C" w14:textId="77777777" w:rsidR="001E135D" w:rsidRPr="00FA6A46" w:rsidRDefault="001E135D" w:rsidP="001E135D">
          <w:pPr>
            <w:pStyle w:val="CitaviBibliographyEntry"/>
            <w:rPr>
              <w:rPrChange w:id="185" w:author="Stefan Schweinberger" w:date="2025-06-13T09:48:00Z">
                <w:rPr>
                  <w:lang w:val="en-US"/>
                </w:rPr>
              </w:rPrChange>
            </w:rPr>
          </w:pPr>
          <w:bookmarkStart w:id="186" w:name="_CTVL00111a838218dd3406bbfdf594513d70ba0"/>
          <w:r>
            <w:rPr>
              <w:lang w:val="en-US"/>
            </w:rPr>
            <w:t xml:space="preserve">Freitag, C. M., Retz-Junginger, P., Retz, W., Seitz, C., Palmason, H., Meyer, J., Rösler, M., &amp; Gontard, A. von (2007). </w:t>
          </w:r>
          <w:r w:rsidRPr="001E135D">
            <w:t>Evaluation der deutschen Version des Autismus-Spektrum-</w:t>
          </w:r>
          <w:r w:rsidRPr="001E135D">
            <w:lastRenderedPageBreak/>
            <w:t>Quotienten (AQ) - die Kurzversion AQ-k.</w:t>
          </w:r>
          <w:bookmarkEnd w:id="186"/>
          <w:r w:rsidRPr="001E135D">
            <w:t xml:space="preserve"> </w:t>
          </w:r>
          <w:r w:rsidRPr="00FA6A46">
            <w:rPr>
              <w:i/>
              <w:rPrChange w:id="187" w:author="Stefan Schweinberger" w:date="2025-06-13T09:48:00Z">
                <w:rPr>
                  <w:i/>
                  <w:lang w:val="en-US"/>
                </w:rPr>
              </w:rPrChange>
            </w:rPr>
            <w:t>Zeitschrift Für Klinische Psychologie Und Psychotherapie</w:t>
          </w:r>
          <w:r w:rsidRPr="00FA6A46">
            <w:rPr>
              <w:rPrChange w:id="188" w:author="Stefan Schweinberger" w:date="2025-06-13T09:48:00Z">
                <w:rPr>
                  <w:lang w:val="en-US"/>
                </w:rPr>
              </w:rPrChange>
            </w:rPr>
            <w:t xml:space="preserve">, </w:t>
          </w:r>
          <w:r w:rsidRPr="00FA6A46">
            <w:rPr>
              <w:i/>
              <w:rPrChange w:id="189" w:author="Stefan Schweinberger" w:date="2025-06-13T09:48:00Z">
                <w:rPr>
                  <w:i/>
                  <w:lang w:val="en-US"/>
                </w:rPr>
              </w:rPrChange>
            </w:rPr>
            <w:t>36</w:t>
          </w:r>
          <w:r w:rsidRPr="00FA6A46">
            <w:rPr>
              <w:rPrChange w:id="190" w:author="Stefan Schweinberger" w:date="2025-06-13T09:48:00Z">
                <w:rPr>
                  <w:lang w:val="en-US"/>
                </w:rPr>
              </w:rPrChange>
            </w:rPr>
            <w:t>(4), 280–289. https://doi.org/10.1026/1616-3443.36.4.280</w:t>
          </w:r>
        </w:p>
        <w:p w14:paraId="1F8CA680" w14:textId="77777777" w:rsidR="001E135D" w:rsidRDefault="001E135D" w:rsidP="001E135D">
          <w:pPr>
            <w:pStyle w:val="CitaviBibliographyEntry"/>
            <w:rPr>
              <w:lang w:val="en-US"/>
            </w:rPr>
          </w:pPr>
          <w:bookmarkStart w:id="191" w:name="_CTVL001ea1526d28f4a4bfd8cbb27222a58911f"/>
          <w:r w:rsidRPr="001E135D">
            <w:t xml:space="preserve">Frühholz, S., &amp; Schweinberger, S. R. (2021). </w:t>
          </w:r>
          <w:r>
            <w:rPr>
              <w:lang w:val="en-US"/>
            </w:rPr>
            <w:t>Nonverbal auditory communication - Evidence for integrated neural systems for voice signal production and perception.</w:t>
          </w:r>
          <w:bookmarkEnd w:id="191"/>
          <w:r>
            <w:rPr>
              <w:lang w:val="en-US"/>
            </w:rPr>
            <w:t xml:space="preserve"> </w:t>
          </w:r>
          <w:r w:rsidRPr="001E135D">
            <w:rPr>
              <w:i/>
              <w:lang w:val="en-US"/>
            </w:rPr>
            <w:t>Progress in Neurobiology</w:t>
          </w:r>
          <w:r w:rsidRPr="001E135D">
            <w:rPr>
              <w:lang w:val="en-US"/>
            </w:rPr>
            <w:t xml:space="preserve">, </w:t>
          </w:r>
          <w:r w:rsidRPr="001E135D">
            <w:rPr>
              <w:i/>
              <w:lang w:val="en-US"/>
            </w:rPr>
            <w:t>199</w:t>
          </w:r>
          <w:r w:rsidRPr="001E135D">
            <w:rPr>
              <w:lang w:val="en-US"/>
            </w:rPr>
            <w:t>, 101948. https://doi.org/10.1016/j.pneurobio.2020.101948</w:t>
          </w:r>
        </w:p>
        <w:p w14:paraId="4ED08B9A" w14:textId="77777777" w:rsidR="001E135D" w:rsidRPr="001E135D" w:rsidRDefault="001E135D" w:rsidP="001E135D">
          <w:pPr>
            <w:pStyle w:val="CitaviBibliographyEntry"/>
          </w:pPr>
          <w:bookmarkStart w:id="192" w:name="_CTVL001ae5b330363fb48e68563857bb27266ec"/>
          <w:r>
            <w:rPr>
              <w:lang w:val="en-US"/>
            </w:rPr>
            <w:t>Greenspon, E. B., &amp; Montanaro, V. (2023). Singing ability is related to vocal emotion recognition: Evidence for shared sensorimotor processing across speech and music.</w:t>
          </w:r>
          <w:bookmarkEnd w:id="192"/>
          <w:r>
            <w:rPr>
              <w:lang w:val="en-US"/>
            </w:rPr>
            <w:t xml:space="preserve"> </w:t>
          </w:r>
          <w:r w:rsidRPr="001E135D">
            <w:rPr>
              <w:i/>
            </w:rPr>
            <w:t>Attention, Perception &amp; Psychophysics</w:t>
          </w:r>
          <w:r w:rsidRPr="001E135D">
            <w:t xml:space="preserve">, </w:t>
          </w:r>
          <w:r w:rsidRPr="001E135D">
            <w:rPr>
              <w:i/>
            </w:rPr>
            <w:t>85</w:t>
          </w:r>
          <w:r w:rsidRPr="001E135D">
            <w:t>(1), 234–243. https://doi.org/10.3758/s13414-022-02613-0</w:t>
          </w:r>
        </w:p>
        <w:p w14:paraId="6B56C25A" w14:textId="77777777" w:rsidR="001E135D" w:rsidRDefault="001E135D" w:rsidP="001E135D">
          <w:pPr>
            <w:pStyle w:val="CitaviBibliographyEntry"/>
            <w:rPr>
              <w:lang w:val="en-US"/>
            </w:rPr>
          </w:pPr>
          <w:bookmarkStart w:id="193" w:name="_CTVL00105e01761dbef4bdfa9f7fbd2629fc752"/>
          <w:r w:rsidRPr="001E135D">
            <w:t xml:space="preserve">Hake, R., Kreutz, G., Frischen, U., Schlender, M., Rois-Merz, E., Meis, M., Wagener, K. C., &amp; Siedenburg, K. (2024). </w:t>
          </w:r>
          <w:r>
            <w:rPr>
              <w:lang w:val="en-US"/>
            </w:rPr>
            <w:t>A Survey on Hearing Health of Musicians in Professional and Amateur Orchestras.</w:t>
          </w:r>
          <w:bookmarkEnd w:id="193"/>
          <w:r>
            <w:rPr>
              <w:lang w:val="en-US"/>
            </w:rPr>
            <w:t xml:space="preserve"> </w:t>
          </w:r>
          <w:r w:rsidRPr="001E135D">
            <w:rPr>
              <w:i/>
              <w:lang w:val="en-US"/>
            </w:rPr>
            <w:t>Trends in Hearing</w:t>
          </w:r>
          <w:r w:rsidRPr="001E135D">
            <w:rPr>
              <w:lang w:val="en-US"/>
            </w:rPr>
            <w:t xml:space="preserve">, </w:t>
          </w:r>
          <w:r w:rsidRPr="001E135D">
            <w:rPr>
              <w:i/>
              <w:lang w:val="en-US"/>
            </w:rPr>
            <w:t>28</w:t>
          </w:r>
          <w:r w:rsidRPr="001E135D">
            <w:rPr>
              <w:lang w:val="en-US"/>
            </w:rPr>
            <w:t>, 23312165241293762. https://doi.org/10.1177/23312165241293762</w:t>
          </w:r>
        </w:p>
        <w:p w14:paraId="6058EE49" w14:textId="77777777" w:rsidR="001E135D" w:rsidRDefault="001E135D" w:rsidP="001E135D">
          <w:pPr>
            <w:pStyle w:val="CitaviBibliographyEntry"/>
            <w:rPr>
              <w:lang w:val="en-US"/>
            </w:rPr>
          </w:pPr>
          <w:bookmarkStart w:id="194" w:name="_CTVL001fcbf239e712c4d1d867a0d9fff587287"/>
          <w:r>
            <w:rPr>
              <w:lang w:val="en-US"/>
            </w:rPr>
            <w:t>Halwani, G. F., Loui, P., Rüber, T., &amp; Schlaug, G. (2011). Effects of practice and experience on the arcuate fasciculus: Comparing singers, instrumentalists, and non-musicians.</w:t>
          </w:r>
          <w:bookmarkEnd w:id="194"/>
          <w:r>
            <w:rPr>
              <w:lang w:val="en-US"/>
            </w:rPr>
            <w:t xml:space="preserve"> </w:t>
          </w:r>
          <w:r w:rsidRPr="001E135D">
            <w:rPr>
              <w:i/>
              <w:lang w:val="en-US"/>
            </w:rPr>
            <w:t>Frontiers in Psychology</w:t>
          </w:r>
          <w:r w:rsidRPr="001E135D">
            <w:rPr>
              <w:lang w:val="en-US"/>
            </w:rPr>
            <w:t xml:space="preserve">, </w:t>
          </w:r>
          <w:r w:rsidRPr="001E135D">
            <w:rPr>
              <w:i/>
              <w:lang w:val="en-US"/>
            </w:rPr>
            <w:t>2</w:t>
          </w:r>
          <w:r w:rsidRPr="001E135D">
            <w:rPr>
              <w:lang w:val="en-US"/>
            </w:rPr>
            <w:t>, 156. https://doi.org/10.3389/fpsyg.2011.00156</w:t>
          </w:r>
        </w:p>
        <w:p w14:paraId="5323061B" w14:textId="77777777" w:rsidR="001E135D" w:rsidRDefault="001E135D" w:rsidP="001E135D">
          <w:pPr>
            <w:pStyle w:val="CitaviBibliographyEntry"/>
            <w:rPr>
              <w:lang w:val="en-US"/>
            </w:rPr>
          </w:pPr>
          <w:bookmarkStart w:id="195"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95"/>
          <w:r>
            <w:rPr>
              <w:lang w:val="en-US"/>
            </w:rPr>
            <w:t xml:space="preserve"> </w:t>
          </w:r>
          <w:r w:rsidRPr="001E135D">
            <w:rPr>
              <w:i/>
              <w:lang w:val="en-US"/>
            </w:rPr>
            <w:t>J Autism Dev Disord</w:t>
          </w:r>
          <w:r w:rsidRPr="001E135D">
            <w:rPr>
              <w:lang w:val="en-US"/>
            </w:rPr>
            <w:t xml:space="preserve">, </w:t>
          </w:r>
          <w:r w:rsidRPr="001E135D">
            <w:rPr>
              <w:i/>
              <w:lang w:val="en-US"/>
            </w:rPr>
            <w:t>38</w:t>
          </w:r>
          <w:r w:rsidRPr="001E135D">
            <w:rPr>
              <w:lang w:val="en-US"/>
            </w:rPr>
            <w:t>(8), 1555–1566. https://doi.org/10.1007/s10803-008-0538-x</w:t>
          </w:r>
        </w:p>
        <w:p w14:paraId="73539BF6" w14:textId="77777777" w:rsidR="001E135D" w:rsidRDefault="001E135D" w:rsidP="001E135D">
          <w:pPr>
            <w:pStyle w:val="CitaviBibliographyEntry"/>
            <w:rPr>
              <w:lang w:val="en-US"/>
            </w:rPr>
          </w:pPr>
          <w:bookmarkStart w:id="196" w:name="_CTVL001e72611fe855d477290537ff424c1b2ed"/>
          <w:r>
            <w:rPr>
              <w:lang w:val="en-US"/>
            </w:rPr>
            <w:t>Jarosz, A. F., &amp; Wiley, J. (2014). What Are the Odds? A Practical Guide to Computing and Reporting Bayes Factors.</w:t>
          </w:r>
          <w:bookmarkEnd w:id="196"/>
          <w:r>
            <w:rPr>
              <w:lang w:val="en-US"/>
            </w:rPr>
            <w:t xml:space="preserve"> </w:t>
          </w:r>
          <w:r w:rsidRPr="001E135D">
            <w:rPr>
              <w:i/>
              <w:lang w:val="en-US"/>
            </w:rPr>
            <w:t>The Journal of Problem Solving</w:t>
          </w:r>
          <w:r w:rsidRPr="001E135D">
            <w:rPr>
              <w:lang w:val="en-US"/>
            </w:rPr>
            <w:t xml:space="preserve">, </w:t>
          </w:r>
          <w:r w:rsidRPr="001E135D">
            <w:rPr>
              <w:i/>
              <w:lang w:val="en-US"/>
            </w:rPr>
            <w:t>7</w:t>
          </w:r>
          <w:r w:rsidRPr="001E135D">
            <w:rPr>
              <w:lang w:val="en-US"/>
            </w:rPr>
            <w:t>(1). https://doi.org/10.7771/1932-6246.1167</w:t>
          </w:r>
        </w:p>
        <w:p w14:paraId="7B210069" w14:textId="77777777" w:rsidR="001E135D" w:rsidRPr="001E135D" w:rsidRDefault="001E135D" w:rsidP="001E135D">
          <w:pPr>
            <w:pStyle w:val="CitaviBibliographyEntry"/>
          </w:pPr>
          <w:bookmarkStart w:id="197" w:name="_CTVL001443122bac9874560888a2ef356d85bf5"/>
          <w:r>
            <w:rPr>
              <w:lang w:val="en-US"/>
            </w:rPr>
            <w:t xml:space="preserve">JASP Team. </w:t>
          </w:r>
          <w:r w:rsidRPr="001E135D">
            <w:t>(2025).</w:t>
          </w:r>
          <w:bookmarkEnd w:id="197"/>
          <w:r w:rsidRPr="001E135D">
            <w:t xml:space="preserve"> </w:t>
          </w:r>
          <w:r w:rsidRPr="001E135D">
            <w:rPr>
              <w:i/>
            </w:rPr>
            <w:t>JASP (Version 0.19.3)[Computer software]</w:t>
          </w:r>
          <w:r w:rsidRPr="001E135D">
            <w:t>. https://jasp-stats.org/</w:t>
          </w:r>
        </w:p>
        <w:p w14:paraId="025A4BA3" w14:textId="77777777" w:rsidR="001E135D" w:rsidRDefault="001E135D" w:rsidP="001E135D">
          <w:pPr>
            <w:pStyle w:val="CitaviBibliographyEntry"/>
            <w:rPr>
              <w:lang w:val="en-US"/>
            </w:rPr>
          </w:pPr>
          <w:bookmarkStart w:id="198" w:name="_CTVL001b20bdd2e237a4869b98a8301899eb53c"/>
          <w:r>
            <w:rPr>
              <w:lang w:val="en-US"/>
            </w:rPr>
            <w:t>Jürgens, R., Grass, A., Drolet, M., &amp; Fischer, J. (2015). Effect of Acting Experience on Emotion Expression and Recognition in Voice: Non-Actors Provide Better Stimuli than Expected.</w:t>
          </w:r>
          <w:bookmarkEnd w:id="198"/>
          <w:r>
            <w:rPr>
              <w:lang w:val="en-US"/>
            </w:rPr>
            <w:t xml:space="preserve"> </w:t>
          </w:r>
          <w:r w:rsidRPr="001E135D">
            <w:rPr>
              <w:i/>
              <w:lang w:val="en-US"/>
            </w:rPr>
            <w:t>Journal of Nonverbal Behavior</w:t>
          </w:r>
          <w:r w:rsidRPr="001E135D">
            <w:rPr>
              <w:lang w:val="en-US"/>
            </w:rPr>
            <w:t xml:space="preserve">, </w:t>
          </w:r>
          <w:r w:rsidRPr="001E135D">
            <w:rPr>
              <w:i/>
              <w:lang w:val="en-US"/>
            </w:rPr>
            <w:t>39</w:t>
          </w:r>
          <w:r w:rsidRPr="001E135D">
            <w:rPr>
              <w:lang w:val="en-US"/>
            </w:rPr>
            <w:t>(3), 195–214. https://doi.org/10.1007/s10919-015-0209-5</w:t>
          </w:r>
        </w:p>
        <w:p w14:paraId="169F8EE1" w14:textId="77777777" w:rsidR="001E135D" w:rsidRDefault="001E135D" w:rsidP="001E135D">
          <w:pPr>
            <w:pStyle w:val="CitaviBibliographyEntry"/>
            <w:rPr>
              <w:lang w:val="en-US"/>
            </w:rPr>
          </w:pPr>
          <w:bookmarkStart w:id="199" w:name="_CTVL001b047e1b96de74266b43aadb4a3af2496"/>
          <w:r>
            <w:rPr>
              <w:lang w:val="en-US"/>
            </w:rPr>
            <w:t>Juslin, P. N., &amp; Laukka, P. (2003). Communication of emotions in vocal expression and music performance: different channels, same code?</w:t>
          </w:r>
          <w:bookmarkEnd w:id="199"/>
          <w:r>
            <w:rPr>
              <w:lang w:val="en-US"/>
            </w:rPr>
            <w:t xml:space="preserve"> </w:t>
          </w:r>
          <w:r w:rsidRPr="001E135D">
            <w:rPr>
              <w:i/>
              <w:lang w:val="en-US"/>
            </w:rPr>
            <w:t>Psychol Bull</w:t>
          </w:r>
          <w:r w:rsidRPr="001E135D">
            <w:rPr>
              <w:lang w:val="en-US"/>
            </w:rPr>
            <w:t xml:space="preserve">, </w:t>
          </w:r>
          <w:r w:rsidRPr="001E135D">
            <w:rPr>
              <w:i/>
              <w:lang w:val="en-US"/>
            </w:rPr>
            <w:t>129</w:t>
          </w:r>
          <w:r w:rsidRPr="001E135D">
            <w:rPr>
              <w:lang w:val="en-US"/>
            </w:rPr>
            <w:t>(5), 770–814. https://doi.org/10.1037/0033-2909.129.5.770</w:t>
          </w:r>
        </w:p>
        <w:p w14:paraId="70699BDB" w14:textId="77777777" w:rsidR="001E135D" w:rsidRDefault="001E135D" w:rsidP="001E135D">
          <w:pPr>
            <w:pStyle w:val="CitaviBibliographyEntry"/>
            <w:rPr>
              <w:lang w:val="en-US"/>
            </w:rPr>
          </w:pPr>
          <w:bookmarkStart w:id="200" w:name="_CTVL001fb05dfdb123f4ddab7972fcf8357b374"/>
          <w:r>
            <w:rPr>
              <w:lang w:val="en-US"/>
            </w:rPr>
            <w:t>Kachlicka, M., &amp; Tierney, A. (2024). Voice actors show enhanced neural tracking of pitch, prosody perception, and music perception.</w:t>
          </w:r>
          <w:bookmarkEnd w:id="200"/>
          <w:r>
            <w:rPr>
              <w:lang w:val="en-US"/>
            </w:rPr>
            <w:t xml:space="preserve"> </w:t>
          </w:r>
          <w:r w:rsidRPr="001E135D">
            <w:rPr>
              <w:i/>
              <w:lang w:val="en-US"/>
            </w:rPr>
            <w:t>Cortex</w:t>
          </w:r>
          <w:r w:rsidRPr="001E135D">
            <w:rPr>
              <w:lang w:val="en-US"/>
            </w:rPr>
            <w:t xml:space="preserve">, </w:t>
          </w:r>
          <w:r w:rsidRPr="001E135D">
            <w:rPr>
              <w:i/>
              <w:lang w:val="en-US"/>
            </w:rPr>
            <w:t>178</w:t>
          </w:r>
          <w:r w:rsidRPr="001E135D">
            <w:rPr>
              <w:lang w:val="en-US"/>
            </w:rPr>
            <w:t>, 213–222. https://doi.org/10.1016/j.cortex.2024.06.016</w:t>
          </w:r>
        </w:p>
        <w:p w14:paraId="2E2AA6CD" w14:textId="77777777" w:rsidR="001E135D" w:rsidRDefault="001E135D" w:rsidP="001E135D">
          <w:pPr>
            <w:pStyle w:val="CitaviBibliographyEntry"/>
            <w:rPr>
              <w:lang w:val="en-US"/>
            </w:rPr>
          </w:pPr>
          <w:bookmarkStart w:id="201" w:name="_CTVL001d709af4ace5c42978ae9f5da346d04ca"/>
          <w:r>
            <w:rPr>
              <w:lang w:val="en-US"/>
            </w:rPr>
            <w:t>Kawahara, H., Morise, M., &amp; Skuk, V. G. (2013). Temporally variable multi-aspect N-way morphing based on interference-free speech representations.</w:t>
          </w:r>
          <w:bookmarkEnd w:id="201"/>
          <w:r>
            <w:rPr>
              <w:lang w:val="en-US"/>
            </w:rPr>
            <w:t xml:space="preserve"> </w:t>
          </w:r>
          <w:r w:rsidRPr="001E135D">
            <w:rPr>
              <w:i/>
              <w:lang w:val="en-US"/>
            </w:rPr>
            <w:t>IEEE International Conference on Acoustics, Speech and Signal Processing</w:t>
          </w:r>
          <w:r w:rsidRPr="001E135D">
            <w:rPr>
              <w:lang w:val="en-US"/>
            </w:rPr>
            <w:t>.</w:t>
          </w:r>
        </w:p>
        <w:p w14:paraId="564A8698" w14:textId="77777777" w:rsidR="001E135D" w:rsidRDefault="001E135D" w:rsidP="001E135D">
          <w:pPr>
            <w:pStyle w:val="CitaviBibliographyEntry"/>
            <w:rPr>
              <w:lang w:val="en-US"/>
            </w:rPr>
          </w:pPr>
          <w:bookmarkStart w:id="202"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202"/>
          <w:r>
            <w:rPr>
              <w:lang w:val="en-US"/>
            </w:rPr>
            <w:t xml:space="preserve"> </w:t>
          </w:r>
          <w:r w:rsidRPr="001E135D">
            <w:rPr>
              <w:i/>
              <w:lang w:val="en-US"/>
            </w:rPr>
            <w:t>IEEE International Conference on Acoustics, Speech and Signal Processing</w:t>
          </w:r>
          <w:r w:rsidRPr="001E135D">
            <w:rPr>
              <w:lang w:val="en-US"/>
            </w:rPr>
            <w:t>.</w:t>
          </w:r>
        </w:p>
        <w:p w14:paraId="2DBA6C9A" w14:textId="77777777" w:rsidR="001E135D" w:rsidRDefault="001E135D" w:rsidP="001E135D">
          <w:pPr>
            <w:pStyle w:val="CitaviBibliographyEntry"/>
            <w:rPr>
              <w:lang w:val="en-US"/>
            </w:rPr>
          </w:pPr>
          <w:bookmarkStart w:id="203" w:name="_CTVL001c8761d98c9d949bc98ad5098b4b80803"/>
          <w:r>
            <w:rPr>
              <w:lang w:val="en-US"/>
            </w:rPr>
            <w:t>Kawahara, H., &amp; Skuk, V. G. (2018). Voice Morphing. In S. Frühholz, P. Belin, &amp; K. R. Scherer (Eds.),</w:t>
          </w:r>
          <w:bookmarkEnd w:id="203"/>
          <w:r>
            <w:rPr>
              <w:lang w:val="en-US"/>
            </w:rPr>
            <w:t xml:space="preserve"> </w:t>
          </w:r>
          <w:r w:rsidRPr="001E135D">
            <w:rPr>
              <w:i/>
              <w:lang w:val="en-US"/>
            </w:rPr>
            <w:t xml:space="preserve">The Oxford Handbook of Voice Perception </w:t>
          </w:r>
          <w:r w:rsidRPr="001E135D">
            <w:rPr>
              <w:lang w:val="en-US"/>
            </w:rPr>
            <w:t>(pp. 684–706). Oxford University Press. https://doi.org/10.1093/oxfordhb/9780198743187.013.31</w:t>
          </w:r>
        </w:p>
        <w:p w14:paraId="1E4EF3FB" w14:textId="77777777" w:rsidR="001E135D" w:rsidRDefault="001E135D" w:rsidP="001E135D">
          <w:pPr>
            <w:pStyle w:val="CitaviBibliographyEntry"/>
            <w:rPr>
              <w:lang w:val="en-US"/>
            </w:rPr>
          </w:pPr>
          <w:bookmarkStart w:id="204" w:name="_CTVL001fb2b984f6e624be2b0c4b9f23cb5ca4c"/>
          <w:r>
            <w:rPr>
              <w:lang w:val="en-US"/>
            </w:rPr>
            <w:t>Kleber, B [B.], Veit, R., Birbaumer, N., Gruzelier, J., &amp; Lotze, M. (2010). The brain of opera singers: Experience-dependent changes in functional activation.</w:t>
          </w:r>
          <w:bookmarkEnd w:id="204"/>
          <w:r>
            <w:rPr>
              <w:lang w:val="en-US"/>
            </w:rPr>
            <w:t xml:space="preserve"> </w:t>
          </w:r>
          <w:r w:rsidRPr="001E135D">
            <w:rPr>
              <w:i/>
              <w:lang w:val="en-US"/>
            </w:rPr>
            <w:t>Cerebral Cortex</w:t>
          </w:r>
          <w:r w:rsidRPr="001E135D">
            <w:rPr>
              <w:lang w:val="en-US"/>
            </w:rPr>
            <w:t xml:space="preserve">, </w:t>
          </w:r>
          <w:r w:rsidRPr="001E135D">
            <w:rPr>
              <w:i/>
              <w:lang w:val="en-US"/>
            </w:rPr>
            <w:t>20</w:t>
          </w:r>
          <w:r w:rsidRPr="001E135D">
            <w:rPr>
              <w:lang w:val="en-US"/>
            </w:rPr>
            <w:t>(5), 1144–1152. https://doi.org/10.1093/cercor/bhp177</w:t>
          </w:r>
        </w:p>
        <w:p w14:paraId="4695A2FB" w14:textId="77777777" w:rsidR="001E135D" w:rsidRDefault="001E135D" w:rsidP="001E135D">
          <w:pPr>
            <w:pStyle w:val="CitaviBibliographyEntry"/>
            <w:rPr>
              <w:lang w:val="en-US"/>
            </w:rPr>
          </w:pPr>
          <w:bookmarkStart w:id="205" w:name="_CTVL001eec65599c99340e5847d67fa86a419ab"/>
          <w:r>
            <w:rPr>
              <w:lang w:val="en-US"/>
            </w:rPr>
            <w:t>Kraus, N., &amp; Chandrasekaran, B. (2010). Music training for the development of auditory skills.</w:t>
          </w:r>
          <w:bookmarkEnd w:id="205"/>
          <w:r>
            <w:rPr>
              <w:lang w:val="en-US"/>
            </w:rPr>
            <w:t xml:space="preserve"> </w:t>
          </w:r>
          <w:r w:rsidRPr="001E135D">
            <w:rPr>
              <w:i/>
              <w:lang w:val="en-US"/>
            </w:rPr>
            <w:t>Nature Reviews Neuroscience</w:t>
          </w:r>
          <w:r w:rsidRPr="001E135D">
            <w:rPr>
              <w:lang w:val="en-US"/>
            </w:rPr>
            <w:t xml:space="preserve">, </w:t>
          </w:r>
          <w:r w:rsidRPr="001E135D">
            <w:rPr>
              <w:i/>
              <w:lang w:val="en-US"/>
            </w:rPr>
            <w:t>11</w:t>
          </w:r>
          <w:r w:rsidRPr="001E135D">
            <w:rPr>
              <w:lang w:val="en-US"/>
            </w:rPr>
            <w:t>(8), 599–605. https://doi.org/10.1038/nrn2882</w:t>
          </w:r>
        </w:p>
        <w:p w14:paraId="75F05CFE" w14:textId="77777777" w:rsidR="001E135D" w:rsidRDefault="001E135D" w:rsidP="001E135D">
          <w:pPr>
            <w:pStyle w:val="CitaviBibliographyEntry"/>
            <w:rPr>
              <w:lang w:val="en-US"/>
            </w:rPr>
          </w:pPr>
          <w:bookmarkStart w:id="206" w:name="_CTVL0010c19d9ac001f408b867a6f85c86d9367"/>
          <w:r>
            <w:rPr>
              <w:lang w:val="en-US"/>
            </w:rPr>
            <w:t xml:space="preserve">Krishnan, S., Lima, C. F., Evans, S., Chen, S., Guldner, S., Yeff, H., Manly, T., &amp; Scott, S. K. (2018). Beatboxers and Guitarists Engage Sensorimotor Regions Selectively When Listening to the </w:t>
          </w:r>
          <w:r>
            <w:rPr>
              <w:lang w:val="en-US"/>
            </w:rPr>
            <w:lastRenderedPageBreak/>
            <w:t>Instruments They can Play.</w:t>
          </w:r>
          <w:bookmarkEnd w:id="206"/>
          <w:r>
            <w:rPr>
              <w:lang w:val="en-US"/>
            </w:rPr>
            <w:t xml:space="preserve"> </w:t>
          </w:r>
          <w:r w:rsidRPr="001E135D">
            <w:rPr>
              <w:i/>
              <w:lang w:val="en-US"/>
            </w:rPr>
            <w:t>Cerebral Cortex</w:t>
          </w:r>
          <w:r w:rsidRPr="001E135D">
            <w:rPr>
              <w:lang w:val="en-US"/>
            </w:rPr>
            <w:t xml:space="preserve">, </w:t>
          </w:r>
          <w:r w:rsidRPr="001E135D">
            <w:rPr>
              <w:i/>
              <w:lang w:val="en-US"/>
            </w:rPr>
            <w:t>28</w:t>
          </w:r>
          <w:r w:rsidRPr="001E135D">
            <w:rPr>
              <w:lang w:val="en-US"/>
            </w:rPr>
            <w:t>(11), 4063–4079. https://doi.org/10.1093/cercor/bhy208</w:t>
          </w:r>
        </w:p>
        <w:p w14:paraId="266993C3" w14:textId="77777777" w:rsidR="001E135D" w:rsidRPr="001E135D" w:rsidRDefault="001E135D" w:rsidP="001E135D">
          <w:pPr>
            <w:pStyle w:val="CitaviBibliographyEntry"/>
          </w:pPr>
          <w:bookmarkStart w:id="207"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207"/>
          <w:r>
            <w:rPr>
              <w:lang w:val="en-US"/>
            </w:rPr>
            <w:t xml:space="preserve"> </w:t>
          </w:r>
          <w:r w:rsidRPr="001E135D">
            <w:rPr>
              <w:i/>
            </w:rPr>
            <w:t>J Pers Soc Psychol</w:t>
          </w:r>
          <w:r w:rsidRPr="001E135D">
            <w:t xml:space="preserve">, </w:t>
          </w:r>
          <w:r w:rsidRPr="001E135D">
            <w:rPr>
              <w:i/>
            </w:rPr>
            <w:t>111</w:t>
          </w:r>
          <w:r w:rsidRPr="001E135D">
            <w:t>(5), 686–705. https://doi.org/10.1037/pspi0000066</w:t>
          </w:r>
        </w:p>
        <w:p w14:paraId="6A075FBF" w14:textId="77777777" w:rsidR="001E135D" w:rsidRPr="001E135D" w:rsidRDefault="001E135D" w:rsidP="001E135D">
          <w:pPr>
            <w:pStyle w:val="CitaviBibliographyEntry"/>
          </w:pPr>
          <w:bookmarkStart w:id="208" w:name="_CTVL0012e02b9006ff04531aaf96ce4b0ddc2fd"/>
          <w:r w:rsidRPr="001E135D">
            <w:t xml:space="preserve">Law, L. N. C., &amp; Zentner, M. (2012). </w:t>
          </w:r>
          <w:r>
            <w:rPr>
              <w:lang w:val="en-US"/>
            </w:rPr>
            <w:t>Assessing musical abilities objectively: Construction and validation of the profile of music perception skills.</w:t>
          </w:r>
          <w:bookmarkEnd w:id="208"/>
          <w:r>
            <w:rPr>
              <w:lang w:val="en-US"/>
            </w:rPr>
            <w:t xml:space="preserve"> </w:t>
          </w:r>
          <w:r w:rsidRPr="001E135D">
            <w:rPr>
              <w:i/>
            </w:rPr>
            <w:t>PLoS One</w:t>
          </w:r>
          <w:r w:rsidRPr="001E135D">
            <w:t xml:space="preserve">, </w:t>
          </w:r>
          <w:r w:rsidRPr="001E135D">
            <w:rPr>
              <w:i/>
            </w:rPr>
            <w:t>7</w:t>
          </w:r>
          <w:r w:rsidRPr="001E135D">
            <w:t>(12), e52508. https://doi.org/10.1371/journal.pone.0052508</w:t>
          </w:r>
        </w:p>
        <w:p w14:paraId="3F982C36" w14:textId="77777777" w:rsidR="001E135D" w:rsidRPr="001E135D" w:rsidRDefault="001E135D" w:rsidP="001E135D">
          <w:pPr>
            <w:pStyle w:val="CitaviBibliographyEntry"/>
          </w:pPr>
          <w:bookmarkStart w:id="209" w:name="_CTVL001d2e904230b12488f8eb875bc4ac8558a"/>
          <w:r w:rsidRPr="001E135D">
            <w:t xml:space="preserve">Lehnen, J. M., Schweinberger, S. R., &amp; Nussbaum, C. (2025). </w:t>
          </w:r>
          <w:r>
            <w:rPr>
              <w:lang w:val="en-US"/>
            </w:rPr>
            <w:t>Vocal Emotion Perception and Musicality-Insights from EEG Decoding.</w:t>
          </w:r>
          <w:bookmarkEnd w:id="209"/>
          <w:r>
            <w:rPr>
              <w:lang w:val="en-US"/>
            </w:rPr>
            <w:t xml:space="preserve"> </w:t>
          </w:r>
          <w:r w:rsidRPr="001E135D">
            <w:rPr>
              <w:i/>
            </w:rPr>
            <w:t>Sensors (Basel, Switzerland)</w:t>
          </w:r>
          <w:r w:rsidRPr="001E135D">
            <w:t xml:space="preserve">, </w:t>
          </w:r>
          <w:r w:rsidRPr="001E135D">
            <w:rPr>
              <w:i/>
            </w:rPr>
            <w:t>25</w:t>
          </w:r>
          <w:r w:rsidRPr="001E135D">
            <w:t>(6). https://doi.org/10.3390/s25061669</w:t>
          </w:r>
        </w:p>
        <w:p w14:paraId="47F4F3D2" w14:textId="77777777" w:rsidR="001E135D" w:rsidRDefault="001E135D" w:rsidP="001E135D">
          <w:pPr>
            <w:pStyle w:val="CitaviBibliographyEntry"/>
            <w:rPr>
              <w:lang w:val="en-US"/>
            </w:rPr>
          </w:pPr>
          <w:bookmarkStart w:id="210" w:name="_CTVL0016a0c451d4ed349e3af7af49b6725bc67"/>
          <w:r w:rsidRPr="001E135D">
            <w:t>Lotze, M., Scheler, G., Tan, H.</w:t>
          </w:r>
          <w:r w:rsidRPr="001E135D">
            <w:rPr>
              <w:rFonts w:ascii="Cambria Math" w:hAnsi="Cambria Math" w:cs="Cambria Math"/>
            </w:rPr>
            <w:t>‑</w:t>
          </w:r>
          <w:r w:rsidRPr="001E135D">
            <w:t>R.</w:t>
          </w:r>
          <w:r w:rsidRPr="001E135D">
            <w:rPr>
              <w:rFonts w:ascii="Calibri" w:hAnsi="Calibri" w:cs="Calibri"/>
            </w:rPr>
            <w:t> </w:t>
          </w:r>
          <w:r w:rsidRPr="001E135D">
            <w:t>M., Braun,</w:t>
          </w:r>
          <w:r w:rsidRPr="001E135D">
            <w:rPr>
              <w:rFonts w:ascii="Calibri" w:hAnsi="Calibri" w:cs="Calibri"/>
            </w:rPr>
            <w:t> </w:t>
          </w:r>
          <w:r w:rsidRPr="001E135D">
            <w:t>C., &amp; Birbaumer,</w:t>
          </w:r>
          <w:r w:rsidRPr="001E135D">
            <w:rPr>
              <w:rFonts w:ascii="Calibri" w:hAnsi="Calibri" w:cs="Calibri"/>
            </w:rPr>
            <w:t> </w:t>
          </w:r>
          <w:r w:rsidRPr="001E135D">
            <w:t xml:space="preserve">N. (2003). </w:t>
          </w:r>
          <w:r>
            <w:rPr>
              <w:lang w:val="en-US"/>
            </w:rPr>
            <w:t>The musician's brain: Functional imaging of amateurs and professionals during performance and imagery.</w:t>
          </w:r>
          <w:bookmarkEnd w:id="210"/>
          <w:r>
            <w:rPr>
              <w:lang w:val="en-US"/>
            </w:rPr>
            <w:t xml:space="preserve"> </w:t>
          </w:r>
          <w:r w:rsidRPr="001E135D">
            <w:rPr>
              <w:i/>
              <w:lang w:val="en-US"/>
            </w:rPr>
            <w:t>Neuroimage</w:t>
          </w:r>
          <w:r w:rsidRPr="001E135D">
            <w:rPr>
              <w:lang w:val="en-US"/>
            </w:rPr>
            <w:t xml:space="preserve">, </w:t>
          </w:r>
          <w:r w:rsidRPr="001E135D">
            <w:rPr>
              <w:i/>
              <w:lang w:val="en-US"/>
            </w:rPr>
            <w:t>20</w:t>
          </w:r>
          <w:r w:rsidRPr="001E135D">
            <w:rPr>
              <w:lang w:val="en-US"/>
            </w:rPr>
            <w:t>(3), 1817–1829. https://doi.org/10.1016/j.neuroimage.2003.07.018</w:t>
          </w:r>
        </w:p>
        <w:p w14:paraId="05D03E92" w14:textId="77777777" w:rsidR="001E135D" w:rsidRDefault="001E135D" w:rsidP="001E135D">
          <w:pPr>
            <w:pStyle w:val="CitaviBibliographyEntry"/>
            <w:rPr>
              <w:lang w:val="en-US"/>
            </w:rPr>
          </w:pPr>
          <w:bookmarkStart w:id="211"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211"/>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(2), 508–522. https://doi.org/10.1177/03057356221096506</w:t>
          </w:r>
        </w:p>
        <w:p w14:paraId="42FD9677" w14:textId="77777777" w:rsidR="001E135D" w:rsidRDefault="001E135D" w:rsidP="001E135D">
          <w:pPr>
            <w:pStyle w:val="CitaviBibliographyEntry"/>
            <w:rPr>
              <w:lang w:val="en-US"/>
            </w:rPr>
          </w:pPr>
          <w:bookmarkStart w:id="212" w:name="_CTVL0012240de1447994c689bf6786980a72820"/>
          <w:r>
            <w:rPr>
              <w:lang w:val="en-US"/>
            </w:rPr>
            <w:t>Maghiar, M. J., Lawrence, B. J., Mulders, W. H., Moyle, T. C., Livings, I., &amp; Jayakody, D. M. P. (2023). Hearing loss and mental health issues in amateur and professional musicians.</w:t>
          </w:r>
          <w:bookmarkEnd w:id="212"/>
          <w:r>
            <w:rPr>
              <w:lang w:val="en-US"/>
            </w:rPr>
            <w:t xml:space="preserve"> </w:t>
          </w:r>
          <w:r w:rsidRPr="001E135D">
            <w:rPr>
              <w:i/>
              <w:lang w:val="en-US"/>
            </w:rPr>
            <w:t>Psychology of Music</w:t>
          </w:r>
          <w:r w:rsidRPr="001E135D">
            <w:rPr>
              <w:lang w:val="en-US"/>
            </w:rPr>
            <w:t xml:space="preserve">, </w:t>
          </w:r>
          <w:r w:rsidRPr="001E135D">
            <w:rPr>
              <w:i/>
              <w:lang w:val="en-US"/>
            </w:rPr>
            <w:t>51</w:t>
          </w:r>
          <w:r w:rsidRPr="001E135D">
            <w:rPr>
              <w:lang w:val="en-US"/>
            </w:rPr>
            <w:t>(6), 1584–1597. https://doi.org/10.1177/03057356231155970</w:t>
          </w:r>
        </w:p>
        <w:p w14:paraId="24241B53" w14:textId="77777777" w:rsidR="001E135D" w:rsidRDefault="001E135D" w:rsidP="001E135D">
          <w:pPr>
            <w:pStyle w:val="CitaviBibliographyEntry"/>
            <w:rPr>
              <w:lang w:val="en-US"/>
            </w:rPr>
          </w:pPr>
          <w:bookmarkStart w:id="213" w:name="_CTVL001cb7bcc5685334b20b4468d68984f9e98"/>
          <w:r>
            <w:rPr>
              <w:lang w:val="en-US"/>
            </w:rPr>
            <w:t>Martins, I., Lima, C. F., &amp; Pinheiro, A. P. (2022). Enhanced salience of musical sounds in singers and instrumentalists.</w:t>
          </w:r>
          <w:bookmarkEnd w:id="213"/>
          <w:r>
            <w:rPr>
              <w:lang w:val="en-US"/>
            </w:rPr>
            <w:t xml:space="preserve"> </w:t>
          </w:r>
          <w:r w:rsidRPr="001E135D">
            <w:rPr>
              <w:i/>
              <w:lang w:val="en-US"/>
            </w:rPr>
            <w:t xml:space="preserve">Cogn Affect Behav Neurosci. </w:t>
          </w:r>
          <w:r w:rsidRPr="001E135D">
            <w:rPr>
              <w:lang w:val="en-US"/>
            </w:rPr>
            <w:t>Advance online publication. https://doi.org/10.3758/s13415-022-01007-x</w:t>
          </w:r>
        </w:p>
        <w:p w14:paraId="425F856F" w14:textId="77777777" w:rsidR="001E135D" w:rsidRDefault="001E135D" w:rsidP="001E135D">
          <w:pPr>
            <w:pStyle w:val="CitaviBibliographyEntry"/>
            <w:rPr>
              <w:lang w:val="en-US"/>
            </w:rPr>
          </w:pPr>
          <w:bookmarkStart w:id="214" w:name="_CTVL001504a3293bd4e4277a86721370d265b06"/>
          <w:r>
            <w:rPr>
              <w:lang w:val="en-US"/>
            </w:rPr>
            <w:t>Martins, M., Pinheiro, A. P., &amp; Lima, C. F. (2021). Does Music Training Improve Emotion Recognition Abilities? A Critical Review.</w:t>
          </w:r>
          <w:bookmarkEnd w:id="214"/>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199–210. https://doi.org/10.1177/17540739211022035</w:t>
          </w:r>
        </w:p>
        <w:p w14:paraId="092B710D" w14:textId="77777777" w:rsidR="001E135D" w:rsidRDefault="001E135D" w:rsidP="001E135D">
          <w:pPr>
            <w:pStyle w:val="CitaviBibliographyEntry"/>
            <w:rPr>
              <w:lang w:val="en-US"/>
            </w:rPr>
          </w:pPr>
          <w:bookmarkStart w:id="215"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215"/>
          <w:r>
            <w:rPr>
              <w:lang w:val="en-US"/>
            </w:rPr>
            <w:t xml:space="preserve"> </w:t>
          </w:r>
          <w:r w:rsidRPr="001E135D">
            <w:rPr>
              <w:i/>
              <w:lang w:val="en-US"/>
            </w:rPr>
            <w:t>Cambridge Archaeological Journal</w:t>
          </w:r>
          <w:r w:rsidRPr="001E135D">
            <w:rPr>
              <w:lang w:val="en-US"/>
            </w:rPr>
            <w:t xml:space="preserve">, </w:t>
          </w:r>
          <w:r w:rsidRPr="001E135D">
            <w:rPr>
              <w:i/>
              <w:lang w:val="en-US"/>
            </w:rPr>
            <w:t>16</w:t>
          </w:r>
          <w:r w:rsidRPr="001E135D">
            <w:rPr>
              <w:lang w:val="en-US"/>
            </w:rPr>
            <w:t>(1), 97–112. https://doi.org/10.1017/S0959774306000060</w:t>
          </w:r>
        </w:p>
        <w:p w14:paraId="173FF660" w14:textId="77777777" w:rsidR="001E135D" w:rsidRDefault="001E135D" w:rsidP="001E135D">
          <w:pPr>
            <w:pStyle w:val="CitaviBibliographyEntry"/>
            <w:rPr>
              <w:lang w:val="en-US"/>
            </w:rPr>
          </w:pPr>
          <w:bookmarkStart w:id="216" w:name="_CTVL00110b9e461a64141479090d9ea2f2fc40b"/>
          <w:r w:rsidRPr="001E135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216"/>
          <w:r>
            <w:rPr>
              <w:lang w:val="en-US"/>
            </w:rPr>
            <w:t xml:space="preserve"> </w:t>
          </w:r>
          <w:r w:rsidRPr="001E135D">
            <w:rPr>
              <w:i/>
              <w:lang w:val="en-US"/>
            </w:rPr>
            <w:t>Human Brain Mapping</w:t>
          </w:r>
          <w:r w:rsidRPr="001E135D">
            <w:rPr>
              <w:lang w:val="en-US"/>
            </w:rPr>
            <w:t xml:space="preserve">, </w:t>
          </w:r>
          <w:r w:rsidRPr="001E135D">
            <w:rPr>
              <w:i/>
              <w:lang w:val="en-US"/>
            </w:rPr>
            <w:t>45</w:t>
          </w:r>
          <w:r w:rsidRPr="001E135D">
            <w:rPr>
              <w:lang w:val="en-US"/>
            </w:rPr>
            <w:t>(7), e26705. https://doi.org/10.1002/hbm.26705</w:t>
          </w:r>
        </w:p>
        <w:p w14:paraId="327702A2" w14:textId="77777777" w:rsidR="001E135D" w:rsidRDefault="001E135D" w:rsidP="001E135D">
          <w:pPr>
            <w:pStyle w:val="CitaviBibliographyEntry"/>
            <w:rPr>
              <w:lang w:val="en-US"/>
            </w:rPr>
          </w:pPr>
          <w:bookmarkStart w:id="217" w:name="_CTVL001465027d8016142a089abc009b56e4951"/>
          <w:r>
            <w:rPr>
              <w:lang w:val="en-US"/>
            </w:rPr>
            <w:t>Morrison, S. J., &amp; Demorest, S. M. (2009). Cultural constraints on music perception and cognition.</w:t>
          </w:r>
          <w:bookmarkEnd w:id="217"/>
          <w:r>
            <w:rPr>
              <w:lang w:val="en-US"/>
            </w:rPr>
            <w:t xml:space="preserve"> </w:t>
          </w:r>
          <w:r w:rsidRPr="001E135D">
            <w:rPr>
              <w:i/>
              <w:lang w:val="en-US"/>
            </w:rPr>
            <w:t>Progress in Brain Research</w:t>
          </w:r>
          <w:r w:rsidRPr="001E135D">
            <w:rPr>
              <w:lang w:val="en-US"/>
            </w:rPr>
            <w:t xml:space="preserve">, </w:t>
          </w:r>
          <w:r w:rsidRPr="001E135D">
            <w:rPr>
              <w:i/>
              <w:lang w:val="en-US"/>
            </w:rPr>
            <w:t>178</w:t>
          </w:r>
          <w:r w:rsidRPr="001E135D">
            <w:rPr>
              <w:lang w:val="en-US"/>
            </w:rPr>
            <w:t>, 67–77. https://doi.org/10.1016/S0079-6123(09)17805-6</w:t>
          </w:r>
        </w:p>
        <w:p w14:paraId="1A2FD658" w14:textId="77777777" w:rsidR="001E135D" w:rsidRDefault="001E135D" w:rsidP="001E135D">
          <w:pPr>
            <w:pStyle w:val="CitaviBibliographyEntry"/>
            <w:rPr>
              <w:lang w:val="en-US"/>
            </w:rPr>
          </w:pPr>
          <w:bookmarkStart w:id="218" w:name="_CTVL001c33051e34f2546179dae43f8ae296d50"/>
          <w:r>
            <w:rPr>
              <w:lang w:val="en-US"/>
            </w:rPr>
            <w:t>Müllensiefen, D., Gingras, B., Musil, J., &amp; Stewart, L. (2014). The musicality of non-musicians: an index for assessing musical sophistication in the general population.</w:t>
          </w:r>
          <w:bookmarkEnd w:id="218"/>
          <w:r>
            <w:rPr>
              <w:lang w:val="en-US"/>
            </w:rPr>
            <w:t xml:space="preserve"> </w:t>
          </w:r>
          <w:r w:rsidRPr="001E135D">
            <w:rPr>
              <w:i/>
              <w:lang w:val="en-US"/>
            </w:rPr>
            <w:t>PLoS One</w:t>
          </w:r>
          <w:r w:rsidRPr="001E135D">
            <w:rPr>
              <w:lang w:val="en-US"/>
            </w:rPr>
            <w:t xml:space="preserve">, </w:t>
          </w:r>
          <w:r w:rsidRPr="001E135D">
            <w:rPr>
              <w:i/>
              <w:lang w:val="en-US"/>
            </w:rPr>
            <w:t>9</w:t>
          </w:r>
          <w:r w:rsidRPr="001E135D">
            <w:rPr>
              <w:lang w:val="en-US"/>
            </w:rPr>
            <w:t>(2), e89642. https://doi.org/10.1371/journal.pone.0101091</w:t>
          </w:r>
        </w:p>
        <w:p w14:paraId="3BEEFCC0" w14:textId="77777777" w:rsidR="001E135D" w:rsidRPr="001E135D" w:rsidRDefault="001E135D" w:rsidP="001E135D">
          <w:pPr>
            <w:pStyle w:val="CitaviBibliographyEntry"/>
          </w:pPr>
          <w:bookmarkStart w:id="219"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219"/>
          <w:r>
            <w:rPr>
              <w:lang w:val="en-US"/>
            </w:rPr>
            <w:t xml:space="preserve"> </w:t>
          </w:r>
          <w:r w:rsidRPr="001E135D">
            <w:rPr>
              <w:i/>
            </w:rPr>
            <w:t>Cognition</w:t>
          </w:r>
          <w:r w:rsidRPr="001E135D">
            <w:t xml:space="preserve">, </w:t>
          </w:r>
          <w:r w:rsidRPr="001E135D">
            <w:rPr>
              <w:i/>
            </w:rPr>
            <w:t>259</w:t>
          </w:r>
          <w:r w:rsidRPr="001E135D">
            <w:t>, 106102. https://doi.org/10.1016/j.cognition.2025.106102</w:t>
          </w:r>
        </w:p>
        <w:p w14:paraId="7E120A55" w14:textId="77777777" w:rsidR="001E135D" w:rsidRDefault="001E135D" w:rsidP="001E135D">
          <w:pPr>
            <w:pStyle w:val="CitaviBibliographyEntry"/>
            <w:rPr>
              <w:lang w:val="en-US"/>
            </w:rPr>
          </w:pPr>
          <w:bookmarkStart w:id="220" w:name="_CTVL0019e4a83dfd5c94fd8831aa2405707b31c"/>
          <w:r w:rsidRPr="001E135D">
            <w:t xml:space="preserve">Nikjeh, D. A., Lister, J. J., &amp; Frisch, S. A. (2009). </w:t>
          </w:r>
          <w:r>
            <w:rPr>
              <w:lang w:val="en-US"/>
            </w:rPr>
            <w:t>The relationship between pitch discrimination and vocal production: Comparison of vocal and instrumental musicians.</w:t>
          </w:r>
          <w:bookmarkEnd w:id="220"/>
          <w:r>
            <w:rPr>
              <w:lang w:val="en-US"/>
            </w:rPr>
            <w:t xml:space="preserve"> </w:t>
          </w:r>
          <w:r w:rsidRPr="001E135D">
            <w:rPr>
              <w:i/>
              <w:lang w:val="en-US"/>
            </w:rPr>
            <w:t>The Journal of the Acoustical Society of America</w:t>
          </w:r>
          <w:r w:rsidRPr="001E135D">
            <w:rPr>
              <w:lang w:val="en-US"/>
            </w:rPr>
            <w:t xml:space="preserve">, </w:t>
          </w:r>
          <w:r w:rsidRPr="001E135D">
            <w:rPr>
              <w:i/>
              <w:lang w:val="en-US"/>
            </w:rPr>
            <w:t>125</w:t>
          </w:r>
          <w:r w:rsidRPr="001E135D">
            <w:rPr>
              <w:lang w:val="en-US"/>
            </w:rPr>
            <w:t>(1), 328–338. https://doi.org/10.1121/1.3021309</w:t>
          </w:r>
        </w:p>
        <w:p w14:paraId="63C37A9A" w14:textId="77777777" w:rsidR="001E135D" w:rsidRPr="001E135D" w:rsidRDefault="001E135D" w:rsidP="001E135D">
          <w:pPr>
            <w:pStyle w:val="CitaviBibliographyEntry"/>
          </w:pPr>
          <w:bookmarkStart w:id="221" w:name="_CTVL00154ee2e00b13e4f36a27cae1e2f79e2a0"/>
          <w:r w:rsidRPr="001E135D">
            <w:lastRenderedPageBreak/>
            <w:t xml:space="preserve">Nussbaum, C., Schirmer, A., &amp; Schweinberger, S. R. (2023). </w:t>
          </w:r>
          <w:r>
            <w:rPr>
              <w:lang w:val="en-US"/>
            </w:rPr>
            <w:t>Electrophysiological Correlates of Vocal Emotional Processing in Musicians and Non-Musicians.</w:t>
          </w:r>
          <w:bookmarkEnd w:id="221"/>
          <w:r>
            <w:rPr>
              <w:lang w:val="en-US"/>
            </w:rPr>
            <w:t xml:space="preserve"> </w:t>
          </w:r>
          <w:r w:rsidRPr="001E135D">
            <w:rPr>
              <w:i/>
            </w:rPr>
            <w:t>Brain Sciences</w:t>
          </w:r>
          <w:r w:rsidRPr="001E135D">
            <w:t xml:space="preserve">, </w:t>
          </w:r>
          <w:r w:rsidRPr="001E135D">
            <w:rPr>
              <w:i/>
            </w:rPr>
            <w:t>13</w:t>
          </w:r>
          <w:r w:rsidRPr="001E135D">
            <w:t>(11), 1563. https://doi.org/10.3390/brainsci13111563</w:t>
          </w:r>
        </w:p>
        <w:p w14:paraId="1948FC31" w14:textId="77777777" w:rsidR="001E135D" w:rsidRPr="001E135D" w:rsidRDefault="001E135D" w:rsidP="001E135D">
          <w:pPr>
            <w:pStyle w:val="CitaviBibliographyEntry"/>
          </w:pPr>
          <w:bookmarkStart w:id="222" w:name="_CTVL0013c5820e227e9455798dbb955a2f6e5d4"/>
          <w:r w:rsidRPr="001E135D">
            <w:t xml:space="preserve">Nussbaum, C., Schirmer, A., &amp; Schweinberger, S. R. (2024). </w:t>
          </w:r>
          <w:r>
            <w:rPr>
              <w:lang w:val="en-US"/>
            </w:rPr>
            <w:t>Musicality - Tuned to the melody of vocal emotions.</w:t>
          </w:r>
          <w:bookmarkEnd w:id="222"/>
          <w:r>
            <w:rPr>
              <w:lang w:val="en-US"/>
            </w:rPr>
            <w:t xml:space="preserve"> </w:t>
          </w:r>
          <w:r w:rsidRPr="001E135D">
            <w:rPr>
              <w:i/>
            </w:rPr>
            <w:t>Br J Psychol</w:t>
          </w:r>
          <w:r w:rsidRPr="001E135D">
            <w:t xml:space="preserve">, </w:t>
          </w:r>
          <w:r w:rsidRPr="001E135D">
            <w:rPr>
              <w:i/>
            </w:rPr>
            <w:t>115</w:t>
          </w:r>
          <w:r w:rsidRPr="001E135D">
            <w:t>(2), 206–225. https://doi.org/10.1111/bjop.12684</w:t>
          </w:r>
        </w:p>
        <w:p w14:paraId="412F0548" w14:textId="77777777" w:rsidR="001E135D" w:rsidRDefault="001E135D" w:rsidP="001E135D">
          <w:pPr>
            <w:pStyle w:val="CitaviBibliographyEntry"/>
            <w:rPr>
              <w:lang w:val="en-US"/>
            </w:rPr>
          </w:pPr>
          <w:bookmarkStart w:id="223" w:name="_CTVL0017bf8958faf7245c581ddb3e408ef8945"/>
          <w:r w:rsidRPr="001E135D">
            <w:t xml:space="preserve">Nussbaum, C., &amp; Schweinberger, S. R. (2021). </w:t>
          </w:r>
          <w:r>
            <w:rPr>
              <w:lang w:val="en-US"/>
            </w:rPr>
            <w:t>Links Between Musicality and Vocal Emotion Perception.</w:t>
          </w:r>
          <w:bookmarkEnd w:id="223"/>
          <w:r>
            <w:rPr>
              <w:lang w:val="en-US"/>
            </w:rPr>
            <w:t xml:space="preserve"> </w:t>
          </w:r>
          <w:r w:rsidRPr="001E135D">
            <w:rPr>
              <w:i/>
              <w:lang w:val="en-US"/>
            </w:rPr>
            <w:t>Emotion Review</w:t>
          </w:r>
          <w:r w:rsidRPr="001E135D">
            <w:rPr>
              <w:lang w:val="en-US"/>
            </w:rPr>
            <w:t xml:space="preserve">, </w:t>
          </w:r>
          <w:r w:rsidRPr="001E135D">
            <w:rPr>
              <w:i/>
              <w:lang w:val="en-US"/>
            </w:rPr>
            <w:t>13</w:t>
          </w:r>
          <w:r w:rsidRPr="001E135D">
            <w:rPr>
              <w:lang w:val="en-US"/>
            </w:rPr>
            <w:t>(3), 211–224. https://doi.org/10.1177/17540739211022803</w:t>
          </w:r>
        </w:p>
        <w:p w14:paraId="1864B2BE" w14:textId="77777777" w:rsidR="001E135D" w:rsidRDefault="001E135D" w:rsidP="001E135D">
          <w:pPr>
            <w:pStyle w:val="CitaviBibliographyEntry"/>
            <w:rPr>
              <w:lang w:val="en-US"/>
            </w:rPr>
          </w:pPr>
          <w:bookmarkStart w:id="224"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224"/>
          <w:r>
            <w:rPr>
              <w:lang w:val="en-US"/>
            </w:rPr>
            <w:t xml:space="preserve"> </w:t>
          </w:r>
          <w:r w:rsidRPr="001E135D">
            <w:rPr>
              <w:i/>
              <w:lang w:val="en-US"/>
            </w:rPr>
            <w:t>Cerebral Cortex</w:t>
          </w:r>
          <w:r w:rsidRPr="001E135D">
            <w:rPr>
              <w:lang w:val="en-US"/>
            </w:rPr>
            <w:t xml:space="preserve">, </w:t>
          </w:r>
          <w:r w:rsidRPr="001E135D">
            <w:rPr>
              <w:i/>
              <w:lang w:val="en-US"/>
            </w:rPr>
            <w:t>23</w:t>
          </w:r>
          <w:r w:rsidRPr="001E135D">
            <w:rPr>
              <w:lang w:val="en-US"/>
            </w:rPr>
            <w:t>(9), 2213–2224. https://doi.org/10.1093/cercor/bhs206</w:t>
          </w:r>
        </w:p>
        <w:p w14:paraId="458329CE" w14:textId="77777777" w:rsidR="001E135D" w:rsidRDefault="001E135D" w:rsidP="001E135D">
          <w:pPr>
            <w:pStyle w:val="CitaviBibliographyEntry"/>
            <w:rPr>
              <w:lang w:val="en-US"/>
            </w:rPr>
          </w:pPr>
          <w:bookmarkStart w:id="225" w:name="_CTVL001ec59de764e624747bbd9677f10a55753"/>
          <w:r w:rsidRPr="001E135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225"/>
          <w:r>
            <w:rPr>
              <w:lang w:val="en-US"/>
            </w:rPr>
            <w:t xml:space="preserve"> </w:t>
          </w:r>
          <w:r w:rsidRPr="001E135D">
            <w:rPr>
              <w:i/>
              <w:lang w:val="en-US"/>
            </w:rPr>
            <w:t>Brain Structure &amp; Function</w:t>
          </w:r>
          <w:r w:rsidRPr="001E135D">
            <w:rPr>
              <w:lang w:val="en-US"/>
            </w:rPr>
            <w:t xml:space="preserve">, </w:t>
          </w:r>
          <w:r w:rsidRPr="001E135D">
            <w:rPr>
              <w:i/>
              <w:lang w:val="en-US"/>
            </w:rPr>
            <w:t>228</w:t>
          </w:r>
          <w:r w:rsidRPr="001E135D">
            <w:rPr>
              <w:lang w:val="en-US"/>
            </w:rPr>
            <w:t>(9), 2147–2163. https://doi.org/10.1007/s00429-023-02711-1</w:t>
          </w:r>
        </w:p>
        <w:p w14:paraId="75309109" w14:textId="77777777" w:rsidR="001E135D" w:rsidRDefault="001E135D" w:rsidP="001E135D">
          <w:pPr>
            <w:pStyle w:val="CitaviBibliographyEntry"/>
            <w:rPr>
              <w:lang w:val="en-US"/>
            </w:rPr>
          </w:pPr>
          <w:bookmarkStart w:id="226" w:name="_CTVL0017b7db9ae2c1b4780aade763825e648b1"/>
          <w:r>
            <w:rPr>
              <w:lang w:val="en-US"/>
            </w:rPr>
            <w:t>R Core Team. (2025).</w:t>
          </w:r>
          <w:bookmarkEnd w:id="226"/>
          <w:r>
            <w:rPr>
              <w:lang w:val="en-US"/>
            </w:rPr>
            <w:t xml:space="preserve"> </w:t>
          </w:r>
          <w:r w:rsidRPr="001E135D">
            <w:rPr>
              <w:i/>
              <w:lang w:val="en-US"/>
            </w:rPr>
            <w:t>R: A Language and Environment for Statistical Computing</w:t>
          </w:r>
          <w:r w:rsidRPr="001E135D">
            <w:rPr>
              <w:lang w:val="en-US"/>
            </w:rPr>
            <w:t>. https://www.R-project.org/</w:t>
          </w:r>
        </w:p>
        <w:p w14:paraId="5E93D701" w14:textId="77777777" w:rsidR="001E135D" w:rsidRDefault="001E135D" w:rsidP="001E135D">
          <w:pPr>
            <w:pStyle w:val="CitaviBibliographyEntry"/>
            <w:rPr>
              <w:lang w:val="en-US"/>
            </w:rPr>
          </w:pPr>
          <w:bookmarkStart w:id="227" w:name="_CTVL0015454479518414fefb65527de7a257b0f"/>
          <w:r>
            <w:rPr>
              <w:lang w:val="en-US"/>
            </w:rPr>
            <w:t>Rakei, A., &amp; Bhattacharya, J. (2024). Professional status matters: Differences in flow proneness between professional and amateur contemporary musicians.</w:t>
          </w:r>
          <w:bookmarkEnd w:id="227"/>
          <w:r>
            <w:rPr>
              <w:lang w:val="en-US"/>
            </w:rPr>
            <w:t xml:space="preserve"> </w:t>
          </w:r>
          <w:r w:rsidRPr="001E135D">
            <w:rPr>
              <w:i/>
              <w:lang w:val="en-US"/>
            </w:rPr>
            <w:t xml:space="preserve">Psychology of Aesthetics, Creativity, and the Arts. </w:t>
          </w:r>
          <w:r w:rsidRPr="001E135D">
            <w:rPr>
              <w:lang w:val="en-US"/>
            </w:rPr>
            <w:t>Advance online publication. https://doi.org/10.1037/aca0000674</w:t>
          </w:r>
        </w:p>
        <w:p w14:paraId="468BBDAC" w14:textId="77777777" w:rsidR="001E135D" w:rsidRDefault="001E135D" w:rsidP="001E135D">
          <w:pPr>
            <w:pStyle w:val="CitaviBibliographyEntry"/>
            <w:rPr>
              <w:lang w:val="en-US"/>
            </w:rPr>
          </w:pPr>
          <w:bookmarkStart w:id="228" w:name="_CTVL0010d2a8957b1ab46cf8a5adbc2ddd07b55"/>
          <w:r>
            <w:rPr>
              <w:lang w:val="en-US"/>
            </w:rPr>
            <w:t>Rammstedt, B., Danner, D., Soto, C. J., &amp; John, O. P. (2018). Validation of the short and extra-short forms of the Big Five Inventory-2 (BFI-2) and their German adaptations.</w:t>
          </w:r>
          <w:bookmarkEnd w:id="228"/>
          <w:r>
            <w:rPr>
              <w:lang w:val="en-US"/>
            </w:rPr>
            <w:t xml:space="preserve"> </w:t>
          </w:r>
          <w:r w:rsidRPr="001E135D">
            <w:rPr>
              <w:i/>
              <w:lang w:val="en-US"/>
            </w:rPr>
            <w:t xml:space="preserve">European Journal of Psychological Assessment. </w:t>
          </w:r>
          <w:r w:rsidRPr="001E135D">
            <w:rPr>
              <w:lang w:val="en-US"/>
            </w:rPr>
            <w:t>Advance online publication. https://doi.org/10.1027/1015-5759/a000481</w:t>
          </w:r>
        </w:p>
        <w:p w14:paraId="52B29E9E" w14:textId="77777777" w:rsidR="001E135D" w:rsidRDefault="001E135D" w:rsidP="001E135D">
          <w:pPr>
            <w:pStyle w:val="CitaviBibliographyEntry"/>
            <w:rPr>
              <w:lang w:val="en-US"/>
            </w:rPr>
          </w:pPr>
          <w:bookmarkStart w:id="229" w:name="_CTVL0018c848ca54d344a4eaf0e949b1f10f5d3"/>
          <w:r w:rsidRPr="001E135D">
            <w:t xml:space="preserve">Rogenmoser, L., Kernbach, J., Schlaug, G., &amp; Gaser, C. (2018). </w:t>
          </w:r>
          <w:r>
            <w:rPr>
              <w:lang w:val="en-US"/>
            </w:rPr>
            <w:t>Keeping brains young with making music.</w:t>
          </w:r>
          <w:bookmarkEnd w:id="229"/>
          <w:r>
            <w:rPr>
              <w:lang w:val="en-US"/>
            </w:rPr>
            <w:t xml:space="preserve"> </w:t>
          </w:r>
          <w:r w:rsidRPr="001E135D">
            <w:rPr>
              <w:i/>
              <w:lang w:val="en-US"/>
            </w:rPr>
            <w:t>Brain Structure &amp; Function</w:t>
          </w:r>
          <w:r w:rsidRPr="001E135D">
            <w:rPr>
              <w:lang w:val="en-US"/>
            </w:rPr>
            <w:t xml:space="preserve">, </w:t>
          </w:r>
          <w:r w:rsidRPr="001E135D">
            <w:rPr>
              <w:i/>
              <w:lang w:val="en-US"/>
            </w:rPr>
            <w:t>223</w:t>
          </w:r>
          <w:r w:rsidRPr="001E135D">
            <w:rPr>
              <w:lang w:val="en-US"/>
            </w:rPr>
            <w:t>(1), 297–305. https://doi.org/10.1007/s00429-017-1491-2</w:t>
          </w:r>
        </w:p>
        <w:p w14:paraId="54EA7AC8" w14:textId="77777777" w:rsidR="001E135D" w:rsidRDefault="001E135D" w:rsidP="001E135D">
          <w:pPr>
            <w:pStyle w:val="CitaviBibliographyEntry"/>
            <w:rPr>
              <w:lang w:val="en-US"/>
            </w:rPr>
          </w:pPr>
          <w:bookmarkStart w:id="230" w:name="_CTVL0019b0f17b04a004a05b31ec12775b60ea2"/>
          <w:r>
            <w:rPr>
              <w:lang w:val="en-US"/>
            </w:rPr>
            <w:t>Rosenfeld, J. P., &amp; Olson, J. M. (2021). Bayesian Data Analysis: A Fresh Approach to Power Issues and Null Hypothesis Interpretation.</w:t>
          </w:r>
          <w:bookmarkEnd w:id="230"/>
          <w:r>
            <w:rPr>
              <w:lang w:val="en-US"/>
            </w:rPr>
            <w:t xml:space="preserve"> </w:t>
          </w:r>
          <w:r w:rsidRPr="001E135D">
            <w:rPr>
              <w:i/>
              <w:lang w:val="en-US"/>
            </w:rPr>
            <w:t>Applied Psychophysiology and Biofeedback</w:t>
          </w:r>
          <w:r w:rsidRPr="001E135D">
            <w:rPr>
              <w:lang w:val="en-US"/>
            </w:rPr>
            <w:t xml:space="preserve">, </w:t>
          </w:r>
          <w:r w:rsidRPr="001E135D">
            <w:rPr>
              <w:i/>
              <w:lang w:val="en-US"/>
            </w:rPr>
            <w:t>46</w:t>
          </w:r>
          <w:r w:rsidRPr="001E135D">
            <w:rPr>
              <w:lang w:val="en-US"/>
            </w:rPr>
            <w:t>(2), 135–140. https://doi.org/10.1007/s10484-020-09502-y</w:t>
          </w:r>
        </w:p>
        <w:p w14:paraId="28E4DF82" w14:textId="77777777" w:rsidR="001E135D" w:rsidRPr="001E135D" w:rsidRDefault="001E135D" w:rsidP="001E135D">
          <w:pPr>
            <w:pStyle w:val="CitaviBibliographyEntry"/>
          </w:pPr>
          <w:bookmarkStart w:id="231" w:name="_CTVL0014ffb5cc2effc4908bc5c98a96c9e0f77"/>
          <w:r>
            <w:rPr>
              <w:lang w:val="en-US"/>
            </w:rPr>
            <w:t>Schellenberg, E. G., &amp; Lima, C. F. (2024). Music Training and Nonmusical Abilities.</w:t>
          </w:r>
          <w:bookmarkEnd w:id="231"/>
          <w:r>
            <w:rPr>
              <w:lang w:val="en-US"/>
            </w:rPr>
            <w:t xml:space="preserve"> </w:t>
          </w:r>
          <w:r w:rsidRPr="001E135D">
            <w:rPr>
              <w:i/>
            </w:rPr>
            <w:t>Annu Rev Psychol</w:t>
          </w:r>
          <w:r w:rsidRPr="001E135D">
            <w:t xml:space="preserve">, </w:t>
          </w:r>
          <w:r w:rsidRPr="001E135D">
            <w:rPr>
              <w:i/>
            </w:rPr>
            <w:t>75</w:t>
          </w:r>
          <w:r w:rsidRPr="001E135D">
            <w:t>, 87–128. https://doi.org/10.1146/annurev-psych-032323-051354</w:t>
          </w:r>
        </w:p>
        <w:p w14:paraId="1283038E" w14:textId="77777777" w:rsidR="001E135D" w:rsidRDefault="001E135D" w:rsidP="001E135D">
          <w:pPr>
            <w:pStyle w:val="CitaviBibliographyEntry"/>
            <w:rPr>
              <w:lang w:val="en-US"/>
            </w:rPr>
          </w:pPr>
          <w:bookmarkStart w:id="232" w:name="_CTVL001ce109e2d81ca4b84b8e0e97cfa162bf0"/>
          <w:r w:rsidRPr="001E135D">
            <w:t xml:space="preserve">Scherer, K. R. (2018). </w:t>
          </w:r>
          <w:r>
            <w:rPr>
              <w:lang w:val="en-US"/>
            </w:rPr>
            <w:t>Acoustic Patterning of Emotion Vocalizations. In S. Frühholz, P. Belin, &amp; K. R. Scherer (Eds.),</w:t>
          </w:r>
          <w:bookmarkEnd w:id="232"/>
          <w:r>
            <w:rPr>
              <w:lang w:val="en-US"/>
            </w:rPr>
            <w:t xml:space="preserve"> </w:t>
          </w:r>
          <w:r w:rsidRPr="001E135D">
            <w:rPr>
              <w:i/>
              <w:lang w:val="en-US"/>
            </w:rPr>
            <w:t xml:space="preserve">The Oxford Handbook of Voice Perception </w:t>
          </w:r>
          <w:r w:rsidRPr="001E135D">
            <w:rPr>
              <w:lang w:val="en-US"/>
            </w:rPr>
            <w:t>(pp. 60–92). Oxford University Press. https://doi.org/10.1093/oxfordhb/9780198743187.013.4</w:t>
          </w:r>
        </w:p>
        <w:p w14:paraId="63336BC4" w14:textId="77777777" w:rsidR="001E135D" w:rsidRDefault="001E135D" w:rsidP="001E135D">
          <w:pPr>
            <w:pStyle w:val="CitaviBibliographyEntry"/>
            <w:rPr>
              <w:lang w:val="en-US"/>
            </w:rPr>
          </w:pPr>
          <w:bookmarkStart w:id="233" w:name="_CTVL0015f660001c08f4f138e3e65733edf1a4d"/>
          <w:r>
            <w:rPr>
              <w:lang w:val="en-US"/>
            </w:rPr>
            <w:t>Schirmer, A., Croy, I., Liebal, K., &amp; Schweinberger, S. R. (2025). Non-verbal effecting - animal research sheds light on human emotion communication.</w:t>
          </w:r>
          <w:bookmarkEnd w:id="233"/>
          <w:r>
            <w:rPr>
              <w:lang w:val="en-US"/>
            </w:rPr>
            <w:t xml:space="preserve"> </w:t>
          </w:r>
          <w:r w:rsidRPr="001E135D">
            <w:rPr>
              <w:i/>
              <w:lang w:val="en-US"/>
            </w:rPr>
            <w:t>Biological Reviews of the Cambridge Philosophical Society</w:t>
          </w:r>
          <w:r w:rsidRPr="001E135D">
            <w:rPr>
              <w:lang w:val="en-US"/>
            </w:rPr>
            <w:t xml:space="preserve">, </w:t>
          </w:r>
          <w:r w:rsidRPr="001E135D">
            <w:rPr>
              <w:i/>
              <w:lang w:val="en-US"/>
            </w:rPr>
            <w:t>100</w:t>
          </w:r>
          <w:r w:rsidRPr="001E135D">
            <w:rPr>
              <w:lang w:val="en-US"/>
            </w:rPr>
            <w:t>(1), 245–257. https://doi.org/10.1111/brv.13140</w:t>
          </w:r>
        </w:p>
        <w:p w14:paraId="2AB438B1" w14:textId="77777777" w:rsidR="001E135D" w:rsidRDefault="001E135D" w:rsidP="001E135D">
          <w:pPr>
            <w:pStyle w:val="CitaviBibliographyEntry"/>
            <w:rPr>
              <w:lang w:val="en-US"/>
            </w:rPr>
          </w:pPr>
          <w:bookmarkStart w:id="234" w:name="_CTVL0015cf3784bb9f743708bbc9ef8c7b1b4d5"/>
          <w:r>
            <w:rPr>
              <w:lang w:val="en-US"/>
            </w:rPr>
            <w:t>Stoet, G. (2010). PsyToolkit: A software package for programming psychological experiments using Linux.</w:t>
          </w:r>
          <w:bookmarkEnd w:id="234"/>
          <w:r>
            <w:rPr>
              <w:lang w:val="en-US"/>
            </w:rPr>
            <w:t xml:space="preserve"> </w:t>
          </w:r>
          <w:r w:rsidRPr="001E135D">
            <w:rPr>
              <w:i/>
              <w:lang w:val="en-US"/>
            </w:rPr>
            <w:t>Behavior Research Methods</w:t>
          </w:r>
          <w:r w:rsidRPr="001E135D">
            <w:rPr>
              <w:lang w:val="en-US"/>
            </w:rPr>
            <w:t xml:space="preserve">, </w:t>
          </w:r>
          <w:r w:rsidRPr="001E135D">
            <w:rPr>
              <w:i/>
              <w:lang w:val="en-US"/>
            </w:rPr>
            <w:t>42</w:t>
          </w:r>
          <w:r w:rsidRPr="001E135D">
            <w:rPr>
              <w:lang w:val="en-US"/>
            </w:rPr>
            <w:t>(4), 1096–1104. https://doi.org/10.3758/BRM.42.4.1096</w:t>
          </w:r>
        </w:p>
        <w:p w14:paraId="564F3D96" w14:textId="77777777" w:rsidR="001E135D" w:rsidRDefault="001E135D" w:rsidP="001E135D">
          <w:pPr>
            <w:pStyle w:val="CitaviBibliographyEntry"/>
            <w:rPr>
              <w:lang w:val="en-US"/>
            </w:rPr>
          </w:pPr>
          <w:bookmarkStart w:id="235" w:name="_CTVL001c609e6176adb456eb3e94b3e8f80b6a7"/>
          <w:r>
            <w:rPr>
              <w:lang w:val="en-US"/>
            </w:rPr>
            <w:t>Stoet, G. (2017). PsyToolkit: A novel web-based method for running online questionnaires and reaction-time experiments.</w:t>
          </w:r>
          <w:bookmarkEnd w:id="235"/>
          <w:r>
            <w:rPr>
              <w:lang w:val="en-US"/>
            </w:rPr>
            <w:t xml:space="preserve"> </w:t>
          </w:r>
          <w:r w:rsidRPr="001E135D">
            <w:rPr>
              <w:i/>
              <w:lang w:val="en-US"/>
            </w:rPr>
            <w:t>Teaching of Psychology</w:t>
          </w:r>
          <w:r w:rsidRPr="001E135D">
            <w:rPr>
              <w:lang w:val="en-US"/>
            </w:rPr>
            <w:t xml:space="preserve">, </w:t>
          </w:r>
          <w:r w:rsidRPr="001E135D">
            <w:rPr>
              <w:i/>
              <w:lang w:val="en-US"/>
            </w:rPr>
            <w:t>44</w:t>
          </w:r>
          <w:r w:rsidRPr="001E135D">
            <w:rPr>
              <w:lang w:val="en-US"/>
            </w:rPr>
            <w:t>(1), 24–31. https://doi.org/10.1177/0098628316677643</w:t>
          </w:r>
        </w:p>
        <w:p w14:paraId="631E978A" w14:textId="77777777" w:rsidR="001E135D" w:rsidRDefault="001E135D" w:rsidP="001E135D">
          <w:pPr>
            <w:pStyle w:val="CitaviBibliographyEntry"/>
            <w:rPr>
              <w:lang w:val="en-US"/>
            </w:rPr>
          </w:pPr>
          <w:bookmarkStart w:id="236" w:name="_CTVL001bd96d468a60b4aab838f05df06b31de4"/>
          <w:r>
            <w:rPr>
              <w:lang w:val="en-US"/>
            </w:rPr>
            <w:t>Taylor, A., &amp; Hallam, S. (2011). From leisure to work: amateur musicians taking up instrumental or vocal teaching as a second career.</w:t>
          </w:r>
          <w:bookmarkEnd w:id="236"/>
          <w:r>
            <w:rPr>
              <w:lang w:val="en-US"/>
            </w:rPr>
            <w:t xml:space="preserve"> </w:t>
          </w:r>
          <w:r w:rsidRPr="001E135D">
            <w:rPr>
              <w:i/>
              <w:lang w:val="en-US"/>
            </w:rPr>
            <w:t>Music Education Research</w:t>
          </w:r>
          <w:r w:rsidRPr="001E135D">
            <w:rPr>
              <w:lang w:val="en-US"/>
            </w:rPr>
            <w:t xml:space="preserve">, </w:t>
          </w:r>
          <w:r w:rsidRPr="001E135D">
            <w:rPr>
              <w:i/>
              <w:lang w:val="en-US"/>
            </w:rPr>
            <w:t>13</w:t>
          </w:r>
          <w:r w:rsidRPr="001E135D">
            <w:rPr>
              <w:lang w:val="en-US"/>
            </w:rPr>
            <w:t>(3), 307–325. https://doi.org/10.1080/14613808.2011.603044</w:t>
          </w:r>
        </w:p>
        <w:p w14:paraId="7B537EAF" w14:textId="77777777" w:rsidR="001E135D" w:rsidRDefault="001E135D" w:rsidP="001E135D">
          <w:pPr>
            <w:pStyle w:val="CitaviBibliographyEntry"/>
            <w:rPr>
              <w:lang w:val="en-US"/>
            </w:rPr>
          </w:pPr>
          <w:bookmarkStart w:id="237" w:name="_CTVL00183eb9b6a8c80449d887b07689122d925"/>
          <w:r>
            <w:rPr>
              <w:lang w:val="en-US"/>
            </w:rPr>
            <w:t>Thompson, W. F., Schellenberg, E. G., &amp; Husain, G. (2004). Decoding speech prosody: do music lessons help?</w:t>
          </w:r>
          <w:bookmarkEnd w:id="237"/>
          <w:r>
            <w:rPr>
              <w:lang w:val="en-US"/>
            </w:rPr>
            <w:t xml:space="preserve"> </w:t>
          </w:r>
          <w:r w:rsidRPr="001E135D">
            <w:rPr>
              <w:i/>
              <w:lang w:val="en-US"/>
            </w:rPr>
            <w:t>Emotion</w:t>
          </w:r>
          <w:r w:rsidRPr="001E135D">
            <w:rPr>
              <w:lang w:val="en-US"/>
            </w:rPr>
            <w:t xml:space="preserve">, </w:t>
          </w:r>
          <w:r w:rsidRPr="001E135D">
            <w:rPr>
              <w:i/>
              <w:lang w:val="en-US"/>
            </w:rPr>
            <w:t>4</w:t>
          </w:r>
          <w:r w:rsidRPr="001E135D">
            <w:rPr>
              <w:lang w:val="en-US"/>
            </w:rPr>
            <w:t>(1), 46–64. https://doi.org/10.1037/1528-3542.4.1.46</w:t>
          </w:r>
        </w:p>
        <w:p w14:paraId="1329ADBE" w14:textId="77777777" w:rsidR="001E135D" w:rsidRDefault="001E135D" w:rsidP="001E135D">
          <w:pPr>
            <w:pStyle w:val="CitaviBibliographyEntry"/>
            <w:rPr>
              <w:lang w:val="en-US"/>
            </w:rPr>
          </w:pPr>
          <w:bookmarkStart w:id="238" w:name="_CTVL001ab219232fcad4ba4af06d487c8625d27"/>
          <w:r>
            <w:rPr>
              <w:lang w:val="en-US"/>
            </w:rPr>
            <w:lastRenderedPageBreak/>
            <w:t>Tragantzopoulou, P., &amp; Giannouli, V. (2025). A Song for the Mind: A Literature Review on Singing and Cognitive Health in Aging Populations.</w:t>
          </w:r>
          <w:bookmarkEnd w:id="238"/>
          <w:r>
            <w:rPr>
              <w:lang w:val="en-US"/>
            </w:rPr>
            <w:t xml:space="preserve"> </w:t>
          </w:r>
          <w:r w:rsidRPr="001E135D">
            <w:rPr>
              <w:i/>
              <w:lang w:val="en-US"/>
            </w:rPr>
            <w:t>Brain Sciences</w:t>
          </w:r>
          <w:r w:rsidRPr="001E135D">
            <w:rPr>
              <w:lang w:val="en-US"/>
            </w:rPr>
            <w:t xml:space="preserve">, </w:t>
          </w:r>
          <w:r w:rsidRPr="001E135D">
            <w:rPr>
              <w:i/>
              <w:lang w:val="en-US"/>
            </w:rPr>
            <w:t>15</w:t>
          </w:r>
          <w:r w:rsidRPr="001E135D">
            <w:rPr>
              <w:lang w:val="en-US"/>
            </w:rPr>
            <w:t>(3). https://doi.org/10.3390/brainsci15030227</w:t>
          </w:r>
        </w:p>
        <w:p w14:paraId="6D8DD6CC" w14:textId="77777777" w:rsidR="001E135D" w:rsidRDefault="001E135D" w:rsidP="001E135D">
          <w:pPr>
            <w:pStyle w:val="CitaviBibliographyEntry"/>
            <w:rPr>
              <w:lang w:val="en-US"/>
            </w:rPr>
          </w:pPr>
          <w:bookmarkStart w:id="239" w:name="_CTVL001e2972488df3e4de0a2c6c84f88d6fb3a"/>
          <w:r>
            <w:rPr>
              <w:lang w:val="en-US"/>
            </w:rPr>
            <w:t>Vigl, J., Talamini, F., Strauss, H., &amp; Zentner, M. (2024). Prosodic discrimination skills mediate the association between musical aptitude and vocal emotion recognition ability.</w:t>
          </w:r>
          <w:bookmarkEnd w:id="239"/>
          <w:r>
            <w:rPr>
              <w:lang w:val="en-US"/>
            </w:rPr>
            <w:t xml:space="preserve"> </w:t>
          </w:r>
          <w:r w:rsidRPr="001E135D">
            <w:rPr>
              <w:i/>
              <w:lang w:val="en-US"/>
            </w:rPr>
            <w:t>Scientific Reports</w:t>
          </w:r>
          <w:r w:rsidRPr="001E135D">
            <w:rPr>
              <w:lang w:val="en-US"/>
            </w:rPr>
            <w:t xml:space="preserve">, </w:t>
          </w:r>
          <w:r w:rsidRPr="001E135D">
            <w:rPr>
              <w:i/>
              <w:lang w:val="en-US"/>
            </w:rPr>
            <w:t>14</w:t>
          </w:r>
          <w:r w:rsidRPr="001E135D">
            <w:rPr>
              <w:lang w:val="en-US"/>
            </w:rPr>
            <w:t>(1), 16462. https://doi.org/10.1038/s41598-024-66889-y</w:t>
          </w:r>
        </w:p>
        <w:p w14:paraId="7580FDE3" w14:textId="77777777" w:rsidR="001E135D" w:rsidRDefault="001E135D" w:rsidP="001E135D">
          <w:pPr>
            <w:pStyle w:val="CitaviBibliographyEntry"/>
            <w:rPr>
              <w:lang w:val="en-US"/>
            </w:rPr>
          </w:pPr>
          <w:bookmarkStart w:id="240"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240"/>
          <w:r>
            <w:rPr>
              <w:lang w:val="en-US"/>
            </w:rPr>
            <w:t xml:space="preserve"> </w:t>
          </w:r>
          <w:r w:rsidRPr="001E135D">
            <w:rPr>
              <w:i/>
              <w:lang w:val="en-US"/>
            </w:rPr>
            <w:t xml:space="preserve">Psychology of Aesthetics, Creativity, and the Arts. </w:t>
          </w:r>
          <w:r w:rsidRPr="001E135D">
            <w:rPr>
              <w:lang w:val="en-US"/>
            </w:rPr>
            <w:t>Advance online publication. https://doi.org/10.1037/aca0000481</w:t>
          </w:r>
        </w:p>
        <w:p w14:paraId="5A92B10D" w14:textId="77777777" w:rsidR="001E135D" w:rsidRDefault="001E135D" w:rsidP="001E135D">
          <w:pPr>
            <w:pStyle w:val="CitaviBibliographyEntry"/>
            <w:rPr>
              <w:lang w:val="en-US"/>
            </w:rPr>
          </w:pPr>
          <w:bookmarkStart w:id="241" w:name="_CTVL001c56ed3926b3045f8929becdd2342b9c3"/>
          <w:r>
            <w:rPr>
              <w:lang w:val="en-US"/>
            </w:rPr>
            <w:t>Watson, D., Clark, L. A., &amp; Tellegen, A. (1988). Development and validation of brief measures of positive and negative affect: The PANAS scales.</w:t>
          </w:r>
          <w:bookmarkEnd w:id="241"/>
          <w:r>
            <w:rPr>
              <w:lang w:val="en-US"/>
            </w:rPr>
            <w:t xml:space="preserve"> </w:t>
          </w:r>
          <w:r w:rsidRPr="001E135D">
            <w:rPr>
              <w:i/>
              <w:lang w:val="en-US"/>
            </w:rPr>
            <w:t>Journal of Personality and Social Psychology</w:t>
          </w:r>
          <w:r w:rsidRPr="001E135D">
            <w:rPr>
              <w:lang w:val="en-US"/>
            </w:rPr>
            <w:t xml:space="preserve">, </w:t>
          </w:r>
          <w:r w:rsidRPr="001E135D">
            <w:rPr>
              <w:i/>
              <w:lang w:val="en-US"/>
            </w:rPr>
            <w:t>54</w:t>
          </w:r>
          <w:r w:rsidRPr="001E135D">
            <w:rPr>
              <w:lang w:val="en-US"/>
            </w:rPr>
            <w:t>(6), 1063–1070. https://doi.org/10.1037/0022-3514.54.6.1063</w:t>
          </w:r>
        </w:p>
        <w:p w14:paraId="5F2F18EA" w14:textId="77777777" w:rsidR="001E135D" w:rsidRDefault="001E135D" w:rsidP="001E135D">
          <w:pPr>
            <w:pStyle w:val="CitaviBibliographyEntry"/>
            <w:rPr>
              <w:lang w:val="en-US"/>
            </w:rPr>
          </w:pPr>
          <w:bookmarkStart w:id="242" w:name="_CTVL00116f0014ede6c4ce5bf4787036de544b0"/>
          <w:r>
            <w:rPr>
              <w:lang w:val="en-US"/>
            </w:rPr>
            <w:t>Zendel, B. R., &amp; Alexander, E. J. (2020). Autodidacticism and Music: Do Self-Taught Musicians Exhibit the Same Auditory Processing Advantages as Formally Trained Musicians?</w:t>
          </w:r>
          <w:bookmarkEnd w:id="242"/>
          <w:r>
            <w:rPr>
              <w:lang w:val="en-US"/>
            </w:rPr>
            <w:t xml:space="preserve"> </w:t>
          </w:r>
          <w:r w:rsidRPr="001E135D">
            <w:rPr>
              <w:i/>
              <w:lang w:val="en-US"/>
            </w:rPr>
            <w:t>Frontiers in Neuroscience</w:t>
          </w:r>
          <w:r w:rsidRPr="001E135D">
            <w:rPr>
              <w:lang w:val="en-US"/>
            </w:rPr>
            <w:t xml:space="preserve">, </w:t>
          </w:r>
          <w:r w:rsidRPr="001E135D">
            <w:rPr>
              <w:i/>
              <w:lang w:val="en-US"/>
            </w:rPr>
            <w:t>14</w:t>
          </w:r>
          <w:r w:rsidRPr="001E135D">
            <w:rPr>
              <w:lang w:val="en-US"/>
            </w:rPr>
            <w:t>, 752. https://doi.org/10.3389/fnins.2020.00752</w:t>
          </w:r>
        </w:p>
        <w:p w14:paraId="7EF70BC3" w14:textId="5C90EB55" w:rsidR="0024244C" w:rsidRPr="00F258E7" w:rsidRDefault="001E135D" w:rsidP="001E135D">
          <w:pPr>
            <w:pStyle w:val="CitaviBibliographyEntry"/>
            <w:rPr>
              <w:lang w:val="en-US"/>
            </w:rPr>
          </w:pPr>
          <w:bookmarkStart w:id="243" w:name="_CTVL001908cdee26e294848994556f8cfcdb856"/>
          <w:r>
            <w:rPr>
              <w:lang w:val="en-US"/>
            </w:rPr>
            <w:t>Zentner, M., &amp; Strauss, H. (2017). Assessing musical ability quickly and objectively: development and validation of the Short‐PROMS and the Mini‐PROMS.</w:t>
          </w:r>
          <w:bookmarkEnd w:id="243"/>
          <w:r>
            <w:rPr>
              <w:lang w:val="en-US"/>
            </w:rPr>
            <w:t xml:space="preserve"> </w:t>
          </w:r>
          <w:r w:rsidRPr="001E135D">
            <w:rPr>
              <w:i/>
              <w:lang w:val="en-US"/>
            </w:rPr>
            <w:t>Annals of the New York Academy of Sciences</w:t>
          </w:r>
          <w:r w:rsidRPr="001E135D">
            <w:rPr>
              <w:lang w:val="en-US"/>
            </w:rPr>
            <w:t xml:space="preserve">, </w:t>
          </w:r>
          <w:r w:rsidRPr="001E135D">
            <w:rPr>
              <w:i/>
              <w:lang w:val="en-US"/>
            </w:rPr>
            <w:t>1400</w:t>
          </w:r>
          <w:r w:rsidRPr="001E135D">
            <w:rPr>
              <w:lang w:val="en-US"/>
            </w:rPr>
            <w:t>(1), 33–45. https://doi.org/10.1111/nyas.13410</w:t>
          </w:r>
          <w:r w:rsidR="00484889" w:rsidRPr="00EB262D">
            <w:rPr>
              <w:lang w:val="en-US"/>
            </w:rPr>
            <w:fldChar w:fldCharType="end"/>
          </w:r>
        </w:p>
      </w:sdtContent>
    </w:sdt>
    <w:sectPr w:rsidR="0024244C" w:rsidRPr="00F258E7" w:rsidSect="003248C0">
      <w:headerReference w:type="default" r:id="rId16"/>
      <w:footerReference w:type="default" r:id="rId17"/>
      <w:headerReference w:type="first" r:id="rId18"/>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Stefan Schweinberger" w:date="2025-06-13T09:57:00Z" w:initials="SRS">
    <w:p w14:paraId="648C2591" w14:textId="1805B15C" w:rsidR="00D94F96" w:rsidRPr="00D94F96" w:rsidRDefault="00D94F96">
      <w:pPr>
        <w:pStyle w:val="Kommentartext"/>
        <w:rPr>
          <w:lang w:val="en-US"/>
        </w:rPr>
      </w:pPr>
      <w:r>
        <w:rPr>
          <w:rStyle w:val="Kommentarzeichen"/>
        </w:rPr>
        <w:annotationRef/>
      </w:r>
      <w:r>
        <w:rPr>
          <w:lang w:val="en-US"/>
        </w:rPr>
        <w:t xml:space="preserve">Here and other places: </w:t>
      </w:r>
      <w:r w:rsidRPr="00D94F96">
        <w:rPr>
          <w:lang w:val="en-US"/>
        </w:rPr>
        <w:t xml:space="preserve">I would put what you print in bold in italics instead </w:t>
      </w:r>
      <w:r>
        <w:rPr>
          <w:lang w:val="en-US"/>
        </w:rPr>
        <w:t>–</w:t>
      </w:r>
      <w:r w:rsidRPr="00D94F96">
        <w:rPr>
          <w:lang w:val="en-US"/>
        </w:rPr>
        <w:t xml:space="preserve"> </w:t>
      </w:r>
      <w:r>
        <w:rPr>
          <w:lang w:val="en-US"/>
        </w:rPr>
        <w:t>I believe this is far more common to emphasize text, especially in APA journals.</w:t>
      </w:r>
    </w:p>
  </w:comment>
  <w:comment w:id="42" w:author="Stefan Schweinberger" w:date="2025-06-13T10:06:00Z" w:initials="SRS">
    <w:p w14:paraId="30682FAF" w14:textId="221D1700" w:rsidR="00C617CB" w:rsidRDefault="00C617CB">
      <w:pPr>
        <w:pStyle w:val="Kommentartext"/>
      </w:pPr>
      <w:r>
        <w:rPr>
          <w:rStyle w:val="Kommentarzeichen"/>
        </w:rPr>
        <w:annotationRef/>
      </w:r>
    </w:p>
  </w:comment>
  <w:comment w:id="43" w:author="Stefan Schweinberger" w:date="2025-06-13T10:07:00Z" w:initials="SRS">
    <w:p w14:paraId="589A071B" w14:textId="155E6FF7" w:rsidR="00C617CB" w:rsidRPr="00C617CB" w:rsidRDefault="00C617CB">
      <w:pPr>
        <w:pStyle w:val="Kommentartext"/>
        <w:rPr>
          <w:lang w:val="en-US"/>
        </w:rPr>
      </w:pPr>
      <w:r>
        <w:rPr>
          <w:rStyle w:val="Kommentarzeichen"/>
        </w:rPr>
        <w:annotationRef/>
      </w:r>
      <w:proofErr w:type="gramStart"/>
      <w:r w:rsidRPr="00C617CB">
        <w:rPr>
          <w:lang w:val="en-US"/>
        </w:rPr>
        <w:t>Also</w:t>
      </w:r>
      <w:proofErr w:type="gramEnd"/>
      <w:r w:rsidRPr="00C617CB">
        <w:rPr>
          <w:lang w:val="en-US"/>
        </w:rPr>
        <w:t xml:space="preserve"> here –</w:t>
      </w:r>
      <w:r>
        <w:rPr>
          <w:lang w:val="en-US"/>
        </w:rPr>
        <w:t xml:space="preserve"> I think it</w:t>
      </w:r>
      <w:r w:rsidRPr="00C617CB">
        <w:rPr>
          <w:lang w:val="en-US"/>
        </w:rPr>
        <w:t xml:space="preserve"> would be </w:t>
      </w:r>
      <w:r>
        <w:rPr>
          <w:lang w:val="en-US"/>
        </w:rPr>
        <w:t>better</w:t>
      </w:r>
      <w:r w:rsidRPr="00C617CB">
        <w:rPr>
          <w:lang w:val="en-US"/>
        </w:rPr>
        <w:t xml:space="preserve"> to use a consistent font</w:t>
      </w:r>
      <w:r>
        <w:rPr>
          <w:lang w:val="en-US"/>
        </w:rPr>
        <w:t xml:space="preserve"> (italics, not either bold or capitalized – to emphasize text.</w:t>
      </w:r>
    </w:p>
  </w:comment>
  <w:comment w:id="48" w:author="Stefan Schweinberger" w:date="2025-06-13T10:08:00Z" w:initials="SRS">
    <w:p w14:paraId="778B5FA6" w14:textId="38E16A7A" w:rsidR="00570224" w:rsidRPr="00570224" w:rsidRDefault="00570224">
      <w:pPr>
        <w:pStyle w:val="Kommentartext"/>
        <w:rPr>
          <w:lang w:val="en-US"/>
        </w:rPr>
      </w:pPr>
      <w:r>
        <w:rPr>
          <w:rStyle w:val="Kommentarzeichen"/>
        </w:rPr>
        <w:annotationRef/>
      </w:r>
    </w:p>
  </w:comment>
  <w:comment w:id="51" w:author="Stefan Schweinberger" w:date="2025-06-13T10:10:00Z" w:initials="SRS">
    <w:p w14:paraId="042EFE40" w14:textId="0AE820F0" w:rsidR="00570224" w:rsidRPr="00570224" w:rsidRDefault="00570224">
      <w:pPr>
        <w:pStyle w:val="Kommentartext"/>
        <w:rPr>
          <w:lang w:val="en-US"/>
        </w:rPr>
      </w:pPr>
      <w:r>
        <w:rPr>
          <w:rStyle w:val="Kommentarzeichen"/>
        </w:rPr>
        <w:annotationRef/>
      </w:r>
      <w:r w:rsidRPr="00570224">
        <w:rPr>
          <w:lang w:val="en-US"/>
        </w:rPr>
        <w:t>If you can also state that</w:t>
      </w:r>
      <w:r w:rsidR="002A3565">
        <w:rPr>
          <w:lang w:val="en-US"/>
        </w:rPr>
        <w:t xml:space="preserve"> “and with the ethical principles by the American Psychological Association (APA)” then this might be good for an APA journal. (I believe the DGPs guidelines were developed with the APA guidelines as a model). </w:t>
      </w:r>
    </w:p>
  </w:comment>
  <w:comment w:id="75" w:author="Christine Nussbaum" w:date="2025-06-12T13:50:00Z" w:initials="CN">
    <w:p w14:paraId="7811C015" w14:textId="541E3A78" w:rsidR="00213F4E" w:rsidRDefault="00213F4E">
      <w:pPr>
        <w:pStyle w:val="Kommentartext"/>
      </w:pPr>
      <w:r>
        <w:rPr>
          <w:rStyle w:val="Kommentarzeichen"/>
        </w:rPr>
        <w:annotationRef/>
      </w:r>
      <w:r>
        <w:t xml:space="preserve">Wollen wir da jetzt die unkontrollierten oder die kontrollierten abbilden? Es macht keinen Unterschied im Datenmuster, es hängt nur davon ab, welche wie lieber in den Vordergrund rücken wollen. Die anderen kommen ins Supplement. </w:t>
      </w:r>
    </w:p>
  </w:comment>
  <w:comment w:id="76" w:author="Stefan Schweinberger" w:date="2025-06-13T11:44:00Z" w:initials="SRS">
    <w:p w14:paraId="5B76193F" w14:textId="6B9FB35A" w:rsidR="002A3565" w:rsidRDefault="002A3565">
      <w:pPr>
        <w:pStyle w:val="Kommentartext"/>
      </w:pPr>
      <w:r>
        <w:rPr>
          <w:rStyle w:val="Kommentarzeichen"/>
        </w:rPr>
        <w:annotationRef/>
      </w:r>
      <w:r>
        <w:t xml:space="preserve">Ich würde hier eher die unkontrollierten abbilden, und für die kontrollierten in einem Satz auf das </w:t>
      </w:r>
      <w:proofErr w:type="spellStart"/>
      <w:r>
        <w:t>supplement</w:t>
      </w:r>
      <w:proofErr w:type="spellEnd"/>
      <w:r>
        <w:t xml:space="preserve"> verweisen.</w:t>
      </w:r>
    </w:p>
  </w:comment>
  <w:comment w:id="104" w:author="Stefan Schweinberger" w:date="2025-06-13T11:53:00Z" w:initials="SRS">
    <w:p w14:paraId="6FB2B113" w14:textId="18838FEB" w:rsidR="00ED7A6F" w:rsidRPr="00ED7A6F" w:rsidRDefault="00ED7A6F">
      <w:pPr>
        <w:pStyle w:val="Kommentartext"/>
        <w:rPr>
          <w:lang w:val="en-US"/>
        </w:rPr>
      </w:pPr>
      <w:r>
        <w:rPr>
          <w:rStyle w:val="Kommentarzeichen"/>
        </w:rPr>
        <w:annotationRef/>
      </w:r>
      <w:r w:rsidRPr="00ED7A6F">
        <w:rPr>
          <w:lang w:val="en-US"/>
        </w:rPr>
        <w:t xml:space="preserve">How about: „…that these use </w:t>
      </w:r>
      <w:r>
        <w:rPr>
          <w:lang w:val="en-US"/>
        </w:rPr>
        <w:t>the same</w:t>
      </w:r>
      <w:r w:rsidRPr="00ED7A6F">
        <w:rPr>
          <w:lang w:val="en-US"/>
        </w:rPr>
        <w:t xml:space="preserve"> </w:t>
      </w:r>
      <w:r>
        <w:rPr>
          <w:lang w:val="en-US"/>
        </w:rPr>
        <w:t>acoustic cues to perceive vocal emotions, and do so with comparable efficiency.”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C2591" w15:done="0"/>
  <w15:commentEx w15:paraId="30682FAF" w15:done="0"/>
  <w15:commentEx w15:paraId="589A071B" w15:done="0"/>
  <w15:commentEx w15:paraId="778B5FA6" w15:done="0"/>
  <w15:commentEx w15:paraId="042EFE40" w15:done="0"/>
  <w15:commentEx w15:paraId="7811C015" w15:done="0"/>
  <w15:commentEx w15:paraId="5B76193F" w15:paraIdParent="7811C015" w15:done="0"/>
  <w15:commentEx w15:paraId="6FB2B1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431183" w16cex:dateUtc="2025-06-13T07:57:00Z"/>
  <w16cex:commentExtensible w16cex:durableId="2B28918A" w16cex:dateUtc="2025-06-13T08:06:00Z"/>
  <w16cex:commentExtensible w16cex:durableId="3D718BC1" w16cex:dateUtc="2025-06-13T08:07:00Z"/>
  <w16cex:commentExtensible w16cex:durableId="250D21D7" w16cex:dateUtc="2025-06-13T08:08:00Z"/>
  <w16cex:commentExtensible w16cex:durableId="2C39BCE5" w16cex:dateUtc="2025-06-13T08:10:00Z"/>
  <w16cex:commentExtensible w16cex:durableId="4CADC1BE" w16cex:dateUtc="2025-06-13T09:44:00Z"/>
  <w16cex:commentExtensible w16cex:durableId="37FFA7D0" w16cex:dateUtc="2025-06-1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C2591" w16cid:durableId="70431183"/>
  <w16cid:commentId w16cid:paraId="30682FAF" w16cid:durableId="2B28918A"/>
  <w16cid:commentId w16cid:paraId="589A071B" w16cid:durableId="3D718BC1"/>
  <w16cid:commentId w16cid:paraId="778B5FA6" w16cid:durableId="250D21D7"/>
  <w16cid:commentId w16cid:paraId="042EFE40" w16cid:durableId="2C39BCE5"/>
  <w16cid:commentId w16cid:paraId="7811C015" w16cid:durableId="2BF559AC"/>
  <w16cid:commentId w16cid:paraId="5B76193F" w16cid:durableId="4CADC1BE"/>
  <w16cid:commentId w16cid:paraId="6FB2B113" w16cid:durableId="37FFA7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B0BC" w14:textId="77777777" w:rsidR="005C36C2" w:rsidRDefault="005C36C2" w:rsidP="003248C0">
      <w:pPr>
        <w:spacing w:after="0" w:line="240" w:lineRule="auto"/>
      </w:pPr>
      <w:r>
        <w:separator/>
      </w:r>
    </w:p>
  </w:endnote>
  <w:endnote w:type="continuationSeparator" w:id="0">
    <w:p w14:paraId="59794747" w14:textId="77777777" w:rsidR="005C36C2" w:rsidRDefault="005C36C2"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16">
    <w:altName w:val="Calibri"/>
    <w:panose1 w:val="020B0604020202020204"/>
    <w:charset w:val="00"/>
    <w:family w:val="swiss"/>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Sylfaen"/>
    <w:panose1 w:val="020B06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616F" w14:textId="77777777" w:rsidR="005C36C2" w:rsidRDefault="005C36C2" w:rsidP="003248C0">
      <w:pPr>
        <w:spacing w:after="0" w:line="240" w:lineRule="auto"/>
      </w:pPr>
      <w:r>
        <w:separator/>
      </w:r>
    </w:p>
  </w:footnote>
  <w:footnote w:type="continuationSeparator" w:id="0">
    <w:p w14:paraId="3B21E30F" w14:textId="77777777" w:rsidR="005C36C2" w:rsidRDefault="005C36C2"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5A16"/>
    <w:rsid w:val="000A7A6D"/>
    <w:rsid w:val="000B7E9B"/>
    <w:rsid w:val="000C0F97"/>
    <w:rsid w:val="000D227A"/>
    <w:rsid w:val="000E3EF5"/>
    <w:rsid w:val="000E7DE9"/>
    <w:rsid w:val="000F59CA"/>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7B59"/>
    <w:rsid w:val="002D0BDC"/>
    <w:rsid w:val="002D287B"/>
    <w:rsid w:val="002E0186"/>
    <w:rsid w:val="002E6A20"/>
    <w:rsid w:val="002F67D7"/>
    <w:rsid w:val="002F6B62"/>
    <w:rsid w:val="00300AA7"/>
    <w:rsid w:val="00304AAC"/>
    <w:rsid w:val="00307001"/>
    <w:rsid w:val="00310C23"/>
    <w:rsid w:val="00311EE4"/>
    <w:rsid w:val="00313CDC"/>
    <w:rsid w:val="00314978"/>
    <w:rsid w:val="00314FA2"/>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D036E"/>
    <w:rsid w:val="004D0D8E"/>
    <w:rsid w:val="004D3544"/>
    <w:rsid w:val="004D53D8"/>
    <w:rsid w:val="004D5B06"/>
    <w:rsid w:val="004E1C1D"/>
    <w:rsid w:val="004E2C07"/>
    <w:rsid w:val="004E31A8"/>
    <w:rsid w:val="004F3ACD"/>
    <w:rsid w:val="004F5C76"/>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07AD7"/>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509B5"/>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5C6"/>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426"/>
    <w:rsid w:val="00BC59E9"/>
    <w:rsid w:val="00BC6348"/>
    <w:rsid w:val="00BD049A"/>
    <w:rsid w:val="00BD3B86"/>
    <w:rsid w:val="00BD760B"/>
    <w:rsid w:val="00BE63B7"/>
    <w:rsid w:val="00BF4D79"/>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58C4"/>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D7A6F"/>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16">
    <w:altName w:val="Calibri"/>
    <w:panose1 w:val="020B0604020202020204"/>
    <w:charset w:val="00"/>
    <w:family w:val="swiss"/>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Sylfaen"/>
    <w:panose1 w:val="020B06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025B"/>
    <w:rsid w:val="0080210C"/>
    <w:rsid w:val="00806CB9"/>
    <w:rsid w:val="00823796"/>
    <w:rsid w:val="00832FDB"/>
    <w:rsid w:val="008B7353"/>
    <w:rsid w:val="008E74E7"/>
    <w:rsid w:val="008F54E1"/>
    <w:rsid w:val="009140EF"/>
    <w:rsid w:val="00921828"/>
    <w:rsid w:val="00927349"/>
    <w:rsid w:val="00987515"/>
    <w:rsid w:val="009E1984"/>
    <w:rsid w:val="00A11755"/>
    <w:rsid w:val="00A568F7"/>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80025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136162</Words>
  <Characters>857824</Characters>
  <Application>Microsoft Office Word</Application>
  <DocSecurity>0</DocSecurity>
  <Lines>7148</Lines>
  <Paragraphs>1984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Stefan Schweinberger</cp:lastModifiedBy>
  <cp:revision>13</cp:revision>
  <dcterms:created xsi:type="dcterms:W3CDTF">2025-06-13T07:48:00Z</dcterms:created>
  <dcterms:modified xsi:type="dcterms:W3CDTF">2025-06-13T10:13:00Z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