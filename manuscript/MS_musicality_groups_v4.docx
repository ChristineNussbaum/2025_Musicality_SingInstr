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EE9F7" w14:textId="77777777" w:rsidR="00A23B8D" w:rsidRDefault="00A23B8D">
      <w:pPr>
        <w:jc w:val="center"/>
        <w:rPr>
          <w:rFonts w:ascii="Times New Roman" w:hAnsi="Times New Roman" w:cs="Times New Roman"/>
          <w:sz w:val="40"/>
          <w:szCs w:val="40"/>
          <w:lang w:val="en-US"/>
        </w:rPr>
      </w:pPr>
    </w:p>
    <w:p w14:paraId="79B251B7" w14:textId="77777777" w:rsidR="00A23B8D" w:rsidRDefault="00A23B8D">
      <w:pPr>
        <w:jc w:val="center"/>
        <w:rPr>
          <w:rFonts w:ascii="Times New Roman" w:hAnsi="Times New Roman" w:cs="Times New Roman"/>
          <w:sz w:val="40"/>
          <w:szCs w:val="40"/>
          <w:lang w:val="en-US"/>
        </w:rPr>
      </w:pPr>
    </w:p>
    <w:p w14:paraId="48F5C108" w14:textId="77777777" w:rsidR="00A23B8D" w:rsidRDefault="00A23B8D">
      <w:pPr>
        <w:jc w:val="center"/>
        <w:rPr>
          <w:rFonts w:ascii="Times New Roman" w:hAnsi="Times New Roman" w:cs="Times New Roman"/>
          <w:sz w:val="40"/>
          <w:szCs w:val="40"/>
          <w:lang w:val="en-US"/>
        </w:rPr>
      </w:pPr>
    </w:p>
    <w:p w14:paraId="16FB2AF2" w14:textId="150A35E4" w:rsidR="00A23B8D" w:rsidRDefault="00000000">
      <w:pPr>
        <w:jc w:val="center"/>
        <w:rPr>
          <w:rFonts w:ascii="Times New Roman" w:hAnsi="Times New Roman" w:cs="Times New Roman"/>
          <w:sz w:val="40"/>
          <w:szCs w:val="40"/>
          <w:lang w:val="en-US"/>
        </w:rPr>
      </w:pPr>
      <w:commentRangeStart w:id="0"/>
      <w:del w:id="1" w:author="christine.nussbaum" w:date="2025-04-25T09:12:00Z" w16du:dateUtc="2025-04-25T07:12:00Z">
        <w:r w:rsidDel="00027A6E">
          <w:rPr>
            <w:rFonts w:ascii="Times New Roman" w:hAnsi="Times New Roman" w:cs="Times New Roman"/>
            <w:sz w:val="40"/>
            <w:szCs w:val="40"/>
            <w:lang w:val="en-US"/>
          </w:rPr>
          <w:delText>No difference in</w:delText>
        </w:r>
      </w:del>
      <w:ins w:id="2" w:author="christine.nussbaum" w:date="2025-04-25T09:12:00Z" w16du:dateUtc="2025-04-25T07:12:00Z">
        <w:r w:rsidR="00027A6E">
          <w:rPr>
            <w:rFonts w:ascii="Times New Roman" w:hAnsi="Times New Roman" w:cs="Times New Roman"/>
            <w:sz w:val="40"/>
            <w:szCs w:val="40"/>
            <w:lang w:val="en-US"/>
          </w:rPr>
          <w:t>Comparing</w:t>
        </w:r>
      </w:ins>
      <w:r>
        <w:rPr>
          <w:rFonts w:ascii="Times New Roman" w:hAnsi="Times New Roman" w:cs="Times New Roman"/>
          <w:sz w:val="40"/>
          <w:szCs w:val="40"/>
          <w:lang w:val="en-US"/>
        </w:rPr>
        <w:t xml:space="preserve"> vocal emotion perception between </w:t>
      </w:r>
      <w:del w:id="3" w:author="christine.nussbaum" w:date="2025-04-25T09:12:00Z" w16du:dateUtc="2025-04-25T07:12:00Z">
        <w:r w:rsidDel="00027A6E">
          <w:rPr>
            <w:rFonts w:ascii="Times New Roman" w:hAnsi="Times New Roman" w:cs="Times New Roman"/>
            <w:color w:val="C00000"/>
            <w:sz w:val="40"/>
            <w:szCs w:val="40"/>
            <w:lang w:val="en-US"/>
          </w:rPr>
          <w:delText>non-professional/</w:delText>
        </w:r>
      </w:del>
      <w:r>
        <w:rPr>
          <w:rFonts w:ascii="Times New Roman" w:hAnsi="Times New Roman" w:cs="Times New Roman"/>
          <w:sz w:val="40"/>
          <w:szCs w:val="40"/>
          <w:lang w:val="en-US"/>
        </w:rPr>
        <w:t xml:space="preserve"> singers and instrumentalists</w:t>
      </w:r>
      <w:commentRangeEnd w:id="0"/>
      <w:r>
        <w:commentReference w:id="0"/>
      </w:r>
    </w:p>
    <w:p w14:paraId="3CAB53FD" w14:textId="77777777" w:rsidR="00A23B8D" w:rsidRDefault="00A23B8D">
      <w:pPr>
        <w:rPr>
          <w:rFonts w:ascii="Times New Roman" w:hAnsi="Times New Roman" w:cs="Times New Roman"/>
          <w:sz w:val="40"/>
          <w:szCs w:val="40"/>
          <w:lang w:val="en-US"/>
        </w:rPr>
      </w:pPr>
    </w:p>
    <w:p w14:paraId="13C1F518" w14:textId="77777777" w:rsidR="00A23B8D" w:rsidRDefault="00000000">
      <w:pPr>
        <w:jc w:val="center"/>
        <w:rPr>
          <w:rFonts w:ascii="Times New Roman" w:hAnsi="Times New Roman" w:cs="Times New Roman"/>
          <w:sz w:val="24"/>
          <w:szCs w:val="24"/>
          <w:vertAlign w:val="superscript"/>
        </w:rPr>
      </w:pPr>
      <w:r>
        <w:rPr>
          <w:rFonts w:ascii="Times New Roman" w:hAnsi="Times New Roman" w:cs="Times New Roman"/>
          <w:sz w:val="24"/>
          <w:szCs w:val="24"/>
        </w:rPr>
        <w:t>Christine Nussbaum</w:t>
      </w:r>
      <w:r>
        <w:rPr>
          <w:rFonts w:ascii="Times New Roman" w:hAnsi="Times New Roman" w:cs="Times New Roman"/>
          <w:sz w:val="24"/>
          <w:szCs w:val="24"/>
          <w:vertAlign w:val="superscript"/>
        </w:rPr>
        <w:t>1,2</w:t>
      </w:r>
      <w:r>
        <w:rPr>
          <w:rFonts w:ascii="Times New Roman" w:hAnsi="Times New Roman" w:cs="Times New Roman"/>
          <w:sz w:val="24"/>
          <w:szCs w:val="24"/>
        </w:rPr>
        <w:t>, Jessica Dethloff</w:t>
      </w:r>
      <w:r>
        <w:rPr>
          <w:rFonts w:ascii="Times New Roman" w:hAnsi="Times New Roman" w:cs="Times New Roman"/>
          <w:sz w:val="24"/>
          <w:szCs w:val="24"/>
          <w:vertAlign w:val="superscript"/>
        </w:rPr>
        <w:t>1,2</w:t>
      </w:r>
      <w:r>
        <w:rPr>
          <w:rFonts w:ascii="Times New Roman" w:hAnsi="Times New Roman" w:cs="Times New Roman"/>
          <w:sz w:val="24"/>
          <w:szCs w:val="24"/>
        </w:rPr>
        <w:t>, Annett Schirmer</w:t>
      </w:r>
      <w:r>
        <w:rPr>
          <w:rFonts w:ascii="Times New Roman" w:hAnsi="Times New Roman" w:cs="Times New Roman"/>
          <w:sz w:val="24"/>
          <w:szCs w:val="24"/>
          <w:vertAlign w:val="superscript"/>
        </w:rPr>
        <w:t>3,2</w:t>
      </w:r>
      <w:r>
        <w:rPr>
          <w:rFonts w:ascii="Times New Roman" w:hAnsi="Times New Roman" w:cs="Times New Roman"/>
          <w:sz w:val="24"/>
          <w:szCs w:val="24"/>
        </w:rPr>
        <w:t>, and Stefan R. Schweinberger</w:t>
      </w:r>
      <w:r>
        <w:rPr>
          <w:rFonts w:ascii="Times New Roman" w:hAnsi="Times New Roman" w:cs="Times New Roman"/>
          <w:sz w:val="24"/>
          <w:szCs w:val="24"/>
          <w:vertAlign w:val="superscript"/>
        </w:rPr>
        <w:t>1,2,4</w:t>
      </w:r>
    </w:p>
    <w:p w14:paraId="12E44794" w14:textId="77777777" w:rsidR="00A23B8D" w:rsidRDefault="00A23B8D">
      <w:pPr>
        <w:spacing w:after="0" w:line="480" w:lineRule="auto"/>
        <w:ind w:right="558"/>
        <w:jc w:val="center"/>
        <w:textAlignment w:val="baseline"/>
        <w:rPr>
          <w:rFonts w:ascii="Times New Roman" w:eastAsia="Times New Roman" w:hAnsi="Times New Roman" w:cs="Times New Roman"/>
          <w:sz w:val="24"/>
          <w:szCs w:val="24"/>
          <w:lang w:eastAsia="de-DE"/>
        </w:rPr>
      </w:pPr>
    </w:p>
    <w:p w14:paraId="5A9AB289" w14:textId="77777777" w:rsidR="00A23B8D" w:rsidRDefault="00000000">
      <w:pPr>
        <w:spacing w:after="0" w:line="480" w:lineRule="auto"/>
        <w:ind w:right="558"/>
        <w:jc w:val="center"/>
        <w:textAlignment w:val="baseline"/>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vertAlign w:val="superscript"/>
          <w:lang w:val="en-US" w:eastAsia="de-DE"/>
        </w:rPr>
        <w:t>1</w:t>
      </w:r>
      <w:r>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7BC00D54" w14:textId="77777777" w:rsidR="00A23B8D" w:rsidRDefault="00000000">
      <w:pPr>
        <w:spacing w:after="0" w:line="480" w:lineRule="auto"/>
        <w:ind w:right="558"/>
        <w:jc w:val="center"/>
        <w:textAlignment w:val="baseline"/>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vertAlign w:val="superscript"/>
          <w:lang w:val="en-US" w:eastAsia="de-DE"/>
        </w:rPr>
        <w:t>2</w:t>
      </w:r>
      <w:r>
        <w:rPr>
          <w:rFonts w:ascii="Times New Roman" w:eastAsia="Times New Roman" w:hAnsi="Times New Roman" w:cs="Times New Roman"/>
          <w:sz w:val="24"/>
          <w:szCs w:val="24"/>
          <w:lang w:val="en-US" w:eastAsia="de-DE"/>
        </w:rPr>
        <w:t>Voice Research Unit, Friedrich Schiller University, Jena, Germany</w:t>
      </w:r>
    </w:p>
    <w:p w14:paraId="11CC4E5F" w14:textId="77777777" w:rsidR="00A23B8D" w:rsidRDefault="00000000">
      <w:pPr>
        <w:spacing w:after="0" w:line="480" w:lineRule="auto"/>
        <w:ind w:right="558"/>
        <w:jc w:val="center"/>
        <w:textAlignment w:val="baseline"/>
        <w:rPr>
          <w:rFonts w:ascii="Times New Roman" w:hAnsi="Times New Roman" w:cs="Times New Roman"/>
          <w:sz w:val="24"/>
          <w:szCs w:val="24"/>
          <w:lang w:val="en-US"/>
        </w:rPr>
      </w:pPr>
      <w:r>
        <w:rPr>
          <w:rFonts w:ascii="Times New Roman" w:hAnsi="Times New Roman" w:cs="Times New Roman"/>
          <w:color w:val="000000"/>
          <w:sz w:val="24"/>
          <w:szCs w:val="24"/>
          <w:vertAlign w:val="superscript"/>
          <w:lang w:val="en-GB"/>
        </w:rPr>
        <w:t>3</w:t>
      </w:r>
      <w:r>
        <w:rPr>
          <w:rFonts w:ascii="Times New Roman" w:hAnsi="Times New Roman" w:cs="Times New Roman"/>
          <w:sz w:val="24"/>
          <w:szCs w:val="24"/>
          <w:lang w:val="en-US"/>
        </w:rPr>
        <w:t>Institute of Psychology, University of Innsbruck, Austria</w:t>
      </w:r>
    </w:p>
    <w:p w14:paraId="65E759EB" w14:textId="77777777" w:rsidR="00A23B8D" w:rsidRDefault="00000000">
      <w:pPr>
        <w:spacing w:after="0" w:line="480" w:lineRule="auto"/>
        <w:ind w:right="558"/>
        <w:jc w:val="center"/>
        <w:textAlignment w:val="baseline"/>
        <w:rPr>
          <w:rFonts w:ascii="Times New Roman" w:eastAsia="Times New Roman" w:hAnsi="Times New Roman" w:cs="Times New Roman"/>
          <w:sz w:val="24"/>
          <w:szCs w:val="24"/>
          <w:lang w:val="en-US" w:eastAsia="de-DE"/>
        </w:rPr>
      </w:pPr>
      <w:r>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 xml:space="preserve">Swiss Center for Affective Sciences, University of Geneva, </w:t>
      </w:r>
      <w:commentRangeStart w:id="4"/>
      <w:commentRangeStart w:id="5"/>
      <w:commentRangeStart w:id="6"/>
      <w:r>
        <w:rPr>
          <w:rFonts w:ascii="Times New Roman" w:hAnsi="Times New Roman" w:cs="Times New Roman"/>
          <w:sz w:val="24"/>
          <w:szCs w:val="24"/>
          <w:lang w:val="en-US"/>
        </w:rPr>
        <w:t>Switzerland</w:t>
      </w:r>
      <w:bookmarkStart w:id="7" w:name="_Hlk64536809"/>
      <w:bookmarkEnd w:id="7"/>
      <w:commentRangeEnd w:id="4"/>
      <w:r>
        <w:commentReference w:id="4"/>
      </w:r>
      <w:commentRangeEnd w:id="5"/>
      <w:r>
        <w:commentReference w:id="5"/>
      </w:r>
      <w:commentRangeEnd w:id="6"/>
      <w:r w:rsidR="004D13B1">
        <w:rPr>
          <w:rStyle w:val="Kommentarzeichen"/>
        </w:rPr>
        <w:commentReference w:id="6"/>
      </w:r>
    </w:p>
    <w:p w14:paraId="77716A2E" w14:textId="77777777" w:rsidR="00A23B8D" w:rsidRDefault="00A23B8D">
      <w:pPr>
        <w:spacing w:line="480" w:lineRule="auto"/>
        <w:rPr>
          <w:rFonts w:ascii="Times New Roman" w:eastAsia="Times New Roman" w:hAnsi="Times New Roman" w:cs="Times New Roman"/>
          <w:sz w:val="24"/>
          <w:szCs w:val="24"/>
          <w:lang w:val="en-US" w:eastAsia="de-DE"/>
        </w:rPr>
      </w:pPr>
    </w:p>
    <w:p w14:paraId="5503506F" w14:textId="77777777" w:rsidR="00A23B8D" w:rsidRDefault="00000000">
      <w:pPr>
        <w:spacing w:line="48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Leutragraben 1, 07743 Jena, Germany. Tel: +49 (0) 3641 945939, E-Mail: </w:t>
      </w:r>
      <w:r>
        <w:rPr>
          <w:rFonts w:ascii="Times New Roman" w:hAnsi="Times New Roman" w:cs="Times New Roman"/>
          <w:sz w:val="24"/>
          <w:szCs w:val="24"/>
          <w:lang w:val="en-US"/>
        </w:rPr>
        <w:t>christine.nussbaum@uni-jena.de</w:t>
      </w:r>
      <w:r>
        <w:rPr>
          <w:rFonts w:ascii="Times New Roman" w:eastAsia="Times New Roman" w:hAnsi="Times New Roman" w:cs="Times New Roman"/>
          <w:sz w:val="24"/>
          <w:szCs w:val="24"/>
          <w:lang w:val="en-US" w:eastAsia="de-DE"/>
        </w:rPr>
        <w:t xml:space="preserve">; or to Stefan R. Schweinberger, Department for General Psychology and Cognitive Neuroscience, Friedrich Schiller University Jena, Am Steiger 3/Haus 1, 07743 Jena, Germany. Tel: +49 (0) 3641 945181, Fax: +49 (0)3641 9 45182, E-Mail: </w:t>
      </w:r>
      <w:r>
        <w:rPr>
          <w:rStyle w:val="Hyperlink1"/>
          <w:rFonts w:ascii="Times New Roman" w:eastAsia="Times New Roman" w:hAnsi="Times New Roman" w:cs="Times New Roman"/>
          <w:color w:val="auto"/>
          <w:sz w:val="24"/>
          <w:szCs w:val="24"/>
          <w:u w:val="none"/>
          <w:lang w:val="en-US" w:eastAsia="de-DE"/>
        </w:rPr>
        <w:t>stefan.schweinberger@uni-jena.de</w:t>
      </w:r>
      <w:r>
        <w:rPr>
          <w:rFonts w:ascii="Times New Roman" w:eastAsia="Times New Roman" w:hAnsi="Times New Roman" w:cs="Times New Roman"/>
          <w:sz w:val="24"/>
          <w:szCs w:val="24"/>
          <w:lang w:val="en-US" w:eastAsia="de-DE"/>
        </w:rPr>
        <w:t xml:space="preserve">. </w:t>
      </w:r>
      <w:r>
        <w:rPr>
          <w:rFonts w:ascii="Times New Roman" w:hAnsi="Times New Roman" w:cs="Times New Roman"/>
          <w:sz w:val="24"/>
          <w:szCs w:val="24"/>
          <w:lang w:val="en-US"/>
        </w:rPr>
        <w:t>Preprocessed data, analysis scripts and supplemental materials can be found in the associated OSF repository (</w:t>
      </w:r>
      <w:proofErr w:type="spellStart"/>
      <w:r>
        <w:rPr>
          <w:rFonts w:ascii="Times New Roman" w:hAnsi="Times New Roman" w:cs="Times New Roman"/>
          <w:color w:val="C00000"/>
          <w:sz w:val="24"/>
          <w:szCs w:val="24"/>
          <w:lang w:val="en-US"/>
        </w:rPr>
        <w:t>ToDo</w:t>
      </w:r>
      <w:proofErr w:type="spellEnd"/>
      <w:r>
        <w:rPr>
          <w:rFonts w:ascii="Times New Roman" w:hAnsi="Times New Roman" w:cs="Times New Roman"/>
          <w:sz w:val="24"/>
          <w:szCs w:val="24"/>
          <w:lang w:val="en-US"/>
        </w:rPr>
        <w:t>)</w:t>
      </w:r>
    </w:p>
    <w:p w14:paraId="7B31978D" w14:textId="77777777" w:rsidR="00A23B8D" w:rsidRDefault="00A23B8D">
      <w:pPr>
        <w:rPr>
          <w:rFonts w:ascii="Times New Roman" w:hAnsi="Times New Roman" w:cs="Times New Roman"/>
          <w:sz w:val="24"/>
          <w:szCs w:val="24"/>
          <w:lang w:val="en-US"/>
        </w:rPr>
      </w:pPr>
    </w:p>
    <w:p w14:paraId="388FE546" w14:textId="77777777" w:rsidR="00A23B8D" w:rsidRDefault="00000000">
      <w:pPr>
        <w:rPr>
          <w:rFonts w:ascii="Times New Roman" w:hAnsi="Times New Roman" w:cs="Times New Roman"/>
          <w:sz w:val="24"/>
          <w:szCs w:val="24"/>
          <w:lang w:val="en-US"/>
        </w:rPr>
      </w:pPr>
      <w:r>
        <w:rPr>
          <w:rFonts w:ascii="Times New Roman" w:hAnsi="Times New Roman" w:cs="Times New Roman"/>
          <w:b/>
          <w:sz w:val="24"/>
          <w:szCs w:val="24"/>
          <w:lang w:val="en-US"/>
        </w:rPr>
        <w:t>Word count:</w:t>
      </w:r>
      <w:r>
        <w:rPr>
          <w:rFonts w:ascii="Times New Roman" w:hAnsi="Times New Roman" w:cs="Times New Roman"/>
          <w:sz w:val="24"/>
          <w:szCs w:val="24"/>
          <w:lang w:val="en-US"/>
        </w:rPr>
        <w:t xml:space="preserve"> aim 5000</w:t>
      </w:r>
    </w:p>
    <w:sdt>
      <w:sdtPr>
        <w:rPr>
          <w:rFonts w:asciiTheme="minorHAnsi" w:eastAsiaTheme="minorHAnsi" w:hAnsiTheme="minorHAnsi" w:cstheme="minorBidi"/>
          <w:color w:val="auto"/>
          <w:sz w:val="22"/>
          <w:szCs w:val="22"/>
          <w:lang w:val="de-DE"/>
        </w:rPr>
        <w:id w:val="-785124534"/>
        <w:docPartObj>
          <w:docPartGallery w:val="Table of Contents"/>
          <w:docPartUnique/>
        </w:docPartObj>
      </w:sdtPr>
      <w:sdtContent>
        <w:commentRangeStart w:id="8" w:displacedByCustomXml="prev"/>
        <w:p w14:paraId="035B7B63" w14:textId="77777777" w:rsidR="00A23B8D" w:rsidRDefault="00000000">
          <w:pPr>
            <w:pStyle w:val="Inhaltsverzeichnisberschrift"/>
          </w:pPr>
          <w:r>
            <w:t>Contents</w:t>
          </w:r>
          <w:commentRangeEnd w:id="8"/>
          <w:r>
            <w:commentReference w:id="8"/>
          </w:r>
        </w:p>
        <w:p w14:paraId="679926FB" w14:textId="77777777" w:rsidR="00A23B8D" w:rsidRDefault="00000000">
          <w:pPr>
            <w:pStyle w:val="Verzeichnis1"/>
            <w:tabs>
              <w:tab w:val="right" w:leader="dot" w:pos="9062"/>
            </w:tabs>
          </w:pPr>
          <w:r>
            <w:fldChar w:fldCharType="begin"/>
          </w:r>
          <w:r>
            <w:rPr>
              <w:rStyle w:val="IndexLink"/>
              <w:rFonts w:ascii="Times New Roman" w:hAnsi="Times New Roman" w:cs="Times New Roman"/>
              <w:i/>
              <w:iCs/>
              <w:webHidden/>
              <w:lang w:val="en-US"/>
            </w:rPr>
            <w:instrText xml:space="preserve"> TOC \z \o "1-3" \u \h</w:instrText>
          </w:r>
          <w:r>
            <w:rPr>
              <w:rStyle w:val="IndexLink"/>
              <w:rFonts w:ascii="Times New Roman" w:hAnsi="Times New Roman" w:cs="Times New Roman"/>
              <w:i/>
              <w:iCs/>
              <w:lang w:val="en-US"/>
            </w:rPr>
            <w:fldChar w:fldCharType="separate"/>
          </w:r>
          <w:hyperlink w:anchor="_Toc194687188">
            <w:r w:rsidR="00A23B8D">
              <w:rPr>
                <w:rStyle w:val="IndexLink"/>
                <w:rFonts w:ascii="Times New Roman" w:hAnsi="Times New Roman" w:cs="Times New Roman"/>
                <w:i/>
                <w:iCs/>
                <w:webHidden/>
                <w:lang w:val="en-US"/>
              </w:rPr>
              <w:t>Abstract</w:t>
            </w:r>
            <w:r w:rsidR="00A23B8D">
              <w:rPr>
                <w:webHidden/>
              </w:rPr>
              <w:fldChar w:fldCharType="begin"/>
            </w:r>
            <w:r w:rsidR="00A23B8D">
              <w:rPr>
                <w:webHidden/>
              </w:rPr>
              <w:instrText>PAGEREF _Toc194687188 \h</w:instrText>
            </w:r>
            <w:r w:rsidR="00A23B8D">
              <w:rPr>
                <w:webHidden/>
              </w:rPr>
            </w:r>
            <w:r w:rsidR="00A23B8D">
              <w:rPr>
                <w:webHidden/>
              </w:rPr>
              <w:fldChar w:fldCharType="separate"/>
            </w:r>
            <w:r w:rsidR="00A23B8D">
              <w:rPr>
                <w:rStyle w:val="IndexLink"/>
              </w:rPr>
              <w:tab/>
              <w:t>3</w:t>
            </w:r>
            <w:r w:rsidR="00A23B8D">
              <w:rPr>
                <w:webHidden/>
              </w:rPr>
              <w:fldChar w:fldCharType="end"/>
            </w:r>
          </w:hyperlink>
        </w:p>
        <w:p w14:paraId="797956DA" w14:textId="77777777" w:rsidR="00A23B8D" w:rsidRDefault="00A23B8D">
          <w:pPr>
            <w:pStyle w:val="Verzeichnis1"/>
            <w:tabs>
              <w:tab w:val="right" w:leader="dot" w:pos="9062"/>
            </w:tabs>
          </w:pPr>
          <w:hyperlink w:anchor="_Toc194687189">
            <w:r>
              <w:rPr>
                <w:rStyle w:val="IndexLink"/>
                <w:rFonts w:ascii="Times New Roman" w:hAnsi="Times New Roman" w:cs="Times New Roman"/>
                <w:i/>
                <w:iCs/>
                <w:webHidden/>
                <w:lang w:val="en-US"/>
              </w:rPr>
              <w:t>Public significance statement</w:t>
            </w:r>
            <w:r>
              <w:rPr>
                <w:webHidden/>
              </w:rPr>
              <w:fldChar w:fldCharType="begin"/>
            </w:r>
            <w:r>
              <w:rPr>
                <w:webHidden/>
              </w:rPr>
              <w:instrText>PAGEREF _Toc194687189 \h</w:instrText>
            </w:r>
            <w:r>
              <w:rPr>
                <w:webHidden/>
              </w:rPr>
            </w:r>
            <w:r>
              <w:rPr>
                <w:webHidden/>
              </w:rPr>
              <w:fldChar w:fldCharType="separate"/>
            </w:r>
            <w:r>
              <w:rPr>
                <w:rStyle w:val="IndexLink"/>
              </w:rPr>
              <w:tab/>
              <w:t>4</w:t>
            </w:r>
            <w:r>
              <w:rPr>
                <w:webHidden/>
              </w:rPr>
              <w:fldChar w:fldCharType="end"/>
            </w:r>
          </w:hyperlink>
        </w:p>
        <w:p w14:paraId="3F05EA13" w14:textId="77777777" w:rsidR="00A23B8D" w:rsidRDefault="00A23B8D">
          <w:pPr>
            <w:pStyle w:val="Verzeichnis1"/>
            <w:tabs>
              <w:tab w:val="left" w:pos="480"/>
              <w:tab w:val="right" w:leader="dot" w:pos="9062"/>
            </w:tabs>
          </w:pPr>
          <w:hyperlink w:anchor="_Toc194687190">
            <w:r>
              <w:rPr>
                <w:rStyle w:val="IndexLink"/>
                <w:rFonts w:ascii="Times New Roman" w:hAnsi="Times New Roman" w:cs="Times New Roman"/>
                <w:webHidden/>
                <w:lang w:val="en-US"/>
              </w:rPr>
              <w:t>1</w:t>
            </w:r>
            <w:r>
              <w:rPr>
                <w:rStyle w:val="IndexLink"/>
              </w:rPr>
              <w:tab/>
            </w:r>
            <w:r>
              <w:rPr>
                <w:rStyle w:val="IndexLink"/>
                <w:rFonts w:ascii="Times New Roman" w:hAnsi="Times New Roman" w:cs="Times New Roman"/>
                <w:lang w:val="en-US"/>
              </w:rPr>
              <w:t>Introduction: associations between musicality and vocal emotion perception</w:t>
            </w:r>
            <w:r>
              <w:rPr>
                <w:webHidden/>
              </w:rPr>
              <w:fldChar w:fldCharType="begin"/>
            </w:r>
            <w:r>
              <w:rPr>
                <w:webHidden/>
              </w:rPr>
              <w:instrText>PAGEREF _Toc194687190 \h</w:instrText>
            </w:r>
            <w:r>
              <w:rPr>
                <w:webHidden/>
              </w:rPr>
            </w:r>
            <w:r>
              <w:rPr>
                <w:webHidden/>
              </w:rPr>
              <w:fldChar w:fldCharType="separate"/>
            </w:r>
            <w:r>
              <w:rPr>
                <w:rStyle w:val="IndexLink"/>
              </w:rPr>
              <w:tab/>
              <w:t>5</w:t>
            </w:r>
            <w:r>
              <w:rPr>
                <w:webHidden/>
              </w:rPr>
              <w:fldChar w:fldCharType="end"/>
            </w:r>
          </w:hyperlink>
        </w:p>
        <w:p w14:paraId="60F19E90" w14:textId="77777777" w:rsidR="00A23B8D" w:rsidRDefault="00A23B8D">
          <w:pPr>
            <w:pStyle w:val="Verzeichnis2"/>
            <w:tabs>
              <w:tab w:val="left" w:pos="960"/>
              <w:tab w:val="right" w:leader="dot" w:pos="9062"/>
            </w:tabs>
          </w:pPr>
          <w:hyperlink w:anchor="_Toc194687191">
            <w:r>
              <w:rPr>
                <w:rStyle w:val="IndexLink"/>
                <w:rFonts w:ascii="Times New Roman" w:hAnsi="Times New Roman" w:cs="Times New Roman"/>
                <w:webHidden/>
                <w:lang w:val="en-US"/>
              </w:rPr>
              <w:t>1.1</w:t>
            </w:r>
            <w:r>
              <w:rPr>
                <w:rStyle w:val="IndexLink"/>
              </w:rPr>
              <w:tab/>
            </w:r>
            <w:r>
              <w:rPr>
                <w:rStyle w:val="IndexLink"/>
                <w:rFonts w:ascii="Times New Roman" w:hAnsi="Times New Roman" w:cs="Times New Roman"/>
                <w:lang w:val="en-US"/>
              </w:rPr>
              <w:t>Singers</w:t>
            </w:r>
            <w:r>
              <w:rPr>
                <w:rStyle w:val="IndexLink"/>
                <w:rFonts w:ascii="Times New Roman" w:hAnsi="Times New Roman" w:cs="Times New Roman"/>
                <w:lang w:val="en-US"/>
              </w:rPr>
              <w:t xml:space="preserve"> </w:t>
            </w:r>
            <w:r>
              <w:rPr>
                <w:rStyle w:val="IndexLink"/>
                <w:rFonts w:ascii="Times New Roman" w:hAnsi="Times New Roman" w:cs="Times New Roman"/>
                <w:lang w:val="en-US"/>
              </w:rPr>
              <w:t>vs. instrumentalists</w:t>
            </w:r>
            <w:r>
              <w:rPr>
                <w:webHidden/>
              </w:rPr>
              <w:fldChar w:fldCharType="begin"/>
            </w:r>
            <w:r>
              <w:rPr>
                <w:webHidden/>
              </w:rPr>
              <w:instrText>PAGEREF _Toc194687191 \h</w:instrText>
            </w:r>
            <w:r>
              <w:rPr>
                <w:webHidden/>
              </w:rPr>
            </w:r>
            <w:r>
              <w:rPr>
                <w:webHidden/>
              </w:rPr>
              <w:fldChar w:fldCharType="separate"/>
            </w:r>
            <w:r>
              <w:rPr>
                <w:rStyle w:val="IndexLink"/>
              </w:rPr>
              <w:tab/>
              <w:t>6</w:t>
            </w:r>
            <w:r>
              <w:rPr>
                <w:webHidden/>
              </w:rPr>
              <w:fldChar w:fldCharType="end"/>
            </w:r>
          </w:hyperlink>
        </w:p>
        <w:p w14:paraId="305CD4FA" w14:textId="77777777" w:rsidR="00A23B8D" w:rsidRDefault="00A23B8D">
          <w:pPr>
            <w:pStyle w:val="Verzeichnis2"/>
            <w:tabs>
              <w:tab w:val="left" w:pos="960"/>
              <w:tab w:val="right" w:leader="dot" w:pos="9062"/>
            </w:tabs>
          </w:pPr>
          <w:hyperlink w:anchor="_Toc194687192">
            <w:r>
              <w:rPr>
                <w:rStyle w:val="IndexLink"/>
                <w:rFonts w:ascii="Times New Roman" w:hAnsi="Times New Roman" w:cs="Times New Roman"/>
                <w:webHidden/>
                <w:lang w:val="en-US"/>
              </w:rPr>
              <w:t>1.2</w:t>
            </w:r>
            <w:r>
              <w:rPr>
                <w:rStyle w:val="IndexLink"/>
              </w:rPr>
              <w:tab/>
            </w:r>
            <w:r>
              <w:rPr>
                <w:rStyle w:val="IndexLink"/>
                <w:rFonts w:ascii="Times New Roman" w:hAnsi="Times New Roman" w:cs="Times New Roman"/>
                <w:lang w:val="en-US"/>
              </w:rPr>
              <w:t>Amateurs vs. professional musicians</w:t>
            </w:r>
            <w:r>
              <w:rPr>
                <w:webHidden/>
              </w:rPr>
              <w:fldChar w:fldCharType="begin"/>
            </w:r>
            <w:r>
              <w:rPr>
                <w:webHidden/>
              </w:rPr>
              <w:instrText>PAGEREF _Toc194687192 \h</w:instrText>
            </w:r>
            <w:r>
              <w:rPr>
                <w:webHidden/>
              </w:rPr>
            </w:r>
            <w:r>
              <w:rPr>
                <w:webHidden/>
              </w:rPr>
              <w:fldChar w:fldCharType="separate"/>
            </w:r>
            <w:r>
              <w:rPr>
                <w:rStyle w:val="IndexLink"/>
              </w:rPr>
              <w:tab/>
              <w:t>7</w:t>
            </w:r>
            <w:r>
              <w:rPr>
                <w:webHidden/>
              </w:rPr>
              <w:fldChar w:fldCharType="end"/>
            </w:r>
          </w:hyperlink>
        </w:p>
        <w:p w14:paraId="74634C6A" w14:textId="77777777" w:rsidR="00A23B8D" w:rsidRDefault="00A23B8D">
          <w:pPr>
            <w:pStyle w:val="Verzeichnis2"/>
            <w:tabs>
              <w:tab w:val="left" w:pos="960"/>
              <w:tab w:val="right" w:leader="dot" w:pos="9062"/>
            </w:tabs>
          </w:pPr>
          <w:hyperlink w:anchor="_Toc194687193">
            <w:r>
              <w:rPr>
                <w:rStyle w:val="IndexLink"/>
                <w:rFonts w:ascii="Times New Roman" w:hAnsi="Times New Roman" w:cs="Times New Roman"/>
                <w:webHidden/>
                <w:lang w:val="en-US"/>
              </w:rPr>
              <w:t>1.3</w:t>
            </w:r>
            <w:r>
              <w:rPr>
                <w:rStyle w:val="IndexLink"/>
              </w:rPr>
              <w:tab/>
            </w:r>
            <w:r>
              <w:rPr>
                <w:rStyle w:val="IndexLink"/>
                <w:rFonts w:ascii="Times New Roman" w:hAnsi="Times New Roman" w:cs="Times New Roman"/>
                <w:lang w:val="en-US"/>
              </w:rPr>
              <w:t>Rationale, outline etc.</w:t>
            </w:r>
            <w:r>
              <w:rPr>
                <w:webHidden/>
              </w:rPr>
              <w:fldChar w:fldCharType="begin"/>
            </w:r>
            <w:r>
              <w:rPr>
                <w:webHidden/>
              </w:rPr>
              <w:instrText>PAGEREF _Toc194687193 \h</w:instrText>
            </w:r>
            <w:r>
              <w:rPr>
                <w:webHidden/>
              </w:rPr>
            </w:r>
            <w:r>
              <w:rPr>
                <w:webHidden/>
              </w:rPr>
              <w:fldChar w:fldCharType="separate"/>
            </w:r>
            <w:r>
              <w:rPr>
                <w:rStyle w:val="IndexLink"/>
              </w:rPr>
              <w:tab/>
              <w:t>8</w:t>
            </w:r>
            <w:r>
              <w:rPr>
                <w:webHidden/>
              </w:rPr>
              <w:fldChar w:fldCharType="end"/>
            </w:r>
          </w:hyperlink>
        </w:p>
        <w:p w14:paraId="2077774B" w14:textId="77777777" w:rsidR="00A23B8D" w:rsidRDefault="00A23B8D">
          <w:pPr>
            <w:pStyle w:val="Verzeichnis1"/>
            <w:tabs>
              <w:tab w:val="left" w:pos="480"/>
              <w:tab w:val="right" w:leader="dot" w:pos="9062"/>
            </w:tabs>
          </w:pPr>
          <w:hyperlink w:anchor="_Toc194687194">
            <w:r>
              <w:rPr>
                <w:rStyle w:val="IndexLink"/>
                <w:rFonts w:ascii="Times New Roman" w:hAnsi="Times New Roman" w:cs="Times New Roman"/>
                <w:webHidden/>
                <w:lang w:val="en-US"/>
              </w:rPr>
              <w:t>2</w:t>
            </w:r>
            <w:r>
              <w:rPr>
                <w:rStyle w:val="IndexLink"/>
              </w:rPr>
              <w:tab/>
            </w:r>
            <w:r>
              <w:rPr>
                <w:rStyle w:val="IndexLink"/>
                <w:rFonts w:ascii="Times New Roman" w:hAnsi="Times New Roman" w:cs="Times New Roman"/>
                <w:lang w:val="en-US"/>
              </w:rPr>
              <w:t>Part I: Comparison of non-professional singers and instrumentalists</w:t>
            </w:r>
            <w:r>
              <w:rPr>
                <w:webHidden/>
              </w:rPr>
              <w:fldChar w:fldCharType="begin"/>
            </w:r>
            <w:r>
              <w:rPr>
                <w:webHidden/>
              </w:rPr>
              <w:instrText>PAGEREF _Toc194687194 \h</w:instrText>
            </w:r>
            <w:r>
              <w:rPr>
                <w:webHidden/>
              </w:rPr>
            </w:r>
            <w:r>
              <w:rPr>
                <w:webHidden/>
              </w:rPr>
              <w:fldChar w:fldCharType="separate"/>
            </w:r>
            <w:r>
              <w:rPr>
                <w:rStyle w:val="IndexLink"/>
              </w:rPr>
              <w:tab/>
              <w:t>9</w:t>
            </w:r>
            <w:r>
              <w:rPr>
                <w:webHidden/>
              </w:rPr>
              <w:fldChar w:fldCharType="end"/>
            </w:r>
          </w:hyperlink>
        </w:p>
        <w:p w14:paraId="22284A98" w14:textId="77777777" w:rsidR="00A23B8D" w:rsidRDefault="00A23B8D">
          <w:pPr>
            <w:pStyle w:val="Verzeichnis2"/>
            <w:tabs>
              <w:tab w:val="left" w:pos="960"/>
              <w:tab w:val="right" w:leader="dot" w:pos="9062"/>
            </w:tabs>
          </w:pPr>
          <w:hyperlink w:anchor="_Toc194687195">
            <w:r>
              <w:rPr>
                <w:rStyle w:val="IndexLink"/>
                <w:rFonts w:ascii="Times New Roman" w:hAnsi="Times New Roman" w:cs="Times New Roman"/>
                <w:webHidden/>
                <w:lang w:val="en-US"/>
              </w:rPr>
              <w:t>2.1</w:t>
            </w:r>
            <w:r>
              <w:rPr>
                <w:rStyle w:val="IndexLink"/>
              </w:rPr>
              <w:tab/>
            </w:r>
            <w:r>
              <w:rPr>
                <w:rStyle w:val="IndexLink"/>
                <w:rFonts w:ascii="Times New Roman" w:hAnsi="Times New Roman" w:cs="Times New Roman"/>
              </w:rPr>
              <w:t>Hypotheses</w:t>
            </w:r>
            <w:r>
              <w:rPr>
                <w:webHidden/>
              </w:rPr>
              <w:fldChar w:fldCharType="begin"/>
            </w:r>
            <w:r>
              <w:rPr>
                <w:webHidden/>
              </w:rPr>
              <w:instrText>PAGEREF _Toc194687195 \h</w:instrText>
            </w:r>
            <w:r>
              <w:rPr>
                <w:webHidden/>
              </w:rPr>
            </w:r>
            <w:r>
              <w:rPr>
                <w:webHidden/>
              </w:rPr>
              <w:fldChar w:fldCharType="separate"/>
            </w:r>
            <w:r>
              <w:rPr>
                <w:rStyle w:val="IndexLink"/>
              </w:rPr>
              <w:tab/>
              <w:t>9</w:t>
            </w:r>
            <w:r>
              <w:rPr>
                <w:webHidden/>
              </w:rPr>
              <w:fldChar w:fldCharType="end"/>
            </w:r>
          </w:hyperlink>
        </w:p>
        <w:p w14:paraId="7EC27498" w14:textId="77777777" w:rsidR="00A23B8D" w:rsidRDefault="00A23B8D">
          <w:pPr>
            <w:pStyle w:val="Verzeichnis2"/>
            <w:tabs>
              <w:tab w:val="left" w:pos="960"/>
              <w:tab w:val="right" w:leader="dot" w:pos="9062"/>
            </w:tabs>
          </w:pPr>
          <w:hyperlink w:anchor="_Toc194687196">
            <w:r>
              <w:rPr>
                <w:rStyle w:val="IndexLink"/>
                <w:rFonts w:ascii="Times New Roman" w:hAnsi="Times New Roman" w:cs="Times New Roman"/>
                <w:webHidden/>
                <w:lang w:val="en-US"/>
              </w:rPr>
              <w:t>2.2</w:t>
            </w:r>
            <w:r>
              <w:rPr>
                <w:rStyle w:val="IndexLink"/>
              </w:rPr>
              <w:tab/>
            </w:r>
            <w:r>
              <w:rPr>
                <w:rStyle w:val="IndexLink"/>
                <w:rFonts w:ascii="Times New Roman" w:hAnsi="Times New Roman" w:cs="Times New Roman"/>
              </w:rPr>
              <w:t>Method</w:t>
            </w:r>
            <w:r>
              <w:rPr>
                <w:webHidden/>
              </w:rPr>
              <w:fldChar w:fldCharType="begin"/>
            </w:r>
            <w:r>
              <w:rPr>
                <w:webHidden/>
              </w:rPr>
              <w:instrText>PAGEREF _Toc194687196 \h</w:instrText>
            </w:r>
            <w:r>
              <w:rPr>
                <w:webHidden/>
              </w:rPr>
            </w:r>
            <w:r>
              <w:rPr>
                <w:webHidden/>
              </w:rPr>
              <w:fldChar w:fldCharType="separate"/>
            </w:r>
            <w:r>
              <w:rPr>
                <w:rStyle w:val="IndexLink"/>
              </w:rPr>
              <w:tab/>
              <w:t>10</w:t>
            </w:r>
            <w:r>
              <w:rPr>
                <w:webHidden/>
              </w:rPr>
              <w:fldChar w:fldCharType="end"/>
            </w:r>
          </w:hyperlink>
        </w:p>
        <w:p w14:paraId="04FFE116" w14:textId="77777777" w:rsidR="00A23B8D" w:rsidRDefault="00A23B8D">
          <w:pPr>
            <w:pStyle w:val="Verzeichnis3"/>
            <w:tabs>
              <w:tab w:val="left" w:pos="1440"/>
              <w:tab w:val="right" w:leader="dot" w:pos="9062"/>
            </w:tabs>
          </w:pPr>
          <w:hyperlink w:anchor="_Toc194687197">
            <w:r>
              <w:rPr>
                <w:rStyle w:val="IndexLink"/>
                <w:rFonts w:ascii="F16" w:hAnsi="F16" w:cs="Times New Roman"/>
                <w:webHidden/>
              </w:rPr>
              <w:t>2.2.1</w:t>
            </w:r>
            <w:r>
              <w:rPr>
                <w:rStyle w:val="IndexLink"/>
              </w:rPr>
              <w:tab/>
            </w:r>
            <w:r>
              <w:rPr>
                <w:rStyle w:val="IndexLink"/>
                <w:rFonts w:ascii="Times New Roman" w:hAnsi="Times New Roman" w:cs="Times New Roman"/>
                <w:lang w:val="en-US"/>
              </w:rPr>
              <w:t>Participants</w:t>
            </w:r>
            <w:r>
              <w:rPr>
                <w:webHidden/>
              </w:rPr>
              <w:fldChar w:fldCharType="begin"/>
            </w:r>
            <w:r>
              <w:rPr>
                <w:webHidden/>
              </w:rPr>
              <w:instrText>PAGEREF _Toc194687197 \h</w:instrText>
            </w:r>
            <w:r>
              <w:rPr>
                <w:webHidden/>
              </w:rPr>
            </w:r>
            <w:r>
              <w:rPr>
                <w:webHidden/>
              </w:rPr>
              <w:fldChar w:fldCharType="separate"/>
            </w:r>
            <w:r>
              <w:rPr>
                <w:rStyle w:val="IndexLink"/>
              </w:rPr>
              <w:tab/>
              <w:t>10</w:t>
            </w:r>
            <w:r>
              <w:rPr>
                <w:webHidden/>
              </w:rPr>
              <w:fldChar w:fldCharType="end"/>
            </w:r>
          </w:hyperlink>
        </w:p>
        <w:p w14:paraId="676AB1D3" w14:textId="77777777" w:rsidR="00A23B8D" w:rsidRDefault="00A23B8D">
          <w:pPr>
            <w:pStyle w:val="Verzeichnis3"/>
            <w:tabs>
              <w:tab w:val="left" w:pos="1440"/>
              <w:tab w:val="right" w:leader="dot" w:pos="9062"/>
            </w:tabs>
          </w:pPr>
          <w:hyperlink w:anchor="_Toc194687198">
            <w:r>
              <w:rPr>
                <w:rStyle w:val="IndexLink"/>
                <w:rFonts w:ascii="F16" w:hAnsi="F16" w:cs="Times New Roman"/>
                <w:webHidden/>
              </w:rPr>
              <w:t>2.2.2</w:t>
            </w:r>
            <w:r>
              <w:rPr>
                <w:rStyle w:val="IndexLink"/>
              </w:rPr>
              <w:tab/>
            </w:r>
            <w:r>
              <w:rPr>
                <w:rStyle w:val="IndexLink"/>
                <w:rFonts w:ascii="Times New Roman" w:hAnsi="Times New Roman" w:cs="Times New Roman"/>
                <w:lang w:val="en-US"/>
              </w:rPr>
              <w:t>Stimulus material</w:t>
            </w:r>
            <w:r>
              <w:rPr>
                <w:webHidden/>
              </w:rPr>
              <w:fldChar w:fldCharType="begin"/>
            </w:r>
            <w:r>
              <w:rPr>
                <w:webHidden/>
              </w:rPr>
              <w:instrText>PAGEREF _Toc194687198 \h</w:instrText>
            </w:r>
            <w:r>
              <w:rPr>
                <w:webHidden/>
              </w:rPr>
            </w:r>
            <w:r>
              <w:rPr>
                <w:webHidden/>
              </w:rPr>
              <w:fldChar w:fldCharType="separate"/>
            </w:r>
            <w:r>
              <w:rPr>
                <w:rStyle w:val="IndexLink"/>
              </w:rPr>
              <w:tab/>
              <w:t>11</w:t>
            </w:r>
            <w:r>
              <w:rPr>
                <w:webHidden/>
              </w:rPr>
              <w:fldChar w:fldCharType="end"/>
            </w:r>
          </w:hyperlink>
        </w:p>
        <w:p w14:paraId="0334EBA2" w14:textId="77777777" w:rsidR="00A23B8D" w:rsidRDefault="00A23B8D">
          <w:pPr>
            <w:pStyle w:val="Verzeichnis3"/>
            <w:tabs>
              <w:tab w:val="left" w:pos="1440"/>
              <w:tab w:val="right" w:leader="dot" w:pos="9062"/>
            </w:tabs>
          </w:pPr>
          <w:hyperlink w:anchor="_Toc194687199">
            <w:r>
              <w:rPr>
                <w:rStyle w:val="IndexLink"/>
                <w:rFonts w:ascii="F16" w:hAnsi="F16" w:cs="Times New Roman"/>
                <w:webHidden/>
              </w:rPr>
              <w:t>2.2.3</w:t>
            </w:r>
            <w:r>
              <w:rPr>
                <w:rStyle w:val="IndexLink"/>
              </w:rPr>
              <w:tab/>
            </w:r>
            <w:r>
              <w:rPr>
                <w:rStyle w:val="IndexLink"/>
                <w:rFonts w:ascii="Times New Roman" w:hAnsi="Times New Roman" w:cs="Times New Roman"/>
                <w:lang w:val="en-US"/>
              </w:rPr>
              <w:t>Design</w:t>
            </w:r>
            <w:r>
              <w:rPr>
                <w:webHidden/>
              </w:rPr>
              <w:fldChar w:fldCharType="begin"/>
            </w:r>
            <w:r>
              <w:rPr>
                <w:webHidden/>
              </w:rPr>
              <w:instrText>PAGEREF _Toc194687199 \h</w:instrText>
            </w:r>
            <w:r>
              <w:rPr>
                <w:webHidden/>
              </w:rPr>
            </w:r>
            <w:r>
              <w:rPr>
                <w:webHidden/>
              </w:rPr>
              <w:fldChar w:fldCharType="separate"/>
            </w:r>
            <w:r>
              <w:rPr>
                <w:rStyle w:val="IndexLink"/>
              </w:rPr>
              <w:tab/>
              <w:t>13</w:t>
            </w:r>
            <w:r>
              <w:rPr>
                <w:webHidden/>
              </w:rPr>
              <w:fldChar w:fldCharType="end"/>
            </w:r>
          </w:hyperlink>
        </w:p>
        <w:p w14:paraId="2040629F" w14:textId="77777777" w:rsidR="00A23B8D" w:rsidRDefault="00A23B8D">
          <w:pPr>
            <w:pStyle w:val="Verzeichnis3"/>
            <w:tabs>
              <w:tab w:val="left" w:pos="1440"/>
              <w:tab w:val="right" w:leader="dot" w:pos="9062"/>
            </w:tabs>
          </w:pPr>
          <w:hyperlink w:anchor="_Toc194687200">
            <w:r>
              <w:rPr>
                <w:rStyle w:val="IndexLink"/>
                <w:rFonts w:ascii="F16" w:hAnsi="F16" w:cs="Times New Roman"/>
                <w:webHidden/>
              </w:rPr>
              <w:t>2.2.4</w:t>
            </w:r>
            <w:r>
              <w:rPr>
                <w:rStyle w:val="IndexLink"/>
              </w:rPr>
              <w:tab/>
            </w:r>
            <w:r>
              <w:rPr>
                <w:rStyle w:val="IndexLink"/>
                <w:rFonts w:ascii="Times New Roman" w:hAnsi="Times New Roman" w:cs="Times New Roman"/>
                <w:lang w:val="en-US"/>
              </w:rPr>
              <w:t>Data analysis</w:t>
            </w:r>
            <w:r>
              <w:rPr>
                <w:webHidden/>
              </w:rPr>
              <w:fldChar w:fldCharType="begin"/>
            </w:r>
            <w:r>
              <w:rPr>
                <w:webHidden/>
              </w:rPr>
              <w:instrText>PAGEREF _Toc194687200 \h</w:instrText>
            </w:r>
            <w:r>
              <w:rPr>
                <w:webHidden/>
              </w:rPr>
            </w:r>
            <w:r>
              <w:rPr>
                <w:webHidden/>
              </w:rPr>
              <w:fldChar w:fldCharType="separate"/>
            </w:r>
            <w:r>
              <w:rPr>
                <w:rStyle w:val="IndexLink"/>
              </w:rPr>
              <w:tab/>
              <w:t>15</w:t>
            </w:r>
            <w:r>
              <w:rPr>
                <w:webHidden/>
              </w:rPr>
              <w:fldChar w:fldCharType="end"/>
            </w:r>
          </w:hyperlink>
        </w:p>
        <w:p w14:paraId="61142D27" w14:textId="77777777" w:rsidR="00A23B8D" w:rsidRDefault="00A23B8D">
          <w:pPr>
            <w:pStyle w:val="Verzeichnis2"/>
            <w:tabs>
              <w:tab w:val="left" w:pos="960"/>
              <w:tab w:val="right" w:leader="dot" w:pos="9062"/>
            </w:tabs>
          </w:pPr>
          <w:hyperlink w:anchor="_Toc194687201">
            <w:r>
              <w:rPr>
                <w:rStyle w:val="IndexLink"/>
                <w:rFonts w:ascii="Times New Roman" w:hAnsi="Times New Roman" w:cs="Times New Roman"/>
                <w:webHidden/>
                <w:lang w:val="en-US"/>
              </w:rPr>
              <w:t>2.3</w:t>
            </w:r>
            <w:r>
              <w:rPr>
                <w:rStyle w:val="IndexLink"/>
              </w:rPr>
              <w:tab/>
            </w:r>
            <w:r>
              <w:rPr>
                <w:rStyle w:val="IndexLink"/>
                <w:rFonts w:ascii="Times New Roman" w:hAnsi="Times New Roman" w:cs="Times New Roman"/>
                <w:lang w:val="en-US"/>
              </w:rPr>
              <w:t>Transparency and openness</w:t>
            </w:r>
            <w:r>
              <w:rPr>
                <w:webHidden/>
              </w:rPr>
              <w:fldChar w:fldCharType="begin"/>
            </w:r>
            <w:r>
              <w:rPr>
                <w:webHidden/>
              </w:rPr>
              <w:instrText>PAGEREF _Toc194687201 \h</w:instrText>
            </w:r>
            <w:r>
              <w:rPr>
                <w:webHidden/>
              </w:rPr>
            </w:r>
            <w:r>
              <w:rPr>
                <w:webHidden/>
              </w:rPr>
              <w:fldChar w:fldCharType="separate"/>
            </w:r>
            <w:r>
              <w:rPr>
                <w:rStyle w:val="IndexLink"/>
              </w:rPr>
              <w:tab/>
              <w:t>16</w:t>
            </w:r>
            <w:r>
              <w:rPr>
                <w:webHidden/>
              </w:rPr>
              <w:fldChar w:fldCharType="end"/>
            </w:r>
          </w:hyperlink>
        </w:p>
        <w:p w14:paraId="5E151545" w14:textId="77777777" w:rsidR="00A23B8D" w:rsidRDefault="00A23B8D">
          <w:pPr>
            <w:pStyle w:val="Verzeichnis2"/>
            <w:tabs>
              <w:tab w:val="left" w:pos="960"/>
              <w:tab w:val="right" w:leader="dot" w:pos="9062"/>
            </w:tabs>
          </w:pPr>
          <w:hyperlink w:anchor="_Toc194687202">
            <w:r>
              <w:rPr>
                <w:rStyle w:val="IndexLink"/>
                <w:rFonts w:ascii="Times New Roman" w:hAnsi="Times New Roman" w:cs="Times New Roman"/>
                <w:webHidden/>
                <w:lang w:val="en-US"/>
              </w:rPr>
              <w:t>2.4</w:t>
            </w:r>
            <w:r>
              <w:rPr>
                <w:rStyle w:val="IndexLink"/>
              </w:rPr>
              <w:tab/>
            </w:r>
            <w:r>
              <w:rPr>
                <w:rStyle w:val="IndexLink"/>
                <w:rFonts w:ascii="Times New Roman" w:hAnsi="Times New Roman" w:cs="Times New Roman"/>
                <w:lang w:val="en-US"/>
              </w:rPr>
              <w:t>Results</w:t>
            </w:r>
            <w:r>
              <w:rPr>
                <w:webHidden/>
              </w:rPr>
              <w:fldChar w:fldCharType="begin"/>
            </w:r>
            <w:r>
              <w:rPr>
                <w:webHidden/>
              </w:rPr>
              <w:instrText>PAGEREF _Toc194687202 \h</w:instrText>
            </w:r>
            <w:r>
              <w:rPr>
                <w:webHidden/>
              </w:rPr>
            </w:r>
            <w:r>
              <w:rPr>
                <w:webHidden/>
              </w:rPr>
              <w:fldChar w:fldCharType="separate"/>
            </w:r>
            <w:r>
              <w:rPr>
                <w:rStyle w:val="IndexLink"/>
              </w:rPr>
              <w:tab/>
              <w:t>16</w:t>
            </w:r>
            <w:r>
              <w:rPr>
                <w:webHidden/>
              </w:rPr>
              <w:fldChar w:fldCharType="end"/>
            </w:r>
          </w:hyperlink>
        </w:p>
        <w:p w14:paraId="69DDEBAE" w14:textId="77777777" w:rsidR="00A23B8D" w:rsidRDefault="00A23B8D">
          <w:pPr>
            <w:pStyle w:val="Verzeichnis3"/>
            <w:tabs>
              <w:tab w:val="left" w:pos="1440"/>
              <w:tab w:val="right" w:leader="dot" w:pos="9062"/>
            </w:tabs>
          </w:pPr>
          <w:hyperlink w:anchor="_Toc194687203">
            <w:r>
              <w:rPr>
                <w:rStyle w:val="IndexLink"/>
                <w:rFonts w:ascii="F16" w:hAnsi="F16" w:cs="Times New Roman"/>
                <w:webHidden/>
              </w:rPr>
              <w:t>2.4.1</w:t>
            </w:r>
            <w:r>
              <w:rPr>
                <w:rStyle w:val="IndexLink"/>
              </w:rPr>
              <w:tab/>
            </w:r>
            <w:r>
              <w:rPr>
                <w:rStyle w:val="IndexLink"/>
                <w:rFonts w:ascii="Times New Roman" w:hAnsi="Times New Roman" w:cs="Times New Roman"/>
                <w:lang w:val="en-US"/>
              </w:rPr>
              <w:t>Demography, musicality, and personality of participants</w:t>
            </w:r>
            <w:r>
              <w:rPr>
                <w:webHidden/>
              </w:rPr>
              <w:fldChar w:fldCharType="begin"/>
            </w:r>
            <w:r>
              <w:rPr>
                <w:webHidden/>
              </w:rPr>
              <w:instrText>PAGEREF _Toc194687203 \h</w:instrText>
            </w:r>
            <w:r>
              <w:rPr>
                <w:webHidden/>
              </w:rPr>
            </w:r>
            <w:r>
              <w:rPr>
                <w:webHidden/>
              </w:rPr>
              <w:fldChar w:fldCharType="separate"/>
            </w:r>
            <w:r>
              <w:rPr>
                <w:rStyle w:val="IndexLink"/>
              </w:rPr>
              <w:tab/>
              <w:t>16</w:t>
            </w:r>
            <w:r>
              <w:rPr>
                <w:webHidden/>
              </w:rPr>
              <w:fldChar w:fldCharType="end"/>
            </w:r>
          </w:hyperlink>
        </w:p>
        <w:p w14:paraId="01A75678" w14:textId="77777777" w:rsidR="00A23B8D" w:rsidRDefault="00A23B8D">
          <w:pPr>
            <w:pStyle w:val="Verzeichnis3"/>
            <w:tabs>
              <w:tab w:val="left" w:pos="1440"/>
              <w:tab w:val="right" w:leader="dot" w:pos="9062"/>
            </w:tabs>
          </w:pPr>
          <w:hyperlink w:anchor="_Toc194687204">
            <w:r>
              <w:rPr>
                <w:rStyle w:val="IndexLink"/>
                <w:rFonts w:ascii="F16" w:hAnsi="F16" w:cs="Times New Roman"/>
                <w:webHidden/>
              </w:rPr>
              <w:t>2.4.2</w:t>
            </w:r>
            <w:r>
              <w:rPr>
                <w:rStyle w:val="IndexLink"/>
              </w:rPr>
              <w:tab/>
            </w:r>
            <w:r>
              <w:rPr>
                <w:rStyle w:val="IndexLink"/>
                <w:rFonts w:ascii="Times New Roman" w:hAnsi="Times New Roman" w:cs="Times New Roman"/>
                <w:lang w:val="en-US"/>
              </w:rPr>
              <w:t>Emotion classification performance</w:t>
            </w:r>
            <w:r>
              <w:rPr>
                <w:webHidden/>
              </w:rPr>
              <w:fldChar w:fldCharType="begin"/>
            </w:r>
            <w:r>
              <w:rPr>
                <w:webHidden/>
              </w:rPr>
              <w:instrText>PAGEREF _Toc194687204 \h</w:instrText>
            </w:r>
            <w:r>
              <w:rPr>
                <w:webHidden/>
              </w:rPr>
            </w:r>
            <w:r>
              <w:rPr>
                <w:webHidden/>
              </w:rPr>
              <w:fldChar w:fldCharType="separate"/>
            </w:r>
            <w:r>
              <w:rPr>
                <w:rStyle w:val="IndexLink"/>
              </w:rPr>
              <w:tab/>
              <w:t>18</w:t>
            </w:r>
            <w:r>
              <w:rPr>
                <w:webHidden/>
              </w:rPr>
              <w:fldChar w:fldCharType="end"/>
            </w:r>
          </w:hyperlink>
        </w:p>
        <w:p w14:paraId="0BACEE6C" w14:textId="77777777" w:rsidR="00A23B8D" w:rsidRDefault="00A23B8D">
          <w:pPr>
            <w:pStyle w:val="Verzeichnis1"/>
            <w:tabs>
              <w:tab w:val="left" w:pos="440"/>
              <w:tab w:val="right" w:leader="dot" w:pos="9062"/>
            </w:tabs>
          </w:pPr>
          <w:hyperlink w:anchor="_Toc194687205">
            <w:r>
              <w:rPr>
                <w:rStyle w:val="IndexLink"/>
                <w:rFonts w:ascii="Times New Roman" w:hAnsi="Times New Roman" w:cs="Times New Roman"/>
                <w:webHidden/>
                <w:lang w:val="en-US"/>
              </w:rPr>
              <w:t>3</w:t>
            </w:r>
            <w:r>
              <w:rPr>
                <w:rStyle w:val="IndexLink"/>
              </w:rPr>
              <w:tab/>
            </w:r>
            <w:r>
              <w:rPr>
                <w:rStyle w:val="IndexLink"/>
                <w:rFonts w:ascii="Times New Roman" w:hAnsi="Times New Roman" w:cs="Times New Roman"/>
                <w:lang w:val="en-US"/>
              </w:rPr>
              <w:t>Part II: Comparison of professionals, amateurs and non-musicians</w:t>
            </w:r>
            <w:r>
              <w:rPr>
                <w:webHidden/>
              </w:rPr>
              <w:fldChar w:fldCharType="begin"/>
            </w:r>
            <w:r>
              <w:rPr>
                <w:webHidden/>
              </w:rPr>
              <w:instrText>PAGEREF _Toc194687205 \h</w:instrText>
            </w:r>
            <w:r>
              <w:rPr>
                <w:webHidden/>
              </w:rPr>
            </w:r>
            <w:r>
              <w:rPr>
                <w:webHidden/>
              </w:rPr>
              <w:fldChar w:fldCharType="separate"/>
            </w:r>
            <w:r>
              <w:rPr>
                <w:rStyle w:val="IndexLink"/>
              </w:rPr>
              <w:tab/>
              <w:t>20</w:t>
            </w:r>
            <w:r>
              <w:rPr>
                <w:webHidden/>
              </w:rPr>
              <w:fldChar w:fldCharType="end"/>
            </w:r>
          </w:hyperlink>
        </w:p>
        <w:p w14:paraId="04435AE3" w14:textId="77777777" w:rsidR="00A23B8D" w:rsidRDefault="00A23B8D">
          <w:pPr>
            <w:pStyle w:val="Verzeichnis2"/>
            <w:tabs>
              <w:tab w:val="left" w:pos="960"/>
              <w:tab w:val="right" w:leader="dot" w:pos="9062"/>
            </w:tabs>
          </w:pPr>
          <w:hyperlink w:anchor="_Toc194687206">
            <w:r>
              <w:rPr>
                <w:rStyle w:val="IndexLink"/>
                <w:rFonts w:ascii="Times New Roman" w:hAnsi="Times New Roman" w:cs="Times New Roman"/>
                <w:webHidden/>
                <w:lang w:val="en-US"/>
              </w:rPr>
              <w:t>3.1</w:t>
            </w:r>
            <w:r>
              <w:rPr>
                <w:rStyle w:val="IndexLink"/>
              </w:rPr>
              <w:tab/>
            </w:r>
            <w:r>
              <w:rPr>
                <w:rStyle w:val="IndexLink"/>
                <w:rFonts w:ascii="Times New Roman" w:hAnsi="Times New Roman" w:cs="Times New Roman"/>
              </w:rPr>
              <w:t>Hypotheses</w:t>
            </w:r>
            <w:r>
              <w:rPr>
                <w:webHidden/>
              </w:rPr>
              <w:fldChar w:fldCharType="begin"/>
            </w:r>
            <w:r>
              <w:rPr>
                <w:webHidden/>
              </w:rPr>
              <w:instrText>PAGEREF _Toc194687206 \h</w:instrText>
            </w:r>
            <w:r>
              <w:rPr>
                <w:webHidden/>
              </w:rPr>
            </w:r>
            <w:r>
              <w:rPr>
                <w:webHidden/>
              </w:rPr>
              <w:fldChar w:fldCharType="separate"/>
            </w:r>
            <w:r>
              <w:rPr>
                <w:rStyle w:val="IndexLink"/>
              </w:rPr>
              <w:tab/>
              <w:t>20</w:t>
            </w:r>
            <w:r>
              <w:rPr>
                <w:webHidden/>
              </w:rPr>
              <w:fldChar w:fldCharType="end"/>
            </w:r>
          </w:hyperlink>
        </w:p>
        <w:p w14:paraId="2702778B" w14:textId="77777777" w:rsidR="00A23B8D" w:rsidRDefault="00A23B8D">
          <w:pPr>
            <w:pStyle w:val="Verzeichnis2"/>
            <w:tabs>
              <w:tab w:val="left" w:pos="960"/>
              <w:tab w:val="right" w:leader="dot" w:pos="9062"/>
            </w:tabs>
          </w:pPr>
          <w:hyperlink w:anchor="_Toc194687207">
            <w:r>
              <w:rPr>
                <w:rStyle w:val="IndexLink"/>
                <w:rFonts w:ascii="Times New Roman" w:hAnsi="Times New Roman" w:cs="Times New Roman"/>
                <w:webHidden/>
                <w:lang w:val="en-US"/>
              </w:rPr>
              <w:t>3.2</w:t>
            </w:r>
            <w:r>
              <w:rPr>
                <w:rStyle w:val="IndexLink"/>
              </w:rPr>
              <w:tab/>
            </w:r>
            <w:r>
              <w:rPr>
                <w:rStyle w:val="IndexLink"/>
                <w:rFonts w:ascii="Times New Roman" w:hAnsi="Times New Roman" w:cs="Times New Roman"/>
                <w:lang w:val="en-US"/>
              </w:rPr>
              <w:t>Method</w:t>
            </w:r>
            <w:r>
              <w:rPr>
                <w:webHidden/>
              </w:rPr>
              <w:fldChar w:fldCharType="begin"/>
            </w:r>
            <w:r>
              <w:rPr>
                <w:webHidden/>
              </w:rPr>
              <w:instrText>PAGEREF _Toc194687207 \h</w:instrText>
            </w:r>
            <w:r>
              <w:rPr>
                <w:webHidden/>
              </w:rPr>
            </w:r>
            <w:r>
              <w:rPr>
                <w:webHidden/>
              </w:rPr>
              <w:fldChar w:fldCharType="separate"/>
            </w:r>
            <w:r>
              <w:rPr>
                <w:rStyle w:val="IndexLink"/>
              </w:rPr>
              <w:tab/>
              <w:t>21</w:t>
            </w:r>
            <w:r>
              <w:rPr>
                <w:webHidden/>
              </w:rPr>
              <w:fldChar w:fldCharType="end"/>
            </w:r>
          </w:hyperlink>
        </w:p>
        <w:p w14:paraId="24B0CCC1" w14:textId="77777777" w:rsidR="00A23B8D" w:rsidRDefault="00A23B8D">
          <w:pPr>
            <w:pStyle w:val="Verzeichnis2"/>
            <w:tabs>
              <w:tab w:val="left" w:pos="960"/>
              <w:tab w:val="right" w:leader="dot" w:pos="9062"/>
            </w:tabs>
          </w:pPr>
          <w:hyperlink w:anchor="_Toc194687208">
            <w:r>
              <w:rPr>
                <w:rStyle w:val="IndexLink"/>
                <w:rFonts w:ascii="Times New Roman" w:hAnsi="Times New Roman" w:cs="Times New Roman"/>
                <w:webHidden/>
                <w:lang w:val="en-US"/>
              </w:rPr>
              <w:t>3.3</w:t>
            </w:r>
            <w:r>
              <w:rPr>
                <w:rStyle w:val="IndexLink"/>
              </w:rPr>
              <w:tab/>
            </w:r>
            <w:r>
              <w:rPr>
                <w:rStyle w:val="IndexLink"/>
                <w:rFonts w:ascii="Times New Roman" w:hAnsi="Times New Roman" w:cs="Times New Roman"/>
                <w:lang w:val="en-US"/>
              </w:rPr>
              <w:t>Results</w:t>
            </w:r>
            <w:r>
              <w:rPr>
                <w:webHidden/>
              </w:rPr>
              <w:fldChar w:fldCharType="begin"/>
            </w:r>
            <w:r>
              <w:rPr>
                <w:webHidden/>
              </w:rPr>
              <w:instrText>PAGEREF _Toc194687208 \h</w:instrText>
            </w:r>
            <w:r>
              <w:rPr>
                <w:webHidden/>
              </w:rPr>
            </w:r>
            <w:r>
              <w:rPr>
                <w:webHidden/>
              </w:rPr>
              <w:fldChar w:fldCharType="separate"/>
            </w:r>
            <w:r>
              <w:rPr>
                <w:rStyle w:val="IndexLink"/>
              </w:rPr>
              <w:tab/>
              <w:t>21</w:t>
            </w:r>
            <w:r>
              <w:rPr>
                <w:webHidden/>
              </w:rPr>
              <w:fldChar w:fldCharType="end"/>
            </w:r>
          </w:hyperlink>
        </w:p>
        <w:p w14:paraId="2DABBB41" w14:textId="77777777" w:rsidR="00A23B8D" w:rsidRDefault="00A23B8D">
          <w:pPr>
            <w:pStyle w:val="Verzeichnis3"/>
            <w:tabs>
              <w:tab w:val="left" w:pos="1440"/>
              <w:tab w:val="right" w:leader="dot" w:pos="9062"/>
            </w:tabs>
          </w:pPr>
          <w:hyperlink w:anchor="_Toc194687209">
            <w:r>
              <w:rPr>
                <w:rStyle w:val="IndexLink"/>
                <w:rFonts w:ascii="F16" w:hAnsi="F16" w:cs="Times New Roman"/>
                <w:webHidden/>
              </w:rPr>
              <w:t>3.3.1</w:t>
            </w:r>
            <w:r>
              <w:rPr>
                <w:rStyle w:val="IndexLink"/>
              </w:rPr>
              <w:tab/>
            </w:r>
            <w:r>
              <w:rPr>
                <w:rStyle w:val="IndexLink"/>
                <w:rFonts w:ascii="Times New Roman" w:hAnsi="Times New Roman" w:cs="Times New Roman"/>
                <w:lang w:val="en-US"/>
              </w:rPr>
              <w:t>Demography, musicality, and personality of participants</w:t>
            </w:r>
            <w:r>
              <w:rPr>
                <w:webHidden/>
              </w:rPr>
              <w:fldChar w:fldCharType="begin"/>
            </w:r>
            <w:r>
              <w:rPr>
                <w:webHidden/>
              </w:rPr>
              <w:instrText>PAGEREF _Toc194687209 \h</w:instrText>
            </w:r>
            <w:r>
              <w:rPr>
                <w:webHidden/>
              </w:rPr>
            </w:r>
            <w:r>
              <w:rPr>
                <w:webHidden/>
              </w:rPr>
              <w:fldChar w:fldCharType="separate"/>
            </w:r>
            <w:r>
              <w:rPr>
                <w:rStyle w:val="IndexLink"/>
              </w:rPr>
              <w:tab/>
              <w:t>21</w:t>
            </w:r>
            <w:r>
              <w:rPr>
                <w:webHidden/>
              </w:rPr>
              <w:fldChar w:fldCharType="end"/>
            </w:r>
          </w:hyperlink>
        </w:p>
        <w:p w14:paraId="303B721C" w14:textId="77777777" w:rsidR="00A23B8D" w:rsidRDefault="00A23B8D">
          <w:pPr>
            <w:pStyle w:val="Verzeichnis3"/>
            <w:tabs>
              <w:tab w:val="left" w:pos="1440"/>
              <w:tab w:val="right" w:leader="dot" w:pos="9062"/>
            </w:tabs>
          </w:pPr>
          <w:hyperlink w:anchor="_Toc194687210">
            <w:r>
              <w:rPr>
                <w:rStyle w:val="IndexLink"/>
                <w:rFonts w:ascii="F16" w:hAnsi="F16" w:cs="Times New Roman"/>
                <w:webHidden/>
              </w:rPr>
              <w:t>3.3.2</w:t>
            </w:r>
            <w:r>
              <w:rPr>
                <w:rStyle w:val="IndexLink"/>
              </w:rPr>
              <w:tab/>
            </w:r>
            <w:r>
              <w:rPr>
                <w:rStyle w:val="IndexLink"/>
                <w:rFonts w:ascii="Times New Roman" w:hAnsi="Times New Roman" w:cs="Times New Roman"/>
                <w:lang w:val="en-US"/>
              </w:rPr>
              <w:t>Emotion classification performance</w:t>
            </w:r>
            <w:r>
              <w:rPr>
                <w:webHidden/>
              </w:rPr>
              <w:fldChar w:fldCharType="begin"/>
            </w:r>
            <w:r>
              <w:rPr>
                <w:webHidden/>
              </w:rPr>
              <w:instrText>PAGEREF _Toc194687210 \h</w:instrText>
            </w:r>
            <w:r>
              <w:rPr>
                <w:webHidden/>
              </w:rPr>
            </w:r>
            <w:r>
              <w:rPr>
                <w:webHidden/>
              </w:rPr>
              <w:fldChar w:fldCharType="separate"/>
            </w:r>
            <w:r>
              <w:rPr>
                <w:rStyle w:val="IndexLink"/>
              </w:rPr>
              <w:tab/>
              <w:t>24</w:t>
            </w:r>
            <w:r>
              <w:rPr>
                <w:webHidden/>
              </w:rPr>
              <w:fldChar w:fldCharType="end"/>
            </w:r>
          </w:hyperlink>
        </w:p>
        <w:p w14:paraId="739574EC" w14:textId="77777777" w:rsidR="00A23B8D" w:rsidRDefault="00A23B8D">
          <w:pPr>
            <w:pStyle w:val="Verzeichnis1"/>
            <w:tabs>
              <w:tab w:val="left" w:pos="440"/>
              <w:tab w:val="right" w:leader="dot" w:pos="9062"/>
            </w:tabs>
          </w:pPr>
          <w:hyperlink w:anchor="_Toc194687211">
            <w:r>
              <w:rPr>
                <w:rStyle w:val="IndexLink"/>
                <w:rFonts w:ascii="Times New Roman" w:hAnsi="Times New Roman" w:cs="Times New Roman"/>
                <w:webHidden/>
                <w:lang w:val="en-US"/>
              </w:rPr>
              <w:t>4</w:t>
            </w:r>
            <w:r>
              <w:rPr>
                <w:rStyle w:val="IndexLink"/>
              </w:rPr>
              <w:tab/>
            </w:r>
            <w:r>
              <w:rPr>
                <w:rStyle w:val="IndexLink"/>
                <w:rFonts w:ascii="Times New Roman" w:hAnsi="Times New Roman" w:cs="Times New Roman"/>
                <w:lang w:val="en-US"/>
              </w:rPr>
              <w:t>Part III: Correlational analyses</w:t>
            </w:r>
            <w:r>
              <w:rPr>
                <w:webHidden/>
              </w:rPr>
              <w:fldChar w:fldCharType="begin"/>
            </w:r>
            <w:r>
              <w:rPr>
                <w:webHidden/>
              </w:rPr>
              <w:instrText>PAGEREF _Toc194687211 \h</w:instrText>
            </w:r>
            <w:r>
              <w:rPr>
                <w:webHidden/>
              </w:rPr>
            </w:r>
            <w:r>
              <w:rPr>
                <w:webHidden/>
              </w:rPr>
              <w:fldChar w:fldCharType="separate"/>
            </w:r>
            <w:r>
              <w:rPr>
                <w:rStyle w:val="IndexLink"/>
              </w:rPr>
              <w:tab/>
              <w:t>25</w:t>
            </w:r>
            <w:r>
              <w:rPr>
                <w:webHidden/>
              </w:rPr>
              <w:fldChar w:fldCharType="end"/>
            </w:r>
          </w:hyperlink>
        </w:p>
        <w:p w14:paraId="47B374A3" w14:textId="77777777" w:rsidR="00A23B8D" w:rsidRDefault="00A23B8D">
          <w:pPr>
            <w:pStyle w:val="Verzeichnis2"/>
            <w:tabs>
              <w:tab w:val="left" w:pos="960"/>
              <w:tab w:val="right" w:leader="dot" w:pos="9062"/>
            </w:tabs>
          </w:pPr>
          <w:hyperlink w:anchor="_Toc194687212">
            <w:r>
              <w:rPr>
                <w:rStyle w:val="IndexLink"/>
                <w:rFonts w:ascii="Times New Roman" w:hAnsi="Times New Roman" w:cs="Times New Roman"/>
                <w:webHidden/>
                <w:lang w:val="en-US"/>
              </w:rPr>
              <w:t>4.1</w:t>
            </w:r>
            <w:r>
              <w:rPr>
                <w:rStyle w:val="IndexLink"/>
              </w:rPr>
              <w:tab/>
            </w:r>
            <w:r>
              <w:rPr>
                <w:rStyle w:val="IndexLink"/>
                <w:rFonts w:ascii="Times New Roman" w:hAnsi="Times New Roman" w:cs="Times New Roman"/>
              </w:rPr>
              <w:t>Hypotheses</w:t>
            </w:r>
            <w:r>
              <w:rPr>
                <w:webHidden/>
              </w:rPr>
              <w:fldChar w:fldCharType="begin"/>
            </w:r>
            <w:r>
              <w:rPr>
                <w:webHidden/>
              </w:rPr>
              <w:instrText>PAGEREF _Toc194687212 \h</w:instrText>
            </w:r>
            <w:r>
              <w:rPr>
                <w:webHidden/>
              </w:rPr>
            </w:r>
            <w:r>
              <w:rPr>
                <w:webHidden/>
              </w:rPr>
              <w:fldChar w:fldCharType="separate"/>
            </w:r>
            <w:r>
              <w:rPr>
                <w:rStyle w:val="IndexLink"/>
              </w:rPr>
              <w:tab/>
              <w:t>25</w:t>
            </w:r>
            <w:r>
              <w:rPr>
                <w:webHidden/>
              </w:rPr>
              <w:fldChar w:fldCharType="end"/>
            </w:r>
          </w:hyperlink>
        </w:p>
        <w:p w14:paraId="4A8E6CDA" w14:textId="77777777" w:rsidR="00A23B8D" w:rsidRDefault="00A23B8D">
          <w:pPr>
            <w:pStyle w:val="Verzeichnis2"/>
            <w:tabs>
              <w:tab w:val="left" w:pos="960"/>
              <w:tab w:val="right" w:leader="dot" w:pos="9062"/>
            </w:tabs>
          </w:pPr>
          <w:hyperlink w:anchor="_Toc194687213">
            <w:r>
              <w:rPr>
                <w:rStyle w:val="IndexLink"/>
                <w:rFonts w:ascii="Times New Roman" w:hAnsi="Times New Roman" w:cs="Times New Roman"/>
                <w:webHidden/>
                <w:lang w:val="en-US"/>
              </w:rPr>
              <w:t>4.2</w:t>
            </w:r>
            <w:r>
              <w:rPr>
                <w:rStyle w:val="IndexLink"/>
              </w:rPr>
              <w:tab/>
            </w:r>
            <w:r>
              <w:rPr>
                <w:rStyle w:val="IndexLink"/>
                <w:rFonts w:ascii="Times New Roman" w:hAnsi="Times New Roman" w:cs="Times New Roman"/>
              </w:rPr>
              <w:t>Method</w:t>
            </w:r>
            <w:r>
              <w:rPr>
                <w:webHidden/>
              </w:rPr>
              <w:fldChar w:fldCharType="begin"/>
            </w:r>
            <w:r>
              <w:rPr>
                <w:webHidden/>
              </w:rPr>
              <w:instrText>PAGEREF _Toc194687213 \h</w:instrText>
            </w:r>
            <w:r>
              <w:rPr>
                <w:webHidden/>
              </w:rPr>
            </w:r>
            <w:r>
              <w:rPr>
                <w:webHidden/>
              </w:rPr>
              <w:fldChar w:fldCharType="separate"/>
            </w:r>
            <w:r>
              <w:rPr>
                <w:rStyle w:val="IndexLink"/>
              </w:rPr>
              <w:tab/>
              <w:t>25</w:t>
            </w:r>
            <w:r>
              <w:rPr>
                <w:webHidden/>
              </w:rPr>
              <w:fldChar w:fldCharType="end"/>
            </w:r>
          </w:hyperlink>
        </w:p>
        <w:p w14:paraId="54F2C6A7" w14:textId="77777777" w:rsidR="00A23B8D" w:rsidRDefault="00A23B8D">
          <w:pPr>
            <w:pStyle w:val="Verzeichnis2"/>
            <w:tabs>
              <w:tab w:val="left" w:pos="960"/>
              <w:tab w:val="right" w:leader="dot" w:pos="9062"/>
            </w:tabs>
          </w:pPr>
          <w:hyperlink w:anchor="_Toc194687214">
            <w:r>
              <w:rPr>
                <w:rStyle w:val="IndexLink"/>
                <w:rFonts w:ascii="Times New Roman" w:hAnsi="Times New Roman" w:cs="Times New Roman"/>
                <w:webHidden/>
                <w:lang w:val="en-US"/>
              </w:rPr>
              <w:t>4.3</w:t>
            </w:r>
            <w:r>
              <w:rPr>
                <w:rStyle w:val="IndexLink"/>
              </w:rPr>
              <w:tab/>
            </w:r>
            <w:r>
              <w:rPr>
                <w:rStyle w:val="IndexLink"/>
                <w:rFonts w:ascii="Times New Roman" w:hAnsi="Times New Roman" w:cs="Times New Roman"/>
                <w:lang w:val="en-US"/>
              </w:rPr>
              <w:t>Results</w:t>
            </w:r>
            <w:r>
              <w:rPr>
                <w:webHidden/>
              </w:rPr>
              <w:fldChar w:fldCharType="begin"/>
            </w:r>
            <w:r>
              <w:rPr>
                <w:webHidden/>
              </w:rPr>
              <w:instrText>PAGEREF _Toc194687214 \h</w:instrText>
            </w:r>
            <w:r>
              <w:rPr>
                <w:webHidden/>
              </w:rPr>
            </w:r>
            <w:r>
              <w:rPr>
                <w:webHidden/>
              </w:rPr>
              <w:fldChar w:fldCharType="separate"/>
            </w:r>
            <w:r>
              <w:rPr>
                <w:rStyle w:val="IndexLink"/>
              </w:rPr>
              <w:tab/>
              <w:t>26</w:t>
            </w:r>
            <w:r>
              <w:rPr>
                <w:webHidden/>
              </w:rPr>
              <w:fldChar w:fldCharType="end"/>
            </w:r>
          </w:hyperlink>
        </w:p>
        <w:p w14:paraId="00BBDE3F" w14:textId="77777777" w:rsidR="00A23B8D" w:rsidRDefault="00A23B8D">
          <w:pPr>
            <w:pStyle w:val="Verzeichnis1"/>
            <w:tabs>
              <w:tab w:val="left" w:pos="440"/>
              <w:tab w:val="right" w:leader="dot" w:pos="9062"/>
            </w:tabs>
          </w:pPr>
          <w:hyperlink w:anchor="_Toc194687215">
            <w:r>
              <w:rPr>
                <w:rStyle w:val="IndexLink"/>
                <w:rFonts w:ascii="Times New Roman" w:hAnsi="Times New Roman" w:cs="Times New Roman"/>
                <w:webHidden/>
                <w:lang w:val="en-US"/>
              </w:rPr>
              <w:t>5</w:t>
            </w:r>
            <w:r>
              <w:rPr>
                <w:rStyle w:val="IndexLink"/>
              </w:rPr>
              <w:tab/>
            </w:r>
            <w:r>
              <w:rPr>
                <w:rStyle w:val="IndexLink"/>
                <w:rFonts w:ascii="Times New Roman" w:hAnsi="Times New Roman" w:cs="Times New Roman"/>
                <w:lang w:val="en-US"/>
              </w:rPr>
              <w:t>Discussion</w:t>
            </w:r>
            <w:r>
              <w:rPr>
                <w:webHidden/>
              </w:rPr>
              <w:fldChar w:fldCharType="begin"/>
            </w:r>
            <w:r>
              <w:rPr>
                <w:webHidden/>
              </w:rPr>
              <w:instrText>PAGEREF _Toc194687215 \h</w:instrText>
            </w:r>
            <w:r>
              <w:rPr>
                <w:webHidden/>
              </w:rPr>
            </w:r>
            <w:r>
              <w:rPr>
                <w:webHidden/>
              </w:rPr>
              <w:fldChar w:fldCharType="separate"/>
            </w:r>
            <w:r>
              <w:rPr>
                <w:rStyle w:val="IndexLink"/>
              </w:rPr>
              <w:tab/>
              <w:t>26</w:t>
            </w:r>
            <w:r>
              <w:rPr>
                <w:webHidden/>
              </w:rPr>
              <w:fldChar w:fldCharType="end"/>
            </w:r>
          </w:hyperlink>
        </w:p>
        <w:p w14:paraId="4249C7BD" w14:textId="77777777" w:rsidR="00A23B8D" w:rsidRDefault="00A23B8D">
          <w:pPr>
            <w:pStyle w:val="Verzeichnis2"/>
            <w:tabs>
              <w:tab w:val="left" w:pos="960"/>
              <w:tab w:val="right" w:leader="dot" w:pos="9062"/>
            </w:tabs>
          </w:pPr>
          <w:hyperlink w:anchor="_Toc194687216">
            <w:r>
              <w:rPr>
                <w:rStyle w:val="IndexLink"/>
                <w:rFonts w:ascii="Times New Roman" w:hAnsi="Times New Roman" w:cs="Times New Roman"/>
                <w:webHidden/>
                <w:lang w:val="en-US"/>
              </w:rPr>
              <w:t>5.1</w:t>
            </w:r>
            <w:r>
              <w:rPr>
                <w:rStyle w:val="IndexLink"/>
              </w:rPr>
              <w:tab/>
            </w:r>
            <w:r>
              <w:rPr>
                <w:rStyle w:val="IndexLink"/>
                <w:rFonts w:ascii="Times New Roman" w:hAnsi="Times New Roman" w:cs="Times New Roman"/>
                <w:lang w:val="en-US"/>
              </w:rPr>
              <w:t>Singers vs. instrumentalists</w:t>
            </w:r>
            <w:r>
              <w:rPr>
                <w:webHidden/>
              </w:rPr>
              <w:fldChar w:fldCharType="begin"/>
            </w:r>
            <w:r>
              <w:rPr>
                <w:webHidden/>
              </w:rPr>
              <w:instrText>PAGEREF _Toc194687216 \h</w:instrText>
            </w:r>
            <w:r>
              <w:rPr>
                <w:webHidden/>
              </w:rPr>
            </w:r>
            <w:r>
              <w:rPr>
                <w:webHidden/>
              </w:rPr>
              <w:fldChar w:fldCharType="separate"/>
            </w:r>
            <w:r>
              <w:rPr>
                <w:rStyle w:val="IndexLink"/>
              </w:rPr>
              <w:tab/>
              <w:t>26</w:t>
            </w:r>
            <w:r>
              <w:rPr>
                <w:webHidden/>
              </w:rPr>
              <w:fldChar w:fldCharType="end"/>
            </w:r>
          </w:hyperlink>
        </w:p>
        <w:p w14:paraId="238087FD" w14:textId="77777777" w:rsidR="00A23B8D" w:rsidRDefault="00A23B8D">
          <w:pPr>
            <w:pStyle w:val="Verzeichnis2"/>
            <w:tabs>
              <w:tab w:val="left" w:pos="960"/>
              <w:tab w:val="right" w:leader="dot" w:pos="9062"/>
            </w:tabs>
          </w:pPr>
          <w:hyperlink w:anchor="_Toc194687217">
            <w:r>
              <w:rPr>
                <w:rStyle w:val="IndexLink"/>
                <w:rFonts w:ascii="Times New Roman" w:hAnsi="Times New Roman" w:cs="Times New Roman"/>
                <w:webHidden/>
                <w:lang w:val="en-US"/>
              </w:rPr>
              <w:t>5.2</w:t>
            </w:r>
            <w:r>
              <w:rPr>
                <w:rStyle w:val="IndexLink"/>
              </w:rPr>
              <w:tab/>
            </w:r>
            <w:r>
              <w:rPr>
                <w:rStyle w:val="IndexLink"/>
                <w:rFonts w:ascii="Times New Roman" w:hAnsi="Times New Roman" w:cs="Times New Roman"/>
                <w:lang w:val="en-US"/>
              </w:rPr>
              <w:t>Professional musicians vs. amateurs</w:t>
            </w:r>
            <w:r>
              <w:rPr>
                <w:webHidden/>
              </w:rPr>
              <w:fldChar w:fldCharType="begin"/>
            </w:r>
            <w:r>
              <w:rPr>
                <w:webHidden/>
              </w:rPr>
              <w:instrText>PAGEREF _Toc194687217 \h</w:instrText>
            </w:r>
            <w:r>
              <w:rPr>
                <w:webHidden/>
              </w:rPr>
            </w:r>
            <w:r>
              <w:rPr>
                <w:webHidden/>
              </w:rPr>
              <w:fldChar w:fldCharType="separate"/>
            </w:r>
            <w:r>
              <w:rPr>
                <w:rStyle w:val="IndexLink"/>
              </w:rPr>
              <w:tab/>
              <w:t>27</w:t>
            </w:r>
            <w:r>
              <w:rPr>
                <w:webHidden/>
              </w:rPr>
              <w:fldChar w:fldCharType="end"/>
            </w:r>
          </w:hyperlink>
        </w:p>
        <w:p w14:paraId="14EDAA30" w14:textId="77777777" w:rsidR="00A23B8D" w:rsidRDefault="00A23B8D">
          <w:pPr>
            <w:pStyle w:val="Verzeichnis2"/>
            <w:tabs>
              <w:tab w:val="left" w:pos="960"/>
              <w:tab w:val="right" w:leader="dot" w:pos="9062"/>
            </w:tabs>
          </w:pPr>
          <w:hyperlink w:anchor="_Toc194687218">
            <w:r>
              <w:rPr>
                <w:rStyle w:val="IndexLink"/>
                <w:rFonts w:ascii="Times New Roman" w:hAnsi="Times New Roman" w:cs="Times New Roman"/>
                <w:webHidden/>
                <w:lang w:val="en-US"/>
              </w:rPr>
              <w:t>5.3</w:t>
            </w:r>
            <w:r>
              <w:rPr>
                <w:rStyle w:val="IndexLink"/>
              </w:rPr>
              <w:tab/>
            </w:r>
            <w:r>
              <w:rPr>
                <w:rStyle w:val="IndexLink"/>
                <w:rFonts w:ascii="Times New Roman" w:hAnsi="Times New Roman" w:cs="Times New Roman"/>
                <w:lang w:val="en-US"/>
              </w:rPr>
              <w:t>Constraints on generality and future directions</w:t>
            </w:r>
            <w:r>
              <w:rPr>
                <w:webHidden/>
              </w:rPr>
              <w:fldChar w:fldCharType="begin"/>
            </w:r>
            <w:r>
              <w:rPr>
                <w:webHidden/>
              </w:rPr>
              <w:instrText>PAGEREF _Toc194687218 \h</w:instrText>
            </w:r>
            <w:r>
              <w:rPr>
                <w:webHidden/>
              </w:rPr>
            </w:r>
            <w:r>
              <w:rPr>
                <w:webHidden/>
              </w:rPr>
              <w:fldChar w:fldCharType="separate"/>
            </w:r>
            <w:r>
              <w:rPr>
                <w:rStyle w:val="IndexLink"/>
              </w:rPr>
              <w:tab/>
              <w:t>27</w:t>
            </w:r>
            <w:r>
              <w:rPr>
                <w:webHidden/>
              </w:rPr>
              <w:fldChar w:fldCharType="end"/>
            </w:r>
          </w:hyperlink>
        </w:p>
        <w:p w14:paraId="7CA6AC88" w14:textId="77777777" w:rsidR="00A23B8D" w:rsidRDefault="00A23B8D">
          <w:pPr>
            <w:pStyle w:val="Verzeichnis1"/>
            <w:tabs>
              <w:tab w:val="left" w:pos="440"/>
              <w:tab w:val="right" w:leader="dot" w:pos="9062"/>
            </w:tabs>
          </w:pPr>
          <w:hyperlink w:anchor="_Toc194687219">
            <w:r>
              <w:rPr>
                <w:rStyle w:val="IndexLink"/>
                <w:rFonts w:ascii="Times New Roman" w:hAnsi="Times New Roman" w:cs="Times New Roman"/>
                <w:webHidden/>
                <w:lang w:val="en-US"/>
              </w:rPr>
              <w:t>6</w:t>
            </w:r>
            <w:r>
              <w:rPr>
                <w:rStyle w:val="IndexLink"/>
              </w:rPr>
              <w:tab/>
            </w:r>
            <w:r>
              <w:rPr>
                <w:rStyle w:val="IndexLink"/>
                <w:rFonts w:ascii="Times New Roman" w:hAnsi="Times New Roman" w:cs="Times New Roman"/>
                <w:lang w:val="en-US"/>
              </w:rPr>
              <w:t>Summary and Conclusion</w:t>
            </w:r>
            <w:r>
              <w:rPr>
                <w:webHidden/>
              </w:rPr>
              <w:fldChar w:fldCharType="begin"/>
            </w:r>
            <w:r>
              <w:rPr>
                <w:webHidden/>
              </w:rPr>
              <w:instrText>PAGEREF _Toc194687219 \h</w:instrText>
            </w:r>
            <w:r>
              <w:rPr>
                <w:webHidden/>
              </w:rPr>
            </w:r>
            <w:r>
              <w:rPr>
                <w:webHidden/>
              </w:rPr>
              <w:fldChar w:fldCharType="separate"/>
            </w:r>
            <w:r>
              <w:rPr>
                <w:rStyle w:val="IndexLink"/>
              </w:rPr>
              <w:tab/>
              <w:t>28</w:t>
            </w:r>
            <w:r>
              <w:rPr>
                <w:webHidden/>
              </w:rPr>
              <w:fldChar w:fldCharType="end"/>
            </w:r>
          </w:hyperlink>
        </w:p>
        <w:p w14:paraId="2135C6FC" w14:textId="77777777" w:rsidR="00A23B8D" w:rsidRDefault="00A23B8D">
          <w:pPr>
            <w:pStyle w:val="Verzeichnis1"/>
            <w:tabs>
              <w:tab w:val="left" w:pos="440"/>
              <w:tab w:val="right" w:leader="dot" w:pos="9062"/>
            </w:tabs>
          </w:pPr>
          <w:hyperlink w:anchor="_Toc194687220">
            <w:r>
              <w:rPr>
                <w:rStyle w:val="IndexLink"/>
                <w:rFonts w:ascii="Times New Roman" w:hAnsi="Times New Roman" w:cs="Times New Roman"/>
                <w:webHidden/>
                <w:lang w:val="en-US"/>
              </w:rPr>
              <w:t>7</w:t>
            </w:r>
            <w:r>
              <w:rPr>
                <w:rStyle w:val="IndexLink"/>
              </w:rPr>
              <w:tab/>
            </w:r>
            <w:r>
              <w:rPr>
                <w:rStyle w:val="IndexLink"/>
                <w:rFonts w:ascii="Times New Roman" w:hAnsi="Times New Roman" w:cs="Times New Roman"/>
                <w:lang w:val="en-US"/>
              </w:rPr>
              <w:t>Acknowledgements</w:t>
            </w:r>
            <w:r>
              <w:rPr>
                <w:webHidden/>
              </w:rPr>
              <w:fldChar w:fldCharType="begin"/>
            </w:r>
            <w:r>
              <w:rPr>
                <w:webHidden/>
              </w:rPr>
              <w:instrText>PAGEREF _Toc194687220 \h</w:instrText>
            </w:r>
            <w:r>
              <w:rPr>
                <w:webHidden/>
              </w:rPr>
            </w:r>
            <w:r>
              <w:rPr>
                <w:webHidden/>
              </w:rPr>
              <w:fldChar w:fldCharType="separate"/>
            </w:r>
            <w:r>
              <w:rPr>
                <w:rStyle w:val="IndexLink"/>
              </w:rPr>
              <w:tab/>
              <w:t>28</w:t>
            </w:r>
            <w:r>
              <w:rPr>
                <w:webHidden/>
              </w:rPr>
              <w:fldChar w:fldCharType="end"/>
            </w:r>
          </w:hyperlink>
        </w:p>
        <w:p w14:paraId="271F627A" w14:textId="77777777" w:rsidR="00A23B8D" w:rsidRDefault="00A23B8D">
          <w:pPr>
            <w:pStyle w:val="Verzeichnis1"/>
            <w:tabs>
              <w:tab w:val="left" w:pos="440"/>
              <w:tab w:val="right" w:leader="dot" w:pos="9062"/>
            </w:tabs>
          </w:pPr>
          <w:hyperlink w:anchor="_Toc194687221">
            <w:r>
              <w:rPr>
                <w:rStyle w:val="IndexLink"/>
                <w:rFonts w:ascii="Times New Roman" w:hAnsi="Times New Roman" w:cs="Times New Roman"/>
                <w:webHidden/>
                <w:lang w:val="en-US"/>
              </w:rPr>
              <w:t>8</w:t>
            </w:r>
            <w:r>
              <w:rPr>
                <w:rStyle w:val="IndexLink"/>
              </w:rPr>
              <w:tab/>
            </w:r>
            <w:r>
              <w:rPr>
                <w:rStyle w:val="IndexLink"/>
                <w:rFonts w:ascii="Times New Roman" w:hAnsi="Times New Roman" w:cs="Times New Roman"/>
                <w:lang w:val="en-US"/>
              </w:rPr>
              <w:t>Conflicts of Interests and Funding</w:t>
            </w:r>
            <w:r>
              <w:rPr>
                <w:webHidden/>
              </w:rPr>
              <w:fldChar w:fldCharType="begin"/>
            </w:r>
            <w:r>
              <w:rPr>
                <w:webHidden/>
              </w:rPr>
              <w:instrText>PAGEREF _Toc194687221 \h</w:instrText>
            </w:r>
            <w:r>
              <w:rPr>
                <w:webHidden/>
              </w:rPr>
            </w:r>
            <w:r>
              <w:rPr>
                <w:webHidden/>
              </w:rPr>
              <w:fldChar w:fldCharType="separate"/>
            </w:r>
            <w:r>
              <w:rPr>
                <w:rStyle w:val="IndexLink"/>
              </w:rPr>
              <w:tab/>
              <w:t>28</w:t>
            </w:r>
            <w:r>
              <w:rPr>
                <w:webHidden/>
              </w:rPr>
              <w:fldChar w:fldCharType="end"/>
            </w:r>
          </w:hyperlink>
        </w:p>
        <w:p w14:paraId="7A11AD3F" w14:textId="77777777" w:rsidR="00A23B8D" w:rsidRDefault="00A23B8D">
          <w:pPr>
            <w:pStyle w:val="Verzeichnis1"/>
            <w:tabs>
              <w:tab w:val="left" w:pos="440"/>
              <w:tab w:val="right" w:leader="dot" w:pos="9062"/>
            </w:tabs>
          </w:pPr>
          <w:hyperlink w:anchor="_Toc194687222">
            <w:r>
              <w:rPr>
                <w:rStyle w:val="IndexLink"/>
                <w:rFonts w:ascii="Times New Roman" w:hAnsi="Times New Roman" w:cs="Times New Roman"/>
                <w:webHidden/>
                <w:lang w:val="en-US"/>
              </w:rPr>
              <w:t>9</w:t>
            </w:r>
            <w:r>
              <w:rPr>
                <w:rStyle w:val="IndexLink"/>
              </w:rPr>
              <w:tab/>
            </w:r>
            <w:r>
              <w:rPr>
                <w:rStyle w:val="IndexLink"/>
                <w:rFonts w:ascii="Times New Roman" w:hAnsi="Times New Roman" w:cs="Times New Roman"/>
                <w:lang w:val="en-US"/>
              </w:rPr>
              <w:t>Credit Author Statement</w:t>
            </w:r>
            <w:r>
              <w:rPr>
                <w:webHidden/>
              </w:rPr>
              <w:fldChar w:fldCharType="begin"/>
            </w:r>
            <w:r>
              <w:rPr>
                <w:webHidden/>
              </w:rPr>
              <w:instrText>PAGEREF _Toc194687222 \h</w:instrText>
            </w:r>
            <w:r>
              <w:rPr>
                <w:webHidden/>
              </w:rPr>
            </w:r>
            <w:r>
              <w:rPr>
                <w:webHidden/>
              </w:rPr>
              <w:fldChar w:fldCharType="separate"/>
            </w:r>
            <w:r>
              <w:rPr>
                <w:rStyle w:val="IndexLink"/>
              </w:rPr>
              <w:tab/>
              <w:t>28</w:t>
            </w:r>
            <w:r>
              <w:rPr>
                <w:webHidden/>
              </w:rPr>
              <w:fldChar w:fldCharType="end"/>
            </w:r>
          </w:hyperlink>
        </w:p>
        <w:p w14:paraId="13303C4E" w14:textId="77777777" w:rsidR="00A23B8D" w:rsidRDefault="00A23B8D">
          <w:pPr>
            <w:pStyle w:val="Verzeichnis1"/>
            <w:tabs>
              <w:tab w:val="left" w:pos="720"/>
              <w:tab w:val="right" w:leader="dot" w:pos="9062"/>
            </w:tabs>
          </w:pPr>
          <w:hyperlink w:anchor="_Toc194687223">
            <w:r>
              <w:rPr>
                <w:rStyle w:val="IndexLink"/>
                <w:rFonts w:ascii="Times New Roman" w:hAnsi="Times New Roman" w:cs="Times New Roman"/>
                <w:webHidden/>
                <w:lang w:val="en-US"/>
              </w:rPr>
              <w:t>10</w:t>
            </w:r>
            <w:r>
              <w:rPr>
                <w:rStyle w:val="IndexLink"/>
              </w:rPr>
              <w:tab/>
            </w:r>
            <w:r>
              <w:rPr>
                <w:rStyle w:val="IndexLink"/>
                <w:rFonts w:ascii="Times New Roman" w:hAnsi="Times New Roman" w:cs="Times New Roman"/>
                <w:lang w:val="en-US"/>
              </w:rPr>
              <w:t>Supplementary material</w:t>
            </w:r>
            <w:r>
              <w:rPr>
                <w:webHidden/>
              </w:rPr>
              <w:fldChar w:fldCharType="begin"/>
            </w:r>
            <w:r>
              <w:rPr>
                <w:webHidden/>
              </w:rPr>
              <w:instrText>PAGEREF _Toc194687223 \h</w:instrText>
            </w:r>
            <w:r>
              <w:rPr>
                <w:webHidden/>
              </w:rPr>
            </w:r>
            <w:r>
              <w:rPr>
                <w:webHidden/>
              </w:rPr>
              <w:fldChar w:fldCharType="separate"/>
            </w:r>
            <w:r>
              <w:rPr>
                <w:rStyle w:val="IndexLink"/>
              </w:rPr>
              <w:tab/>
              <w:t>29</w:t>
            </w:r>
            <w:r>
              <w:rPr>
                <w:webHidden/>
              </w:rPr>
              <w:fldChar w:fldCharType="end"/>
            </w:r>
          </w:hyperlink>
        </w:p>
        <w:p w14:paraId="3C863DE6" w14:textId="77777777" w:rsidR="00A23B8D" w:rsidRDefault="00A23B8D">
          <w:pPr>
            <w:pStyle w:val="Verzeichnis1"/>
            <w:tabs>
              <w:tab w:val="right" w:leader="dot" w:pos="9062"/>
            </w:tabs>
          </w:pPr>
          <w:hyperlink w:anchor="_Toc194687224">
            <w:r>
              <w:rPr>
                <w:webHidden/>
              </w:rPr>
              <w:fldChar w:fldCharType="begin"/>
            </w:r>
            <w:r>
              <w:rPr>
                <w:webHidden/>
              </w:rPr>
              <w:instrText>PAGEREF _Toc194687224 \h</w:instrText>
            </w:r>
            <w:r>
              <w:rPr>
                <w:webHidden/>
              </w:rPr>
            </w:r>
            <w:r>
              <w:rPr>
                <w:webHidden/>
              </w:rPr>
              <w:fldChar w:fldCharType="separate"/>
            </w:r>
            <w:r>
              <w:rPr>
                <w:rStyle w:val="IndexLink"/>
                <w:webHidden/>
              </w:rPr>
              <w:t>References</w:t>
            </w:r>
            <w:r>
              <w:rPr>
                <w:rStyle w:val="IndexLink"/>
                <w:webHidden/>
              </w:rPr>
              <w:tab/>
              <w:t>29</w:t>
            </w:r>
            <w:r>
              <w:rPr>
                <w:webHidden/>
              </w:rPr>
              <w:fldChar w:fldCharType="end"/>
            </w:r>
          </w:hyperlink>
        </w:p>
        <w:p w14:paraId="050177ED" w14:textId="77777777" w:rsidR="00A23B8D" w:rsidRDefault="00000000">
          <w:r>
            <w:fldChar w:fldCharType="end"/>
          </w:r>
        </w:p>
      </w:sdtContent>
    </w:sdt>
    <w:p w14:paraId="24626AA2" w14:textId="77777777" w:rsidR="00A23B8D" w:rsidRDefault="00000000">
      <w:pPr>
        <w:suppressAutoHyphens w:val="0"/>
        <w:rPr>
          <w:rStyle w:val="Hervorhebung"/>
          <w:rFonts w:ascii="Times New Roman" w:eastAsiaTheme="majorEastAsia" w:hAnsi="Times New Roman" w:cs="Times New Roman"/>
          <w:color w:val="2F5496" w:themeColor="accent1" w:themeShade="BF"/>
          <w:sz w:val="24"/>
          <w:szCs w:val="24"/>
          <w:lang w:val="en-US"/>
        </w:rPr>
      </w:pPr>
      <w:r>
        <w:br w:type="page"/>
      </w:r>
    </w:p>
    <w:p w14:paraId="6EA190C8" w14:textId="77777777" w:rsidR="00A23B8D" w:rsidRDefault="00000000">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9" w:name="_Toc194687188"/>
      <w:bookmarkStart w:id="10" w:name="_Toc64538323"/>
      <w:r>
        <w:rPr>
          <w:rStyle w:val="Hervorhebung"/>
          <w:rFonts w:ascii="Times New Roman" w:hAnsi="Times New Roman" w:cs="Times New Roman"/>
          <w:sz w:val="24"/>
          <w:szCs w:val="24"/>
          <w:lang w:val="en-US"/>
        </w:rPr>
        <w:lastRenderedPageBreak/>
        <w:t>Abstract</w:t>
      </w:r>
      <w:bookmarkEnd w:id="9"/>
      <w:bookmarkEnd w:id="10"/>
    </w:p>
    <w:p w14:paraId="473C30E2" w14:textId="77777777" w:rsidR="00A23B8D" w:rsidRDefault="00000000">
      <w:pPr>
        <w:spacing w:line="480" w:lineRule="auto"/>
        <w:rPr>
          <w:rFonts w:ascii="Times New Roman" w:hAnsi="Times New Roman" w:cs="Times New Roman"/>
          <w:sz w:val="24"/>
          <w:szCs w:val="24"/>
          <w:lang w:val="en-US"/>
        </w:rPr>
      </w:pPr>
      <w:commentRangeStart w:id="11"/>
      <w:r>
        <w:rPr>
          <w:rFonts w:ascii="Times New Roman" w:hAnsi="Times New Roman" w:cs="Times New Roman"/>
          <w:sz w:val="24"/>
          <w:szCs w:val="24"/>
          <w:lang w:val="en-US"/>
        </w:rPr>
        <w:t xml:space="preserve">Musicians outperform non-musicians in vocal emotion recognition, presumably due to </w:t>
      </w:r>
      <w:commentRangeStart w:id="12"/>
      <w:r>
        <w:rPr>
          <w:rFonts w:ascii="Times New Roman" w:hAnsi="Times New Roman" w:cs="Times New Roman"/>
          <w:sz w:val="24"/>
          <w:szCs w:val="24"/>
          <w:lang w:val="en-US"/>
        </w:rPr>
        <w:t>predisposed</w:t>
      </w:r>
      <w:commentRangeEnd w:id="12"/>
      <w:r>
        <w:commentReference w:id="12"/>
      </w:r>
      <w:r>
        <w:rPr>
          <w:rFonts w:ascii="Times New Roman" w:hAnsi="Times New Roman" w:cs="Times New Roman"/>
          <w:sz w:val="24"/>
          <w:szCs w:val="24"/>
          <w:lang w:val="en-US"/>
        </w:rPr>
        <w:t xml:space="preserve"> differences in auditory sensitivity for melodic patterns that carry emotional meaning. </w:t>
      </w:r>
      <w:commentRangeEnd w:id="11"/>
      <w:r>
        <w:commentReference w:id="11"/>
      </w:r>
      <w:r>
        <w:rPr>
          <w:rFonts w:ascii="Times New Roman" w:hAnsi="Times New Roman" w:cs="Times New Roman"/>
          <w:sz w:val="24"/>
          <w:szCs w:val="24"/>
          <w:lang w:val="en-US"/>
        </w:rPr>
        <w:t xml:space="preserve">However, the current literature is inconclusive regarding differential effects in subgroups of musicians. </w:t>
      </w:r>
      <w:commentRangeStart w:id="13"/>
      <w:r>
        <w:rPr>
          <w:rFonts w:ascii="Times New Roman" w:hAnsi="Times New Roman" w:cs="Times New Roman"/>
          <w:sz w:val="24"/>
          <w:szCs w:val="24"/>
          <w:lang w:val="en-US"/>
        </w:rPr>
        <w:t xml:space="preserve">Therefore, we focused on two contrasts potentially relevant in the context of vocal emotions: singers (N= 45) vs. instrumentalists (N=43) and professional musicians (N = 40) vs. amateurs (N = 88) vs. non-musicians (N = 38). </w:t>
      </w:r>
      <w:commentRangeEnd w:id="13"/>
      <w:r w:rsidR="004D13B1">
        <w:rPr>
          <w:rStyle w:val="Kommentarzeichen"/>
        </w:rPr>
        <w:commentReference w:id="13"/>
      </w:r>
      <w:r>
        <w:rPr>
          <w:rFonts w:ascii="Times New Roman" w:hAnsi="Times New Roman" w:cs="Times New Roman"/>
          <w:sz w:val="24"/>
          <w:szCs w:val="24"/>
          <w:lang w:val="en-US"/>
        </w:rPr>
        <w:t xml:space="preserve">Importantly, due to </w:t>
      </w:r>
      <w:commentRangeStart w:id="14"/>
      <w:r>
        <w:rPr>
          <w:rFonts w:ascii="Times New Roman" w:hAnsi="Times New Roman" w:cs="Times New Roman"/>
          <w:sz w:val="24"/>
          <w:szCs w:val="24"/>
          <w:lang w:val="en-US"/>
        </w:rPr>
        <w:t>consistent</w:t>
      </w:r>
      <w:commentRangeEnd w:id="14"/>
      <w:r>
        <w:commentReference w:id="14"/>
      </w:r>
      <w:r>
        <w:rPr>
          <w:rFonts w:ascii="Times New Roman" w:hAnsi="Times New Roman" w:cs="Times New Roman"/>
          <w:sz w:val="24"/>
          <w:szCs w:val="24"/>
          <w:lang w:val="en-US"/>
        </w:rPr>
        <w:t xml:space="preserve"> evidence against a causal role of formal musical training, we assumed that vocal emotion recognition would be unaffected by the type and amount of musical training. Using both frequentist and Bayesian inference, we found the predicted null effects for singers vs. instrumentalists, and for professionals vs. amateurs. The pattern for amateurs vs. non-musicians was inconclusive. In a subsequent correlational analysis, we replicated the consistent link between vocal emotion perception and auditory sensitivity, especially for melodies. Hence, the current work adds a new perspective to the accumulating evidence that the musicians’ advantage for vocal emotions is associated with differences in auditory sensitivity but not to the type of musical activities or the amount of formal training. </w:t>
      </w:r>
    </w:p>
    <w:p w14:paraId="6B2C1B0D" w14:textId="77777777" w:rsidR="00A23B8D" w:rsidRDefault="00A23B8D">
      <w:pPr>
        <w:rPr>
          <w:rFonts w:ascii="Times New Roman" w:hAnsi="Times New Roman" w:cs="Times New Roman"/>
          <w:color w:val="C00000"/>
          <w:sz w:val="24"/>
          <w:szCs w:val="24"/>
          <w:lang w:val="en-US"/>
        </w:rPr>
      </w:pPr>
    </w:p>
    <w:p w14:paraId="1616B078"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Keywords:</w:t>
      </w:r>
      <w:r>
        <w:rPr>
          <w:rFonts w:ascii="Times New Roman" w:hAnsi="Times New Roman" w:cs="Times New Roman"/>
          <w:sz w:val="24"/>
          <w:szCs w:val="24"/>
          <w:lang w:val="en-US"/>
        </w:rPr>
        <w:t xml:space="preserve"> vocal emotion perception, </w:t>
      </w:r>
      <w:r>
        <w:rPr>
          <w:rFonts w:ascii="Times New Roman" w:hAnsi="Times New Roman" w:cs="Times New Roman"/>
          <w:color w:val="C00000"/>
          <w:sz w:val="24"/>
          <w:szCs w:val="24"/>
          <w:lang w:val="en-US"/>
        </w:rPr>
        <w:t>singers, instrumentalists</w:t>
      </w:r>
      <w:r>
        <w:rPr>
          <w:rFonts w:ascii="Times New Roman" w:hAnsi="Times New Roman" w:cs="Times New Roman"/>
          <w:sz w:val="24"/>
          <w:szCs w:val="24"/>
          <w:lang w:val="en-US"/>
        </w:rPr>
        <w:t xml:space="preserve">, </w:t>
      </w:r>
      <w:r>
        <w:rPr>
          <w:rFonts w:ascii="Times New Roman" w:hAnsi="Times New Roman" w:cs="Times New Roman"/>
          <w:color w:val="C00000"/>
          <w:sz w:val="24"/>
          <w:szCs w:val="24"/>
          <w:lang w:val="en-US"/>
        </w:rPr>
        <w:t>amateurs</w:t>
      </w:r>
      <w:r>
        <w:rPr>
          <w:rFonts w:ascii="Times New Roman" w:hAnsi="Times New Roman" w:cs="Times New Roman"/>
          <w:sz w:val="24"/>
          <w:szCs w:val="24"/>
          <w:lang w:val="en-US"/>
        </w:rPr>
        <w:t>, parameter-specific voice morphing, musicality</w:t>
      </w:r>
    </w:p>
    <w:p w14:paraId="7F7CB10C" w14:textId="77777777" w:rsidR="00A23B8D" w:rsidRDefault="00A23B8D">
      <w:pPr>
        <w:rPr>
          <w:rFonts w:ascii="Times New Roman" w:hAnsi="Times New Roman" w:cs="Times New Roman"/>
          <w:sz w:val="24"/>
          <w:szCs w:val="24"/>
          <w:lang w:val="en-US"/>
        </w:rPr>
      </w:pPr>
    </w:p>
    <w:p w14:paraId="6DA1282C" w14:textId="77777777" w:rsidR="00A23B8D" w:rsidRDefault="00000000">
      <w:pPr>
        <w:suppressAutoHyphens w:val="0"/>
        <w:rPr>
          <w:rStyle w:val="Hervorhebung"/>
          <w:rFonts w:ascii="Times New Roman" w:eastAsiaTheme="majorEastAsia" w:hAnsi="Times New Roman" w:cs="Times New Roman"/>
          <w:color w:val="2F5496" w:themeColor="accent1" w:themeShade="BF"/>
          <w:sz w:val="24"/>
          <w:szCs w:val="24"/>
          <w:lang w:val="en-US"/>
        </w:rPr>
      </w:pPr>
      <w:r w:rsidRPr="00717214">
        <w:rPr>
          <w:lang w:val="en-US"/>
        </w:rPr>
        <w:br w:type="page"/>
      </w:r>
    </w:p>
    <w:p w14:paraId="5A8F01EA" w14:textId="77777777" w:rsidR="00A23B8D" w:rsidRDefault="00000000">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15" w:name="_Toc194687189"/>
      <w:r>
        <w:rPr>
          <w:rStyle w:val="Hervorhebung"/>
          <w:rFonts w:ascii="Times New Roman" w:hAnsi="Times New Roman" w:cs="Times New Roman"/>
          <w:sz w:val="24"/>
          <w:szCs w:val="24"/>
          <w:lang w:val="en-US"/>
        </w:rPr>
        <w:lastRenderedPageBreak/>
        <w:t>Public significance statement</w:t>
      </w:r>
      <w:bookmarkEnd w:id="15"/>
    </w:p>
    <w:p w14:paraId="3B49576F" w14:textId="77777777" w:rsidR="00A23B8D" w:rsidRDefault="00000000">
      <w:pPr>
        <w:pStyle w:val="Listenabsatz"/>
        <w:numPr>
          <w:ilvl w:val="0"/>
          <w:numId w:val="3"/>
        </w:numPr>
        <w:spacing w:line="480" w:lineRule="auto"/>
        <w:rPr>
          <w:i/>
          <w:iCs/>
          <w:lang w:val="en-US"/>
        </w:rPr>
      </w:pPr>
      <w:proofErr w:type="spellStart"/>
      <w:r>
        <w:rPr>
          <w:rFonts w:ascii="Times New Roman" w:hAnsi="Times New Roman" w:cs="Times New Roman"/>
          <w:iCs/>
          <w:color w:val="C00000"/>
          <w:sz w:val="24"/>
          <w:szCs w:val="24"/>
          <w:lang w:val="en-US"/>
        </w:rPr>
        <w:t>ToDo</w:t>
      </w:r>
      <w:proofErr w:type="spellEnd"/>
      <w:r>
        <w:rPr>
          <w:iCs/>
          <w:color w:val="C00000"/>
          <w:lang w:val="en-US"/>
        </w:rPr>
        <w:t xml:space="preserve"> </w:t>
      </w:r>
      <w:r>
        <w:br w:type="page"/>
      </w:r>
    </w:p>
    <w:p w14:paraId="07AC069C" w14:textId="77777777" w:rsidR="00A23B8D" w:rsidRDefault="00000000">
      <w:pPr>
        <w:pStyle w:val="berschrift1"/>
        <w:numPr>
          <w:ilvl w:val="0"/>
          <w:numId w:val="2"/>
        </w:numPr>
        <w:spacing w:line="480" w:lineRule="auto"/>
        <w:rPr>
          <w:rFonts w:ascii="Times New Roman" w:hAnsi="Times New Roman" w:cs="Times New Roman"/>
          <w:sz w:val="24"/>
          <w:szCs w:val="24"/>
          <w:lang w:val="en-US"/>
        </w:rPr>
      </w:pPr>
      <w:bookmarkStart w:id="16" w:name="_Toc194687190"/>
      <w:r>
        <w:rPr>
          <w:rFonts w:ascii="Times New Roman" w:hAnsi="Times New Roman" w:cs="Times New Roman"/>
          <w:sz w:val="24"/>
          <w:szCs w:val="24"/>
          <w:lang w:val="en-US"/>
        </w:rPr>
        <w:lastRenderedPageBreak/>
        <w:t>Introduction: associations between musicality and vocal emotion perception</w:t>
      </w:r>
      <w:bookmarkEnd w:id="16"/>
      <w:r>
        <w:rPr>
          <w:rFonts w:ascii="Times New Roman" w:hAnsi="Times New Roman" w:cs="Times New Roman"/>
          <w:sz w:val="24"/>
          <w:szCs w:val="24"/>
          <w:lang w:val="en-US"/>
        </w:rPr>
        <w:t xml:space="preserve"> </w:t>
      </w:r>
    </w:p>
    <w:p w14:paraId="6D863482" w14:textId="35D07B83" w:rsidR="00A23B8D"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The human voice is a prime carrier of emotional information. Therefore, adequate perception of vocal emotions is important for everyday social interaction </w:t>
      </w:r>
      <w:sdt>
        <w:sdtPr>
          <w:id w:val="-114173170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0LTA0VDE3OjQyOjE5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QtMDRUMTc6NDI6MTk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(Laukka et al., 2016; Schirmer et al., 2025)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On average, humans can infer emotion from voices well above chance </w:t>
      </w:r>
      <w:sdt>
        <w:sdtPr>
          <w:id w:val="195851775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QtMDRUMTc6NDI6MTk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QtMDRUMTc6NDI6MTk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QtMDRUMTc6NDI6MTk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0LTA0VDE3OjQyOjE5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(Banse &amp; Scherer, 1996; Juslin &amp; Laukka, 2003; Scherer,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but this capacity is subject to great individual variability and seems to be linked to differences in </w:t>
      </w:r>
      <w:r>
        <w:rPr>
          <w:rFonts w:ascii="Times New Roman" w:hAnsi="Times New Roman" w:cs="Times New Roman"/>
          <w:b/>
          <w:sz w:val="24"/>
          <w:szCs w:val="24"/>
          <w:lang w:val="en-US"/>
        </w:rPr>
        <w:t>musicality</w:t>
      </w:r>
      <w:r>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id w:val="210699888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0LTA0VDE3OjQyOjE5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Q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QtMDRUMTc6NDI6MTkiLCJQcm9qZWN0Ijp7IiRyZWYiOiI1In19LCJVc2VOdW1iZXJpbmdUeXBlT2ZQYXJlbnREb2N1bWVudCI6ZmFsc2V9LHsiJGlkIjoiMTk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DQtMDRUMTc6NDY6NDIiLCJQcm9qZWN0Ijp7IiRyZWYiOiI1In19LCJVc2VOdW1iZXJpbmdUeXBlT2ZQYXJlbnREb2N1bWVudCI6ZmFsc2V9XSwiRm9ybWF0dGVkVGV4dCI6eyIkaWQiOiIyOSIsIkNvdW50IjoxLCJUZXh0VW5pdHMiOlt7IiRpZCI6IjMwIiwiRm9udFN0eWxlIjp7IiRpZCI6IjMx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(M. Martins et al., 2021; Nussbaum &amp; Schweinberger, 2021;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Several recent works sought to unravel the potential mechanisms underlying this advantage</w:t>
      </w:r>
      <w:r w:rsidR="004D13B1">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ins w:id="17" w:author="Stefan Schweinberger" w:date="2025-04-11T16:26:00Z">
        <w:r w:rsidR="004D13B1">
          <w:rPr>
            <w:rFonts w:ascii="Times New Roman" w:hAnsi="Times New Roman" w:cs="Times New Roman"/>
            <w:sz w:val="24"/>
            <w:szCs w:val="24"/>
            <w:lang w:val="en-US"/>
          </w:rPr>
          <w:t xml:space="preserve">collectively tend to </w:t>
        </w:r>
      </w:ins>
      <w:commentRangeStart w:id="18"/>
      <w:r>
        <w:rPr>
          <w:rFonts w:ascii="Times New Roman" w:hAnsi="Times New Roman" w:cs="Times New Roman"/>
          <w:sz w:val="24"/>
          <w:szCs w:val="24"/>
          <w:lang w:val="en-US"/>
        </w:rPr>
        <w:t xml:space="preserve">emphasize the role of predisposed </w:t>
      </w:r>
      <w:r>
        <w:rPr>
          <w:rFonts w:ascii="Times New Roman" w:hAnsi="Times New Roman" w:cs="Times New Roman"/>
          <w:b/>
          <w:sz w:val="24"/>
          <w:szCs w:val="24"/>
          <w:lang w:val="en-US"/>
        </w:rPr>
        <w:t>acoustic sensitivity</w:t>
      </w:r>
      <w:commentRangeEnd w:id="18"/>
      <w:r>
        <w:commentReference w:id="18"/>
      </w:r>
      <w:r>
        <w:rPr>
          <w:rFonts w:ascii="Times New Roman" w:hAnsi="Times New Roman" w:cs="Times New Roman"/>
          <w:b/>
          <w:sz w:val="24"/>
          <w:szCs w:val="24"/>
          <w:lang w:val="en-US"/>
        </w:rPr>
        <w:t xml:space="preserve"> </w:t>
      </w:r>
      <w:r>
        <w:rPr>
          <w:rFonts w:ascii="Times New Roman" w:hAnsi="Times New Roman" w:cs="Times New Roman"/>
          <w:bCs/>
          <w:sz w:val="24"/>
          <w:szCs w:val="24"/>
          <w:lang w:val="en-US"/>
        </w:rPr>
        <w:t>rather than causal effects of musical training</w:t>
      </w:r>
      <w:r>
        <w:rPr>
          <w:rFonts w:ascii="Times New Roman" w:hAnsi="Times New Roman" w:cs="Times New Roman"/>
          <w:sz w:val="24"/>
          <w:szCs w:val="24"/>
          <w:lang w:val="en-US"/>
        </w:rPr>
        <w:t xml:space="preserve">: </w:t>
      </w:r>
      <w:commentRangeStart w:id="19"/>
      <w:r>
        <w:rPr>
          <w:rFonts w:ascii="Times New Roman" w:hAnsi="Times New Roman" w:cs="Times New Roman"/>
          <w:sz w:val="24"/>
          <w:szCs w:val="24"/>
          <w:lang w:val="en-US"/>
        </w:rPr>
        <w:t xml:space="preserve">Musicians have more fine-grained basic auditory skills compared to non-musicians, such as pitch and rhythm perception, musical memory, or signal-in-noise discrimination  </w:t>
      </w:r>
      <w:sdt>
        <w:sdtPr>
          <w:id w:val="-149309225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9yZ2FuaXphdGlvbnMiOltdLCJPdGhlcnNJbnZvbHZlZCI6W10sIlBlcmlvZGljYWwiOnsiJGlkIjoiMTQ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NS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MiLCJJZCI6IjFkNTk5YWFhLTJmMWItNDYzNC04NTZiLTIxMWJiZjQ2OWFmYyIsIk1vZGlmaWVkT24iOiIyMDI1LTA0LTA0VDE3OjQyOjE5IiwiUHJvamVjdCI6eyIkcmVmIjoiNSJ9fSwiVXNlTnVtYmVyaW5nVHlwZU9mUGFyZW50RG9jdW1lbnQiOmZhbHNlfSx7IiRpZCI6IjE1IiwiJHR5cGUiOiJTd2lzc0FjYWRlbWljLkNpdGF2aS5DaXRhdGlvbnMuV29yZFBsYWNlaG9sZGVyRW50cnksIFN3aXNzQWNhZGVtaWMuQ2l0YXZpIiwiSWQiOiI1ZmEzNDk0ZS1iMTNjLTRiNDctYTk1Yi05NjdmMzAwNDhjNTg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mM0MmI0NGMtM2M1MC00ZWZhLTlkMTktZmU2MWJjNmQxMmY4IiwiVGV4dCI6IihCYWxkw6kgZXQgYWwuLCAyMDI1OyBLcmF1cyAmIENoYW5kcmFzZWthcmFuLCAyMDEwKSIsIldBSVZlcnNpb24iOiI2LjExLjAuMCJ9}</w:instrText>
          </w:r>
          <w:r>
            <w:rPr>
              <w:rFonts w:ascii="Times New Roman" w:hAnsi="Times New Roman" w:cs="Times New Roman"/>
              <w:sz w:val="24"/>
              <w:szCs w:val="24"/>
              <w:lang w:val="en-US"/>
            </w:rPr>
            <w:fldChar w:fldCharType="separate"/>
          </w:r>
          <w:r w:rsidRPr="00966158">
            <w:rPr>
              <w:rFonts w:ascii="Times New Roman" w:hAnsi="Times New Roman" w:cs="Times New Roman"/>
              <w:sz w:val="24"/>
              <w:szCs w:val="24"/>
              <w:lang w:val="en-US"/>
              <w:rPrChange w:id="20" w:author="Stefan Schweinberger" w:date="2025-04-11T16:28:00Z">
                <w:rPr>
                  <w:rFonts w:ascii="Times New Roman" w:hAnsi="Times New Roman" w:cs="Times New Roman"/>
                  <w:sz w:val="24"/>
                  <w:szCs w:val="24"/>
                </w:rPr>
              </w:rPrChange>
            </w:rPr>
            <w:t>(Baldé et al., 2025; Kraus &amp; Chandrasekaran, 2010)</w:t>
          </w:r>
          <w:r>
            <w:rPr>
              <w:rFonts w:ascii="Times New Roman" w:hAnsi="Times New Roman" w:cs="Times New Roman"/>
              <w:sz w:val="24"/>
              <w:szCs w:val="24"/>
              <w:lang w:val="en-US"/>
            </w:rPr>
            <w:fldChar w:fldCharType="end"/>
          </w:r>
        </w:sdtContent>
      </w:sdt>
      <w:del w:id="21" w:author="Stefan Schweinberger" w:date="2025-04-11T16:28:00Z">
        <w:r w:rsidRPr="00966158" w:rsidDel="00966158">
          <w:rPr>
            <w:rFonts w:ascii="Times New Roman" w:hAnsi="Times New Roman" w:cs="Times New Roman"/>
            <w:sz w:val="24"/>
            <w:szCs w:val="24"/>
            <w:lang w:val="en-US"/>
            <w:rPrChange w:id="22" w:author="Stefan Schweinberger" w:date="2025-04-11T16:28:00Z">
              <w:rPr>
                <w:rFonts w:ascii="Times New Roman" w:hAnsi="Times New Roman" w:cs="Times New Roman"/>
                <w:sz w:val="24"/>
                <w:szCs w:val="24"/>
              </w:rPr>
            </w:rPrChange>
          </w:rPr>
          <w:delText xml:space="preserve"> </w:delText>
        </w:r>
      </w:del>
      <w:commentRangeEnd w:id="19"/>
      <w:r>
        <w:commentReference w:id="19"/>
      </w:r>
      <w:r w:rsidRPr="00966158">
        <w:rPr>
          <w:rFonts w:ascii="Times New Roman" w:hAnsi="Times New Roman" w:cs="Times New Roman"/>
          <w:sz w:val="24"/>
          <w:szCs w:val="24"/>
          <w:lang w:val="en-US"/>
          <w:rPrChange w:id="23" w:author="Stefan Schweinberger" w:date="2025-04-11T16:28:00Z">
            <w:rPr>
              <w:rFonts w:ascii="Times New Roman" w:hAnsi="Times New Roman" w:cs="Times New Roman"/>
              <w:sz w:val="24"/>
              <w:szCs w:val="24"/>
            </w:rPr>
          </w:rPrChange>
        </w:rPr>
        <w:t xml:space="preserve">. </w:t>
      </w:r>
      <w:ins w:id="24" w:author="Stefan Schweinberger" w:date="2025-04-11T16:28:00Z">
        <w:r w:rsidR="00966158" w:rsidRPr="00966158">
          <w:rPr>
            <w:rFonts w:ascii="Times New Roman" w:hAnsi="Times New Roman" w:cs="Times New Roman"/>
            <w:sz w:val="24"/>
            <w:szCs w:val="24"/>
            <w:lang w:val="en-US"/>
            <w:rPrChange w:id="25" w:author="Stefan Schweinberger" w:date="2025-04-11T16:28:00Z">
              <w:rPr>
                <w:rFonts w:ascii="Times New Roman" w:hAnsi="Times New Roman" w:cs="Times New Roman"/>
                <w:sz w:val="24"/>
                <w:szCs w:val="24"/>
              </w:rPr>
            </w:rPrChange>
          </w:rPr>
          <w:t xml:space="preserve">Importantly, this does not seem to depend directly on </w:t>
        </w:r>
        <w:r w:rsidR="00966158">
          <w:rPr>
            <w:rFonts w:ascii="Times New Roman" w:hAnsi="Times New Roman" w:cs="Times New Roman"/>
            <w:sz w:val="24"/>
            <w:szCs w:val="24"/>
            <w:lang w:val="en-US"/>
          </w:rPr>
          <w:t>formal musical t</w:t>
        </w:r>
      </w:ins>
      <w:ins w:id="26" w:author="Stefan Schweinberger" w:date="2025-04-11T16:29:00Z">
        <w:r w:rsidR="00966158">
          <w:rPr>
            <w:rFonts w:ascii="Times New Roman" w:hAnsi="Times New Roman" w:cs="Times New Roman"/>
            <w:sz w:val="24"/>
            <w:szCs w:val="24"/>
            <w:lang w:val="en-US"/>
          </w:rPr>
          <w:t xml:space="preserve">raining: </w:t>
        </w:r>
      </w:ins>
      <w:sdt>
        <w:sdtPr>
          <w:id w:val="-1471977599"/>
          <w:placeholder>
            <w:docPart w:val="B9BF5FA1DECE4556A5C0528D9162989D"/>
          </w:placeholder>
        </w:sdtPr>
        <w:sdtContent>
          <w:r>
            <w:fldChar w:fldCharType="begin"/>
          </w:r>
          <w:r w:rsidRPr="00966158">
            <w:rPr>
              <w:rFonts w:ascii="Times New Roman" w:hAnsi="Times New Roman" w:cs="Times New Roman"/>
              <w:sz w:val="24"/>
              <w:szCs w:val="24"/>
              <w:lang w:val="en-US"/>
              <w:rPrChange w:id="27" w:author="Stefan Schweinberger" w:date="2025-04-11T16:28:00Z">
                <w:rPr>
                  <w:rFonts w:ascii="Times New Roman" w:hAnsi="Times New Roman" w:cs="Times New Roman"/>
                  <w:sz w:val="24"/>
                  <w:szCs w:val="24"/>
                </w:rPr>
              </w:rPrChange>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w:instrText>
          </w:r>
          <w:r>
            <w:rPr>
              <w:rFonts w:ascii="Times New Roman" w:hAnsi="Times New Roman" w:cs="Times New Roman"/>
              <w:sz w:val="24"/>
              <w:szCs w:val="24"/>
            </w:rPr>
            <w:instrText>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NC0wNFQxNzo0MjoxOS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NhZTk2OGEyMC00YWY5LTQ0NmEtOGRlMS0xNjQ0MDNiNDYzMGMiLCJUZXh0IjoiQ29ycmVpYSBldCBhbC4iLCJXQUlWZXJzaW9uIjoiNi4xMS4wLjAifQ==}</w:instrText>
          </w:r>
          <w:r>
            <w:rPr>
              <w:rFonts w:ascii="Times New Roman" w:hAnsi="Times New Roman" w:cs="Times New Roman"/>
              <w:sz w:val="24"/>
              <w:szCs w:val="24"/>
            </w:rPr>
            <w:fldChar w:fldCharType="separate"/>
          </w:r>
          <w:r>
            <w:rPr>
              <w:rFonts w:ascii="Times New Roman" w:hAnsi="Times New Roman" w:cs="Times New Roman"/>
              <w:sz w:val="24"/>
              <w:szCs w:val="24"/>
            </w:rPr>
            <w:t>Correia et al.</w:t>
          </w:r>
          <w:r>
            <w:rPr>
              <w:rFonts w:ascii="Times New Roman" w:hAnsi="Times New Roman" w:cs="Times New Roman"/>
              <w:sz w:val="24"/>
              <w:szCs w:val="24"/>
            </w:rPr>
            <w:fldChar w:fldCharType="end"/>
          </w:r>
        </w:sdtContent>
      </w:sdt>
      <w:r>
        <w:rPr>
          <w:rFonts w:ascii="Times New Roman" w:hAnsi="Times New Roman" w:cs="Times New Roman"/>
          <w:sz w:val="24"/>
          <w:szCs w:val="24"/>
          <w:lang w:val="en-US"/>
        </w:rPr>
        <w:t xml:space="preserve"> </w:t>
      </w:r>
      <w:sdt>
        <w:sdtPr>
          <w:id w:val="463002714"/>
          <w:placeholder>
            <w:docPart w:val="B9BF5FA1DECE4556A5C0528D9162989D"/>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QtMDRUMTc6NDI6MTk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1Nzg5MTJhOS0zODJiLTQzNDYtODRmMC1hMTBmYTBhOTMyNjAiLCJUZXh0IjoiKDIwMjI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found that the link between music training and vocal emotion perception was fully mediated via these auditory perception skills. The association between auditory perception and vocal emotion recognition was even observed in the absence of any formal musical training </w:t>
      </w:r>
      <w:sdt>
        <w:sdtPr>
          <w:id w:val="-83183229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IxLCJSYW5nZUxlbmd0aCI6MjQ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QtMDRUMTc6NDI6MTkiLCJQcm9qZWN0Ijp7IiRyZWYiOiI1In19LCJVc2VOdW1iZXJpbmdUeXBlT2ZQYXJlbnREb2N1bWVudCI6ZmFsc2V9XSwiRm9ybWF0dGVkVGV4dCI6eyIkaWQiOiIzMiIsIkNvdW50IjoxLCJUZXh0VW5pdHMiOlt7IiRpZCI6IjMzIiwiRm9udFN0eWxlIjp7IiRpZCI6IjM0IiwiTmV1dHJhbCI6dHJ1ZX0sIlJlYWRpbmdPcmRlciI6MSwiVGV4dCI6IihDb3JyZWlhIGV0IGFsLiwgMjAyMjsgTnVzc2JhdW0gZXQgYWwuLCAyMDI0KSJ9XX0sIlRhZyI6IkNpdGF2aVBsYWNlaG9sZGVyI2UxYzUyNWM1LTAwMDUtNGM3OS1hZjEzLWQ1MGUzOTI3ZGNmNSIsIlRleHQiOiIoQ29ycmVpYSBldCBhbC4sIDIwMjI7IE51c3NiYXVtIGV0IGFsLiwgMjAyN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 2022; 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While these insights are limited by their correlational nature,</w:t>
      </w:r>
      <w:commentRangeStart w:id="28"/>
      <w:r>
        <w:rPr>
          <w:rFonts w:ascii="Times New Roman" w:hAnsi="Times New Roman" w:cs="Times New Roman"/>
          <w:sz w:val="24"/>
          <w:szCs w:val="24"/>
          <w:lang w:val="en-US"/>
        </w:rPr>
        <w:t xml:space="preserve"> the presumably strongest evidence is provided by a recent randomized-controlled study in school children, which found no causal effects of musical training on vocal emotion perception performance </w:t>
      </w:r>
      <w:sdt>
        <w:sdtPr>
          <w:id w:val="92253167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QtMDRUMTc6NDY6MjIiLCJQcm9qZWN0Ijp7IiRyZWYiOiI1In19LCJVc2VOdW1iZXJpbmdUeXBlT2ZQYXJlbnREb2N1bWVudCI6ZmFsc2V9XSwiRm9ybWF0dGVkVGV4dCI6eyIkaWQiOiIxOCIsIkNvdW50IjoxLCJUZXh0VW5pdHMiOlt7IiRpZCI6IjE5IiwiRm9udFN0eWxlIjp7IiRpZCI6IjIwIiwiTmV1dHJhbCI6dHJ1ZX0sIlJlYWRpbmdPcmRlciI6MSwiVGV4dCI6IihOZXZlcyBldCBhbC4sIDIwMjUpIn1dfSwiVGFnIjoiQ2l0YXZpUGxhY2Vob2xkZXIjMzMwOTk2ODgtMjg4YS00MDBiLTlmZDEtOWE3Mjc2NmU5MGVkIiwiVGV4dCI6IihOZXZlcyBldCBhbC4sIDIwMjU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(Neves et al., 2025)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commentRangeEnd w:id="28"/>
      <w:r>
        <w:commentReference w:id="28"/>
      </w:r>
      <w:r>
        <w:rPr>
          <w:rFonts w:ascii="Times New Roman" w:hAnsi="Times New Roman" w:cs="Times New Roman"/>
          <w:sz w:val="24"/>
          <w:szCs w:val="24"/>
          <w:lang w:val="en-US"/>
        </w:rPr>
        <w:t xml:space="preserve"> Thus, there is consensus in the literature that the observed performance difference of musicians and non-musicians is due to variations in acoustic sensitivity rather than the result of formal musical education </w:t>
      </w:r>
      <w:sdt>
        <w:sdtPr>
          <w:id w:val="25024440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0LTA0VDE3OjQ2OjQ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NiMDhkZGZkMC0zYzU5LTQ4MWEtYmRhZS0zMGU3YjhhYmVkODQiLCJUZXh0IjoiKFNjaGVsbGVuYmVyZyAmIExpbWEsI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50995503" w14:textId="6E755E10" w:rsidR="00A23B8D"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a previous study, we investigated how musicians’ auditory skills promote vocal emotion perception in more detail, by focusing on different auditory cues that transport emotional meaning </w:t>
      </w:r>
      <w:sdt>
        <w:sdtPr>
          <w:id w:val="-1620293090"/>
          <w:placeholder>
            <w:docPart w:val="CA64DEDE92DC4256A8C41187304D8CCA"/>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0LTA0VDE3OjQyOjE5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We employed parameter-specific voice morphing to create vocal stimuli that expressed emotion only through fundamental frequency contour (F0), timbre</w:t>
      </w:r>
      <w:ins w:id="29" w:author="Stefan Schweinberger" w:date="2025-04-11T16:30:00Z">
        <w:r w:rsidR="00966158">
          <w:rPr>
            <w:rFonts w:ascii="Times New Roman" w:hAnsi="Times New Roman" w:cs="Times New Roman"/>
            <w:sz w:val="24"/>
            <w:szCs w:val="24"/>
            <w:lang w:val="en-US"/>
          </w:rPr>
          <w:t>,</w:t>
        </w:r>
      </w:ins>
      <w:r>
        <w:rPr>
          <w:rFonts w:ascii="Times New Roman" w:hAnsi="Times New Roman" w:cs="Times New Roman"/>
          <w:sz w:val="24"/>
          <w:szCs w:val="24"/>
          <w:lang w:val="en-US"/>
        </w:rPr>
        <w:t xml:space="preserve"> or both. F0 is linked to dynamic pitch variation (also referred to as voice melody)</w:t>
      </w:r>
      <w:ins w:id="30" w:author="Stefan Schweinberger" w:date="2025-04-11T16:30:00Z">
        <w:r w:rsidR="00966158">
          <w:rPr>
            <w:rFonts w:ascii="Times New Roman" w:hAnsi="Times New Roman" w:cs="Times New Roman"/>
            <w:sz w:val="24"/>
            <w:szCs w:val="24"/>
            <w:lang w:val="en-US"/>
          </w:rPr>
          <w:t>,</w:t>
        </w:r>
      </w:ins>
      <w:r>
        <w:rPr>
          <w:rFonts w:ascii="Times New Roman" w:hAnsi="Times New Roman" w:cs="Times New Roman"/>
          <w:sz w:val="24"/>
          <w:szCs w:val="24"/>
          <w:lang w:val="en-US"/>
        </w:rPr>
        <w:t xml:space="preserve"> and timbre is linked to perceived voice quality (i.e. whether it sounds harsh or gentle). Professional musicians outperformed a group of non-musicians when emotions were expressed by F0 and both cues, but not timbre alone. </w:t>
      </w:r>
      <w:commentRangeStart w:id="31"/>
      <w:r>
        <w:rPr>
          <w:rFonts w:ascii="Times New Roman" w:hAnsi="Times New Roman" w:cs="Times New Roman"/>
          <w:sz w:val="24"/>
          <w:szCs w:val="24"/>
          <w:lang w:val="en-US"/>
        </w:rPr>
        <w:t>This group difference was complemented by</w:t>
      </w:r>
      <w:commentRangeStart w:id="32"/>
      <w:r>
        <w:rPr>
          <w:rFonts w:ascii="Times New Roman" w:hAnsi="Times New Roman" w:cs="Times New Roman"/>
          <w:sz w:val="24"/>
          <w:szCs w:val="24"/>
          <w:lang w:val="en-US"/>
        </w:rPr>
        <w:t xml:space="preserve"> an exploratory correlation</w:t>
      </w:r>
      <w:commentRangeEnd w:id="32"/>
      <w:r>
        <w:commentReference w:id="32"/>
      </w:r>
      <w:r>
        <w:rPr>
          <w:rFonts w:ascii="Times New Roman" w:hAnsi="Times New Roman" w:cs="Times New Roman"/>
          <w:sz w:val="24"/>
          <w:szCs w:val="24"/>
          <w:lang w:val="en-US"/>
        </w:rPr>
        <w:t xml:space="preserve"> between melody perception in music and vocal emotion recognition.  Thus, musicians seem to be specifically proficient at exploiting melodic pitch patterns to infer vocal emotions. </w:t>
      </w:r>
      <w:commentRangeStart w:id="33"/>
      <w:commentRangeEnd w:id="33"/>
      <w:r>
        <w:commentReference w:id="33"/>
      </w:r>
      <w:commentRangeEnd w:id="31"/>
      <w:r w:rsidR="00966158">
        <w:rPr>
          <w:rStyle w:val="Kommentarzeichen"/>
        </w:rPr>
        <w:commentReference w:id="31"/>
      </w:r>
    </w:p>
    <w:p w14:paraId="255F429C" w14:textId="1A93B16B" w:rsidR="00A23B8D"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perception, </w:t>
      </w:r>
      <w:del w:id="34" w:author="Stefan Schweinberger" w:date="2025-04-11T16:33:00Z">
        <w:r w:rsidDel="00966158">
          <w:rPr>
            <w:rFonts w:ascii="Times New Roman" w:hAnsi="Times New Roman" w:cs="Times New Roman"/>
            <w:sz w:val="24"/>
            <w:szCs w:val="24"/>
            <w:lang w:val="en-US"/>
          </w:rPr>
          <w:delText xml:space="preserve">there is </w:delText>
        </w:r>
      </w:del>
      <w:r>
        <w:rPr>
          <w:rFonts w:ascii="Times New Roman" w:hAnsi="Times New Roman" w:cs="Times New Roman"/>
          <w:sz w:val="24"/>
          <w:szCs w:val="24"/>
          <w:lang w:val="en-US"/>
        </w:rPr>
        <w:t>a key limitation inherent in most studies targeting group differences</w:t>
      </w:r>
      <w:ins w:id="35" w:author="Stefan Schweinberger" w:date="2025-04-11T16:33:00Z">
        <w:r w:rsidR="00966158">
          <w:rPr>
            <w:rFonts w:ascii="Times New Roman" w:hAnsi="Times New Roman" w:cs="Times New Roman"/>
            <w:sz w:val="24"/>
            <w:szCs w:val="24"/>
            <w:lang w:val="en-US"/>
          </w:rPr>
          <w:t xml:space="preserve"> is that</w:t>
        </w:r>
      </w:ins>
      <w:del w:id="36" w:author="Stefan Schweinberger" w:date="2025-04-11T16:33:00Z">
        <w:r w:rsidDel="00966158">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they treat musicians as one uniform group, </w:t>
      </w:r>
      <w:del w:id="37" w:author="Stefan Schweinberger" w:date="2025-04-11T16:33:00Z">
        <w:r w:rsidDel="00966158">
          <w:rPr>
            <w:rFonts w:ascii="Times New Roman" w:hAnsi="Times New Roman" w:cs="Times New Roman"/>
            <w:sz w:val="24"/>
            <w:szCs w:val="24"/>
            <w:lang w:val="en-US"/>
          </w:rPr>
          <w:delText xml:space="preserve">while </w:delText>
        </w:r>
      </w:del>
      <w:ins w:id="38" w:author="Stefan Schweinberger" w:date="2025-04-11T16:33:00Z">
        <w:r w:rsidR="00966158">
          <w:rPr>
            <w:rFonts w:ascii="Times New Roman" w:hAnsi="Times New Roman" w:cs="Times New Roman"/>
            <w:sz w:val="24"/>
            <w:szCs w:val="24"/>
            <w:lang w:val="en-US"/>
          </w:rPr>
          <w:t xml:space="preserve">whereas </w:t>
        </w:r>
      </w:ins>
      <w:r>
        <w:rPr>
          <w:rFonts w:ascii="Times New Roman" w:hAnsi="Times New Roman" w:cs="Times New Roman"/>
          <w:sz w:val="24"/>
          <w:szCs w:val="24"/>
          <w:lang w:val="en-US"/>
        </w:rPr>
        <w:t>they are, in fact, highly heterogeneous</w:t>
      </w:r>
      <w:commentRangeStart w:id="39"/>
      <w:commentRangeEnd w:id="39"/>
      <w:r>
        <w:commentReference w:id="39"/>
      </w:r>
      <w:r>
        <w:rPr>
          <w:rFonts w:ascii="Times New Roman" w:hAnsi="Times New Roman" w:cs="Times New Roman"/>
          <w:sz w:val="24"/>
          <w:szCs w:val="24"/>
          <w:lang w:val="en-US"/>
        </w:rPr>
        <w:t xml:space="preserve">. On the one hand, there are quantitative differences regarding levels of expertise. </w:t>
      </w:r>
      <w:commentRangeStart w:id="40"/>
      <w:r>
        <w:rPr>
          <w:rFonts w:ascii="Times New Roman" w:hAnsi="Times New Roman" w:cs="Times New Roman"/>
          <w:sz w:val="24"/>
          <w:szCs w:val="24"/>
          <w:lang w:val="en-US"/>
        </w:rPr>
        <w:t xml:space="preserve">On the other hand, </w:t>
      </w:r>
      <w:del w:id="41" w:author="Stefan Schweinberger" w:date="2025-04-11T16:34:00Z">
        <w:r w:rsidDel="00966158">
          <w:rPr>
            <w:rFonts w:ascii="Times New Roman" w:hAnsi="Times New Roman" w:cs="Times New Roman"/>
            <w:sz w:val="24"/>
            <w:szCs w:val="24"/>
            <w:lang w:val="en-US"/>
          </w:rPr>
          <w:delText xml:space="preserve">there are </w:delText>
        </w:r>
      </w:del>
      <w:r>
        <w:rPr>
          <w:rFonts w:ascii="Times New Roman" w:hAnsi="Times New Roman" w:cs="Times New Roman"/>
          <w:sz w:val="24"/>
          <w:szCs w:val="24"/>
          <w:lang w:val="en-US"/>
        </w:rPr>
        <w:t>qualitative differences</w:t>
      </w:r>
      <w:ins w:id="42" w:author="Stefan Schweinberger" w:date="2025-04-11T16:34:00Z">
        <w:r w:rsidR="00966158">
          <w:rPr>
            <w:rFonts w:ascii="Times New Roman" w:hAnsi="Times New Roman" w:cs="Times New Roman"/>
            <w:sz w:val="24"/>
            <w:szCs w:val="24"/>
            <w:lang w:val="en-US"/>
          </w:rPr>
          <w:t xml:space="preserve"> </w:t>
        </w:r>
      </w:ins>
      <w:del w:id="43" w:author="Stefan Schweinberger" w:date="2025-04-11T16:34:00Z">
        <w:r w:rsidDel="00966158">
          <w:rPr>
            <w:rFonts w:ascii="Times New Roman" w:hAnsi="Times New Roman" w:cs="Times New Roman"/>
            <w:sz w:val="24"/>
            <w:szCs w:val="24"/>
            <w:lang w:val="en-US"/>
          </w:rPr>
          <w:delText>, as</w:delText>
        </w:r>
      </w:del>
      <w:ins w:id="44" w:author="Stefan Schweinberger" w:date="2025-04-11T16:34:00Z">
        <w:r w:rsidR="00966158">
          <w:rPr>
            <w:rFonts w:ascii="Times New Roman" w:hAnsi="Times New Roman" w:cs="Times New Roman"/>
            <w:sz w:val="24"/>
            <w:szCs w:val="24"/>
            <w:lang w:val="en-US"/>
          </w:rPr>
          <w:t>between</w:t>
        </w:r>
      </w:ins>
      <w:r>
        <w:rPr>
          <w:rFonts w:ascii="Times New Roman" w:hAnsi="Times New Roman" w:cs="Times New Roman"/>
          <w:sz w:val="24"/>
          <w:szCs w:val="24"/>
          <w:lang w:val="en-US"/>
        </w:rPr>
        <w:t xml:space="preserve"> musicians </w:t>
      </w:r>
      <w:del w:id="45" w:author="Stefan Schweinberger" w:date="2025-04-11T16:34:00Z">
        <w:r w:rsidDel="00966158">
          <w:rPr>
            <w:rFonts w:ascii="Times New Roman" w:hAnsi="Times New Roman" w:cs="Times New Roman"/>
            <w:sz w:val="24"/>
            <w:szCs w:val="24"/>
            <w:lang w:val="en-US"/>
          </w:rPr>
          <w:delText xml:space="preserve">display </w:delText>
        </w:r>
      </w:del>
      <w:ins w:id="46" w:author="Stefan Schweinberger" w:date="2025-04-11T16:34:00Z">
        <w:r w:rsidR="00966158">
          <w:rPr>
            <w:rFonts w:ascii="Times New Roman" w:hAnsi="Times New Roman" w:cs="Times New Roman"/>
            <w:sz w:val="24"/>
            <w:szCs w:val="24"/>
            <w:lang w:val="en-US"/>
          </w:rPr>
          <w:t xml:space="preserve">can relate to </w:t>
        </w:r>
      </w:ins>
      <w:r>
        <w:rPr>
          <w:rFonts w:ascii="Times New Roman" w:hAnsi="Times New Roman" w:cs="Times New Roman"/>
          <w:sz w:val="24"/>
          <w:szCs w:val="24"/>
          <w:lang w:val="en-US"/>
        </w:rPr>
        <w:t>a great variety of styles, genres, and forms of expression, within the scope of the Wester</w:t>
      </w:r>
      <w:ins w:id="47" w:author="Stefan Schweinberger" w:date="2025-04-11T16:34:00Z">
        <w:r w:rsidR="00966158">
          <w:rPr>
            <w:rFonts w:ascii="Times New Roman" w:hAnsi="Times New Roman" w:cs="Times New Roman"/>
            <w:sz w:val="24"/>
            <w:szCs w:val="24"/>
            <w:lang w:val="en-US"/>
          </w:rPr>
          <w:t>n</w:t>
        </w:r>
      </w:ins>
      <w:r>
        <w:rPr>
          <w:rFonts w:ascii="Times New Roman" w:hAnsi="Times New Roman" w:cs="Times New Roman"/>
          <w:sz w:val="24"/>
          <w:szCs w:val="24"/>
          <w:lang w:val="en-US"/>
        </w:rPr>
        <w:t xml:space="preserve"> music system and beyond</w:t>
      </w:r>
      <w:commentRangeEnd w:id="40"/>
      <w:r>
        <w:commentReference w:id="40"/>
      </w:r>
      <w:r>
        <w:rPr>
          <w:rFonts w:ascii="Times New Roman" w:hAnsi="Times New Roman" w:cs="Times New Roman"/>
          <w:sz w:val="24"/>
          <w:szCs w:val="24"/>
          <w:lang w:val="en-US"/>
        </w:rPr>
        <w:t xml:space="preserve">. A particularly interesting distinction in the context of vocal emotions is the one between </w:t>
      </w:r>
      <w:r>
        <w:rPr>
          <w:rFonts w:ascii="Times New Roman" w:hAnsi="Times New Roman" w:cs="Times New Roman"/>
          <w:b/>
          <w:bCs/>
          <w:sz w:val="24"/>
          <w:szCs w:val="24"/>
          <w:lang w:val="en-US"/>
        </w:rPr>
        <w:t>singers and instrumentalists</w:t>
      </w:r>
      <w:ins w:id="48" w:author="Stefan Schweinberger" w:date="2025-04-11T16:35:00Z">
        <w:r w:rsidR="00966158">
          <w:rPr>
            <w:rFonts w:ascii="Times New Roman" w:hAnsi="Times New Roman" w:cs="Times New Roman"/>
            <w:b/>
            <w:bCs/>
            <w:sz w:val="24"/>
            <w:szCs w:val="24"/>
            <w:lang w:val="en-US"/>
          </w:rPr>
          <w:t xml:space="preserve">. </w:t>
        </w:r>
      </w:ins>
      <w:commentRangeStart w:id="49"/>
      <w:del w:id="50" w:author="Stefan Schweinberger" w:date="2025-04-11T16:35:00Z">
        <w:r w:rsidDel="00966158">
          <w:rPr>
            <w:rFonts w:ascii="Times New Roman" w:hAnsi="Times New Roman" w:cs="Times New Roman"/>
            <w:sz w:val="24"/>
            <w:szCs w:val="24"/>
            <w:lang w:val="en-US"/>
          </w:rPr>
          <w:delText>, as s</w:delText>
        </w:r>
      </w:del>
      <w:ins w:id="51" w:author="Stefan Schweinberger" w:date="2025-04-11T16:35:00Z">
        <w:r w:rsidR="00966158">
          <w:rPr>
            <w:rFonts w:ascii="Times New Roman" w:hAnsi="Times New Roman" w:cs="Times New Roman"/>
            <w:sz w:val="24"/>
            <w:szCs w:val="24"/>
            <w:lang w:val="en-US"/>
          </w:rPr>
          <w:t>S</w:t>
        </w:r>
      </w:ins>
      <w:r>
        <w:rPr>
          <w:rFonts w:ascii="Times New Roman" w:hAnsi="Times New Roman" w:cs="Times New Roman"/>
          <w:sz w:val="24"/>
          <w:szCs w:val="24"/>
          <w:lang w:val="en-US"/>
        </w:rPr>
        <w:t>inging is arguably the form of musical expression that is most closely related to vocal emotions</w:t>
      </w:r>
      <w:commentRangeEnd w:id="49"/>
      <w:r w:rsidR="004857EF">
        <w:rPr>
          <w:rStyle w:val="Kommentarzeichen"/>
        </w:rPr>
        <w:commentReference w:id="49"/>
      </w:r>
      <w:r>
        <w:rPr>
          <w:rFonts w:ascii="Times New Roman" w:hAnsi="Times New Roman" w:cs="Times New Roman"/>
          <w:sz w:val="24"/>
          <w:szCs w:val="24"/>
          <w:lang w:val="en-US"/>
        </w:rPr>
        <w:t xml:space="preserve"> </w:t>
      </w:r>
      <w:sdt>
        <w:sdtPr>
          <w:id w:val="-123238525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UifX0seyIkaWQiOiI4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NSJ9fSx7IiRpZCI6IjkiLCIkdHlwZSI6IlN3aXNzQWNhZGVtaWMuQ2l0YXZpLlBlcnNvbiwgU3dpc3NBY2FkZW1pYy5DaXRhdmkiLCJGaXJzdE5hbWUiOiJDbGl2ZSIsIkxhc3ROYW1lIjoiR2FtYmxlIiwiUHJvdGVjdGVkIjpmYWxzZSwiU2V4IjoyLCJDcmVhdGVkQnkiOiJfQ2hyaXN0aW5lIE51c3NiYXVtIiwiQ3JlYXRlZE9uIjoiMjAyMy0wMS0xOFQxMzo0NDowNiIsIk1vZGlmaWVkQnkiOiJfQ2hyaXN0aW5lIE51c3NiYXVtIiwiSWQiOiI1MzQxMzFhNy0xYzAyLTQzMzYtYjFjZS01YjkwZDk1OGY1OGEiLCJNb2RpZmllZE9uIjoiMjAyMy0wMS0xOFQxMzo0NDowNiIsIlByb2plY3QiOnsiJHJlZiI6IjUifX1dLCJCaWJUZVhLZXkiOiJNaXRoZW5fMjAwNiI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1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My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NS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H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IiwiSWQiOiI1MzI3ZjZlNi05ZTg3LTQzMzktYjM1Ni0zZjIwYTQ3OWYzYmMiLCJNb2RpZmllZE9uIjoiMjAyNS0wNC0wNFQxNzo1MDo1MyIsIlByb2plY3QiOnsiJHJlZiI6IjUifX0sIlVzZU51bWJlcmluZ1R5cGVPZlBhcmVudERvY3VtZW50IjpmYWxzZX0seyIkaWQiOiIxNCIsIiR0eXBlIjoiU3dpc3NBY2FkZW1pYy5DaXRhdmkuQ2l0YXRpb25zLldvcmRQbGFjZWhvbGRlckVudHJ5LCBTd2lzc0FjYWRlbWljLkNpdGF2aSIsIklkIjoiNGNkOWJiZDMtNzU1MS00OGFiLTgyZWEtZDczMDFiMDQ4NjM5IiwiUmFuZ2VMZW5ndGgiOjIz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DQtMDRUMTc6NTE6MjMiLCJQcm9qZWN0Ijp7IiRyZWYiOiI1In19LCJVc2VOdW1iZXJpbmdUeXBlT2ZQYXJlbnREb2N1bWVudCI6ZmFsc2V9XSwiRm9ybWF0dGVkVGV4dCI6eyIkaWQiOiIzNSIsIkNvdW50IjoxLCJUZXh0VW5pdHMiOlt7IiRpZCI6IjM2IiwiRm9udFN0eWxlIjp7IiRpZCI6IjM3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(Akkermans et al., 2019; Mithen et al., 2006)</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ins w:id="52" w:author="Stefan Schweinberger" w:date="2025-04-11T16:35:00Z">
        <w:r w:rsidR="00966158">
          <w:rPr>
            <w:rFonts w:ascii="Times New Roman" w:hAnsi="Times New Roman" w:cs="Times New Roman"/>
            <w:sz w:val="24"/>
            <w:szCs w:val="24"/>
            <w:lang w:val="en-US"/>
          </w:rPr>
          <w:t xml:space="preserve"> </w:t>
        </w:r>
      </w:ins>
      <w:ins w:id="53" w:author="Stefan Schweinberger" w:date="2025-04-11T16:41:00Z">
        <w:r w:rsidR="0042163F">
          <w:rPr>
            <w:rFonts w:ascii="Times New Roman" w:hAnsi="Times New Roman" w:cs="Times New Roman"/>
            <w:sz w:val="24"/>
            <w:szCs w:val="24"/>
            <w:lang w:val="en-US"/>
          </w:rPr>
          <w:t xml:space="preserve">When seen against substantial evidence for strong links between expression and perception in auditory communication via the voice (e.g., </w:t>
        </w:r>
        <w:proofErr w:type="spellStart"/>
        <w:r w:rsidR="0042163F">
          <w:rPr>
            <w:rFonts w:ascii="Times New Roman" w:hAnsi="Times New Roman" w:cs="Times New Roman"/>
            <w:sz w:val="24"/>
            <w:szCs w:val="24"/>
            <w:lang w:val="en-US"/>
          </w:rPr>
          <w:t>Frühholz</w:t>
        </w:r>
        <w:proofErr w:type="spellEnd"/>
        <w:r w:rsidR="0042163F">
          <w:rPr>
            <w:rFonts w:ascii="Times New Roman" w:hAnsi="Times New Roman" w:cs="Times New Roman"/>
            <w:sz w:val="24"/>
            <w:szCs w:val="24"/>
            <w:lang w:val="en-US"/>
          </w:rPr>
          <w:t xml:space="preserve"> &amp; </w:t>
        </w:r>
        <w:proofErr w:type="spellStart"/>
        <w:r w:rsidR="0042163F">
          <w:rPr>
            <w:rFonts w:ascii="Times New Roman" w:hAnsi="Times New Roman" w:cs="Times New Roman"/>
            <w:sz w:val="24"/>
            <w:szCs w:val="24"/>
            <w:lang w:val="en-US"/>
          </w:rPr>
          <w:t>Schweinberger</w:t>
        </w:r>
        <w:proofErr w:type="spellEnd"/>
        <w:r w:rsidR="0042163F">
          <w:rPr>
            <w:rFonts w:ascii="Times New Roman" w:hAnsi="Times New Roman" w:cs="Times New Roman"/>
            <w:sz w:val="24"/>
            <w:szCs w:val="24"/>
            <w:lang w:val="en-US"/>
          </w:rPr>
          <w:t>, 2021), o</w:t>
        </w:r>
      </w:ins>
      <w:ins w:id="54" w:author="Stefan Schweinberger" w:date="2025-04-11T16:35:00Z">
        <w:r w:rsidR="00966158">
          <w:rPr>
            <w:rFonts w:ascii="Times New Roman" w:hAnsi="Times New Roman" w:cs="Times New Roman"/>
            <w:sz w:val="24"/>
            <w:szCs w:val="24"/>
            <w:lang w:val="en-US"/>
          </w:rPr>
          <w:t>ne specific possibility is that</w:t>
        </w:r>
      </w:ins>
      <w:ins w:id="55" w:author="Stefan Schweinberger" w:date="2025-04-11T16:36:00Z">
        <w:r w:rsidR="00966158">
          <w:rPr>
            <w:rFonts w:ascii="Times New Roman" w:hAnsi="Times New Roman" w:cs="Times New Roman"/>
            <w:sz w:val="24"/>
            <w:szCs w:val="24"/>
            <w:lang w:val="en-US"/>
          </w:rPr>
          <w:t xml:space="preserve">, </w:t>
        </w:r>
      </w:ins>
      <w:ins w:id="56" w:author="Stefan Schweinberger" w:date="2025-04-11T16:42:00Z">
        <w:r w:rsidR="0042163F">
          <w:rPr>
            <w:rFonts w:ascii="Times New Roman" w:hAnsi="Times New Roman" w:cs="Times New Roman"/>
            <w:sz w:val="24"/>
            <w:szCs w:val="24"/>
            <w:lang w:val="en-US"/>
          </w:rPr>
          <w:t xml:space="preserve">with </w:t>
        </w:r>
      </w:ins>
      <w:ins w:id="57" w:author="Stefan Schweinberger" w:date="2025-04-11T16:41:00Z">
        <w:r w:rsidR="0042163F">
          <w:rPr>
            <w:rFonts w:ascii="Times New Roman" w:hAnsi="Times New Roman" w:cs="Times New Roman"/>
            <w:sz w:val="24"/>
            <w:szCs w:val="24"/>
            <w:lang w:val="en-US"/>
          </w:rPr>
          <w:t>the</w:t>
        </w:r>
      </w:ins>
      <w:ins w:id="58" w:author="Stefan Schweinberger" w:date="2025-04-11T16:42:00Z">
        <w:r w:rsidR="0042163F">
          <w:rPr>
            <w:rFonts w:ascii="Times New Roman" w:hAnsi="Times New Roman" w:cs="Times New Roman"/>
            <w:sz w:val="24"/>
            <w:szCs w:val="24"/>
            <w:lang w:val="en-US"/>
          </w:rPr>
          <w:t>ir</w:t>
        </w:r>
      </w:ins>
      <w:ins w:id="59" w:author="Stefan Schweinberger" w:date="2025-04-11T16:41:00Z">
        <w:r w:rsidR="0042163F">
          <w:rPr>
            <w:rFonts w:ascii="Times New Roman" w:hAnsi="Times New Roman" w:cs="Times New Roman"/>
            <w:sz w:val="24"/>
            <w:szCs w:val="24"/>
            <w:lang w:val="en-US"/>
          </w:rPr>
          <w:t xml:space="preserve"> </w:t>
        </w:r>
      </w:ins>
      <w:ins w:id="60" w:author="Stefan Schweinberger" w:date="2025-04-11T16:40:00Z">
        <w:r w:rsidR="0042163F">
          <w:rPr>
            <w:rFonts w:ascii="Times New Roman" w:hAnsi="Times New Roman" w:cs="Times New Roman"/>
            <w:sz w:val="24"/>
            <w:szCs w:val="24"/>
            <w:lang w:val="en-US"/>
          </w:rPr>
          <w:t xml:space="preserve">supreme expertise </w:t>
        </w:r>
      </w:ins>
      <w:ins w:id="61" w:author="Stefan Schweinberger" w:date="2025-04-11T16:41:00Z">
        <w:r w:rsidR="0042163F">
          <w:rPr>
            <w:rFonts w:ascii="Times New Roman" w:hAnsi="Times New Roman" w:cs="Times New Roman"/>
            <w:sz w:val="24"/>
            <w:szCs w:val="24"/>
            <w:lang w:val="en-US"/>
          </w:rPr>
          <w:t>in</w:t>
        </w:r>
      </w:ins>
      <w:ins w:id="62" w:author="Stefan Schweinberger" w:date="2025-04-11T16:40:00Z">
        <w:r w:rsidR="0042163F">
          <w:rPr>
            <w:rFonts w:ascii="Times New Roman" w:hAnsi="Times New Roman" w:cs="Times New Roman"/>
            <w:sz w:val="24"/>
            <w:szCs w:val="24"/>
            <w:lang w:val="en-US"/>
          </w:rPr>
          <w:t xml:space="preserve"> vocal expression</w:t>
        </w:r>
      </w:ins>
      <w:ins w:id="63" w:author="Stefan Schweinberger" w:date="2025-04-11T16:42:00Z">
        <w:r w:rsidR="0042163F">
          <w:rPr>
            <w:rFonts w:ascii="Times New Roman" w:hAnsi="Times New Roman" w:cs="Times New Roman"/>
            <w:sz w:val="24"/>
            <w:szCs w:val="24"/>
            <w:lang w:val="en-US"/>
          </w:rPr>
          <w:t>, singers</w:t>
        </w:r>
      </w:ins>
      <w:ins w:id="64" w:author="Stefan Schweinberger" w:date="2025-04-11T16:40:00Z">
        <w:r w:rsidR="0042163F">
          <w:rPr>
            <w:rFonts w:ascii="Times New Roman" w:hAnsi="Times New Roman" w:cs="Times New Roman"/>
            <w:sz w:val="24"/>
            <w:szCs w:val="24"/>
            <w:lang w:val="en-US"/>
          </w:rPr>
          <w:t xml:space="preserve"> </w:t>
        </w:r>
      </w:ins>
      <w:ins w:id="65" w:author="Stefan Schweinberger" w:date="2025-04-11T16:38:00Z">
        <w:r w:rsidR="0042163F">
          <w:rPr>
            <w:rFonts w:ascii="Times New Roman" w:hAnsi="Times New Roman" w:cs="Times New Roman"/>
            <w:sz w:val="24"/>
            <w:szCs w:val="24"/>
            <w:lang w:val="en-US"/>
          </w:rPr>
          <w:t xml:space="preserve">might outperform instrumentalists in </w:t>
        </w:r>
      </w:ins>
      <w:ins w:id="66" w:author="Stefan Schweinberger" w:date="2025-04-11T16:35:00Z">
        <w:r w:rsidR="00966158">
          <w:rPr>
            <w:rFonts w:ascii="Times New Roman" w:hAnsi="Times New Roman" w:cs="Times New Roman"/>
            <w:sz w:val="24"/>
            <w:szCs w:val="24"/>
            <w:lang w:val="en-US"/>
          </w:rPr>
          <w:t xml:space="preserve">vocal </w:t>
        </w:r>
      </w:ins>
      <w:ins w:id="67" w:author="Stefan Schweinberger" w:date="2025-04-11T16:36:00Z">
        <w:r w:rsidR="00966158">
          <w:rPr>
            <w:rFonts w:ascii="Times New Roman" w:hAnsi="Times New Roman" w:cs="Times New Roman"/>
            <w:sz w:val="24"/>
            <w:szCs w:val="24"/>
            <w:lang w:val="en-US"/>
          </w:rPr>
          <w:t>emotion perception</w:t>
        </w:r>
      </w:ins>
      <w:ins w:id="68" w:author="Stefan Schweinberger" w:date="2025-04-11T16:42:00Z">
        <w:r w:rsidR="0042163F">
          <w:rPr>
            <w:rFonts w:ascii="Times New Roman" w:hAnsi="Times New Roman" w:cs="Times New Roman"/>
            <w:sz w:val="24"/>
            <w:szCs w:val="24"/>
            <w:lang w:val="en-US"/>
          </w:rPr>
          <w:t xml:space="preserve"> as well</w:t>
        </w:r>
      </w:ins>
      <w:ins w:id="69" w:author="Stefan Schweinberger" w:date="2025-04-11T16:38:00Z">
        <w:r w:rsidR="0042163F">
          <w:rPr>
            <w:rFonts w:ascii="Times New Roman" w:hAnsi="Times New Roman" w:cs="Times New Roman"/>
            <w:sz w:val="24"/>
            <w:szCs w:val="24"/>
            <w:lang w:val="en-US"/>
          </w:rPr>
          <w:t>.</w:t>
        </w:r>
      </w:ins>
      <w:r>
        <w:rPr>
          <w:rFonts w:ascii="Times New Roman" w:hAnsi="Times New Roman" w:cs="Times New Roman"/>
          <w:sz w:val="24"/>
          <w:szCs w:val="24"/>
          <w:lang w:val="en-US"/>
        </w:rPr>
        <w:t xml:space="preserve"> </w:t>
      </w:r>
      <w:commentRangeStart w:id="70"/>
      <w:r>
        <w:rPr>
          <w:rFonts w:ascii="Times New Roman" w:hAnsi="Times New Roman" w:cs="Times New Roman"/>
          <w:sz w:val="24"/>
          <w:szCs w:val="24"/>
          <w:lang w:val="en-US"/>
        </w:rPr>
        <w:t xml:space="preserve">Another interesting debate evolves around differences between </w:t>
      </w:r>
      <w:r>
        <w:rPr>
          <w:rFonts w:ascii="Times New Roman" w:hAnsi="Times New Roman" w:cs="Times New Roman"/>
          <w:b/>
          <w:bCs/>
          <w:sz w:val="24"/>
          <w:szCs w:val="24"/>
          <w:lang w:val="en-US"/>
        </w:rPr>
        <w:lastRenderedPageBreak/>
        <w:t>professional musicians and amateurs</w:t>
      </w:r>
      <w:r>
        <w:rPr>
          <w:rFonts w:ascii="Times New Roman" w:hAnsi="Times New Roman" w:cs="Times New Roman"/>
          <w:sz w:val="24"/>
          <w:szCs w:val="24"/>
          <w:lang w:val="en-US"/>
        </w:rPr>
        <w:t>.</w:t>
      </w:r>
      <w:commentRangeEnd w:id="70"/>
      <w:r>
        <w:commentReference w:id="70"/>
      </w:r>
      <w:r>
        <w:rPr>
          <w:rFonts w:ascii="Times New Roman" w:hAnsi="Times New Roman" w:cs="Times New Roman"/>
          <w:sz w:val="24"/>
          <w:szCs w:val="24"/>
          <w:lang w:val="en-US"/>
        </w:rPr>
        <w:t xml:space="preserve"> Therefore, the present study targeted these subgroups to explore differential patterns in vocal emotion perception. In what follows, we review current insights and outstanding research gaps, cumulating in the rationale for the present study. </w:t>
      </w:r>
    </w:p>
    <w:p w14:paraId="528B3170" w14:textId="77777777" w:rsidR="00A23B8D" w:rsidRDefault="00000000">
      <w:pPr>
        <w:pStyle w:val="berschrift2"/>
        <w:spacing w:line="480" w:lineRule="auto"/>
        <w:rPr>
          <w:rFonts w:ascii="Times New Roman" w:hAnsi="Times New Roman" w:cs="Times New Roman"/>
          <w:sz w:val="24"/>
          <w:szCs w:val="24"/>
          <w:lang w:val="en-US"/>
        </w:rPr>
      </w:pPr>
      <w:bookmarkStart w:id="71" w:name="_Toc194687191"/>
      <w:r>
        <w:rPr>
          <w:rFonts w:ascii="Times New Roman" w:hAnsi="Times New Roman" w:cs="Times New Roman"/>
          <w:sz w:val="24"/>
          <w:szCs w:val="24"/>
          <w:lang w:val="en-US"/>
        </w:rPr>
        <w:t>Singers vs. instrumentalists</w:t>
      </w:r>
      <w:bookmarkEnd w:id="71"/>
    </w:p>
    <w:p w14:paraId="40F47C90" w14:textId="53BFB7E2" w:rsidR="00A23B8D" w:rsidRDefault="00000000">
      <w:pPr>
        <w:spacing w:line="480" w:lineRule="auto"/>
        <w:ind w:firstLine="360"/>
        <w:rPr>
          <w:rFonts w:ascii="Times New Roman" w:hAnsi="Times New Roman" w:cs="Times New Roman"/>
          <w:sz w:val="24"/>
          <w:szCs w:val="24"/>
          <w:lang w:val="en-US"/>
        </w:rPr>
      </w:pPr>
      <w:commentRangeStart w:id="72"/>
      <w:r>
        <w:rPr>
          <w:rFonts w:ascii="Times New Roman" w:hAnsi="Times New Roman" w:cs="Times New Roman"/>
          <w:sz w:val="24"/>
          <w:szCs w:val="24"/>
          <w:lang w:val="en-US"/>
        </w:rPr>
        <w:t>Singing</w:t>
      </w:r>
      <w:commentRangeEnd w:id="72"/>
      <w:r>
        <w:commentReference w:id="72"/>
      </w:r>
      <w:r>
        <w:rPr>
          <w:rFonts w:ascii="Times New Roman" w:hAnsi="Times New Roman" w:cs="Times New Roman"/>
          <w:sz w:val="24"/>
          <w:szCs w:val="24"/>
          <w:lang w:val="en-US"/>
        </w:rPr>
        <w:t xml:space="preserve"> and playing an instrument are both fundamental forms of musical expression in humans, but they require very different motor</w:t>
      </w:r>
      <w:del w:id="73" w:author="Stefan Schweinberger" w:date="2025-04-11T16:45:00Z">
        <w:r w:rsidDel="004857EF">
          <w:rPr>
            <w:rFonts w:ascii="Times New Roman" w:hAnsi="Times New Roman" w:cs="Times New Roman"/>
            <w:sz w:val="24"/>
            <w:szCs w:val="24"/>
            <w:lang w:val="en-US"/>
          </w:rPr>
          <w:delText>ical</w:delText>
        </w:r>
      </w:del>
      <w:r>
        <w:rPr>
          <w:rFonts w:ascii="Times New Roman" w:hAnsi="Times New Roman" w:cs="Times New Roman"/>
          <w:sz w:val="24"/>
          <w:szCs w:val="24"/>
          <w:lang w:val="en-US"/>
        </w:rPr>
        <w:t xml:space="preserve"> skills and</w:t>
      </w:r>
      <w:ins w:id="74" w:author="Stefan Schweinberger" w:date="2025-04-11T16:45:00Z">
        <w:r w:rsidR="004857EF">
          <w:rPr>
            <w:rFonts w:ascii="Times New Roman" w:hAnsi="Times New Roman" w:cs="Times New Roman"/>
            <w:sz w:val="24"/>
            <w:szCs w:val="24"/>
            <w:lang w:val="en-US"/>
          </w:rPr>
          <w:t>,</w:t>
        </w:r>
      </w:ins>
      <w:r>
        <w:rPr>
          <w:rFonts w:ascii="Times New Roman" w:hAnsi="Times New Roman" w:cs="Times New Roman"/>
          <w:sz w:val="24"/>
          <w:szCs w:val="24"/>
          <w:lang w:val="en-US"/>
        </w:rPr>
        <w:t xml:space="preserve"> </w:t>
      </w:r>
      <w:del w:id="75" w:author="Stefan Schweinberger" w:date="2025-04-11T16:45:00Z">
        <w:r w:rsidDel="004857EF">
          <w:rPr>
            <w:rFonts w:ascii="Times New Roman" w:hAnsi="Times New Roman" w:cs="Times New Roman"/>
            <w:sz w:val="24"/>
            <w:szCs w:val="24"/>
            <w:lang w:val="en-US"/>
          </w:rPr>
          <w:delText xml:space="preserve">usually </w:delText>
        </w:r>
      </w:del>
      <w:ins w:id="76" w:author="Stefan Schweinberger" w:date="2025-04-11T16:45:00Z">
        <w:r w:rsidR="004857EF">
          <w:rPr>
            <w:rFonts w:ascii="Times New Roman" w:hAnsi="Times New Roman" w:cs="Times New Roman"/>
            <w:sz w:val="24"/>
            <w:szCs w:val="24"/>
            <w:lang w:val="en-US"/>
          </w:rPr>
          <w:t xml:space="preserve">typically, </w:t>
        </w:r>
      </w:ins>
      <w:del w:id="77" w:author="Stefan Schweinberger" w:date="2025-04-11T16:45:00Z">
        <w:r w:rsidDel="004857EF">
          <w:rPr>
            <w:rFonts w:ascii="Times New Roman" w:hAnsi="Times New Roman" w:cs="Times New Roman"/>
            <w:sz w:val="24"/>
            <w:szCs w:val="24"/>
            <w:lang w:val="en-US"/>
          </w:rPr>
          <w:delText xml:space="preserve">a </w:delText>
        </w:r>
      </w:del>
      <w:r>
        <w:rPr>
          <w:rFonts w:ascii="Times New Roman" w:hAnsi="Times New Roman" w:cs="Times New Roman"/>
          <w:sz w:val="24"/>
          <w:szCs w:val="24"/>
          <w:lang w:val="en-US"/>
        </w:rPr>
        <w:t>different amount</w:t>
      </w:r>
      <w:ins w:id="78" w:author="Stefan Schweinberger" w:date="2025-04-11T16:45:00Z">
        <w:r w:rsidR="004857EF">
          <w:rPr>
            <w:rFonts w:ascii="Times New Roman" w:hAnsi="Times New Roman" w:cs="Times New Roman"/>
            <w:sz w:val="24"/>
            <w:szCs w:val="24"/>
            <w:lang w:val="en-US"/>
          </w:rPr>
          <w:t>s</w:t>
        </w:r>
      </w:ins>
      <w:r>
        <w:rPr>
          <w:rFonts w:ascii="Times New Roman" w:hAnsi="Times New Roman" w:cs="Times New Roman"/>
          <w:sz w:val="24"/>
          <w:szCs w:val="24"/>
          <w:lang w:val="en-US"/>
        </w:rPr>
        <w:t xml:space="preserve"> of formal musical training </w:t>
      </w:r>
      <w:sdt>
        <w:sdtPr>
          <w:id w:val="-104775593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bG9uaSIsIkxhc3ROYW1lIjoiS3Jpc2huYW4iLCJQcm90ZWN0ZWQiOmZhbHNlLCJTZXgiOjAsIkNyZWF0ZWRCeSI6Inh1anVpZmZobjVzMnRwbTczazVsbG40OHhrMWoxMHA0YmM3c2wybyIsIkNyZWF0ZWRPbiI6IjIwMjUtMDQtMDRUMTU6NTY6MjRaIiwiTW9kaWZpZWRCeSI6Inh1anVpZmZobjVzMnRwbTczazVsbG40OHhrMWoxMHA0YmM3c2wybyIsIklkIjoiYTA0MGIwM2EtYTNmZi00NDEzLWEyZjUtNzU2ZjBmY2E5YmExIiwiTW9kaWZpZWRPbiI6IjIwMjUtMDQtMDRUMTU6NTY6MjRa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TYW11ZWwiLCJMYXN0TmFtZSI6IkV2YW5zIiwiUHJvdGVjdGVkIjpmYWxzZSwiU2V4IjoyLCJDcmVhdGVkQnkiOiJ4dWp1aWZmaG41czJ0cG03M2s1bGxuNDh4azFqMTBwNGJjN3NsMm8iLCJDcmVhdGVkT24iOiIyMDI1LTA0LTA0VDE1OjU2OjI0WiIsIk1vZGlmaWVkQnkiOiJ4dWp1aWZmaG41czJ0cG03M2s1bGxuNDh4azFqMTBwNGJjN3NsMm8iLCJJZCI6IjdiYjgyZDRmLWJiNGEtNGYzZi05Y2QzLWVhMzg2NjA2ZTE4ZSIsIk1vZGlmaWVkT24iOiIyMDI1LTA0LTA0VDE1OjU2OjI0WiIsIlByb2plY3QiOnsiJHJlZiI6IjUifX0seyIkaWQiOiI4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XSwiQmliVGVYS2V5IjoiS3Jpc2huYW5fMjAxOCI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DE2OTgzMSIsIlVyaVN0cmluZyI6Imh0dHA6Ly93d3cubmNiaS5ubG0ubmloLmdvdi9wdWJtZWQvMzAxNjk4M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C0wNFQxNTo1NjoyNFoiLCJNb2RpZmllZEJ5IjoieHVqdWlmZmhuNXMydHBtNzNrNWxsbjQ4eGsxajEwcDRiYzdzbDJvIiwiSWQiOiIxNjdhYzA2Yy1iNTNhLTQ2M2QtOWFiYi04MDY0Y2QwMmI5NmQiLCJNb2RpZmllZE9uIjoiMjAyNS0wNC0wNFQxNTo1NjoyNFo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0LTA0VDE1OjU2OjI0WiIsIk1vZGlmaWVkQnkiOiJ4dWp1aWZmaG41czJ0cG03M2s1bGxuNDh4azFqMTBwNGJjN3NsMm8iLCJJZCI6ImQwYzdmZGU3LTBlY2ItNDFjNC05MmQ0LTQ0NzI1NTIzMGQyNCIsIk1vZGlmaWVkT24iOiIyMDI1LTA0LTA0VDE1OjU2OjI0Wi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C0wNFQxNTo1NjoyNFoiLCJNb2RpZmllZEJ5IjoieHVqdWlmZmhuNXMydHBtNzNrNWxsbjQ4eGsxajEwcDRiYzdzbDJvIiwiSWQiOiIzMjNjN2VmZC1mODdhLTQ5ODUtYjUyZC1iNzg3NDI2MDZjYjgiLCJNb2RpZmllZE9uIjoiMjAyNS0wNC0wNFQxNTo1NjoyNFoiLCJQcm9qZWN0Ijp7IiRyZWYiOiI1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I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QtMDRUMTU6NTc6MjZaIiwiTW9kaWZpZWRCeSI6Inh1anVpZmZobjVzMnRwbTczazVsbG40OHhrMWoxMHA0YmM3c2wybyIsIklkIjoiZDQzZmU4MjMtM2FmZC00ZDc2LWI1YTAtY2FkYTAyYThjOTA1IiwiTW9kaWZpZWRPbiI6IjIwMjUtMDQtMDRUMTU6NTc6MjZa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nh1anVpZmZobjVzMnRwbTczazVsbG40OHhrMWoxMHA0YmM3c2wybyIsIkNyZWF0ZWRPbiI6IjIwMjUtMDQtMDRUMTU6NTc6MjZaIiwiTW9kaWZpZWRCeSI6Inh1anVpZmZobjVzMnRwbTczazVsbG40OHhrMWoxMHA0YmM3c2wybyIsIklkIjoiNzUwZjY4MmQtYmJlMy00N2IwLTgyYjYtY2Y1Yzg3N2JlMzBiIiwiTW9kaWZpZWRPbiI6IjIwMjUtMDQtMDRUMTU6NTc6MjZa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(Fisher et al., 2020; Krishnan et al.,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commentRangeStart w:id="79"/>
      <w:r>
        <w:rPr>
          <w:rFonts w:ascii="Times New Roman" w:hAnsi="Times New Roman" w:cs="Times New Roman"/>
          <w:sz w:val="24"/>
          <w:szCs w:val="24"/>
          <w:lang w:val="en-US"/>
        </w:rPr>
        <w:t>This is reflected in vocal performance differences, as</w:t>
      </w:r>
      <w:r>
        <w:rPr>
          <w:rFonts w:ascii="Times New Roman" w:hAnsi="Times New Roman" w:cs="Times New Roman"/>
          <w:color w:val="C00000"/>
          <w:sz w:val="24"/>
          <w:szCs w:val="24"/>
          <w:lang w:val="en-US"/>
        </w:rPr>
        <w:t xml:space="preserve"> </w:t>
      </w:r>
      <w:r>
        <w:rPr>
          <w:rFonts w:ascii="Times New Roman" w:hAnsi="Times New Roman" w:cs="Times New Roman"/>
          <w:sz w:val="24"/>
          <w:szCs w:val="24"/>
          <w:lang w:val="en-US"/>
        </w:rPr>
        <w:t xml:space="preserve">singers outperformed instrumentalists in imitation of foreign speech </w:t>
      </w:r>
      <w:sdt>
        <w:sdtPr>
          <w:id w:val="199999967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C0wNFQxNTo1OTozNFoiLCJNb2RpZmllZEJ5IjoieHVqdWlmZmhuNXMydHBtNzNrNWxsbjQ4eGsxajEwcDRiYzdzbDJvIiwiSWQiOiIwZGM5OGZlYi02ODZlLTQyOGItYmIyOC1mMzYxMTA2NzNhMWMiLCJNb2RpZmllZE9uIjoiMjAyNS0wNC0wNFQxNTo1OTozNFo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TUxODMyIiwiVXJpU3RyaW5nIjoiaHR0cHM6Ly93d3cubmNiaS5ubG0ubmloLmdvdi9wbWMvYXJ0aWNsZXMvUE1DNDU1MTgz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0LTA0VDE1OjU5OjM0WiIsIk1vZGlmaWVkQnkiOiJ4dWp1aWZmaG41czJ0cG03M2s1bGxuNDh4azFqMTBwNGJjN3NsMm8iLCJJZCI6ImRiODk4YmJiLTI4ZjYtNDc1ZS1iNTU4LTE0NWZjOGJmMzMwNyIsIk1vZGlmaWVkT24iOiIyMDI1LTA0LTA0VDE1OjU5OjM0W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C0wNFQxNTo1OTozNFoiLCJNb2RpZmllZEJ5IjoieHVqdWlmZmhuNXMydHBtNzNrNWxsbjQ4eGsxajEwcDRiYzdzbDJvIiwiSWQiOiIzYjhkMTVlOC00OTA2LTQ0OTItOTdiYS1iZDgxZDQzOTQzYWUiLCJNb2RpZmllZE9uIjoiMjAyNS0wNC0wNFQxNTo1OTozNFoiLCJQcm9qZWN0Ijp7IiRyZWYiOiI1In19XSwiT3JnYW5pemF0aW9ucyI6W10sIk90aGVyc0ludm9sdmVkIjpbXSwiUGFnZVJhbmdlIjoiPHNwPlxyXG4gIDxuPjQ4Mjwvbj5cclxuICA8aW4+dHJ1ZTwvaW4+XHJcbiAgPG9zPjQ4Mjwvb3M+XHJcbiAgPHBzPjQ4MjwvcHM+XHJcbjwvc3A+XHJcbjxvcz40ODI8L29zPiIsIlBlcmlvZGljYWwiOnsiJGlkIjoiMTY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U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(Christiner &amp; Reiterer, 2015)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For auditory perception, however, evidence is less clear. For example, </w:t>
      </w:r>
      <w:del w:id="80" w:author="Stefan Schweinberger" w:date="2025-04-11T16:46:00Z">
        <w:r w:rsidDel="004857EF">
          <w:rPr>
            <w:rFonts w:ascii="Times New Roman" w:hAnsi="Times New Roman" w:cs="Times New Roman"/>
            <w:sz w:val="24"/>
            <w:szCs w:val="24"/>
            <w:lang w:val="en-US"/>
          </w:rPr>
          <w:delText>there were no</w:delText>
        </w:r>
      </w:del>
      <w:ins w:id="81" w:author="Stefan Schweinberger" w:date="2025-04-11T16:46:00Z">
        <w:r w:rsidR="004857EF">
          <w:rPr>
            <w:rFonts w:ascii="Times New Roman" w:hAnsi="Times New Roman" w:cs="Times New Roman"/>
            <w:sz w:val="24"/>
            <w:szCs w:val="24"/>
            <w:lang w:val="en-US"/>
          </w:rPr>
          <w:t>two studies were unable to identify</w:t>
        </w:r>
      </w:ins>
      <w:r>
        <w:rPr>
          <w:rFonts w:ascii="Times New Roman" w:hAnsi="Times New Roman" w:cs="Times New Roman"/>
          <w:sz w:val="24"/>
          <w:szCs w:val="24"/>
          <w:lang w:val="en-US"/>
        </w:rPr>
        <w:t xml:space="preserve"> differences </w:t>
      </w:r>
      <w:ins w:id="82" w:author="Stefan Schweinberger" w:date="2025-04-11T16:46:00Z">
        <w:r w:rsidR="004857EF">
          <w:rPr>
            <w:rFonts w:ascii="Times New Roman" w:hAnsi="Times New Roman" w:cs="Times New Roman"/>
            <w:sz w:val="24"/>
            <w:szCs w:val="24"/>
            <w:lang w:val="en-US"/>
          </w:rPr>
          <w:t xml:space="preserve">between singers and instrumentalists </w:t>
        </w:r>
      </w:ins>
      <w:r>
        <w:rPr>
          <w:rFonts w:ascii="Times New Roman" w:hAnsi="Times New Roman" w:cs="Times New Roman"/>
          <w:sz w:val="24"/>
          <w:szCs w:val="24"/>
          <w:lang w:val="en-US"/>
        </w:rPr>
        <w:t xml:space="preserve">in pitch discrimination and pitch production overall </w:t>
      </w:r>
      <w:sdt>
        <w:sdtPr>
          <w:id w:val="70830154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MzgxMTg1LTRjZTktNGZhMy04M2RlLWIwODVmZTgyY2VmNCIsIlJhbmdlTGVuZ3RoIjoyMCwiUmVmZXJlbmNlSWQiOiI3OWY3MDYwNS04ZmMyLTQxYjEtYTc0Ny0zYWY4OWIwZDQ0Y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4Nzc4MzIyIiwiVXJpU3RyaW5nIjoiaHR0cDovL3d3dy5uY2JpLm5sbS5uaWguZ292L3B1Ym1lZC8xODc3ODM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1LTA0LTA0VDE2OjAwOjE2WiIsIk1vZGlmaWVkQnkiOiJ4dWp1aWZmaG41czJ0cG03M2s1bGxuNDh4azFqMTBwNGJjN3NsMm8iLCJJZCI6ImIyYTc0NDk2LTEzNzktNDQwMi1hNzIzLTkwNzZhZTBhMGM2NSIsIk1vZGlmaWVkT24iOiIyMDI1LTA0LTA0VDE2OjAwOjE2W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ai4xNDY5LTg5ODYuMjAwOC4wMDY4OS54IiwiVXJpU3RyaW5nIjoiaHR0cHM6Ly9kb2kub3JnLzEwLjExMTEvai4xNDY5LTg5ODYuMjAwOC4wMDY4OS54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C0wNFQxNjowMDozNloiLCJNb2RpZmllZEJ5IjoieHVqdWlmZmhuNXMydHBtNzNrNWxsbjQ4eGsxajEwcDRiYzdzbDJvIiwiSWQiOiI0YTMwY2ZlZC02ZGM0LTQzODctOWVmOS1jOTZjNTk2Yjk5MTkiLCJNb2RpZmllZE9uIjoiMjAyNS0wNC0wNFQxNjowMDozNlo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TIxLzEuMzAyMTMwOSIsIlVyaVN0cmluZyI6Imh0dHBzOi8vZG9pLm9yZy8xMC4xMTIxLzEuMzAyMTMwO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(Nikjeh et al., 2008, 2009)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commentRangeEnd w:id="79"/>
      <w:r>
        <w:commentReference w:id="79"/>
      </w:r>
    </w:p>
    <w:p w14:paraId="7E5B8935" w14:textId="287BDF13" w:rsidR="00A23B8D"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With regard to vocal emotion perception, evidence is sparse and inconclusive. Intuitively, it may be assumed that singing fosters vocal emotion perception abilities to a larger degree than instrumental activities. In line with this idea, both </w:t>
      </w:r>
      <w:sdt>
        <w:sdtPr>
          <w:id w:val="965480426"/>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iZWJjYmQ4LWE1ZjEtNGY4OS05Zjg1LWFjZGY4OWQ5ZThkNCIsIkVudHJpZXMiOlt7IiRpZCI6IjIiLCIkdHlwZSI6IlN3aXNzQWNhZGVtaWMuQ2l0YXZpLkNpdGF0aW9ucy5Xb3JkUGxhY2Vob2xkZXJFbnRyeSwgU3dpc3NBY2FkZW1pYy5DaXRhdmkiLCJJZCI6ImM2MmNlM2NlLWE0MzktNDc1MS1iOGFlLWUyYjZlOGZlZjNlZ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NC0wNFQxNzo0MjoxOS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MyZjYzYzM1ZS1kM2FjLTRmMjktYWVkYy05YTY4YTA4YWE2ODUiLCJUZXh0IjoiQ29ycmVpYSBldCBhbC4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Correia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52956909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JmNjNjMzVlLWQzYWMtNGYyOS1hZWRjLTlhNjhhMDhhYTY4NSIsIkVudHJpZXMiOlt7IiRpZCI6IjIiLCIkdHlwZSI6IlN3aXNzQWNhZGVtaWMuQ2l0YXZpLkNpdGF0aW9ucy5Xb3JkUGxhY2Vob2xkZXJFbnRyeSwgU3dpc3NBY2FkZW1pYy5DaXRhdmkiLCJJZCI6ImQ0YTNjYjJjLTZkYmMtNDI0ZC1hNmZiLTk4MDQ1MGMzMjRkZ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QtMDRUMTc6NDI6MTk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wYmViY2JkOC1hNWYxLTRmODktOWY4NS1hY2RmODlkOWU4ZDQiLCJUZXh0IjoiKDIwMjI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and </w:t>
      </w:r>
      <w:sdt>
        <w:sdtPr>
          <w:id w:val="112789407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ZkMjJjMjBmLWMyZTYtNGJkZS1hZGY5LWE2OWU2MDZjM2MxZiIsIkVudHJpZXMiOlt7IiRpZCI6IjIiLCIkdHlwZSI6IlN3aXNzQWNhZGVtaWMuQ2l0YXZpLkNpdGF0aW9ucy5Xb3JkUGxhY2Vob2xkZXJFbnRyeSwgU3dpc3NBY2FkZW1pYy5DaXRhdmkiLCJJZCI6ImNiMGUyMThhLTUwNmMtNGVkOS05NjBhLTVmNjgxZmFhYzgxO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jVlN2JjMTctZDNkOS00MTI2LThlMjYtZWY4NDhmM2ZmZWIx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44850749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I1ZTdiYzE3LWQzZDktNDEyNi04ZTI2LWVmODQ4ZjNmZmViMSIsIkVudHJpZXMiOlt7IiRpZCI6IjIiLCIkdHlwZSI6IlN3aXNzQWNhZGVtaWMuQ2l0YXZpLkNpdGF0aW9ucy5Xb3JkUGxhY2Vob2xkZXJFbnRyeSwgU3dpc3NBY2FkZW1pYy5DaXRhdmkiLCJJZCI6IjRlMzY0MzhlLTRmZDAtNDVkYS1hNWM0LTdhMjMxNWE4OTU3Z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2ZDIyYzIwZi1jMmU2LTRiZGUtYWRmOS1hNjllNjA2YzNjMWY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del w:id="83" w:author="Stefan Schweinberger" w:date="2025-04-11T16:47:00Z">
        <w:r w:rsidDel="00D9429F">
          <w:rPr>
            <w:rFonts w:ascii="Times New Roman" w:hAnsi="Times New Roman" w:cs="Times New Roman"/>
            <w:sz w:val="24"/>
            <w:szCs w:val="24"/>
            <w:lang w:val="en-US"/>
          </w:rPr>
          <w:delText>both found exploratory</w:delText>
        </w:r>
      </w:del>
      <w:ins w:id="84" w:author="Stefan Schweinberger" w:date="2025-04-11T16:47:00Z">
        <w:r w:rsidR="00D9429F">
          <w:rPr>
            <w:rFonts w:ascii="Times New Roman" w:hAnsi="Times New Roman" w:cs="Times New Roman"/>
            <w:sz w:val="24"/>
            <w:szCs w:val="24"/>
            <w:lang w:val="en-US"/>
          </w:rPr>
          <w:t>reported</w:t>
        </w:r>
      </w:ins>
      <w:r>
        <w:rPr>
          <w:rFonts w:ascii="Times New Roman" w:hAnsi="Times New Roman" w:cs="Times New Roman"/>
          <w:sz w:val="24"/>
          <w:szCs w:val="24"/>
          <w:lang w:val="en-US"/>
        </w:rPr>
        <w:t xml:space="preserve"> correlations between self-rated singing abilities and vocal emotion perception performance. This was complemented by a study of </w:t>
      </w:r>
      <w:sdt>
        <w:sdtPr>
          <w:id w:val="84721913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M2ZTk2MGNmLWU3MDEtNDIwMC04Y2FiLTllN2NlOWFiYzk2ZCIsIkVudHJpZXMiOlt7IiRpZCI6IjIiLCIkdHlwZSI6IlN3aXNzQWNhZGVtaWMuQ2l0YXZpLkNpdGF0aW9ucy5Xb3JkUGxhY2Vob2xkZXJFbnRyeSwgU3dpc3NBY2FkZW1pYy5DaXRhdmkiLCJJZCI6ImY2MjVlNDc0LTkxNjgtNDMyMi1hMzcwLTQxNTk2ZjRjYmNiOSIsIlJhbmdlTGVuZ3RoIjoyMywiUmVmZXJlbmNlSWQiOiJhZTViMzMwMy02M2ZiLTQ4ZTYtODU2My04NTdiYjI3MjY2ZW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pZCI6IjUiLCIkdHlwZSI6IlN3aXNzQWNhZGVtaWMuQ2l0YXZpLlByb2plY3QsIFN3aXNzQWNhZGVtaWMuQ2l0YXZpIn19LHsiJGlkIjoiNi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NjM4MDE0OCIsIlVyaVN0cmluZyI6Imh0dHA6Ly93d3cubmNiaS5ubG0ubmloLmdvdi9wdWJtZWQvMzYzODAx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Ez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C0wNFQxODowODo1OCIsIlByb2plY3QiOnsiJHJlZiI6IjUifX0sIlVzZU51bWJlcmluZ1R5cGVPZlBhcmVudERvY3VtZW50IjpmYWxzZX1dLCJGb3JtYXR0ZWRUZXh0Ijp7IiRpZCI6IjE0IiwiQ291bnQiOjEsIlRleHRVbml0cyI6W3siJGlkIjoiMTUiLCJGb250U3R5bGUiOnsiJGlkIjoiMTYiLCJOZXV0cmFsIjp0cnVlfSwiUmVhZGluZ09yZGVyIjoxLCJUZXh0IjoiR3JlZW5zcG9uIGFuZCBNb250YW5hcm8ifV19LCJUYWciOiJDaXRhdmlQbGFjZWhvbGRlciM1NTk3ODNmNy02YmE5LTQ4YWEtYjk0MC02OTA3ZTU2NTk4ZTIiLCJUZXh0IjoiR3JlZW5zcG9uIGFuZCBNb250YW5hcm8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Greenspon and Montanaro</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29001847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1OTc4M2Y3LTZiYTktNDhhYS1iOTQwLTY5MDdlNTY1OThlMiIsIkVudHJpZXMiOlt7IiRpZCI6IjIiLCIkdHlwZSI6IlN3aXNzQWNhZGVtaWMuQ2l0YXZpLkNpdGF0aW9ucy5Xb3JkUGxhY2Vob2xkZXJFbnRyeSwgU3dpc3NBY2FkZW1pYy5DaXRhdmkiLCJJZCI6ImJjZWU4OGViLWVhYzEtNGJlNy05YmUzLWMwNzI5YzJhYjYyOCIsIlJhbmdlTGVuZ3RoIjo2LCJSZWZlcmVuY2VJZCI6ImFlNWIzMzAzLTYzZmItNDhlNi04NTYzLTg1N2JiMjcyNjZl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HcmVlbnNwb24iLCJNaWRkbGVOYW1lIjoiQi4iLCJQcm90ZWN0ZWQiOmZhbHNlLCJTZXgiOjEsIkNyZWF0ZWRCeSI6Il9DaHJpc3RpbmUgTnVzc2JhdW0iLCJDcmVhdGVkT24iOiIyMDIzLTAxLTE3VDE2OjM1OjQzIiwiTW9kaWZpZWRCeSI6Il9DaHJpc3RpbmUgTnVzc2JhdW0iLCJJZCI6Ijk1OTg3NjQ5LTdlODMtNGI4Yi1hMmVlLWRhZjZjZmY3YjFiOCIsIk1vZGlmaWVkT24iOiIyMDIzLTAxLTE3VDE2OjM1OjQzIiwiUHJvamVjdCI6eyIkaWQiOiI1IiwiJHR5cGUiOiJTd2lzc0FjYWRlbWljLkNpdGF2aS5Qcm9qZWN0LCBTd2lzc0FjYWRlbWljLkNpdGF2aSJ9fSx7IiRpZCI6IjY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1In19XSwiQmliVGVYS2V5IjoiR3JlZW5zcG9uXzIwMjMiLCJDaXRhdGlvbktleVVwZGF0ZVR5cGUiOjAsIkNvbGxhYm9yYXRvcnMiOltdLCJEYXRlMiI6IjE1LjExLjIwMjIiLCJEb2kiOiIxMC4zNzU4L3MxMzQxNC0wMjItMDI2MTMtM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EtMTdUMTY6MzU6NDMiLCJNb2RpZmllZEJ5IjoiX0NocmlzdGluZSBOdXNzYmF1bSIsIklkIjoiYmRlMGRlNmItYzIwMi00NDc5LWExM2UtODM4NTY3YmMzMmE4IiwiTW9kaWZpZWRPbiI6IjIwMjMtMDEtMTdUMTY6MzU6ND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zNzU4L3MxMzQxNC0wMjItMDI2MTMtMCIsIlVyaVN0cmluZyI6Imh0dHBzOi8vZG9pLm9yZy8xMC4zNzU4L3MxMzQxNC0wMjItMDI2MTMt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yMykifV19LCJUYWciOiJDaXRhdmlQbGFjZWhvbGRlciNjNmU5NjBjZi1lNzAxLTQyMDAtOGNhYi05ZTdjZTlhYmM5NmQiLCJUZXh0IjoiKDIwMjM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showing that the same holds for objectively measured singing ability</w:t>
      </w:r>
      <w:commentRangeStart w:id="85"/>
      <w:commentRangeEnd w:id="85"/>
      <w:r>
        <w:commentReference w:id="85"/>
      </w:r>
      <w:r>
        <w:rPr>
          <w:rFonts w:ascii="Times New Roman" w:hAnsi="Times New Roman" w:cs="Times New Roman"/>
          <w:sz w:val="24"/>
          <w:szCs w:val="24"/>
          <w:lang w:val="en-US"/>
        </w:rPr>
        <w:t xml:space="preserve">. On a neural level, however, </w:t>
      </w:r>
      <w:sdt>
        <w:sdtPr>
          <w:id w:val="329491155"/>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TWFydGluc18yMDIyIi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wNC0wNFQxODowOTozNCIsIlByb2plY3QiOnsiJHJlZiI6IjUifX0sIlVzZU51bWJlcmluZ1R5cGVPZlBhcmVudERvY3VtZW50IjpmYWxzZX1dLCJGb3JtYXR0ZWRUZXh0Ijp7IiRpZCI6IjE1IiwiQ291bnQiOjEsIlRleHRVbml0cyI6W3siJGlkIjoiMTYiLCJGb250U3R5bGUiOnsiJGlkIjoiMTciLCJOZXV0cmFsIjp0cnVlfSwiUmVhZGluZ09yZGVyIjoxLCJUZXh0IjoiSS4gTWFydGlucyBldCBhbC4ifV19LCJUYWciOiJDaXRhdmlQbGFjZWhvbGRlciMzYTBkNTc4Yy0zMTU0LTRhZTEtOGE0Ny0wMTg2ZTg4YjU1MDkiLCJUZXh0IjoiSS4gTWFydGlucyBldCBhbC4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I. Martins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63657250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DQtMDRUMTg6MDk6Mz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ikifV19LCJUYWciOiJDaXRhdmlQbGFjZWhvbGRlciMxM2ZiZmEwMy0zZDc0LTQ0OGItOTlhZi1iZTVjNWE0NTA5N2MiLCJUZXh0IjoiKDIwMjI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found no differences in electrophysiological response to emotional voices between singers and instrumentalists, suggesting similar profiles of auditors processing.  Intriguingly, a music-intervention study </w:t>
      </w:r>
      <w:del w:id="86" w:author="Stefan Schweinberger" w:date="2025-04-11T16:48:00Z">
        <w:r w:rsidDel="0000404A">
          <w:rPr>
            <w:rFonts w:ascii="Times New Roman" w:hAnsi="Times New Roman" w:cs="Times New Roman"/>
            <w:sz w:val="24"/>
            <w:szCs w:val="24"/>
            <w:lang w:val="en-US"/>
          </w:rPr>
          <w:delText xml:space="preserve">found </w:delText>
        </w:r>
      </w:del>
      <w:ins w:id="87" w:author="Stefan Schweinberger" w:date="2025-04-11T16:48:00Z">
        <w:r w:rsidR="0000404A">
          <w:rPr>
            <w:rFonts w:ascii="Times New Roman" w:hAnsi="Times New Roman" w:cs="Times New Roman"/>
            <w:sz w:val="24"/>
            <w:szCs w:val="24"/>
            <w:lang w:val="en-US"/>
          </w:rPr>
          <w:t xml:space="preserve">reported </w:t>
        </w:r>
      </w:ins>
      <w:r>
        <w:rPr>
          <w:rFonts w:ascii="Times New Roman" w:hAnsi="Times New Roman" w:cs="Times New Roman"/>
          <w:sz w:val="24"/>
          <w:szCs w:val="24"/>
          <w:lang w:val="en-US"/>
        </w:rPr>
        <w:t xml:space="preserve">that singing may even interfere with vocal emotional processing, while keyboard lessons has a positive effect </w:t>
      </w:r>
      <w:sdt>
        <w:sdtPr>
          <w:id w:val="-208814475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DQtMDRUMTg6MTU6NTQiLCJQcm9qZWN0Ijp7IiRyZWYiOiI1In19LCJVc2VOdW1iZXJpbmdUeXBlT2ZQYXJlbnREb2N1bWVudCI6ZmFsc2V9XSwiRm9ybWF0dGVkVGV4dCI6eyIkaWQiOiIxNSIsIkNvdW50IjoxLCJUZXh0VW5pdHMiOlt7IiRpZCI6IjE2IiwiRm9udFN0eWxlIjp7IiRpZCI6IjE3IiwiTmV1dHJhbCI6dHJ1ZX0sIlJlYWRpbmdPcmRlciI6MSwiVGV4dCI6IihUaG9tcHNvbiBldCBhbC4sIDIwMDQpIn1dfSwiVGFnIjoiQ2l0YXZpUGxhY2Vob2xkZXIjYTZlNjM4NDEtNGM3Mi00N2U2LWJmNjgtZDdmYTg1ODRkOTE3IiwiVGV4dCI6IihUaG9tcHNvbiBldCBhbC4sIDIwMD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(Thompson et al., 2004)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However, the validity of this finding is limited by an extensive drop-out of participants and a small sample size </w:t>
      </w:r>
      <w:sdt>
        <w:sdtPr>
          <w:id w:val="-105454134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0LTA0VDE3OjQ2OjQ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zM2VjYjdhNC1jZjEwLTQ0NjQtOTRkOC1mZTI0NGE1OTJiY2YiLCJUZXh0IjoiKFNjaGVsbGVuYmVyZyAmIExpbWEsI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commentRangeStart w:id="88"/>
      <w:r>
        <w:rPr>
          <w:rFonts w:ascii="Times New Roman" w:hAnsi="Times New Roman" w:cs="Times New Roman"/>
          <w:sz w:val="24"/>
          <w:szCs w:val="24"/>
          <w:lang w:val="en-US"/>
        </w:rPr>
        <w:t xml:space="preserve">For the present </w:t>
      </w:r>
      <w:r>
        <w:rPr>
          <w:rFonts w:ascii="Times New Roman" w:hAnsi="Times New Roman" w:cs="Times New Roman"/>
          <w:sz w:val="24"/>
          <w:szCs w:val="24"/>
          <w:lang w:val="en-US"/>
        </w:rPr>
        <w:lastRenderedPageBreak/>
        <w:t xml:space="preserve">study, we therefore recruited a well-powered sample of instrumentalists and singers for a comparison of vocal emotion recognition abilities.  </w:t>
      </w:r>
      <w:commentRangeStart w:id="89"/>
      <w:commentRangeEnd w:id="89"/>
      <w:r>
        <w:commentReference w:id="89"/>
      </w:r>
      <w:commentRangeEnd w:id="88"/>
      <w:r w:rsidR="0000404A">
        <w:rPr>
          <w:rStyle w:val="Kommentarzeichen"/>
        </w:rPr>
        <w:commentReference w:id="88"/>
      </w:r>
    </w:p>
    <w:p w14:paraId="18ABC1D9" w14:textId="77777777" w:rsidR="00A23B8D" w:rsidRDefault="00000000">
      <w:pPr>
        <w:pStyle w:val="berschrift2"/>
        <w:spacing w:line="480" w:lineRule="auto"/>
        <w:rPr>
          <w:rFonts w:ascii="Times New Roman" w:hAnsi="Times New Roman" w:cs="Times New Roman"/>
          <w:sz w:val="24"/>
          <w:szCs w:val="24"/>
          <w:lang w:val="en-US"/>
        </w:rPr>
      </w:pPr>
      <w:bookmarkStart w:id="90" w:name="_Toc194687192"/>
      <w:r>
        <w:rPr>
          <w:rFonts w:ascii="Times New Roman" w:hAnsi="Times New Roman" w:cs="Times New Roman"/>
          <w:sz w:val="24"/>
          <w:szCs w:val="24"/>
          <w:lang w:val="en-US"/>
        </w:rPr>
        <w:t>Amateurs vs. professional musicians</w:t>
      </w:r>
      <w:bookmarkEnd w:id="90"/>
    </w:p>
    <w:p w14:paraId="10386499" w14:textId="330B5DE8" w:rsidR="00A23B8D" w:rsidRDefault="00000000">
      <w:pPr>
        <w:spacing w:line="480" w:lineRule="auto"/>
        <w:rPr>
          <w:rFonts w:ascii="Times New Roman" w:hAnsi="Times New Roman" w:cs="Times New Roman"/>
          <w:sz w:val="24"/>
          <w:szCs w:val="24"/>
          <w:lang w:val="en-US"/>
        </w:rPr>
      </w:pPr>
      <w:commentRangeStart w:id="91"/>
      <w:commentRangeStart w:id="92"/>
      <w:commentRangeStart w:id="93"/>
      <w:r>
        <w:rPr>
          <w:rFonts w:ascii="Times New Roman" w:hAnsi="Times New Roman" w:cs="Times New Roman"/>
          <w:sz w:val="24"/>
          <w:szCs w:val="24"/>
          <w:lang w:val="en-US"/>
        </w:rPr>
        <w:t xml:space="preserve">Most musicians </w:t>
      </w:r>
      <w:commentRangeEnd w:id="91"/>
      <w:r w:rsidR="005F3392">
        <w:rPr>
          <w:rStyle w:val="Kommentarzeichen"/>
        </w:rPr>
        <w:commentReference w:id="91"/>
      </w:r>
      <w:commentRangeEnd w:id="92"/>
      <w:r w:rsidR="005F3392">
        <w:rPr>
          <w:rStyle w:val="Kommentarzeichen"/>
        </w:rPr>
        <w:commentReference w:id="92"/>
      </w:r>
      <w:commentRangeEnd w:id="93"/>
      <w:r w:rsidR="005F3392">
        <w:rPr>
          <w:rStyle w:val="Kommentarzeichen"/>
        </w:rPr>
        <w:commentReference w:id="93"/>
      </w:r>
      <w:r>
        <w:rPr>
          <w:rFonts w:ascii="Times New Roman" w:hAnsi="Times New Roman" w:cs="Times New Roman"/>
          <w:sz w:val="24"/>
          <w:szCs w:val="24"/>
          <w:lang w:val="en-US"/>
        </w:rPr>
        <w:t>start with their formal training in childhood, but when they enter adulthood, they pick different paths: some convert their musical activity into a profession, others pursue another career but keep it as a hobby. Interestingly, these groups seem to display several differences with regard to neurocognitive functioning. While amateurs, unsurprisingly, score lower on musical abilities, they show greater cognitive abilitie</w:t>
      </w:r>
      <w:commentRangeStart w:id="94"/>
      <w:commentRangeEnd w:id="94"/>
      <w:r>
        <w:commentReference w:id="94"/>
      </w:r>
      <w:r>
        <w:rPr>
          <w:rFonts w:ascii="Times New Roman" w:hAnsi="Times New Roman" w:cs="Times New Roman"/>
          <w:sz w:val="24"/>
          <w:szCs w:val="24"/>
          <w:lang w:val="en-US"/>
        </w:rPr>
        <w:t>s than professional musicians (Vincenzi</w:t>
      </w:r>
      <w:ins w:id="95" w:author="Stefan Schweinberger" w:date="2025-04-11T16:55:00Z">
        <w:r w:rsidR="0000404A">
          <w:rPr>
            <w:rFonts w:ascii="Times New Roman" w:hAnsi="Times New Roman" w:cs="Times New Roman"/>
            <w:sz w:val="24"/>
            <w:szCs w:val="24"/>
            <w:lang w:val="en-US"/>
          </w:rPr>
          <w:t>,</w:t>
        </w:r>
      </w:ins>
      <w:r>
        <w:rPr>
          <w:rFonts w:ascii="Times New Roman" w:hAnsi="Times New Roman" w:cs="Times New Roman"/>
          <w:sz w:val="24"/>
          <w:szCs w:val="24"/>
          <w:lang w:val="en-US"/>
        </w:rPr>
        <w:t xml:space="preserve"> 2022). Additionally, musical engagement as leisure activity seems to have a larger protective effect on “brain aging” than engaging in a music-related occupation (</w:t>
      </w:r>
      <w:proofErr w:type="spellStart"/>
      <w:r>
        <w:rPr>
          <w:rFonts w:ascii="Times New Roman" w:hAnsi="Times New Roman" w:cs="Times New Roman"/>
          <w:sz w:val="24"/>
          <w:szCs w:val="24"/>
          <w:lang w:val="en-US"/>
        </w:rPr>
        <w:t>Rogenmoser</w:t>
      </w:r>
      <w:proofErr w:type="spellEnd"/>
      <w:r>
        <w:rPr>
          <w:rFonts w:ascii="Times New Roman" w:hAnsi="Times New Roman" w:cs="Times New Roman"/>
          <w:sz w:val="24"/>
          <w:szCs w:val="24"/>
          <w:lang w:val="en-US"/>
        </w:rPr>
        <w:t xml:space="preserve"> et al., 2018). This also seems to be reflected in general health, which was found to be better in amateurs than professionals (Bonde et al., 2018). Specifically, professional face larger risks for their hearing and mental health </w:t>
      </w:r>
      <w:sdt>
        <w:sdtPr>
          <w:id w:val="-205838727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MzI5Nzc2LWEyMzUtNDBiZi04OWIwLTk2ZWY5YjIwZDQ3ZiIsIlJhbmdlTGVuZ3RoIjoxOCwiUmVmZXJlbmNlSWQiOiIwNWUwMTc2MS1kYmVmLTRiZGYtYTlmNy1mYmQyNjI5ZmM3N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5NjQ4NzM1IiwiVXJpU3RyaW5nIjoiaHR0cDovL3d3dy5uY2JpLm5sbS5uaWguZ292L3B1Ym1lZC8zOTY0ODcz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zoyMTowMSIsIk1vZGlmaWVkQnkiOiJfQ2hyaXN0aW5lIE51c3NiYXVtIiwiSWQiOiI4ZDk4NjYwNy0zZDY5LTQ3MzEtODhlMC0xZWIxZjI2MmYwMGUiLCJNb2RpZmllZE9uIjoiMjAyNS0wNC0wNFQxMzoyMTowM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NzcvMjMzMTIxNjUyNDEyOTM3NjIiLCJVcmlTdHJpbmciOiJodHRwczovL2RvaS5vcmcvMTAuMTE3Ny8yMzMxMjE2NTI0MTI5Mzc2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MTowMSIsIk1vZGlmaWVkQnkiOiJfQ2hyaXN0aW5lIE51c3NiYXVtIiwiSWQiOiJkODQ5MGVhMC05MzAyLTQzN2ItYjM2ZC00MGE1ZTE3MTUxOGUiLCJNb2RpZmllZE9uIjoiMjAyNS0wNC0wNFQxMzoyMTowMS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lBNQzExNjUzMTA0IiwiVXJpU3RyaW5nIjoiaHR0cHM6Ly93d3cubmNiaS5ubG0ubmloLmdvdi9wbWMvYXJ0aWNsZXMvUE1DMTE2NTMxMDQ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TAuMTE3Ny8wMzA1NzM1NjIzMTE1NTk3MCIsIlVyaVN0cmluZyI6Imh0dHBzOi8vZG9pLm9yZy8xMC4xMTc3LzAzMDU3MzU2MjMxMTU1OTcw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UifX0seyIkaWQiOiIzOC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NSJ9fSx7IiRpZCI6IjM5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NSJ9fV0sIkJpYlRlWEtleSI6IkxvdmVkYXlfMjAyMyI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1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HJlZiI6IjM0In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(Hake et al., 2024; Loveday et al., 2023; Maghiar et al., 2023)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Amateurs may gain more positive outcomes from their musical activity</w:t>
      </w:r>
      <w:ins w:id="96" w:author="Stefan Schweinberger" w:date="2025-04-11T16:56:00Z">
        <w:r w:rsidR="0000404A">
          <w:rPr>
            <w:rFonts w:ascii="Times New Roman" w:hAnsi="Times New Roman" w:cs="Times New Roman"/>
            <w:sz w:val="24"/>
            <w:szCs w:val="24"/>
            <w:lang w:val="en-US"/>
          </w:rPr>
          <w:t>, perhaps</w:t>
        </w:r>
      </w:ins>
      <w:r>
        <w:rPr>
          <w:rFonts w:ascii="Times New Roman" w:hAnsi="Times New Roman" w:cs="Times New Roman"/>
          <w:sz w:val="24"/>
          <w:szCs w:val="24"/>
          <w:lang w:val="en-US"/>
        </w:rPr>
        <w:t xml:space="preserve"> because it provides enrichment in addition to their profession, </w:t>
      </w:r>
      <w:ins w:id="97" w:author="Stefan Schweinberger" w:date="2025-04-11T16:56:00Z">
        <w:r w:rsidR="0000404A">
          <w:rPr>
            <w:rFonts w:ascii="Times New Roman" w:hAnsi="Times New Roman" w:cs="Times New Roman"/>
            <w:sz w:val="24"/>
            <w:szCs w:val="24"/>
            <w:lang w:val="en-US"/>
          </w:rPr>
          <w:t xml:space="preserve">while </w:t>
        </w:r>
      </w:ins>
      <w:r>
        <w:rPr>
          <w:rFonts w:ascii="Times New Roman" w:hAnsi="Times New Roman" w:cs="Times New Roman"/>
          <w:sz w:val="24"/>
          <w:szCs w:val="24"/>
          <w:lang w:val="en-US"/>
        </w:rPr>
        <w:t xml:space="preserve">coming with less noise and less performative pressure. </w:t>
      </w:r>
      <w:commentRangeStart w:id="98"/>
      <w:r>
        <w:rPr>
          <w:rFonts w:ascii="Times New Roman" w:hAnsi="Times New Roman" w:cs="Times New Roman"/>
          <w:sz w:val="24"/>
          <w:szCs w:val="24"/>
          <w:lang w:val="en-US"/>
        </w:rPr>
        <w:t xml:space="preserve">In contrast to this view, it was found </w:t>
      </w:r>
      <w:commentRangeEnd w:id="98"/>
      <w:r w:rsidR="0000404A">
        <w:rPr>
          <w:rStyle w:val="Kommentarzeichen"/>
        </w:rPr>
        <w:commentReference w:id="98"/>
      </w:r>
      <w:r>
        <w:rPr>
          <w:rFonts w:ascii="Times New Roman" w:hAnsi="Times New Roman" w:cs="Times New Roman"/>
          <w:sz w:val="24"/>
          <w:szCs w:val="24"/>
          <w:lang w:val="en-US"/>
        </w:rPr>
        <w:t xml:space="preserve">that professionals more often experience a state of flow during their musical activity, which is usually considered very enjoyable </w:t>
      </w:r>
      <w:sdt>
        <w:sdtPr>
          <w:id w:val="196184187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UiLCIkdHlwZSI6IlN3aXNzQWNhZGVtaWMuQ2l0YXZpLlByb2plY3QsIFN3aXNzQWNhZGVtaWMuQ2l0YXZpIn19LHsiJGlkIjoiNi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1In19XSwiQmliVGVYS2V5IjoiUmFrZWlfMjAyNCI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3L2FjYTAwMDA2NzQiLCJVcmlTdHJpbmciOiJodHRwczovL2RvaS5vcmcvMTAuMTAzNy9hY2EwMDAwNjc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1In19XSwiT3JnYW5pemF0aW9ucyI6W10sIk90aGVyc0ludm9sdmVkIjpbXSwiUGVyaW9kaWNhbCI6eyIkaWQiOiIxM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QtMDRUMTM6Mjc6MDIiLCJQcm9qZWN0Ijp7IiRyZWYiOiI1In19LCJVc2VOdW1iZXJpbmdUeXBlT2ZQYXJlbnREb2N1bWVudCI6ZmFsc2V9XSwiRm9ybWF0dGVkVGV4dCI6eyIkaWQiOiIxMSIsIkNvdW50IjoxLCJUZXh0VW5pdHMiOlt7IiRpZCI6IjEyIiwiRm9udFN0eWxlIjp7IiRpZCI6IjEzIiwiTmV1dHJhbCI6dHJ1ZX0sIlJlYWRpbmdPcmRlciI6MSwiVGV4dCI6IihSYWtlaSAmIEJoYXR0YWNoYXJ5YSwgMjAyNCkifV19LCJUYWciOiJDaXRhdmlQbGFjZWhvbGRlciNiOTlmMTQwMi05ZWQ4LTQxMWQtYTUwNi03MDk4ZTJmMGJlNWUiLCJUZXh0IjoiKFJha2VpICYgQmhhdHRhY2hhcnlhLCAyMDI0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(Rakei &amp; Bhattacharya, 2024)</w:t>
          </w:r>
          <w:r>
            <w:rPr>
              <w:rFonts w:ascii="Times New Roman" w:hAnsi="Times New Roman" w:cs="Times New Roman"/>
              <w:sz w:val="24"/>
              <w:szCs w:val="24"/>
              <w:lang w:val="en-US"/>
            </w:rPr>
            <w:fldChar w:fldCharType="end"/>
          </w:r>
          <w:commentRangeStart w:id="99"/>
          <w:commentRangeEnd w:id="99"/>
          <w:r>
            <w:commentReference w:id="99"/>
          </w:r>
        </w:sdtContent>
      </w:sdt>
      <w:r>
        <w:rPr>
          <w:rFonts w:ascii="Times New Roman" w:hAnsi="Times New Roman" w:cs="Times New Roman"/>
          <w:sz w:val="24"/>
          <w:szCs w:val="24"/>
          <w:lang w:val="en-US"/>
        </w:rPr>
        <w:t xml:space="preserve">. However, to the best of our knowledge, there are no insights into differences between amateurs and professionals with regard to vocal emotion perception. This gap is addressed with the present study. </w:t>
      </w:r>
      <w:del w:id="100" w:author="Stefan Schweinberger" w:date="2025-04-11T17:03:00Z">
        <w:r w:rsidDel="00C62FFE">
          <w:rPr>
            <w:rFonts w:ascii="Times New Roman" w:hAnsi="Times New Roman" w:cs="Times New Roman"/>
            <w:sz w:val="24"/>
            <w:szCs w:val="24"/>
            <w:lang w:val="en-US"/>
          </w:rPr>
          <w:delText xml:space="preserve">All </w:delText>
        </w:r>
      </w:del>
      <w:ins w:id="101" w:author="Stefan Schweinberger" w:date="2025-04-11T17:03:00Z">
        <w:r w:rsidR="00C62FFE">
          <w:rPr>
            <w:rFonts w:ascii="Times New Roman" w:hAnsi="Times New Roman" w:cs="Times New Roman"/>
            <w:sz w:val="24"/>
            <w:szCs w:val="24"/>
            <w:lang w:val="en-US"/>
          </w:rPr>
          <w:t xml:space="preserve">Because all </w:t>
        </w:r>
      </w:ins>
      <w:r>
        <w:rPr>
          <w:rFonts w:ascii="Times New Roman" w:hAnsi="Times New Roman" w:cs="Times New Roman"/>
          <w:sz w:val="24"/>
          <w:szCs w:val="24"/>
          <w:lang w:val="en-US"/>
        </w:rPr>
        <w:t>our newly recruited singers and instrumentalists were amateurs</w:t>
      </w:r>
      <w:ins w:id="102" w:author="Stefan Schweinberger" w:date="2025-04-11T17:03:00Z">
        <w:r w:rsidR="00C62FFE">
          <w:rPr>
            <w:rFonts w:ascii="Times New Roman" w:hAnsi="Times New Roman" w:cs="Times New Roman"/>
            <w:sz w:val="24"/>
            <w:szCs w:val="24"/>
            <w:lang w:val="en-US"/>
          </w:rPr>
          <w:t xml:space="preserve"> and we used an established </w:t>
        </w:r>
      </w:ins>
      <w:ins w:id="103" w:author="Stefan Schweinberger" w:date="2025-04-11T17:04:00Z">
        <w:r w:rsidR="00C62FFE">
          <w:rPr>
            <w:rFonts w:ascii="Times New Roman" w:hAnsi="Times New Roman" w:cs="Times New Roman"/>
            <w:sz w:val="24"/>
            <w:szCs w:val="24"/>
            <w:lang w:val="en-US"/>
          </w:rPr>
          <w:t xml:space="preserve">experimental </w:t>
        </w:r>
      </w:ins>
      <w:ins w:id="104" w:author="Stefan Schweinberger" w:date="2025-04-11T17:03:00Z">
        <w:r w:rsidR="00C62FFE">
          <w:rPr>
            <w:rFonts w:ascii="Times New Roman" w:hAnsi="Times New Roman" w:cs="Times New Roman"/>
            <w:sz w:val="24"/>
            <w:szCs w:val="24"/>
            <w:lang w:val="en-US"/>
          </w:rPr>
          <w:t>procedure</w:t>
        </w:r>
      </w:ins>
      <w:r>
        <w:rPr>
          <w:rFonts w:ascii="Times New Roman" w:hAnsi="Times New Roman" w:cs="Times New Roman"/>
          <w:sz w:val="24"/>
          <w:szCs w:val="24"/>
          <w:lang w:val="en-US"/>
        </w:rPr>
        <w:t xml:space="preserve">, </w:t>
      </w:r>
      <w:del w:id="105" w:author="Stefan Schweinberger" w:date="2025-04-11T17:04:00Z">
        <w:r w:rsidDel="00C62FFE">
          <w:rPr>
            <w:rFonts w:ascii="Times New Roman" w:hAnsi="Times New Roman" w:cs="Times New Roman"/>
            <w:sz w:val="24"/>
            <w:szCs w:val="24"/>
            <w:lang w:val="en-US"/>
          </w:rPr>
          <w:delText>giving us</w:delText>
        </w:r>
      </w:del>
      <w:ins w:id="106" w:author="Stefan Schweinberger" w:date="2025-04-11T17:05:00Z">
        <w:r w:rsidR="00C62FFE">
          <w:rPr>
            <w:rFonts w:ascii="Times New Roman" w:hAnsi="Times New Roman" w:cs="Times New Roman"/>
            <w:sz w:val="24"/>
            <w:szCs w:val="24"/>
            <w:lang w:val="en-US"/>
          </w:rPr>
          <w:t>the present study also offered</w:t>
        </w:r>
      </w:ins>
      <w:r>
        <w:rPr>
          <w:rFonts w:ascii="Times New Roman" w:hAnsi="Times New Roman" w:cs="Times New Roman"/>
          <w:sz w:val="24"/>
          <w:szCs w:val="24"/>
          <w:lang w:val="en-US"/>
        </w:rPr>
        <w:t xml:space="preserve"> the opportunity to compare </w:t>
      </w:r>
      <w:del w:id="107" w:author="Stefan Schweinberger" w:date="2025-04-11T17:04:00Z">
        <w:r w:rsidDel="00C62FFE">
          <w:rPr>
            <w:rFonts w:ascii="Times New Roman" w:hAnsi="Times New Roman" w:cs="Times New Roman"/>
            <w:sz w:val="24"/>
            <w:szCs w:val="24"/>
            <w:lang w:val="en-US"/>
          </w:rPr>
          <w:delText xml:space="preserve">it </w:delText>
        </w:r>
      </w:del>
      <w:ins w:id="108" w:author="Stefan Schweinberger" w:date="2025-04-11T17:04:00Z">
        <w:r w:rsidR="00C62FFE">
          <w:rPr>
            <w:rFonts w:ascii="Times New Roman" w:hAnsi="Times New Roman" w:cs="Times New Roman"/>
            <w:sz w:val="24"/>
            <w:szCs w:val="24"/>
            <w:lang w:val="en-US"/>
          </w:rPr>
          <w:t xml:space="preserve">findings </w:t>
        </w:r>
      </w:ins>
      <w:r>
        <w:rPr>
          <w:rFonts w:ascii="Times New Roman" w:hAnsi="Times New Roman" w:cs="Times New Roman"/>
          <w:sz w:val="24"/>
          <w:szCs w:val="24"/>
          <w:lang w:val="en-US"/>
        </w:rPr>
        <w:t xml:space="preserve">with our previously recruited groups of professional musicians and non-musicians </w:t>
      </w:r>
      <w:sdt>
        <w:sdtPr>
          <w:id w:val="83688142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0LTA0VDE3OjQyOjE5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AwMTQ2YjdlLTk3ZDEtNDJjOS1iZWQ2LTY3OTEzNmM1OWU0NiIsIlRleHQiOiIoTnVzc2JhdW0gZXQgYWwuLCAyMDI0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5E77EEFD" w14:textId="4D173A84" w:rsidR="00A23B8D" w:rsidRDefault="00000000">
      <w:pPr>
        <w:pStyle w:val="berschrift2"/>
        <w:spacing w:line="480" w:lineRule="auto"/>
        <w:rPr>
          <w:rFonts w:ascii="Times New Roman" w:hAnsi="Times New Roman" w:cs="Times New Roman"/>
          <w:sz w:val="24"/>
          <w:szCs w:val="24"/>
          <w:lang w:val="en-US"/>
        </w:rPr>
      </w:pPr>
      <w:bookmarkStart w:id="109" w:name="_Toc194687193"/>
      <w:r>
        <w:rPr>
          <w:rFonts w:ascii="Times New Roman" w:hAnsi="Times New Roman" w:cs="Times New Roman"/>
          <w:sz w:val="24"/>
          <w:szCs w:val="24"/>
          <w:lang w:val="en-US"/>
        </w:rPr>
        <w:lastRenderedPageBreak/>
        <w:t>Rationale, outline etc.</w:t>
      </w:r>
      <w:bookmarkEnd w:id="109"/>
      <w:r>
        <w:rPr>
          <w:rFonts w:ascii="Times New Roman" w:hAnsi="Times New Roman" w:cs="Times New Roman"/>
          <w:sz w:val="24"/>
          <w:szCs w:val="24"/>
          <w:lang w:val="en-US"/>
        </w:rPr>
        <w:t xml:space="preserve"> </w:t>
      </w:r>
    </w:p>
    <w:p w14:paraId="3A183C99" w14:textId="6BE074CF" w:rsidR="00A23B8D" w:rsidRDefault="00000000">
      <w:pPr>
        <w:spacing w:line="480" w:lineRule="auto"/>
        <w:ind w:firstLine="360"/>
        <w:rPr>
          <w:rFonts w:ascii="Times New Roman" w:hAnsi="Times New Roman" w:cs="Times New Roman"/>
          <w:sz w:val="24"/>
          <w:szCs w:val="24"/>
          <w:lang w:val="en-US"/>
        </w:rPr>
      </w:pPr>
      <w:commentRangeStart w:id="110"/>
      <w:commentRangeEnd w:id="110"/>
      <w:r>
        <w:commentReference w:id="110"/>
      </w:r>
      <w:del w:id="111" w:author="Stefan Schweinberger" w:date="2025-04-11T17:06:00Z">
        <w:r w:rsidDel="00C62FFE">
          <w:rPr>
            <w:rFonts w:ascii="Times New Roman" w:hAnsi="Times New Roman" w:cs="Times New Roman"/>
            <w:sz w:val="24"/>
            <w:szCs w:val="24"/>
            <w:lang w:val="en-US"/>
          </w:rPr>
          <w:delText>Present work</w:delText>
        </w:r>
      </w:del>
      <w:ins w:id="112" w:author="Stefan Schweinberger" w:date="2025-04-11T17:06:00Z">
        <w:r w:rsidR="00C62FFE">
          <w:rPr>
            <w:rFonts w:ascii="Times New Roman" w:hAnsi="Times New Roman" w:cs="Times New Roman"/>
            <w:sz w:val="24"/>
            <w:szCs w:val="24"/>
            <w:lang w:val="en-US"/>
          </w:rPr>
          <w:t>This study focuses on the comparison between singers and instrumentalists, and thu</w:t>
        </w:r>
      </w:ins>
      <w:ins w:id="113" w:author="Stefan Schweinberger" w:date="2025-04-11T17:07:00Z">
        <w:r w:rsidR="00C62FFE">
          <w:rPr>
            <w:rFonts w:ascii="Times New Roman" w:hAnsi="Times New Roman" w:cs="Times New Roman"/>
            <w:sz w:val="24"/>
            <w:szCs w:val="24"/>
            <w:lang w:val="en-US"/>
          </w:rPr>
          <w:t xml:space="preserve">s </w:t>
        </w:r>
      </w:ins>
      <w:del w:id="114" w:author="Stefan Schweinberger" w:date="2025-04-11T17:06:00Z">
        <w:r w:rsidDel="00C62FFE">
          <w:rPr>
            <w:rFonts w:ascii="Times New Roman" w:hAnsi="Times New Roman" w:cs="Times New Roman"/>
            <w:sz w:val="24"/>
            <w:szCs w:val="24"/>
            <w:lang w:val="en-US"/>
          </w:rPr>
          <w:delText xml:space="preserve"> </w:delText>
        </w:r>
      </w:del>
      <w:ins w:id="115" w:author="Stefan Schweinberger" w:date="2025-04-11T17:06:00Z">
        <w:r w:rsidR="00C62FFE">
          <w:rPr>
            <w:rFonts w:ascii="Times New Roman" w:hAnsi="Times New Roman" w:cs="Times New Roman"/>
            <w:sz w:val="24"/>
            <w:szCs w:val="24"/>
            <w:lang w:val="en-US"/>
          </w:rPr>
          <w:t xml:space="preserve">zooms into </w:t>
        </w:r>
      </w:ins>
      <w:ins w:id="116" w:author="Stefan Schweinberger" w:date="2025-04-11T17:07:00Z">
        <w:r w:rsidR="00C62FFE">
          <w:rPr>
            <w:rFonts w:ascii="Times New Roman" w:hAnsi="Times New Roman" w:cs="Times New Roman"/>
            <w:sz w:val="24"/>
            <w:szCs w:val="24"/>
            <w:lang w:val="en-US"/>
          </w:rPr>
          <w:t xml:space="preserve">possible differences between </w:t>
        </w:r>
      </w:ins>
      <w:ins w:id="117" w:author="Stefan Schweinberger" w:date="2025-04-11T17:06:00Z">
        <w:r w:rsidR="00C62FFE">
          <w:rPr>
            <w:rFonts w:ascii="Times New Roman" w:hAnsi="Times New Roman" w:cs="Times New Roman"/>
            <w:sz w:val="24"/>
            <w:szCs w:val="24"/>
            <w:lang w:val="en-US"/>
          </w:rPr>
          <w:t>specific subgroups or amateur musicians</w:t>
        </w:r>
      </w:ins>
      <w:ins w:id="118" w:author="Stefan Schweinberger" w:date="2025-04-11T17:07:00Z">
        <w:r w:rsidR="00C62FFE">
          <w:rPr>
            <w:rFonts w:ascii="Times New Roman" w:hAnsi="Times New Roman" w:cs="Times New Roman"/>
            <w:sz w:val="24"/>
            <w:szCs w:val="24"/>
            <w:lang w:val="en-US"/>
          </w:rPr>
          <w:t xml:space="preserve">, while using the identical </w:t>
        </w:r>
      </w:ins>
      <w:ins w:id="119" w:author="Stefan Schweinberger" w:date="2025-04-11T17:08:00Z">
        <w:r w:rsidR="00EC19DB">
          <w:rPr>
            <w:rFonts w:ascii="Times New Roman" w:hAnsi="Times New Roman" w:cs="Times New Roman"/>
            <w:sz w:val="24"/>
            <w:szCs w:val="24"/>
            <w:lang w:val="en-US"/>
          </w:rPr>
          <w:t>protocol as</w:t>
        </w:r>
      </w:ins>
      <w:ins w:id="120" w:author="Stefan Schweinberger" w:date="2025-04-11T17:07:00Z">
        <w:r w:rsidR="00C62FFE">
          <w:rPr>
            <w:rFonts w:ascii="Times New Roman" w:hAnsi="Times New Roman" w:cs="Times New Roman"/>
            <w:sz w:val="24"/>
            <w:szCs w:val="24"/>
            <w:lang w:val="en-US"/>
          </w:rPr>
          <w:t xml:space="preserve"> </w:t>
        </w:r>
      </w:ins>
      <w:del w:id="121" w:author="Stefan Schweinberger" w:date="2025-04-11T17:07:00Z">
        <w:r w:rsidDel="00C62FFE">
          <w:rPr>
            <w:rFonts w:ascii="Times New Roman" w:hAnsi="Times New Roman" w:cs="Times New Roman"/>
            <w:sz w:val="24"/>
            <w:szCs w:val="24"/>
            <w:lang w:val="en-US"/>
          </w:rPr>
          <w:delText xml:space="preserve">is a follow-up study of </w:delText>
        </w:r>
      </w:del>
      <w:sdt>
        <w:sdtPr>
          <w:id w:val="-101230219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ThiM2M4YzEtNjE5Zi00ZWM0LWI5NjEtM2U1NzA1ZjhlYjNk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19314445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wZTk4OGJiNC01MjFhLTQyMzctODhjYi04MGQ3MjViMzVhY2M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del w:id="122" w:author="Stefan Schweinberger" w:date="2025-04-11T17:07:00Z">
        <w:r w:rsidDel="00C62FFE">
          <w:rPr>
            <w:rFonts w:ascii="Times New Roman" w:hAnsi="Times New Roman" w:cs="Times New Roman"/>
            <w:sz w:val="24"/>
            <w:szCs w:val="24"/>
            <w:lang w:val="en-US"/>
          </w:rPr>
          <w:delText xml:space="preserve">, </w:delText>
        </w:r>
      </w:del>
      <w:del w:id="123" w:author="Stefan Schweinberger" w:date="2025-04-11T17:06:00Z">
        <w:r w:rsidDel="00C62FFE">
          <w:rPr>
            <w:rFonts w:ascii="Times New Roman" w:hAnsi="Times New Roman" w:cs="Times New Roman"/>
            <w:sz w:val="24"/>
            <w:szCs w:val="24"/>
            <w:lang w:val="en-US"/>
          </w:rPr>
          <w:delText>zooming into specific subgroups musicians</w:delText>
        </w:r>
      </w:del>
      <w:del w:id="124" w:author="Stefan Schweinberger" w:date="2025-04-11T17:07:00Z">
        <w:r w:rsidDel="00C62FFE">
          <w:rPr>
            <w:rFonts w:ascii="Times New Roman" w:hAnsi="Times New Roman" w:cs="Times New Roman"/>
            <w:sz w:val="24"/>
            <w:szCs w:val="24"/>
            <w:lang w:val="en-US"/>
          </w:rPr>
          <w:delText>,</w:delText>
        </w:r>
      </w:del>
      <w:ins w:id="125" w:author="Stefan Schweinberger" w:date="2025-04-11T17:07:00Z">
        <w:r w:rsidR="00C62FFE">
          <w:rPr>
            <w:rFonts w:ascii="Times New Roman" w:hAnsi="Times New Roman" w:cs="Times New Roman"/>
            <w:sz w:val="24"/>
            <w:szCs w:val="24"/>
            <w:lang w:val="en-US"/>
          </w:rPr>
          <w:t>. Accordingly</w:t>
        </w:r>
      </w:ins>
      <w:ins w:id="126" w:author="Stefan Schweinberger" w:date="2025-04-11T17:08:00Z">
        <w:r w:rsidR="00C62FFE">
          <w:rPr>
            <w:rFonts w:ascii="Times New Roman" w:hAnsi="Times New Roman" w:cs="Times New Roman"/>
            <w:sz w:val="24"/>
            <w:szCs w:val="24"/>
            <w:lang w:val="en-US"/>
          </w:rPr>
          <w:t>, we report findings</w:t>
        </w:r>
      </w:ins>
      <w:del w:id="127" w:author="Stefan Schweinberger" w:date="2025-04-11T17:08:00Z">
        <w:r w:rsidDel="00C62FFE">
          <w:rPr>
            <w:rFonts w:ascii="Times New Roman" w:hAnsi="Times New Roman" w:cs="Times New Roman"/>
            <w:sz w:val="24"/>
            <w:szCs w:val="24"/>
            <w:lang w:val="en-US"/>
          </w:rPr>
          <w:delText xml:space="preserve"> which we report</w:delText>
        </w:r>
      </w:del>
      <w:r>
        <w:rPr>
          <w:rFonts w:ascii="Times New Roman" w:hAnsi="Times New Roman" w:cs="Times New Roman"/>
          <w:sz w:val="24"/>
          <w:szCs w:val="24"/>
          <w:lang w:val="en-US"/>
        </w:rPr>
        <w:t xml:space="preserve"> in three parts. For </w:t>
      </w:r>
      <w:del w:id="128" w:author="Stefan Schweinberger" w:date="2025-04-11T17:08:00Z">
        <w:r w:rsidDel="00C62FFE">
          <w:rPr>
            <w:rFonts w:ascii="Times New Roman" w:hAnsi="Times New Roman" w:cs="Times New Roman"/>
            <w:sz w:val="24"/>
            <w:szCs w:val="24"/>
            <w:lang w:val="en-US"/>
          </w:rPr>
          <w:delText xml:space="preserve">part </w:delText>
        </w:r>
      </w:del>
      <w:ins w:id="129" w:author="Stefan Schweinberger" w:date="2025-04-11T17:08:00Z">
        <w:r w:rsidR="00C62FFE">
          <w:rPr>
            <w:rFonts w:ascii="Times New Roman" w:hAnsi="Times New Roman" w:cs="Times New Roman"/>
            <w:sz w:val="24"/>
            <w:szCs w:val="24"/>
            <w:lang w:val="en-US"/>
          </w:rPr>
          <w:t xml:space="preserve">Part </w:t>
        </w:r>
      </w:ins>
      <w:r>
        <w:rPr>
          <w:rFonts w:ascii="Times New Roman" w:hAnsi="Times New Roman" w:cs="Times New Roman"/>
          <w:sz w:val="24"/>
          <w:szCs w:val="24"/>
          <w:lang w:val="en-US"/>
        </w:rPr>
        <w:t>I, we recruited an original sample of amateur instrumentalists and singers and assessed their vocal emotion recognition, their musical perception performance and self-rated musicality</w:t>
      </w:r>
      <w:ins w:id="130" w:author="Stefan Schweinberger" w:date="2025-04-11T17:09:00Z">
        <w:r w:rsidR="00EC19DB">
          <w:rPr>
            <w:rFonts w:ascii="Times New Roman" w:hAnsi="Times New Roman" w:cs="Times New Roman"/>
            <w:sz w:val="24"/>
            <w:szCs w:val="24"/>
            <w:lang w:val="en-US"/>
          </w:rPr>
          <w:t xml:space="preserve"> </w:t>
        </w:r>
      </w:ins>
      <w:del w:id="131" w:author="Stefan Schweinberger" w:date="2025-04-11T17:09:00Z">
        <w:r w:rsidDel="00EC19DB">
          <w:rPr>
            <w:rFonts w:ascii="Times New Roman" w:hAnsi="Times New Roman" w:cs="Times New Roman"/>
            <w:sz w:val="24"/>
            <w:szCs w:val="24"/>
            <w:lang w:val="en-US"/>
          </w:rPr>
          <w:delText xml:space="preserve">, following the same </w:delText>
        </w:r>
      </w:del>
      <w:del w:id="132" w:author="Stefan Schweinberger" w:date="2025-04-11T17:08:00Z">
        <w:r w:rsidDel="00EC19DB">
          <w:rPr>
            <w:rFonts w:ascii="Times New Roman" w:hAnsi="Times New Roman" w:cs="Times New Roman"/>
            <w:sz w:val="24"/>
            <w:szCs w:val="24"/>
            <w:lang w:val="en-US"/>
          </w:rPr>
          <w:delText xml:space="preserve">protocol </w:delText>
        </w:r>
      </w:del>
      <w:del w:id="133" w:author="Stefan Schweinberger" w:date="2025-04-11T17:09:00Z">
        <w:r w:rsidDel="00EC19DB">
          <w:rPr>
            <w:rFonts w:ascii="Times New Roman" w:hAnsi="Times New Roman" w:cs="Times New Roman"/>
            <w:sz w:val="24"/>
            <w:szCs w:val="24"/>
            <w:lang w:val="en-US"/>
          </w:rPr>
          <w:delText xml:space="preserve">as </w:delText>
        </w:r>
      </w:del>
      <w:sdt>
        <w:sdtPr>
          <w:id w:val="88252921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cyMGEwOWUyLTBkOTYtNDdhMC04OTgzLWZhZTY4ZjkyZDczYiIsIkVudHJpZXMiOlt7IiRpZCI6IjIiLCIkdHlwZSI6IlN3aXNzQWNhZGVtaWMuQ2l0YXZpLkNpdGF0aW9ucy5Xb3JkUGxhY2Vob2xkZXJFbnRyeSwgU3dpc3NBY2FkZW1pYy5DaXRhdmkiLCJJZCI6ImY5M2YwYmM4LTJkM2EtNGQwYy1hMDY5LTU3NzlkOWFkYzlkN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TI3NzlmOGEtMmJjZi00MTlmLTk2YmUtNjAxM2QzMThkOTFj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817641556"/>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EyNzc5ZjhhLTJiY2YtNDE5Zi05NmJlLTYwMTNkMzE4ZDkxYyIsIkVudHJpZXMiOlt7IiRpZCI6IjIiLCIkdHlwZSI6IlN3aXNzQWNhZGVtaWMuQ2l0YXZpLkNpdGF0aW9ucy5Xb3JkUGxhY2Vob2xkZXJFbnRyeSwgU3dpc3NBY2FkZW1pYy5DaXRhdmkiLCJJZCI6IjM1NTdhZWNiLTMzZjQtNDMzNC1hOWQwLTA5ZGZhN2YxNTM3Z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3MjBhMDllMi0wZDk2LTQ3YTAtODk4My1mYWU2OGY5MmQ3M2I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For Part II, we collapsed all participants recruited in </w:t>
      </w:r>
      <w:del w:id="134" w:author="Stefan Schweinberger" w:date="2025-04-11T17:09:00Z">
        <w:r w:rsidDel="00EC19DB">
          <w:rPr>
            <w:rFonts w:ascii="Times New Roman" w:hAnsi="Times New Roman" w:cs="Times New Roman"/>
            <w:sz w:val="24"/>
            <w:szCs w:val="24"/>
            <w:lang w:val="en-US"/>
          </w:rPr>
          <w:delText xml:space="preserve">part </w:delText>
        </w:r>
      </w:del>
      <w:ins w:id="135" w:author="Stefan Schweinberger" w:date="2025-04-11T17:09:00Z">
        <w:r w:rsidR="00EC19DB">
          <w:rPr>
            <w:rFonts w:ascii="Times New Roman" w:hAnsi="Times New Roman" w:cs="Times New Roman"/>
            <w:sz w:val="24"/>
            <w:szCs w:val="24"/>
            <w:lang w:val="en-US"/>
          </w:rPr>
          <w:t xml:space="preserve">Part </w:t>
        </w:r>
      </w:ins>
      <w:r>
        <w:rPr>
          <w:rFonts w:ascii="Times New Roman" w:hAnsi="Times New Roman" w:cs="Times New Roman"/>
          <w:sz w:val="24"/>
          <w:szCs w:val="24"/>
          <w:lang w:val="en-US"/>
        </w:rPr>
        <w:t xml:space="preserve">I into one group of amateur musicians and compared it to </w:t>
      </w:r>
      <w:del w:id="136" w:author="Stefan Schweinberger" w:date="2025-04-11T17:09:00Z">
        <w:r w:rsidDel="00EC19DB">
          <w:rPr>
            <w:rFonts w:ascii="Times New Roman" w:hAnsi="Times New Roman" w:cs="Times New Roman"/>
            <w:sz w:val="24"/>
            <w:szCs w:val="24"/>
            <w:lang w:val="en-US"/>
          </w:rPr>
          <w:delText xml:space="preserve">the </w:delText>
        </w:r>
      </w:del>
      <w:r>
        <w:rPr>
          <w:rFonts w:ascii="Times New Roman" w:hAnsi="Times New Roman" w:cs="Times New Roman"/>
          <w:sz w:val="24"/>
          <w:szCs w:val="24"/>
          <w:lang w:val="en-US"/>
        </w:rPr>
        <w:t xml:space="preserve">professional musicians and non-musicians from the previous study. In Part III, we explored the correlational links between musicality and vocal emotion recognition. Specifically, we investigated whether the positive relationships we observed in </w:t>
      </w:r>
      <w:sdt>
        <w:sdtPr>
          <w:id w:val="43472474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2ZGU5ZjQyLWMyNTYtNDhmMC1hY2ExLTdjOGFjMTcwMzA3MCIsIkVudHJpZXMiOlt7IiRpZCI6IjIiLCIkdHlwZSI6IlN3aXNzQWNhZGVtaWMuQ2l0YXZpLkNpdGF0aW9ucy5Xb3JkUGxhY2Vob2xkZXJFbnRyeSwgU3dpc3NBY2FkZW1pYy5DaXRhdmkiLCJJZCI6IjJlMWQ0YTNjLTYzODctNDI0YS1iNzBhLTdkN2ZiNjlkOTA5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YyYTJhMzItNDY4Zi00MDA3LWI1YTEtNGFkMTZmMmZhMDQx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01727552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mMmEyYTMyLTQ2OGYtNDAwNy1iNWExLTRhZDE2ZjJmYTA0MSIsIkVudHJpZXMiOlt7IiRpZCI6IjIiLCIkdHlwZSI6IlN3aXNzQWNhZGVtaWMuQ2l0YXZpLkNpdGF0aW9ucy5Xb3JkUGxhY2Vob2xkZXJFbnRyeSwgU3dpc3NBY2FkZW1pYy5DaXRhdmkiLCJJZCI6IjY3ZTAwNDIzLWVlMTAtNDI2NC04MGU2LTI0ZGFlYjZiZGYzN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NmRlOWY0Mi1jMjU2LTQ4ZjAtYWNhMS03YzhhYzE3MDMwNzA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between music and voice perception would replicate in the newly recruited samples of amateur </w:t>
      </w:r>
      <w:commentRangeStart w:id="137"/>
      <w:r>
        <w:rPr>
          <w:rFonts w:ascii="Times New Roman" w:hAnsi="Times New Roman" w:cs="Times New Roman"/>
          <w:sz w:val="24"/>
          <w:szCs w:val="24"/>
          <w:lang w:val="en-US"/>
        </w:rPr>
        <w:t>musicians</w:t>
      </w:r>
      <w:commentRangeEnd w:id="137"/>
      <w:r>
        <w:commentReference w:id="137"/>
      </w:r>
      <w:commentRangeStart w:id="138"/>
      <w:commentRangeEnd w:id="138"/>
      <w:r>
        <w:commentReference w:id="138"/>
      </w:r>
      <w:r>
        <w:rPr>
          <w:rFonts w:ascii="Times New Roman" w:hAnsi="Times New Roman" w:cs="Times New Roman"/>
          <w:sz w:val="24"/>
          <w:szCs w:val="24"/>
          <w:lang w:val="en-US"/>
        </w:rPr>
        <w:t xml:space="preserve">.  </w:t>
      </w:r>
    </w:p>
    <w:p w14:paraId="4ED98782" w14:textId="77777777" w:rsidR="00A23B8D" w:rsidRDefault="00000000">
      <w:pPr>
        <w:spacing w:line="480" w:lineRule="auto"/>
        <w:ind w:firstLine="360"/>
        <w:rPr>
          <w:rFonts w:ascii="Times New Roman" w:hAnsi="Times New Roman" w:cs="Times New Roman"/>
          <w:sz w:val="24"/>
          <w:szCs w:val="24"/>
          <w:lang w:val="en-US"/>
        </w:rPr>
      </w:pPr>
      <w:commentRangeStart w:id="139"/>
      <w:r>
        <w:rPr>
          <w:rFonts w:ascii="Times New Roman" w:hAnsi="Times New Roman" w:cs="Times New Roman"/>
          <w:sz w:val="24"/>
          <w:szCs w:val="24"/>
          <w:lang w:val="en-US"/>
        </w:rPr>
        <w:t>On first sight, it may be intuitive to assume that singers have a larger advantage in vocal emotion perception than instrumentalists,</w:t>
      </w:r>
      <w:commentRangeEnd w:id="139"/>
      <w:r>
        <w:commentReference w:id="139"/>
      </w:r>
      <w:r>
        <w:rPr>
          <w:rFonts w:ascii="Times New Roman" w:hAnsi="Times New Roman" w:cs="Times New Roman"/>
          <w:sz w:val="24"/>
          <w:szCs w:val="24"/>
          <w:lang w:val="en-US"/>
        </w:rPr>
        <w:t xml:space="preserve"> because their form of musical expression is of vocal nature. However, the literature consistently suggests </w:t>
      </w:r>
      <w:commentRangeStart w:id="140"/>
      <w:r>
        <w:rPr>
          <w:rFonts w:ascii="Times New Roman" w:hAnsi="Times New Roman" w:cs="Times New Roman"/>
          <w:sz w:val="24"/>
          <w:szCs w:val="24"/>
          <w:lang w:val="en-US"/>
        </w:rPr>
        <w:t>that the link between musicality and vocal emotion perception is not driven by formal training,</w:t>
      </w:r>
      <w:commentRangeEnd w:id="140"/>
      <w:r>
        <w:commentReference w:id="140"/>
      </w:r>
      <w:r>
        <w:rPr>
          <w:rFonts w:ascii="Times New Roman" w:hAnsi="Times New Roman" w:cs="Times New Roman"/>
          <w:sz w:val="24"/>
          <w:szCs w:val="24"/>
          <w:lang w:val="en-US"/>
        </w:rPr>
        <w:t xml:space="preserve"> but rather by predisposed differences in auditory sensitivity. If this is the case, the form of musical engagement should not make a difference. </w:t>
      </w:r>
      <w:commentRangeStart w:id="141"/>
      <w:commentRangeStart w:id="142"/>
      <w:r>
        <w:rPr>
          <w:rFonts w:ascii="Times New Roman" w:hAnsi="Times New Roman" w:cs="Times New Roman"/>
          <w:sz w:val="24"/>
          <w:szCs w:val="24"/>
          <w:lang w:val="en-US"/>
        </w:rPr>
        <w:t>We therefore predicted that singers and instrumentalists</w:t>
      </w:r>
      <w:commentRangeEnd w:id="141"/>
      <w:r>
        <w:commentReference w:id="141"/>
      </w:r>
      <w:commentRangeEnd w:id="142"/>
      <w:r w:rsidR="00EC19DB">
        <w:rPr>
          <w:rStyle w:val="Kommentarzeichen"/>
        </w:rPr>
        <w:commentReference w:id="142"/>
      </w:r>
      <w:r>
        <w:rPr>
          <w:rFonts w:ascii="Times New Roman" w:hAnsi="Times New Roman" w:cs="Times New Roman"/>
          <w:sz w:val="24"/>
          <w:szCs w:val="24"/>
          <w:lang w:val="en-US"/>
        </w:rPr>
        <w:t xml:space="preserve"> </w:t>
      </w:r>
      <w:commentRangeStart w:id="143"/>
      <w:r>
        <w:rPr>
          <w:rFonts w:ascii="Times New Roman" w:hAnsi="Times New Roman" w:cs="Times New Roman"/>
          <w:sz w:val="24"/>
          <w:szCs w:val="24"/>
          <w:lang w:val="en-US"/>
        </w:rPr>
        <w:t xml:space="preserve">would perform equally in our vocal emotion recognition task. </w:t>
      </w:r>
      <w:commentRangeEnd w:id="143"/>
      <w:r w:rsidR="00EC19DB">
        <w:rPr>
          <w:rStyle w:val="Kommentarzeichen"/>
        </w:rPr>
        <w:commentReference w:id="143"/>
      </w:r>
      <w:r>
        <w:rPr>
          <w:rFonts w:ascii="Times New Roman" w:hAnsi="Times New Roman" w:cs="Times New Roman"/>
          <w:sz w:val="24"/>
          <w:szCs w:val="24"/>
          <w:lang w:val="en-US"/>
        </w:rPr>
        <w:t xml:space="preserve">This prediction holds for emotions expressed by all available vocal cues, as well as emotions expressed by either F0 or timbre cues in the voice. </w:t>
      </w:r>
    </w:p>
    <w:p w14:paraId="0A305C79" w14:textId="3E31D957" w:rsidR="00A23B8D" w:rsidRDefault="0000000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 similar logic holds for the comparison for professional musicians and amateurs. We predicted that their vocal emotion recognition performance would be comparable as well (for </w:t>
      </w:r>
      <w:r>
        <w:rPr>
          <w:rFonts w:ascii="Times New Roman" w:hAnsi="Times New Roman" w:cs="Times New Roman"/>
          <w:sz w:val="24"/>
          <w:szCs w:val="24"/>
          <w:lang w:val="en-US"/>
        </w:rPr>
        <w:lastRenderedPageBreak/>
        <w:t xml:space="preserve">full emotions, as well as the F0 and timbre condition). However, as the evidence reviewed above </w:t>
      </w:r>
      <w:del w:id="144" w:author="Stefan Schweinberger" w:date="2025-04-11T17:21:00Z">
        <w:r w:rsidDel="00E62123">
          <w:rPr>
            <w:rFonts w:ascii="Times New Roman" w:hAnsi="Times New Roman" w:cs="Times New Roman"/>
            <w:sz w:val="24"/>
            <w:szCs w:val="24"/>
            <w:lang w:val="en-US"/>
          </w:rPr>
          <w:delText xml:space="preserve">showed </w:delText>
        </w:r>
      </w:del>
      <w:ins w:id="145" w:author="Stefan Schweinberger" w:date="2025-04-11T17:21:00Z">
        <w:r w:rsidR="00E62123">
          <w:rPr>
            <w:rFonts w:ascii="Times New Roman" w:hAnsi="Times New Roman" w:cs="Times New Roman"/>
            <w:sz w:val="24"/>
            <w:szCs w:val="24"/>
            <w:lang w:val="en-US"/>
          </w:rPr>
          <w:t xml:space="preserve">suggested </w:t>
        </w:r>
      </w:ins>
      <w:r>
        <w:rPr>
          <w:rFonts w:ascii="Times New Roman" w:hAnsi="Times New Roman" w:cs="Times New Roman"/>
          <w:sz w:val="24"/>
          <w:szCs w:val="24"/>
          <w:lang w:val="en-US"/>
        </w:rPr>
        <w:t xml:space="preserve">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 were expressed via full emotion cues and F0 cues only, but not timbre, because this is exactly the pattern we observed for professional musicians in </w:t>
      </w:r>
      <w:sdt>
        <w:sdtPr>
          <w:id w:val="133842618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2FmMmM0N2MtZTdhZC00NWQwLTg5ZWQtNjAxYzEyNTQwN2Ey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601216947"/>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MGJmZGNjYS05NDhjLTRmZjUtODg4OC0xZjNjZmQxZmQwOTE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Finally, we aimed to replicate the positive link between music perception, especially sensitivity for melodies, and vocal emotion recognition. The whole study and its hypothesis were preregistered (</w:t>
      </w:r>
      <w:r w:rsidR="00A23B8D">
        <w:fldChar w:fldCharType="begin"/>
      </w:r>
      <w:r w:rsidR="00A23B8D" w:rsidRPr="00027A6E">
        <w:rPr>
          <w:lang w:val="en-US"/>
          <w:rPrChange w:id="146" w:author="christine.nussbaum" w:date="2025-04-25T09:12:00Z" w16du:dateUtc="2025-04-25T07:12:00Z">
            <w:rPr/>
          </w:rPrChange>
        </w:rPr>
        <w:instrText>HYPERLINK "https://doi.org/10.17605/OSF.IO/76PV5" \h</w:instrText>
      </w:r>
      <w:r w:rsidR="00A23B8D">
        <w:fldChar w:fldCharType="separate"/>
      </w:r>
      <w:r w:rsidR="00A23B8D">
        <w:rPr>
          <w:rStyle w:val="Hyperlink"/>
          <w:rFonts w:ascii="Times New Roman" w:hAnsi="Times New Roman" w:cs="Times New Roman"/>
          <w:sz w:val="24"/>
          <w:szCs w:val="24"/>
          <w:lang w:val="en-US"/>
        </w:rPr>
        <w:t>https://doi.org/10.17605/OSF.IO/76PV5</w:t>
      </w:r>
      <w:r w:rsidR="00A23B8D">
        <w:fldChar w:fldCharType="end"/>
      </w:r>
      <w:r>
        <w:rPr>
          <w:rFonts w:ascii="Times New Roman" w:hAnsi="Times New Roman" w:cs="Times New Roman"/>
          <w:sz w:val="24"/>
          <w:szCs w:val="24"/>
          <w:lang w:val="en-US"/>
        </w:rPr>
        <w:t xml:space="preserve">). </w:t>
      </w:r>
    </w:p>
    <w:p w14:paraId="7C58440D" w14:textId="77777777" w:rsidR="00A23B8D" w:rsidRDefault="00000000">
      <w:pPr>
        <w:pStyle w:val="berschrift1"/>
        <w:spacing w:line="480" w:lineRule="auto"/>
        <w:rPr>
          <w:rFonts w:ascii="Times New Roman" w:hAnsi="Times New Roman" w:cs="Times New Roman"/>
          <w:sz w:val="24"/>
          <w:szCs w:val="24"/>
          <w:lang w:val="en-US"/>
        </w:rPr>
      </w:pPr>
      <w:bookmarkStart w:id="147" w:name="_Toc194687194"/>
      <w:r>
        <w:rPr>
          <w:rFonts w:ascii="Times New Roman" w:hAnsi="Times New Roman" w:cs="Times New Roman"/>
          <w:sz w:val="24"/>
          <w:szCs w:val="24"/>
          <w:lang w:val="en-US"/>
        </w:rPr>
        <w:t>Part I: Comparison of non-professional singers and instrumentalists</w:t>
      </w:r>
      <w:bookmarkEnd w:id="147"/>
    </w:p>
    <w:p w14:paraId="6137AC78" w14:textId="77777777" w:rsidR="00A23B8D" w:rsidRDefault="00000000">
      <w:pPr>
        <w:pStyle w:val="berschrift2"/>
        <w:spacing w:line="480" w:lineRule="auto"/>
        <w:rPr>
          <w:rFonts w:ascii="Times New Roman" w:hAnsi="Times New Roman" w:cs="Times New Roman"/>
          <w:sz w:val="24"/>
          <w:szCs w:val="24"/>
          <w:lang w:val="en-US"/>
        </w:rPr>
      </w:pPr>
      <w:bookmarkStart w:id="148" w:name="_Toc194687195"/>
      <w:proofErr w:type="spellStart"/>
      <w:r>
        <w:rPr>
          <w:rFonts w:ascii="Times New Roman" w:hAnsi="Times New Roman" w:cs="Times New Roman"/>
          <w:sz w:val="24"/>
          <w:szCs w:val="24"/>
        </w:rPr>
        <w:t>Hypotheses</w:t>
      </w:r>
      <w:bookmarkEnd w:id="148"/>
      <w:proofErr w:type="spellEnd"/>
    </w:p>
    <w:p w14:paraId="2FE05A47" w14:textId="77777777" w:rsidR="00A23B8D" w:rsidRDefault="00000000">
      <w:pPr>
        <w:rPr>
          <w:rFonts w:ascii="Times New Roman" w:hAnsi="Times New Roman" w:cs="Times New Roman"/>
          <w:sz w:val="24"/>
          <w:szCs w:val="24"/>
          <w:lang w:val="en-US"/>
        </w:rPr>
      </w:pPr>
      <w:r>
        <w:rPr>
          <w:rFonts w:ascii="Times New Roman" w:hAnsi="Times New Roman" w:cs="Times New Roman"/>
          <w:b/>
          <w:sz w:val="24"/>
          <w:szCs w:val="24"/>
          <w:lang w:val="en-US"/>
        </w:rPr>
        <w:t>H1:</w:t>
      </w:r>
      <w:r>
        <w:rPr>
          <w:rFonts w:ascii="Times New Roman" w:hAnsi="Times New Roman" w:cs="Times New Roman"/>
          <w:sz w:val="24"/>
          <w:szCs w:val="24"/>
          <w:lang w:val="en-US"/>
        </w:rPr>
        <w:t xml:space="preserve"> We expect NO difference between singers and instrumentalists in overall vocal emotion recognition performance. </w:t>
      </w:r>
    </w:p>
    <w:p w14:paraId="4CF411BC" w14:textId="77777777" w:rsidR="00A23B8D" w:rsidRDefault="00000000">
      <w:pPr>
        <w:rPr>
          <w:rFonts w:ascii="Times New Roman" w:hAnsi="Times New Roman" w:cs="Times New Roman"/>
          <w:sz w:val="24"/>
          <w:szCs w:val="24"/>
          <w:lang w:val="en-US"/>
        </w:rPr>
      </w:pPr>
      <w:r>
        <w:rPr>
          <w:rFonts w:ascii="Times New Roman" w:hAnsi="Times New Roman" w:cs="Times New Roman"/>
          <w:b/>
          <w:sz w:val="24"/>
          <w:szCs w:val="24"/>
          <w:lang w:val="en-US"/>
        </w:rPr>
        <w:t>H2:</w:t>
      </w:r>
      <w:r>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4A593F20" w14:textId="77777777" w:rsidR="00A23B8D" w:rsidRDefault="00A23B8D">
      <w:pPr>
        <w:rPr>
          <w:rFonts w:ascii="Times New Roman" w:hAnsi="Times New Roman" w:cs="Times New Roman"/>
          <w:sz w:val="24"/>
          <w:szCs w:val="24"/>
          <w:lang w:val="en-US"/>
        </w:rPr>
      </w:pPr>
    </w:p>
    <w:p w14:paraId="5CD782B1" w14:textId="77777777" w:rsidR="00A23B8D" w:rsidRDefault="00000000">
      <w:pPr>
        <w:pStyle w:val="berschrift2"/>
        <w:spacing w:line="480" w:lineRule="auto"/>
        <w:rPr>
          <w:rFonts w:ascii="Times New Roman" w:hAnsi="Times New Roman" w:cs="Times New Roman"/>
          <w:sz w:val="24"/>
          <w:szCs w:val="24"/>
          <w:lang w:val="en-US"/>
        </w:rPr>
      </w:pPr>
      <w:bookmarkStart w:id="149" w:name="_Toc194687196"/>
      <w:r>
        <w:rPr>
          <w:rFonts w:ascii="Times New Roman" w:hAnsi="Times New Roman" w:cs="Times New Roman"/>
          <w:sz w:val="24"/>
          <w:szCs w:val="24"/>
        </w:rPr>
        <w:t>Method</w:t>
      </w:r>
      <w:bookmarkEnd w:id="149"/>
    </w:p>
    <w:p w14:paraId="52BDB8DC"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Note that this is a follow-up to the study reported in </w:t>
      </w:r>
      <w:sdt>
        <w:sdtPr>
          <w:id w:val="-1259293117"/>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60981033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Thus, the stimulus material and the design are identical, but we recruited a new sample. </w:t>
      </w:r>
    </w:p>
    <w:p w14:paraId="5369B3BA" w14:textId="77777777" w:rsidR="00A23B8D" w:rsidRDefault="00000000">
      <w:pPr>
        <w:pStyle w:val="berschrift3"/>
        <w:rPr>
          <w:rFonts w:ascii="Times New Roman" w:hAnsi="Times New Roman" w:cs="Times New Roman"/>
          <w:lang w:val="en-US"/>
        </w:rPr>
      </w:pPr>
      <w:bookmarkStart w:id="150" w:name="_Toc194687197"/>
      <w:r>
        <w:rPr>
          <w:rFonts w:ascii="Times New Roman" w:hAnsi="Times New Roman" w:cs="Times New Roman"/>
          <w:lang w:val="en-US"/>
        </w:rPr>
        <w:t>Participants</w:t>
      </w:r>
      <w:bookmarkEnd w:id="150"/>
    </w:p>
    <w:p w14:paraId="1920BE50"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our preregistered plan, we aimed at a sample size of 40 singers (20 male, 20 female) and 40 instrumentalists (20 male, 20 female), because in our previous study, this sample size allowed us to reveal medium-sized group effects (d =0.81 for the Full and d = 0.56 for the F0 morphing condition) when we compared professional musicians and non-musicians.  </w:t>
      </w:r>
    </w:p>
    <w:p w14:paraId="1831D171"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Data were collected in a pseudonymized format from June 2023 to January 2024. All participants were aged between 18 and 54 years and </w:t>
      </w:r>
      <w:r>
        <w:rPr>
          <w:rFonts w:ascii="Times New Roman" w:hAnsi="Times New Roman" w:cs="Times New Roman"/>
          <w:color w:val="C00000"/>
          <w:sz w:val="24"/>
          <w:szCs w:val="24"/>
          <w:lang w:val="en-US"/>
        </w:rPr>
        <w:t>fluent German speakers</w:t>
      </w:r>
      <w:r>
        <w:rPr>
          <w:rFonts w:ascii="Times New Roman" w:hAnsi="Times New Roman" w:cs="Times New Roman"/>
          <w:sz w:val="24"/>
          <w:szCs w:val="24"/>
          <w:lang w:val="en-US"/>
        </w:rPr>
        <w:t xml:space="preserve">. Participants provided informed consent before completing the experiment and received compensation in the form of 12.50 € or course credit upon completion. The experiment was in line with the ethical guidelines of the German Society of Psychology (DGPs) and approved by the local ethics committee of the Friedrich Schiller University Jena (Reg.-Nr. FSV 19/045). </w:t>
      </w:r>
    </w:p>
    <w:p w14:paraId="4A3C8F60" w14:textId="656C3D7F"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total, we collected data from 94 non-professional musicians (</w:t>
      </w:r>
      <w:r>
        <w:rPr>
          <w:rFonts w:ascii="Times New Roman" w:hAnsi="Times New Roman" w:cs="Times New Roman"/>
          <w:color w:val="C00000"/>
          <w:sz w:val="24"/>
          <w:szCs w:val="24"/>
          <w:lang w:val="en-US"/>
        </w:rPr>
        <w:t>further also referred to as amateurs</w:t>
      </w:r>
      <w:r>
        <w:rPr>
          <w:rFonts w:ascii="Times New Roman" w:hAnsi="Times New Roman" w:cs="Times New Roman"/>
          <w:sz w:val="24"/>
          <w:szCs w:val="24"/>
          <w:lang w:val="en-US"/>
        </w:rPr>
        <w:t xml:space="preserve">) that were divided into singers and instrumentalists. Recruitment criteria specified that participants had to be non-professional musicians (i.e., they held no music-related academic degree or worked professionally as a musician). Singers were required to be currently active in a choir or another singing group but should not play an instrument actively and regularly (i.e., they must not currently be </w:t>
      </w:r>
      <w:ins w:id="151" w:author="Stefan Schweinberger" w:date="2025-04-11T17:23:00Z">
        <w:r w:rsidR="00E62123">
          <w:rPr>
            <w:rFonts w:ascii="Times New Roman" w:hAnsi="Times New Roman" w:cs="Times New Roman"/>
            <w:sz w:val="24"/>
            <w:szCs w:val="24"/>
            <w:lang w:val="en-US"/>
          </w:rPr>
          <w:t xml:space="preserve">instrumentalists </w:t>
        </w:r>
      </w:ins>
      <w:r>
        <w:rPr>
          <w:rFonts w:ascii="Times New Roman" w:hAnsi="Times New Roman" w:cs="Times New Roman"/>
          <w:sz w:val="24"/>
          <w:szCs w:val="24"/>
          <w:lang w:val="en-US"/>
        </w:rPr>
        <w:t>in an orchestra or a ban</w:t>
      </w:r>
      <w:commentRangeStart w:id="152"/>
      <w:commentRangeEnd w:id="152"/>
      <w:r>
        <w:rPr>
          <w:rFonts w:ascii="Times New Roman" w:hAnsi="Times New Roman" w:cs="Times New Roman"/>
          <w:sz w:val="24"/>
          <w:szCs w:val="24"/>
          <w:lang w:val="en-US"/>
        </w:rPr>
        <w:commentReference w:id="152"/>
      </w:r>
      <w:r>
        <w:rPr>
          <w:rFonts w:ascii="Times New Roman" w:hAnsi="Times New Roman" w:cs="Times New Roman"/>
          <w:sz w:val="24"/>
          <w:szCs w:val="24"/>
          <w:lang w:val="en-US"/>
        </w:rPr>
        <w:t>d). Instrumentalists, conversely, were required to be currently active in an orchestra or a band, but they should not engage in singing activities actively and regularly (i.e., they must not currently be in a choir or another singing group).</w:t>
      </w:r>
    </w:p>
    <w:p w14:paraId="10553FFA" w14:textId="77777777" w:rsidR="00A23B8D" w:rsidRDefault="00000000">
      <w:pPr>
        <w:spacing w:after="0" w:line="48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Singers</w:t>
      </w:r>
    </w:p>
    <w:p w14:paraId="31841517" w14:textId="77777777" w:rsidR="00A23B8D" w:rsidRDefault="00000000">
      <w:pPr>
        <w:spacing w:after="0"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We recorded data from 48 singers, of which three were excluded (N = 2 had &gt; 5 % trials of omission, N = 1 had technical issues during stimulus playback). Thus, data from 45 singers were analyzed (</w:t>
      </w:r>
      <w:r>
        <w:rPr>
          <w:rFonts w:ascii="Times New Roman" w:hAnsi="Times New Roman" w:cs="Times New Roman"/>
          <w:color w:val="C00000"/>
          <w:sz w:val="24"/>
          <w:szCs w:val="24"/>
          <w:lang w:val="en-US"/>
        </w:rPr>
        <w:t xml:space="preserve">22 female, 22 male, 1 diverse, </w:t>
      </w:r>
      <w:r>
        <w:rPr>
          <w:rFonts w:ascii="Times New Roman" w:hAnsi="Times New Roman" w:cs="Times New Roman"/>
          <w:sz w:val="24"/>
          <w:szCs w:val="24"/>
          <w:lang w:val="en-US"/>
        </w:rPr>
        <w:t xml:space="preserve">aged 18 to 53 years [M = 27.02, SD = 8.2]). Mean onset age of musical training was 8 years (SD = 3.08, 5 - 20 years). </w:t>
      </w:r>
      <w:r>
        <w:rPr>
          <w:rFonts w:ascii="Times New Roman" w:hAnsi="Times New Roman" w:cs="Times New Roman"/>
          <w:color w:val="C00000"/>
          <w:sz w:val="24"/>
          <w:szCs w:val="24"/>
          <w:lang w:val="en-US"/>
        </w:rPr>
        <w:t xml:space="preserve">Twenty-two participants had over 10 years of training, ten between 6-9 years, four between 4-5 years and three between 2-3 years. Six participants had less than one year of training (for more details see </w:t>
      </w:r>
      <w:proofErr w:type="spellStart"/>
      <w:r>
        <w:rPr>
          <w:rFonts w:ascii="Times New Roman" w:hAnsi="Times New Roman" w:cs="Times New Roman"/>
          <w:color w:val="C00000"/>
          <w:sz w:val="24"/>
          <w:szCs w:val="24"/>
          <w:lang w:val="en-US"/>
        </w:rPr>
        <w:t>ToDo</w:t>
      </w:r>
      <w:proofErr w:type="spellEnd"/>
      <w:r>
        <w:rPr>
          <w:rFonts w:ascii="Times New Roman" w:hAnsi="Times New Roman" w:cs="Times New Roman"/>
          <w:color w:val="C00000"/>
          <w:sz w:val="24"/>
          <w:szCs w:val="24"/>
          <w:lang w:val="en-US"/>
        </w:rPr>
        <w:t>).</w:t>
      </w:r>
    </w:p>
    <w:p w14:paraId="3329E0D5" w14:textId="77777777" w:rsidR="00A23B8D" w:rsidRDefault="00000000">
      <w:pPr>
        <w:spacing w:after="0" w:line="48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Instrumentalists</w:t>
      </w:r>
    </w:p>
    <w:p w14:paraId="68A31E2C" w14:textId="77777777" w:rsidR="00A23B8D" w:rsidRDefault="00000000">
      <w:pPr>
        <w:spacing w:after="0" w:line="480" w:lineRule="auto"/>
        <w:rPr>
          <w:rFonts w:ascii="Times New Roman" w:hAnsi="Times New Roman" w:cs="Times New Roman"/>
          <w:iCs/>
          <w:color w:val="C00000"/>
          <w:sz w:val="24"/>
          <w:szCs w:val="24"/>
          <w:lang w:val="en-US"/>
        </w:rPr>
      </w:pPr>
      <w:r>
        <w:rPr>
          <w:rFonts w:ascii="Times New Roman" w:hAnsi="Times New Roman" w:cs="Times New Roman"/>
          <w:iCs/>
          <w:sz w:val="24"/>
          <w:szCs w:val="24"/>
          <w:lang w:val="en-US"/>
        </w:rPr>
        <w:lastRenderedPageBreak/>
        <w:t xml:space="preserve">Data from 46 instrumentalists were collected, </w:t>
      </w:r>
      <w:r>
        <w:rPr>
          <w:rFonts w:ascii="Times New Roman" w:hAnsi="Times New Roman" w:cs="Times New Roman"/>
          <w:sz w:val="24"/>
          <w:szCs w:val="24"/>
          <w:lang w:val="en-US"/>
        </w:rPr>
        <w:t xml:space="preserve">of which three were excluded. One had technical issues during stimulus playback, one </w:t>
      </w:r>
      <w:r>
        <w:rPr>
          <w:rFonts w:ascii="Times New Roman" w:hAnsi="Times New Roman" w:cs="Times New Roman"/>
          <w:iCs/>
          <w:sz w:val="24"/>
          <w:szCs w:val="24"/>
          <w:lang w:val="en-US"/>
        </w:rPr>
        <w:t>was also active in a choir, one held a master’s degree in music science and was therefore relocated into the group of professional musicians (see Part II). Thus, data from 43 instrumentalists entered analysis (</w:t>
      </w:r>
      <w:r>
        <w:rPr>
          <w:rFonts w:ascii="Times New Roman" w:hAnsi="Times New Roman" w:cs="Times New Roman"/>
          <w:iCs/>
          <w:color w:val="C00000"/>
          <w:sz w:val="24"/>
          <w:szCs w:val="24"/>
          <w:lang w:val="en-US"/>
        </w:rPr>
        <w:t>24 female, 18 male, 1 diverse,</w:t>
      </w:r>
      <w:r>
        <w:rPr>
          <w:rFonts w:ascii="Times New Roman" w:hAnsi="Times New Roman" w:cs="Times New Roman"/>
          <w:iCs/>
          <w:sz w:val="24"/>
          <w:szCs w:val="24"/>
          <w:lang w:val="en-US"/>
        </w:rPr>
        <w:t xml:space="preserve"> aged 18 to 54 years [M = 28.51, SD = 10.64]). Mean onset of musical training was 7 years (SD = 2.27, 4 - 14 years). </w:t>
      </w:r>
      <w:r>
        <w:rPr>
          <w:rFonts w:ascii="Times New Roman" w:hAnsi="Times New Roman" w:cs="Times New Roman"/>
          <w:iCs/>
          <w:color w:val="C00000"/>
          <w:sz w:val="24"/>
          <w:szCs w:val="24"/>
          <w:lang w:val="en-US"/>
        </w:rPr>
        <w:t xml:space="preserve">Thirty-five participants studied their instrument for over 10 years, one between 6-9 years and three between 1-2 years. Four participants had less than one year of training (for more details see </w:t>
      </w:r>
      <w:proofErr w:type="spellStart"/>
      <w:r>
        <w:rPr>
          <w:rFonts w:ascii="Times New Roman" w:hAnsi="Times New Roman" w:cs="Times New Roman"/>
          <w:iCs/>
          <w:color w:val="C00000"/>
          <w:sz w:val="24"/>
          <w:szCs w:val="24"/>
          <w:lang w:val="en-US"/>
        </w:rPr>
        <w:t>ToDo</w:t>
      </w:r>
      <w:proofErr w:type="spellEnd"/>
      <w:r>
        <w:rPr>
          <w:rFonts w:ascii="Times New Roman" w:hAnsi="Times New Roman" w:cs="Times New Roman"/>
          <w:iCs/>
          <w:color w:val="C00000"/>
          <w:sz w:val="24"/>
          <w:szCs w:val="24"/>
          <w:lang w:val="en-US"/>
        </w:rPr>
        <w:t>).</w:t>
      </w:r>
    </w:p>
    <w:p w14:paraId="54C9732C" w14:textId="77777777" w:rsidR="00A23B8D" w:rsidRDefault="00000000">
      <w:pPr>
        <w:pStyle w:val="berschrift3"/>
        <w:spacing w:line="480" w:lineRule="auto"/>
        <w:rPr>
          <w:rFonts w:ascii="Times New Roman" w:hAnsi="Times New Roman" w:cs="Times New Roman"/>
          <w:lang w:val="en-US"/>
        </w:rPr>
      </w:pPr>
      <w:bookmarkStart w:id="153" w:name="_Toc194687198"/>
      <w:r>
        <w:rPr>
          <w:rFonts w:ascii="Times New Roman" w:hAnsi="Times New Roman" w:cs="Times New Roman"/>
          <w:lang w:val="en-US"/>
        </w:rPr>
        <w:t>Stimulus material</w:t>
      </w:r>
      <w:bookmarkEnd w:id="153"/>
    </w:p>
    <w:p w14:paraId="4F543C1F" w14:textId="77777777" w:rsidR="00A23B8D" w:rsidRDefault="00000000">
      <w:pPr>
        <w:spacing w:after="0" w:line="480" w:lineRule="auto"/>
        <w:rPr>
          <w:rFonts w:ascii="Times New Roman" w:hAnsi="Times New Roman" w:cs="Times New Roman"/>
          <w:iCs/>
          <w:sz w:val="24"/>
          <w:szCs w:val="24"/>
          <w:lang w:val="en-US"/>
        </w:rPr>
      </w:pPr>
      <w:r>
        <w:rPr>
          <w:rFonts w:ascii="Times New Roman" w:hAnsi="Times New Roman" w:cs="Times New Roman"/>
          <w:iCs/>
          <w:sz w:val="24"/>
          <w:szCs w:val="24"/>
          <w:lang w:val="en-US"/>
        </w:rPr>
        <w:t>As stimulus material, we used parameter-specific voice morphs that express emotional information either through the fundamental frequency contour only (F0), through timbre only (</w:t>
      </w:r>
      <w:proofErr w:type="spellStart"/>
      <w:r>
        <w:rPr>
          <w:rFonts w:ascii="Times New Roman" w:hAnsi="Times New Roman" w:cs="Times New Roman"/>
          <w:iCs/>
          <w:sz w:val="24"/>
          <w:szCs w:val="24"/>
          <w:lang w:val="en-US"/>
        </w:rPr>
        <w:t>Tbr</w:t>
      </w:r>
      <w:proofErr w:type="spellEnd"/>
      <w:r>
        <w:rPr>
          <w:rFonts w:ascii="Times New Roman" w:hAnsi="Times New Roman" w:cs="Times New Roman"/>
          <w:iCs/>
          <w:sz w:val="24"/>
          <w:szCs w:val="24"/>
          <w:lang w:val="en-US"/>
        </w:rPr>
        <w:t xml:space="preserve">) or through a combination of both (Full). </w:t>
      </w:r>
    </w:p>
    <w:p w14:paraId="6D9342A2" w14:textId="77777777" w:rsidR="00A23B8D" w:rsidRDefault="00000000">
      <w:pPr>
        <w:spacing w:after="0" w:line="480" w:lineRule="auto"/>
        <w:rPr>
          <w:rFonts w:ascii="Times New Roman" w:hAnsi="Times New Roman" w:cs="Times New Roman"/>
          <w:iCs/>
          <w:sz w:val="24"/>
          <w:szCs w:val="24"/>
          <w:lang w:val="en-US"/>
        </w:rPr>
      </w:pPr>
      <w:r>
        <w:rPr>
          <w:rFonts w:ascii="Times New Roman" w:hAnsi="Times New Roman" w:cs="Times New Roman"/>
          <w:iCs/>
          <w:sz w:val="24"/>
          <w:szCs w:val="24"/>
          <w:lang w:val="en-US"/>
        </w:rPr>
        <w:tab/>
        <w:t>For voice morphing, we selected original audio recordings from a database of vocal actor portrayals</w:t>
      </w:r>
      <w:r>
        <w:rPr>
          <w:rFonts w:ascii="Times New Roman" w:hAnsi="Times New Roman" w:cs="Times New Roman"/>
          <w:sz w:val="24"/>
          <w:szCs w:val="24"/>
          <w:lang w:val="en-US"/>
        </w:rPr>
        <w:t xml:space="preserve">, </w:t>
      </w:r>
      <w:r>
        <w:rPr>
          <w:rFonts w:ascii="Times New Roman" w:hAnsi="Times New Roman" w:cs="Times New Roman"/>
          <w:iCs/>
          <w:sz w:val="24"/>
          <w:szCs w:val="24"/>
          <w:lang w:val="en-US"/>
        </w:rPr>
        <w:t>comprised of pseudowords (/</w:t>
      </w:r>
      <w:proofErr w:type="spellStart"/>
      <w:r>
        <w:rPr>
          <w:rFonts w:ascii="Times New Roman" w:hAnsi="Times New Roman" w:cs="Times New Roman"/>
          <w:iCs/>
          <w:sz w:val="24"/>
          <w:szCs w:val="24"/>
          <w:lang w:val="en-US"/>
        </w:rPr>
        <w:t>molen</w:t>
      </w:r>
      <w:proofErr w:type="spellEnd"/>
      <w:r>
        <w:rPr>
          <w:rFonts w:ascii="Times New Roman" w:hAnsi="Times New Roman" w:cs="Times New Roman"/>
          <w:iCs/>
          <w:sz w:val="24"/>
          <w:szCs w:val="24"/>
          <w:lang w:val="en-US"/>
        </w:rPr>
        <w:t>/, /</w:t>
      </w:r>
      <w:proofErr w:type="spellStart"/>
      <w:r>
        <w:rPr>
          <w:rFonts w:ascii="Times New Roman" w:hAnsi="Times New Roman" w:cs="Times New Roman"/>
          <w:iCs/>
          <w:sz w:val="24"/>
          <w:szCs w:val="24"/>
          <w:lang w:val="en-US"/>
        </w:rPr>
        <w:t>loman</w:t>
      </w:r>
      <w:proofErr w:type="spellEnd"/>
      <w:r>
        <w:rPr>
          <w:rFonts w:ascii="Times New Roman" w:hAnsi="Times New Roman" w:cs="Times New Roman"/>
          <w:iCs/>
          <w:sz w:val="24"/>
          <w:szCs w:val="24"/>
          <w:lang w:val="en-US"/>
        </w:rPr>
        <w:t>/, /</w:t>
      </w:r>
      <w:proofErr w:type="spellStart"/>
      <w:r>
        <w:rPr>
          <w:rFonts w:ascii="Times New Roman" w:hAnsi="Times New Roman" w:cs="Times New Roman"/>
          <w:iCs/>
          <w:sz w:val="24"/>
          <w:szCs w:val="24"/>
          <w:lang w:val="en-US"/>
        </w:rPr>
        <w:t>belam</w:t>
      </w:r>
      <w:proofErr w:type="spellEnd"/>
      <w:r>
        <w:rPr>
          <w:rFonts w:ascii="Times New Roman" w:hAnsi="Times New Roman" w:cs="Times New Roman"/>
          <w:iCs/>
          <w:sz w:val="24"/>
          <w:szCs w:val="24"/>
          <w:lang w:val="en-US"/>
        </w:rPr>
        <w:t xml:space="preserve">/) uttered by eight speakers (four male, four female) with expressions of happiness, pleasure, fear, and sadness. </w:t>
      </w:r>
      <w:r>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Pr>
          <w:rFonts w:ascii="Times New Roman" w:hAnsi="Times New Roman" w:cs="Times New Roman"/>
          <w:iCs/>
          <w:sz w:val="24"/>
          <w:szCs w:val="24"/>
          <w:lang w:val="en-US"/>
        </w:rPr>
        <w:t>u</w:t>
      </w:r>
      <w:r>
        <w:rPr>
          <w:rFonts w:ascii="Times New Roman" w:eastAsia="Calibri" w:hAnsi="Times New Roman" w:cs="Times New Roman"/>
          <w:iCs/>
          <w:sz w:val="24"/>
          <w:szCs w:val="24"/>
          <w:lang w:val="en-US"/>
        </w:rPr>
        <w:t xml:space="preserve">sing </w:t>
      </w:r>
      <w:r>
        <w:rPr>
          <w:rFonts w:ascii="Times New Roman" w:eastAsia="Calibri" w:hAnsi="Times New Roman" w:cs="Times New Roman"/>
          <w:iCs/>
          <w:color w:val="000000" w:themeColor="text1"/>
          <w:sz w:val="24"/>
          <w:szCs w:val="24"/>
          <w:lang w:val="en-US"/>
        </w:rPr>
        <w:t xml:space="preserve">the Tandem-STRAIGHT software </w:t>
      </w:r>
      <w:sdt>
        <w:sdtPr>
          <w:id w:val="812066617"/>
          <w:placeholder>
            <w:docPart w:val="0A391932621744A69E60DDA533DCB12F"/>
          </w:placeholder>
        </w:sdtPr>
        <w:sdtContent>
          <w:r>
            <w:fldChar w:fldCharType="begin"/>
          </w:r>
          <w:r>
            <w:rPr>
              <w:rFonts w:ascii="Times New Roman" w:eastAsia="Calibri" w:hAnsi="Times New Roman" w:cs="Times New Roman"/>
              <w:iCs/>
              <w:color w:val="0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Pr>
              <w:rFonts w:ascii="Times New Roman" w:eastAsia="Calibri" w:hAnsi="Times New Roman" w:cs="Times New Roman"/>
              <w:iCs/>
              <w:color w:val="000000"/>
              <w:sz w:val="24"/>
              <w:szCs w:val="24"/>
              <w:lang w:val="en-US"/>
            </w:rPr>
            <w:fldChar w:fldCharType="separate"/>
          </w:r>
          <w:r>
            <w:rPr>
              <w:rFonts w:ascii="Times New Roman" w:eastAsia="Calibri" w:hAnsi="Times New Roman" w:cs="Times New Roman"/>
              <w:iCs/>
              <w:color w:val="000000" w:themeColor="text1"/>
              <w:sz w:val="24"/>
              <w:szCs w:val="24"/>
              <w:lang w:val="en-US"/>
            </w:rPr>
            <w:t>(Kawahara et al., 2013; Kawahara et al., 2008)</w:t>
          </w:r>
          <w:r>
            <w:rPr>
              <w:rFonts w:ascii="Times New Roman" w:eastAsia="Calibri" w:hAnsi="Times New Roman" w:cs="Times New Roman"/>
              <w:iCs/>
              <w:color w:val="000000"/>
              <w:sz w:val="24"/>
              <w:szCs w:val="24"/>
              <w:lang w:val="en-US"/>
            </w:rPr>
            <w:fldChar w:fldCharType="end"/>
          </w:r>
        </w:sdtContent>
      </w:sdt>
      <w:r>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interest. After substantial preprocessing (e.g. manual mapping of time- and frequency anchors in each stimulus), Tandem-STRAIGHT enables voice morphing via weighted interpolation of five independent parameters: (1) F0-contour, (2) timing, (3) spectrum-level, (4) aperiodicity, and (5) spectral frequency; the latter three are summarized as timbre. </w:t>
      </w:r>
    </w:p>
    <w:p w14:paraId="457024BB" w14:textId="77777777" w:rsidR="00A23B8D" w:rsidRDefault="00000000">
      <w:pPr>
        <w:spacing w:after="0" w:line="480" w:lineRule="auto"/>
        <w:ind w:firstLine="576"/>
        <w:rPr>
          <w:rFonts w:ascii="Times New Roman" w:hAnsi="Times New Roman" w:cs="Times New Roman"/>
          <w:sz w:val="24"/>
          <w:szCs w:val="24"/>
          <w:lang w:val="en-US"/>
        </w:rPr>
      </w:pPr>
      <w:r>
        <w:rPr>
          <w:rFonts w:ascii="Times New Roman" w:hAnsi="Times New Roman" w:cs="Times New Roman"/>
          <w:sz w:val="24"/>
          <w:szCs w:val="24"/>
          <w:lang w:val="en-US"/>
        </w:rPr>
        <w:t xml:space="preserve">We created three types of morphed stimuli (see </w:t>
      </w:r>
      <w:commentRangeStart w:id="154"/>
      <w:r>
        <w:rPr>
          <w:rFonts w:ascii="Times New Roman" w:hAnsi="Times New Roman" w:cs="Times New Roman"/>
          <w:b/>
          <w:sz w:val="24"/>
          <w:szCs w:val="24"/>
          <w:lang w:val="en-US"/>
        </w:rPr>
        <w:t>Figure 1</w:t>
      </w:r>
      <w:commentRangeEnd w:id="154"/>
      <w:r>
        <w:commentReference w:id="154"/>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Full-Morphs</w:t>
      </w:r>
      <w:r>
        <w:rPr>
          <w:rFonts w:ascii="Times New Roman" w:hAnsi="Times New Roman" w:cs="Times New Roman"/>
          <w:sz w:val="24"/>
          <w:szCs w:val="24"/>
          <w:lang w:val="en-US"/>
        </w:rPr>
        <w:t xml:space="preserve"> were stimuli with all parameters taken from the emotional version (corresponding to 100% from the </w:t>
      </w:r>
      <w:r>
        <w:rPr>
          <w:rFonts w:ascii="Times New Roman" w:hAnsi="Times New Roman" w:cs="Times New Roman"/>
          <w:sz w:val="24"/>
          <w:szCs w:val="24"/>
          <w:lang w:val="en-US"/>
        </w:rPr>
        <w:lastRenderedPageBreak/>
        <w:t xml:space="preserve">emotion and 0% from average), except for the timing parameter, which was taken from the average (corresponding to 0% emotion and 100% average). </w:t>
      </w:r>
      <w:r>
        <w:rPr>
          <w:rFonts w:ascii="Times New Roman" w:hAnsi="Times New Roman" w:cs="Times New Roman"/>
          <w:b/>
          <w:sz w:val="24"/>
          <w:szCs w:val="24"/>
          <w:lang w:val="en-US"/>
        </w:rPr>
        <w:t>F0-Morphs</w:t>
      </w:r>
      <w:r>
        <w:rPr>
          <w:rFonts w:ascii="Times New Roman" w:hAnsi="Times New Roman" w:cs="Times New Roman"/>
          <w:sz w:val="24"/>
          <w:szCs w:val="24"/>
          <w:lang w:val="en-US"/>
        </w:rPr>
        <w:t xml:space="preserve"> were stimuli with the F0-contour taken from the emotion, but timbre and timing were taken from the average. </w:t>
      </w:r>
      <w:r>
        <w:rPr>
          <w:rFonts w:ascii="Times New Roman" w:hAnsi="Times New Roman" w:cs="Times New Roman"/>
          <w:b/>
          <w:sz w:val="24"/>
          <w:szCs w:val="24"/>
          <w:lang w:val="en-US"/>
        </w:rPr>
        <w:t>Timbre-Morphs</w:t>
      </w:r>
      <w:r>
        <w:rPr>
          <w:rFonts w:ascii="Times New Roman" w:hAnsi="Times New Roman" w:cs="Times New Roman"/>
          <w:sz w:val="24"/>
          <w:szCs w:val="24"/>
          <w:lang w:val="en-US"/>
        </w:rPr>
        <w:t xml:space="preserve"> were stimuli with all timbre parameters taken from the emotion, but F0 and timing from the average. Note that the timing was kept constant in all conditions to allow a pure comparison of F0 vs. timbre. Furthermore, we kept all average stimuli as a further ambiguous reference category. In total, this resulted in 8 (speakers) x 3 (pseudowords) x 4 (emotions) x 3 (morphing conditions) + 24 average (8 speakers x 3 pseudowords) = 312 stimuli (duration M = 780 </w:t>
      </w:r>
      <w:proofErr w:type="spellStart"/>
      <w:r>
        <w:rPr>
          <w:rFonts w:ascii="Times New Roman" w:hAnsi="Times New Roman" w:cs="Times New Roman"/>
          <w:sz w:val="24"/>
          <w:szCs w:val="24"/>
          <w:lang w:val="en-US"/>
        </w:rPr>
        <w:t>ms</w:t>
      </w:r>
      <w:proofErr w:type="spellEnd"/>
      <w:r>
        <w:rPr>
          <w:rFonts w:ascii="Times New Roman" w:hAnsi="Times New Roman" w:cs="Times New Roman"/>
          <w:sz w:val="24"/>
          <w:szCs w:val="24"/>
          <w:lang w:val="en-US"/>
        </w:rPr>
        <w:t xml:space="preserve">, range 620 to 967 </w:t>
      </w:r>
      <w:proofErr w:type="spellStart"/>
      <w:r>
        <w:rPr>
          <w:rFonts w:ascii="Times New Roman" w:hAnsi="Times New Roman" w:cs="Times New Roman"/>
          <w:sz w:val="24"/>
          <w:szCs w:val="24"/>
          <w:lang w:val="en-US"/>
        </w:rPr>
        <w:t>ms</w:t>
      </w:r>
      <w:proofErr w:type="spellEnd"/>
      <w:r>
        <w:rPr>
          <w:rFonts w:ascii="Times New Roman" w:hAnsi="Times New Roman" w:cs="Times New Roman"/>
          <w:sz w:val="24"/>
          <w:szCs w:val="24"/>
          <w:lang w:val="en-US"/>
        </w:rPr>
        <w:t xml:space="preserve">, SD = 98 </w:t>
      </w:r>
      <w:proofErr w:type="spellStart"/>
      <w:r>
        <w:rPr>
          <w:rFonts w:ascii="Times New Roman" w:hAnsi="Times New Roman" w:cs="Times New Roman"/>
          <w:sz w:val="24"/>
          <w:szCs w:val="24"/>
          <w:lang w:val="en-US"/>
        </w:rPr>
        <w:t>ms</w:t>
      </w:r>
      <w:proofErr w:type="spellEnd"/>
      <w:r>
        <w:rPr>
          <w:rFonts w:ascii="Times New Roman" w:hAnsi="Times New Roman" w:cs="Times New Roman"/>
          <w:sz w:val="24"/>
          <w:szCs w:val="24"/>
          <w:lang w:val="en-US"/>
        </w:rPr>
        <w:t xml:space="preserve">). </w:t>
      </w:r>
      <w:r>
        <w:rPr>
          <w:rFonts w:ascii="Times New Roman" w:hAnsi="Times New Roman" w:cs="Times New Roman"/>
          <w:color w:val="000000" w:themeColor="text1"/>
          <w:sz w:val="24"/>
          <w:szCs w:val="24"/>
          <w:lang w:val="en-US"/>
        </w:rPr>
        <w:t xml:space="preserve">Using PRAAT </w:t>
      </w:r>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kzNjc1NmE1LWM4Y2MtNDQ0Ny05YTE2LTRkNWZlMTlmNjI3YyIsIkVudHJpZXMiOlt7IiRpZCI6IjIiLCIkdHlwZSI6IlN3aXNzQWNhZGVtaWMuQ2l0YXZpLkNpdGF0aW9ucy5Xb3JkUGxhY2Vob2xkZXJFbnRyeSwgU3dpc3NBY2FkZW1pYy5DaXRhdmkiLCJJZCI6IjFmNzM5ZjdjLTkwNzctNDIyMS04ODk4LWNmMjkxMjA5MDExMC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}</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(Boersma, 2018)</w:t>
      </w:r>
      <w:r>
        <w:rPr>
          <w:rFonts w:ascii="Times New Roman" w:hAnsi="Times New Roman" w:cs="Times New Roman"/>
          <w:color w:val="000000"/>
          <w:sz w:val="24"/>
          <w:szCs w:val="24"/>
          <w:lang w:val="en-US"/>
        </w:rPr>
        <w:fldChar w:fldCharType="end"/>
      </w:r>
      <w:r>
        <w:rPr>
          <w:rFonts w:ascii="Times New Roman" w:hAnsi="Times New Roman" w:cs="Times New Roman"/>
          <w:color w:val="000000" w:themeColor="text1"/>
          <w:sz w:val="24"/>
          <w:szCs w:val="24"/>
          <w:lang w:val="en-US"/>
        </w:rPr>
        <w:t>, we normalized all stimuli to a root-mean-square of 70 dB SPL</w:t>
      </w:r>
      <w:r>
        <w:rPr>
          <w:rFonts w:ascii="Times New Roman" w:hAnsi="Times New Roman" w:cs="Times New Roman"/>
          <w:sz w:val="24"/>
          <w:szCs w:val="24"/>
          <w:lang w:val="en-US"/>
        </w:rPr>
        <w:t xml:space="preserve">. </w:t>
      </w:r>
    </w:p>
    <w:p w14:paraId="7A3DF8B7" w14:textId="77777777" w:rsidR="00A23B8D" w:rsidRDefault="00000000">
      <w:pPr>
        <w:spacing w:after="0" w:line="480" w:lineRule="auto"/>
        <w:ind w:firstLine="576"/>
        <w:rPr>
          <w:rFonts w:ascii="Times New Roman" w:hAnsi="Times New Roman" w:cs="Times New Roman"/>
          <w:sz w:val="24"/>
          <w:szCs w:val="24"/>
          <w:lang w:val="en-US"/>
        </w:rPr>
      </w:pPr>
      <w:bookmarkStart w:id="155" w:name="_Hlk94773441"/>
      <w:bookmarkEnd w:id="155"/>
      <w:r>
        <w:rPr>
          <w:rFonts w:ascii="Times New Roman" w:hAnsi="Times New Roman" w:cs="Times New Roman"/>
          <w:color w:val="000000" w:themeColor="text1"/>
          <w:sz w:val="24"/>
          <w:szCs w:val="24"/>
          <w:lang w:val="en-US"/>
        </w:rPr>
        <w:t xml:space="preserve">For a more detailed description of the stimulus creation, see </w:t>
      </w:r>
      <w:sdt>
        <w:sdtPr>
          <w:id w:val="102158344"/>
          <w:placeholder>
            <w:docPart w:val="8EB41F36D824430294CDB2A628B977FD"/>
          </w:placeholder>
        </w:sdtPr>
        <w:sdtContent>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Nussbaum et al.</w:t>
          </w:r>
          <w:r>
            <w:rPr>
              <w:rFonts w:ascii="Times New Roman" w:hAnsi="Times New Roman" w:cs="Times New Roman"/>
              <w:color w:val="000000"/>
              <w:sz w:val="24"/>
              <w:szCs w:val="24"/>
              <w:lang w:val="en-US"/>
            </w:rPr>
            <w:fldChar w:fldCharType="end"/>
          </w:r>
        </w:sdtContent>
      </w:sdt>
      <w:r>
        <w:rPr>
          <w:rFonts w:ascii="Times New Roman" w:hAnsi="Times New Roman" w:cs="Times New Roman"/>
          <w:color w:val="000000" w:themeColor="text1"/>
          <w:sz w:val="24"/>
          <w:szCs w:val="24"/>
          <w:lang w:val="en-US"/>
        </w:rPr>
        <w:t xml:space="preserve"> </w:t>
      </w:r>
      <w:sdt>
        <w:sdtPr>
          <w:id w:val="698902218"/>
          <w:placeholder>
            <w:docPart w:val="8EB41F36D824430294CDB2A628B977FD"/>
          </w:placeholder>
        </w:sdtPr>
        <w:sdtContent>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(2024)</w:t>
          </w:r>
          <w:r>
            <w:rPr>
              <w:rFonts w:ascii="Times New Roman" w:hAnsi="Times New Roman" w:cs="Times New Roman"/>
              <w:color w:val="000000"/>
              <w:sz w:val="24"/>
              <w:szCs w:val="24"/>
              <w:lang w:val="en-US"/>
            </w:rPr>
            <w:fldChar w:fldCharType="end"/>
          </w:r>
        </w:sdtContent>
      </w:sdt>
      <w:r>
        <w:rPr>
          <w:rFonts w:ascii="Times New Roman" w:hAnsi="Times New Roman" w:cs="Times New Roman"/>
          <w:color w:val="000000" w:themeColor="text1"/>
          <w:sz w:val="24"/>
          <w:szCs w:val="24"/>
          <w:lang w:val="en-US"/>
        </w:rPr>
        <w:t xml:space="preserve">. For general information about voice morphing, refer to </w:t>
      </w:r>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NmMTQ3NDJkLTUyZjQtNGMxYi04Y2FiLTdhNThlZWMxZjAyMiIsIkVudHJpZXMiOlt7IiRpZCI6IjIiLCIkdHlwZSI6IlN3aXNzQWNhZGVtaWMuQ2l0YXZpLkNpdGF0aW9ucy5Xb3JkUGxhY2Vob2xkZXJFbnRyeSwgU3dpc3NBY2FkZW1pYy5DaXRhdmkiLCJJZCI6IjIyNGUzMDliLTNmZWUtNDlmNi04MDIxLWJlZmE5NDMwY2Y5MyIsIlJhbmdlTGVuZ3RoIjoxNywiUmVmZXJlbmNlSWQiOiJlOTRjMjAxYS1mOWU4LTQzZTAtODE4YS0zYjJmMzAyYmJj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}</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Kawahara and Skuk</w:t>
      </w:r>
      <w:r>
        <w:rPr>
          <w:rFonts w:ascii="Times New Roman" w:hAnsi="Times New Roman" w:cs="Times New Roman"/>
          <w:color w:val="000000"/>
          <w:sz w:val="24"/>
          <w:szCs w:val="24"/>
          <w:lang w:val="en-US"/>
        </w:rPr>
        <w:fldChar w:fldCharType="end"/>
      </w:r>
      <w:r>
        <w:rPr>
          <w:rFonts w:ascii="Times New Roman" w:hAnsi="Times New Roman" w:cs="Times New Roman"/>
          <w:color w:val="000000" w:themeColor="text1"/>
          <w:sz w:val="24"/>
          <w:szCs w:val="24"/>
          <w:lang w:val="en-US"/>
        </w:rPr>
        <w:t xml:space="preserve"> </w:t>
      </w:r>
      <w:r>
        <w:fldChar w:fldCharType="begin"/>
      </w:r>
      <w:r>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YTY4ODEzLWYxOTQtNDBhNy04MjNjLTMwMjkyNWYzOWMwMyIsIkVudHJpZXMiOlt7IiRpZCI6IjIiLCIkdHlwZSI6IlN3aXNzQWNhZGVtaWMuQ2l0YXZpLkNpdGF0aW9ucy5Xb3JkUGxhY2Vob2xkZXJFbnRyeSwgU3dpc3NBY2FkZW1pYy5DaXRhdmkiLCJJZCI6IjVlMWNhZDU0LWZjZTEtNDY3YS1iOWVkLWRmZTJkOTQyYmQyZSIsIlJhbmdlTGVuZ3RoIjo2LCJSZWZlcmVuY2VJZCI6ImU5NGMyMDFhLWY5ZTgtNDNlMC04MThhLTNiMmYzMDJiYmM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kpIn1dfSwiVGFnIjoiQ2l0YXZpUGxhY2Vob2xkZXIjY2YxNDc0MmQtNTJmNC00YzFiLThjYWItN2E1OGVlYzFmMDIyIiwiVGV4dCI6IigyMDE5KSIsIldBSVZlcnNpb24iOiI2LjUuMC4wIn0=}</w:instrText>
      </w:r>
      <w:r>
        <w:rPr>
          <w:rFonts w:ascii="Times New Roman" w:hAnsi="Times New Roman" w:cs="Times New Roman"/>
          <w:color w:val="000000"/>
          <w:sz w:val="24"/>
          <w:szCs w:val="24"/>
          <w:lang w:val="en-US"/>
        </w:rPr>
        <w:fldChar w:fldCharType="separate"/>
      </w:r>
      <w:r>
        <w:rPr>
          <w:rFonts w:ascii="Times New Roman" w:hAnsi="Times New Roman" w:cs="Times New Roman"/>
          <w:color w:val="000000" w:themeColor="text1"/>
          <w:sz w:val="24"/>
          <w:szCs w:val="24"/>
          <w:lang w:val="en-US"/>
        </w:rPr>
        <w:t>(2019)</w:t>
      </w:r>
      <w:r>
        <w:rPr>
          <w:rFonts w:ascii="Times New Roman" w:hAnsi="Times New Roman" w:cs="Times New Roman"/>
          <w:color w:val="000000"/>
          <w:sz w:val="24"/>
          <w:szCs w:val="24"/>
          <w:lang w:val="en-US"/>
        </w:rPr>
        <w:fldChar w:fldCharType="end"/>
      </w:r>
      <w:r>
        <w:rPr>
          <w:rFonts w:ascii="Times New Roman" w:hAnsi="Times New Roman" w:cs="Times New Roman"/>
          <w:color w:val="000000" w:themeColor="text1"/>
          <w:sz w:val="24"/>
          <w:szCs w:val="24"/>
          <w:lang w:val="en-US"/>
        </w:rPr>
        <w:t>.</w:t>
      </w:r>
    </w:p>
    <w:p w14:paraId="367B7C11" w14:textId="77777777" w:rsidR="00A23B8D" w:rsidRDefault="00A23B8D">
      <w:pPr>
        <w:spacing w:after="0" w:line="480" w:lineRule="auto"/>
        <w:ind w:firstLine="576"/>
        <w:rPr>
          <w:rFonts w:ascii="Times New Roman" w:hAnsi="Times New Roman" w:cs="Times New Roman"/>
          <w:sz w:val="24"/>
          <w:szCs w:val="24"/>
          <w:lang w:val="en-US"/>
        </w:rPr>
      </w:pPr>
    </w:p>
    <w:p w14:paraId="3A536E1F" w14:textId="77777777" w:rsidR="00A23B8D" w:rsidRDefault="00000000">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Figure 1</w:t>
      </w:r>
    </w:p>
    <w:p w14:paraId="2DB45BDA" w14:textId="77777777" w:rsidR="00A23B8D" w:rsidRDefault="00000000">
      <w:pPr>
        <w:rPr>
          <w:rFonts w:ascii="Times New Roman" w:hAnsi="Times New Roman" w:cs="Times New Roman"/>
          <w:sz w:val="24"/>
          <w:szCs w:val="24"/>
          <w:lang w:val="en-US"/>
        </w:rPr>
      </w:pPr>
      <w:r>
        <w:rPr>
          <w:rFonts w:ascii="Times New Roman" w:hAnsi="Times New Roman" w:cs="Times New Roman"/>
          <w:i/>
          <w:iCs/>
          <w:sz w:val="24"/>
          <w:szCs w:val="24"/>
          <w:lang w:val="en-US"/>
        </w:rPr>
        <w:t>Morphing matrix for stimuli with averaged voices as reference</w:t>
      </w:r>
    </w:p>
    <w:p w14:paraId="7B3483B2" w14:textId="77777777" w:rsidR="00A23B8D" w:rsidRDefault="00000000">
      <w:pPr>
        <w:spacing w:after="0" w:line="480" w:lineRule="auto"/>
        <w:rPr>
          <w:rFonts w:ascii="Times New Roman" w:hAnsi="Times New Roman" w:cs="Times New Roman"/>
          <w:b/>
          <w:bCs/>
          <w:i/>
          <w:iCs/>
          <w:sz w:val="24"/>
          <w:szCs w:val="24"/>
          <w:lang w:val="en-US"/>
        </w:rPr>
      </w:pPr>
      <w:r>
        <w:rPr>
          <w:noProof/>
        </w:rPr>
        <w:drawing>
          <wp:inline distT="0" distB="0" distL="0" distR="0" wp14:anchorId="23D6C045" wp14:editId="009ADEED">
            <wp:extent cx="6490335" cy="2430780"/>
            <wp:effectExtent l="0" t="0" r="0" b="0"/>
            <wp:docPr id="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pic:cNvPicPr>
                      <a:picLocks noChangeAspect="1" noChangeArrowheads="1"/>
                    </pic:cNvPicPr>
                  </pic:nvPicPr>
                  <pic:blipFill>
                    <a:blip r:embed="rId12"/>
                    <a:stretch>
                      <a:fillRect/>
                    </a:stretch>
                  </pic:blipFill>
                  <pic:spPr bwMode="auto">
                    <a:xfrm>
                      <a:off x="0" y="0"/>
                      <a:ext cx="6490335" cy="2430780"/>
                    </a:xfrm>
                    <a:prstGeom prst="rect">
                      <a:avLst/>
                    </a:prstGeom>
                  </pic:spPr>
                </pic:pic>
              </a:graphicData>
            </a:graphic>
          </wp:inline>
        </w:drawing>
      </w:r>
    </w:p>
    <w:p w14:paraId="28AD4B23" w14:textId="77777777" w:rsidR="00A23B8D" w:rsidRDefault="00000000">
      <w:pPr>
        <w:spacing w:after="0" w:line="480" w:lineRule="auto"/>
        <w:rPr>
          <w:rFonts w:ascii="Times New Roman" w:hAnsi="Times New Roman" w:cs="Times New Roman"/>
          <w:bCs/>
          <w:i/>
          <w:iCs/>
          <w:color w:val="C00000"/>
          <w:sz w:val="24"/>
          <w:szCs w:val="24"/>
          <w:lang w:val="en-US"/>
        </w:rPr>
      </w:pPr>
      <w:r>
        <w:rPr>
          <w:rFonts w:ascii="Times New Roman" w:hAnsi="Times New Roman" w:cs="Times New Roman"/>
          <w:bCs/>
          <w:i/>
          <w:iCs/>
          <w:color w:val="C00000"/>
          <w:sz w:val="24"/>
          <w:szCs w:val="24"/>
          <w:lang w:val="en-US"/>
        </w:rPr>
        <w:t xml:space="preserve">Note. Figure reprinted from </w:t>
      </w:r>
      <w:sdt>
        <w:sdtPr>
          <w:id w:val="-1196465128"/>
          <w:placeholder>
            <w:docPart w:val="DefaultPlaceholder_-1854013440"/>
          </w:placeholder>
        </w:sdtPr>
        <w:sdtContent>
          <w:r>
            <w:fldChar w:fldCharType="begin"/>
          </w:r>
          <w:r>
            <w:rPr>
              <w:rFonts w:ascii="Times New Roman" w:hAnsi="Times New Roman" w:cs="Times New Roman"/>
              <w:bCs/>
              <w:i/>
              <w:iCs/>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Pr>
              <w:rFonts w:ascii="Times New Roman" w:hAnsi="Times New Roman" w:cs="Times New Roman"/>
              <w:bCs/>
              <w:i/>
              <w:iCs/>
              <w:color w:val="C00000"/>
              <w:sz w:val="24"/>
              <w:szCs w:val="24"/>
              <w:lang w:val="en-US"/>
            </w:rPr>
            <w:fldChar w:fldCharType="separate"/>
          </w:r>
          <w:r>
            <w:rPr>
              <w:rFonts w:ascii="Times New Roman" w:hAnsi="Times New Roman" w:cs="Times New Roman"/>
              <w:bCs/>
              <w:i/>
              <w:iCs/>
              <w:color w:val="C00000"/>
              <w:sz w:val="24"/>
              <w:szCs w:val="24"/>
              <w:lang w:val="en-US"/>
            </w:rPr>
            <w:t>Nussbaum et al.</w:t>
          </w:r>
          <w:r>
            <w:rPr>
              <w:rFonts w:ascii="Times New Roman" w:hAnsi="Times New Roman" w:cs="Times New Roman"/>
              <w:bCs/>
              <w:i/>
              <w:iCs/>
              <w:color w:val="C00000"/>
              <w:sz w:val="24"/>
              <w:szCs w:val="24"/>
              <w:lang w:val="en-US"/>
            </w:rPr>
            <w:fldChar w:fldCharType="end"/>
          </w:r>
        </w:sdtContent>
      </w:sdt>
      <w:r>
        <w:rPr>
          <w:rFonts w:ascii="Times New Roman" w:hAnsi="Times New Roman" w:cs="Times New Roman"/>
          <w:bCs/>
          <w:i/>
          <w:iCs/>
          <w:color w:val="C00000"/>
          <w:sz w:val="24"/>
          <w:szCs w:val="24"/>
          <w:lang w:val="en-US"/>
        </w:rPr>
        <w:t xml:space="preserve"> </w:t>
      </w:r>
      <w:sdt>
        <w:sdtPr>
          <w:id w:val="1385841270"/>
          <w:placeholder>
            <w:docPart w:val="DefaultPlaceholder_-1854013440"/>
          </w:placeholder>
        </w:sdtPr>
        <w:sdtContent>
          <w:r>
            <w:fldChar w:fldCharType="begin"/>
          </w:r>
          <w:r>
            <w:rPr>
              <w:rFonts w:ascii="Times New Roman" w:hAnsi="Times New Roman" w:cs="Times New Roman"/>
              <w:bCs/>
              <w:i/>
              <w:iCs/>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Pr>
              <w:rFonts w:ascii="Times New Roman" w:hAnsi="Times New Roman" w:cs="Times New Roman"/>
              <w:bCs/>
              <w:i/>
              <w:iCs/>
              <w:color w:val="C00000"/>
              <w:sz w:val="24"/>
              <w:szCs w:val="24"/>
              <w:lang w:val="en-US"/>
            </w:rPr>
            <w:fldChar w:fldCharType="separate"/>
          </w:r>
          <w:r>
            <w:rPr>
              <w:rFonts w:ascii="Times New Roman" w:hAnsi="Times New Roman" w:cs="Times New Roman"/>
              <w:bCs/>
              <w:i/>
              <w:iCs/>
              <w:color w:val="C00000"/>
              <w:sz w:val="24"/>
              <w:szCs w:val="24"/>
              <w:lang w:val="en-US"/>
            </w:rPr>
            <w:t>(2024)</w:t>
          </w:r>
          <w:r>
            <w:rPr>
              <w:rFonts w:ascii="Times New Roman" w:hAnsi="Times New Roman" w:cs="Times New Roman"/>
              <w:bCs/>
              <w:i/>
              <w:iCs/>
              <w:color w:val="C00000"/>
              <w:sz w:val="24"/>
              <w:szCs w:val="24"/>
              <w:lang w:val="en-US"/>
            </w:rPr>
            <w:fldChar w:fldCharType="end"/>
          </w:r>
        </w:sdtContent>
      </w:sdt>
    </w:p>
    <w:p w14:paraId="1B2840C7" w14:textId="77777777" w:rsidR="00A23B8D" w:rsidRDefault="00A23B8D">
      <w:pPr>
        <w:spacing w:after="0" w:line="480" w:lineRule="auto"/>
        <w:rPr>
          <w:rFonts w:ascii="Times New Roman" w:hAnsi="Times New Roman" w:cs="Times New Roman"/>
          <w:bCs/>
          <w:i/>
          <w:iCs/>
          <w:color w:val="C00000"/>
          <w:sz w:val="24"/>
          <w:szCs w:val="24"/>
          <w:lang w:val="en-US"/>
        </w:rPr>
      </w:pPr>
    </w:p>
    <w:p w14:paraId="7249DB92" w14:textId="77777777" w:rsidR="00A23B8D" w:rsidRDefault="00000000">
      <w:pPr>
        <w:pStyle w:val="berschrift3"/>
        <w:spacing w:line="480" w:lineRule="auto"/>
        <w:rPr>
          <w:rFonts w:ascii="Times New Roman" w:hAnsi="Times New Roman" w:cs="Times New Roman"/>
          <w:lang w:val="en-US"/>
        </w:rPr>
      </w:pPr>
      <w:bookmarkStart w:id="156" w:name="_Toc194687199"/>
      <w:bookmarkStart w:id="157" w:name="_Ref67901580"/>
      <w:bookmarkStart w:id="158" w:name="_Toc64538333"/>
      <w:r>
        <w:rPr>
          <w:rFonts w:ascii="Times New Roman" w:hAnsi="Times New Roman" w:cs="Times New Roman"/>
          <w:lang w:val="en-US"/>
        </w:rPr>
        <w:lastRenderedPageBreak/>
        <w:t>Design</w:t>
      </w:r>
      <w:bookmarkEnd w:id="156"/>
      <w:r>
        <w:rPr>
          <w:rFonts w:ascii="Times New Roman" w:hAnsi="Times New Roman" w:cs="Times New Roman"/>
          <w:lang w:val="en-US"/>
        </w:rPr>
        <w:t xml:space="preserve"> </w:t>
      </w:r>
      <w:bookmarkEnd w:id="157"/>
      <w:bookmarkEnd w:id="158"/>
    </w:p>
    <w:p w14:paraId="1679629B" w14:textId="77777777" w:rsidR="00A23B8D" w:rsidRDefault="00000000">
      <w:pPr>
        <w:suppressAutoHyphens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were collected online via </w:t>
      </w:r>
      <w:proofErr w:type="spellStart"/>
      <w:r>
        <w:rPr>
          <w:rFonts w:ascii="Times New Roman" w:hAnsi="Times New Roman" w:cs="Times New Roman"/>
          <w:sz w:val="24"/>
          <w:szCs w:val="24"/>
          <w:lang w:val="en-US"/>
        </w:rPr>
        <w:t>PsyToolkit</w:t>
      </w:r>
      <w:proofErr w:type="spellEnd"/>
      <w:r>
        <w:rPr>
          <w:rFonts w:ascii="Times New Roman" w:hAnsi="Times New Roman" w:cs="Times New Roman"/>
          <w:sz w:val="24"/>
          <w:szCs w:val="24"/>
          <w:lang w:val="en-US"/>
        </w:rPr>
        <w:t xml:space="preserve"> </w:t>
      </w:r>
      <w:sdt>
        <w:sdtPr>
          <w:id w:val="-63335158"/>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Stoet</w:t>
          </w:r>
          <w:proofErr w:type="spellEnd"/>
          <w:r>
            <w:rPr>
              <w:rFonts w:ascii="Times New Roman" w:hAnsi="Times New Roman" w:cs="Times New Roman"/>
              <w:sz w:val="24"/>
              <w:szCs w:val="24"/>
              <w:lang w:val="en-US"/>
            </w:rPr>
            <w:t>, 2010, 2017)</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49C8A3CF" w14:textId="77777777" w:rsidR="00A23B8D" w:rsidRDefault="00000000">
      <w:pPr>
        <w:suppressAutoHyphens w:val="0"/>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Participants were required to ensure a quiet environment for the duration of the study and use a computer with a physical keyboard and headphones. As browser, we recommended Google Chrome, and excluded Safari for technical reasons. Prior to the listening tasks, participants could adjust their sound settings to a comfortable sound pressure level</w:t>
      </w:r>
    </w:p>
    <w:p w14:paraId="31410B53" w14:textId="77777777" w:rsidR="00A23B8D" w:rsidRDefault="00000000">
      <w:pPr>
        <w:suppressAutoHyphens w:val="0"/>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First, participants entered demographic information, including age, sex, native language, profession, and potential hearing impairments such as tinnitus. They then completed an emotion classification experiment, a test on music perception (the Profile of Music Perception Skills) and several questionnaires on musicality, personality and socioeconomic background. Mean duration of the whole online study was about </w:t>
      </w:r>
      <w:commentRangeStart w:id="159"/>
      <w:r>
        <w:rPr>
          <w:rFonts w:ascii="Times New Roman" w:hAnsi="Times New Roman" w:cs="Times New Roman"/>
          <w:sz w:val="24"/>
          <w:szCs w:val="24"/>
          <w:lang w:val="en-US"/>
        </w:rPr>
        <w:t xml:space="preserve">75 </w:t>
      </w:r>
      <w:commentRangeEnd w:id="159"/>
      <w:r>
        <w:commentReference w:id="159"/>
      </w:r>
      <w:r>
        <w:rPr>
          <w:rFonts w:ascii="Times New Roman" w:hAnsi="Times New Roman" w:cs="Times New Roman"/>
          <w:sz w:val="24"/>
          <w:szCs w:val="24"/>
          <w:lang w:val="en-US"/>
        </w:rPr>
        <w:t>minutes.</w:t>
      </w:r>
    </w:p>
    <w:p w14:paraId="275C41CD" w14:textId="77777777" w:rsidR="00A23B8D" w:rsidRDefault="00000000">
      <w:pPr>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Emotion classification experiment</w:t>
      </w:r>
    </w:p>
    <w:p w14:paraId="1955165D" w14:textId="77777777" w:rsidR="00A23B8D" w:rsidRDefault="00000000">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In the experiment, participants classified vocal emotions as happiness, pleasure, fear, or sadness. Each trial started with a green fixation cross presented for 500 </w:t>
      </w:r>
      <w:proofErr w:type="spellStart"/>
      <w:r>
        <w:rPr>
          <w:rFonts w:ascii="Times New Roman" w:hAnsi="Times New Roman" w:cs="Times New Roman"/>
          <w:color w:val="000000" w:themeColor="text1"/>
          <w:sz w:val="24"/>
          <w:szCs w:val="24"/>
          <w:lang w:val="en-US"/>
        </w:rPr>
        <w:t>ms.</w:t>
      </w:r>
      <w:proofErr w:type="spellEnd"/>
      <w:r>
        <w:rPr>
          <w:rFonts w:ascii="Times New Roman" w:hAnsi="Times New Roman" w:cs="Times New Roman"/>
          <w:color w:val="000000" w:themeColor="text1"/>
          <w:sz w:val="24"/>
          <w:szCs w:val="24"/>
          <w:lang w:val="en-US"/>
        </w:rPr>
        <w:t xml:space="preserve"> Then the sound was played while a loudspeaker symbol was shown on the screen. Subsequently, a response screen showed the emotion labels and participants could enter their response within a 5000 </w:t>
      </w:r>
      <w:proofErr w:type="spellStart"/>
      <w:r>
        <w:rPr>
          <w:rFonts w:ascii="Times New Roman" w:hAnsi="Times New Roman" w:cs="Times New Roman"/>
          <w:color w:val="000000" w:themeColor="text1"/>
          <w:sz w:val="24"/>
          <w:szCs w:val="24"/>
          <w:lang w:val="en-US"/>
        </w:rPr>
        <w:t>ms</w:t>
      </w:r>
      <w:proofErr w:type="spellEnd"/>
      <w:r>
        <w:rPr>
          <w:rFonts w:ascii="Times New Roman" w:hAnsi="Times New Roman" w:cs="Times New Roman"/>
          <w:color w:val="000000" w:themeColor="text1"/>
          <w:sz w:val="24"/>
          <w:szCs w:val="24"/>
          <w:lang w:val="en-US"/>
        </w:rPr>
        <w:t xml:space="preserve"> time window starting from voice offset. Responses were entered with the left and right index and middle fingers, with random </w:t>
      </w:r>
      <w:r>
        <w:rPr>
          <w:rFonts w:ascii="Times New Roman" w:eastAsia="Calibri" w:hAnsi="Times New Roman" w:cs="Times New Roman"/>
          <w:color w:val="000000" w:themeColor="text1"/>
          <w:sz w:val="24"/>
          <w:szCs w:val="24"/>
          <w:lang w:val="en-US"/>
        </w:rPr>
        <w:t>mapping of r</w:t>
      </w:r>
      <w:r>
        <w:rPr>
          <w:rFonts w:ascii="Times New Roman" w:hAnsi="Times New Roman" w:cs="Times New Roman"/>
          <w:color w:val="000000" w:themeColor="text1"/>
          <w:sz w:val="24"/>
          <w:szCs w:val="24"/>
          <w:lang w:val="en-US"/>
        </w:rPr>
        <w:t xml:space="preserve">esponse keys </w:t>
      </w:r>
      <w:r>
        <w:rPr>
          <w:rFonts w:ascii="Times New Roman" w:hAnsi="Times New Roman" w:cs="Times New Roman"/>
          <w:sz w:val="24"/>
          <w:szCs w:val="24"/>
          <w:lang w:val="en-US"/>
        </w:rPr>
        <w:t>to emotion categories for each participant, out of four possible key mappings (</w:t>
      </w:r>
      <w:r>
        <w:rPr>
          <w:rFonts w:ascii="Times New Roman" w:hAnsi="Times New Roman" w:cs="Times New Roman"/>
          <w:color w:val="C00000"/>
          <w:sz w:val="24"/>
          <w:szCs w:val="24"/>
          <w:lang w:val="en-US"/>
        </w:rPr>
        <w:t xml:space="preserve">see Tables on OSF </w:t>
      </w:r>
      <w:proofErr w:type="spellStart"/>
      <w:r>
        <w:rPr>
          <w:rFonts w:ascii="Times New Roman" w:hAnsi="Times New Roman" w:cs="Times New Roman"/>
          <w:color w:val="C00000"/>
          <w:sz w:val="24"/>
          <w:szCs w:val="24"/>
          <w:lang w:val="en-US"/>
        </w:rPr>
        <w:t>ToDo</w:t>
      </w:r>
      <w:proofErr w:type="spellEnd"/>
      <w:r>
        <w:rPr>
          <w:rFonts w:ascii="Times New Roman" w:hAnsi="Times New Roman" w:cs="Times New Roman"/>
          <w:sz w:val="24"/>
          <w:szCs w:val="24"/>
          <w:lang w:val="en-US"/>
        </w:rPr>
        <w:t>). In case</w:t>
      </w:r>
      <w:r>
        <w:rPr>
          <w:rFonts w:ascii="Times New Roman" w:hAnsi="Times New Roman" w:cs="Times New Roman"/>
          <w:color w:val="000000" w:themeColor="text1"/>
          <w:sz w:val="24"/>
          <w:szCs w:val="24"/>
          <w:lang w:val="en-US"/>
        </w:rPr>
        <w:t xml:space="preserve"> of a response omission, the final trial slide (500 </w:t>
      </w:r>
      <w:proofErr w:type="spellStart"/>
      <w:r>
        <w:rPr>
          <w:rFonts w:ascii="Times New Roman" w:hAnsi="Times New Roman" w:cs="Times New Roman"/>
          <w:color w:val="000000" w:themeColor="text1"/>
          <w:sz w:val="24"/>
          <w:szCs w:val="24"/>
          <w:lang w:val="en-US"/>
        </w:rPr>
        <w:t>ms</w:t>
      </w:r>
      <w:proofErr w:type="spellEnd"/>
      <w:r>
        <w:rPr>
          <w:rFonts w:ascii="Times New Roman" w:hAnsi="Times New Roman" w:cs="Times New Roman"/>
          <w:color w:val="000000" w:themeColor="text1"/>
          <w:sz w:val="24"/>
          <w:szCs w:val="24"/>
          <w:lang w:val="en-US"/>
        </w:rPr>
        <w:t>) prompted participants to respond faster; otherwise, the screen turned back. Then the next trial started.</w:t>
      </w:r>
    </w:p>
    <w:p w14:paraId="7047ACCC" w14:textId="77777777" w:rsidR="00A23B8D" w:rsidRDefault="00000000">
      <w:pPr>
        <w:spacing w:line="480" w:lineRule="auto"/>
        <w:rPr>
          <w:rFonts w:ascii="Times New Roman" w:hAnsi="Times New Roman" w:cs="Times New Roman"/>
          <w:color w:val="000000" w:themeColor="text1"/>
          <w:sz w:val="24"/>
          <w:szCs w:val="24"/>
          <w:lang w:val="en-US"/>
        </w:rPr>
      </w:pPr>
      <w:commentRangeStart w:id="160"/>
      <w:r>
        <w:rPr>
          <w:rFonts w:ascii="Times New Roman" w:hAnsi="Times New Roman" w:cs="Times New Roman"/>
          <w:color w:val="000000" w:themeColor="text1"/>
          <w:sz w:val="24"/>
          <w:szCs w:val="24"/>
          <w:lang w:val="en-US"/>
        </w:rPr>
        <w:t xml:space="preserve">Preceding the experiment, participants completed eight practice trials with stimuli not used </w:t>
      </w:r>
      <w:r>
        <w:rPr>
          <w:rFonts w:ascii="Times New Roman" w:eastAsia="Calibri" w:hAnsi="Times New Roman" w:cs="Times New Roman"/>
          <w:color w:val="000000" w:themeColor="text1"/>
          <w:sz w:val="24"/>
          <w:szCs w:val="24"/>
          <w:lang w:val="en-US"/>
        </w:rPr>
        <w:t>during</w:t>
      </w:r>
      <w:r>
        <w:rPr>
          <w:rFonts w:ascii="Times New Roman" w:hAnsi="Times New Roman" w:cs="Times New Roman"/>
          <w:color w:val="000000" w:themeColor="text1"/>
          <w:sz w:val="24"/>
          <w:szCs w:val="24"/>
          <w:lang w:val="en-US"/>
        </w:rPr>
        <w:t xml:space="preserve"> the actual task. Subsequently, all 312 experimental stimuli were presented once in </w:t>
      </w:r>
      <w:r>
        <w:rPr>
          <w:rFonts w:ascii="Times New Roman" w:hAnsi="Times New Roman" w:cs="Times New Roman"/>
          <w:color w:val="000000" w:themeColor="text1"/>
          <w:sz w:val="24"/>
          <w:szCs w:val="24"/>
          <w:lang w:val="en-US"/>
        </w:rPr>
        <w:lastRenderedPageBreak/>
        <w:t xml:space="preserve">randomized order </w:t>
      </w:r>
      <w:r>
        <w:rPr>
          <w:rFonts w:ascii="Times New Roman" w:eastAsia="Calibri" w:hAnsi="Times New Roman" w:cs="Times New Roman"/>
          <w:color w:val="000000" w:themeColor="text1"/>
          <w:sz w:val="24"/>
          <w:szCs w:val="24"/>
          <w:lang w:val="en-US"/>
        </w:rPr>
        <w:t>across</w:t>
      </w:r>
      <w:r>
        <w:rPr>
          <w:rFonts w:ascii="Times New Roman" w:hAnsi="Times New Roman" w:cs="Times New Roman"/>
          <w:color w:val="000000" w:themeColor="text1"/>
          <w:sz w:val="24"/>
          <w:szCs w:val="24"/>
          <w:lang w:val="en-US"/>
        </w:rPr>
        <w:t xml:space="preserve"> six blocks of 52 trials each. Between blocks, participants could take self-paced breaks. The total duration of the experiment was about 25 minutes. </w:t>
      </w:r>
      <w:commentRangeEnd w:id="160"/>
      <w:r>
        <w:commentReference w:id="160"/>
      </w:r>
    </w:p>
    <w:p w14:paraId="08BD0519" w14:textId="77777777" w:rsidR="00A23B8D" w:rsidRDefault="00000000">
      <w:pPr>
        <w:rPr>
          <w:rStyle w:val="Hervorhebung"/>
          <w:rFonts w:ascii="Times New Roman" w:hAnsi="Times New Roman" w:cs="Times New Roman"/>
          <w:iCs w:val="0"/>
          <w:sz w:val="24"/>
          <w:szCs w:val="24"/>
          <w:lang w:val="en-US"/>
        </w:rPr>
      </w:pPr>
      <w:r>
        <w:rPr>
          <w:rStyle w:val="Hervorhebung"/>
          <w:rFonts w:ascii="Times New Roman" w:hAnsi="Times New Roman" w:cs="Times New Roman"/>
          <w:iCs w:val="0"/>
          <w:sz w:val="24"/>
          <w:szCs w:val="24"/>
          <w:lang w:val="en-US"/>
        </w:rPr>
        <w:t>Profile of Music Perception Skills (PROMS)</w:t>
      </w:r>
    </w:p>
    <w:p w14:paraId="567954A4"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measure music perception skills, we used a modular version of the Profile of Music Perception Skills </w:t>
      </w:r>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Pr>
          <w:rFonts w:ascii="Times New Roman" w:hAnsi="Times New Roman" w:cs="Times New Roman"/>
          <w:sz w:val="24"/>
          <w:szCs w:val="24"/>
          <w:lang w:val="en-US"/>
        </w:rPr>
        <w:fldChar w:fldCharType="separate"/>
      </w:r>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QtMDRUMTc6NDI6MTk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(Law &amp; Zentner, 2012; Zentner &amp; Strauss, 2017)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end"/>
      </w:r>
      <w:sdt>
        <w:sdtPr>
          <w:id w:val="271068028"/>
          <w:placeholder>
            <w:docPart w:val="0CE1231F70FB447EB26DE08EFC89AE6C"/>
          </w:placeholder>
        </w:sdtPr>
        <w:sdtContent/>
      </w:sdt>
      <w:r>
        <w:rPr>
          <w:rFonts w:ascii="Times New Roman" w:hAnsi="Times New Roman" w:cs="Times New Roman"/>
          <w:sz w:val="24"/>
          <w:szCs w:val="24"/>
          <w:lang w:val="en-US"/>
        </w:rPr>
        <w:t xml:space="preserve">, comprised of the four subtests „Melody“, „Pitch“, „Timbre”, and „Rhythm“. Participants completed 18 items per subtest, always preceded by one practice trial. Each trial, participants heard a reference stimulus twice followed by a target stimulus. Then, they indicated whether reference and target were the same or different via a 5-point Likert scale with the labels “definitely same”, “maybe same”, “don’t know”, “maybe different”, and “definitely different”. The duration of the PROMS was about 20 minutes. </w:t>
      </w:r>
    </w:p>
    <w:p w14:paraId="07B0F923" w14:textId="77777777" w:rsidR="00A23B8D" w:rsidRDefault="00000000">
      <w:pPr>
        <w:rPr>
          <w:rFonts w:ascii="Times New Roman" w:hAnsi="Times New Roman" w:cs="Times New Roman"/>
          <w:sz w:val="24"/>
          <w:szCs w:val="24"/>
          <w:lang w:val="en-US"/>
        </w:rPr>
      </w:pPr>
      <w:r>
        <w:rPr>
          <w:rStyle w:val="Hervorhebung"/>
          <w:rFonts w:ascii="Times New Roman" w:hAnsi="Times New Roman" w:cs="Times New Roman"/>
          <w:sz w:val="24"/>
          <w:szCs w:val="24"/>
          <w:lang w:val="en-US"/>
        </w:rPr>
        <w:t>Questionnaires</w:t>
      </w:r>
    </w:p>
    <w:p w14:paraId="2B527A39"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After the PROMS, participants completed several questionnaires: the German Version of the Autism Quotient Questionnaire, AQ, </w:t>
      </w:r>
      <w:sdt>
        <w:sdtPr>
          <w:id w:val="2003929965"/>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QtMDRUMTc6NDI6MTk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0LTA0VDE3OjQyOjE5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(Baron-Cohen et al., 2001; Freitag et al., 2007)</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 30-item Personality Inventory measuring the Big-Five domains </w:t>
      </w:r>
      <w:sdt>
        <w:sdtPr>
          <w:id w:val="962540317"/>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(Rammstedt et al., 2018)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the Goldsmiths Musical Sophistication Index, Gold-MSI, </w:t>
      </w:r>
      <w:sdt>
        <w:sdtPr>
          <w:id w:val="695276522"/>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(Müllensiefen et al., 2014)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id w:val="1089120353"/>
          <w:placeholder>
            <w:docPart w:val="0CE1231F70FB447EB26DE08EFC89AE6C"/>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(Breyer &amp; Bluemke, 2016; Watson et al., 1988)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1627B3A0" w14:textId="77777777" w:rsidR="00A23B8D" w:rsidRDefault="00000000">
      <w:pPr>
        <w:pStyle w:val="berschrift3"/>
        <w:rPr>
          <w:rFonts w:ascii="Times New Roman" w:hAnsi="Times New Roman" w:cs="Times New Roman"/>
          <w:lang w:val="en-US"/>
        </w:rPr>
      </w:pPr>
      <w:bookmarkStart w:id="161" w:name="_Toc194687200"/>
      <w:r>
        <w:rPr>
          <w:rFonts w:ascii="Times New Roman" w:hAnsi="Times New Roman" w:cs="Times New Roman"/>
          <w:lang w:val="en-US"/>
        </w:rPr>
        <w:t>Data analysis</w:t>
      </w:r>
      <w:bookmarkEnd w:id="161"/>
    </w:p>
    <w:p w14:paraId="0C22CF94" w14:textId="77777777" w:rsidR="00A23B8D" w:rsidRDefault="00A23B8D">
      <w:pPr>
        <w:rPr>
          <w:rFonts w:ascii="Times New Roman" w:hAnsi="Times New Roman" w:cs="Times New Roman"/>
          <w:sz w:val="24"/>
          <w:szCs w:val="24"/>
          <w:lang w:val="en-US"/>
        </w:rPr>
      </w:pPr>
    </w:p>
    <w:p w14:paraId="2E821B10"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line with our preregistered plan, we collapsed data across speakers and pseudowords for analysis. Further, data on emotional averages were excluded because they were not relevant for our hypotheses. Response omissions (~1%) were treated as errors and participants with more than 5% of such omissions excluded from data analysis. Analyses of Variance </w:t>
      </w:r>
      <w:r>
        <w:rPr>
          <w:rFonts w:ascii="Times New Roman" w:hAnsi="Times New Roman" w:cs="Times New Roman"/>
          <w:sz w:val="24"/>
          <w:szCs w:val="24"/>
          <w:lang w:val="en-US"/>
        </w:rPr>
        <w:lastRenderedPageBreak/>
        <w:t xml:space="preserve">(ANOVAs) and correlational analyses were performed using R Version 4.3.2 </w:t>
      </w:r>
      <w:sdt>
        <w:sdtPr>
          <w:id w:val="-443917607"/>
          <w:placeholder>
            <w:docPart w:val="F5381ABBDC6149D089A993E6F0695F85"/>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TIxY2Y3LTU1NTktNDBmNy1iZjQxLWNjYmNlNGU5ZjVjZSIsIlJhbmdlTGVuZ3RoIjoxOSwiUmVmZXJlbmNlSWQiOiJjMDFkNTczOC1lOWIyLTQ5ZjMtOTNjMC03YjYzY2VlM2Rk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MS0wMy0yOVQwODo1Njo1OCIsIk1vZGlmaWVkQnkiOiJfQ2hyaXN0aW5lIE51c3NiYXVtIiwiSWQiOiI4NDEyM2VkZC0xMDliLTQ1YzYtOWI4Ny0yM2UzMGI5MmYyOGIiLCJNb2RpZmllZE9uIjoiMjAyMS0wMy0yOVQwODo1Njo1OCIsIlByb2plY3QiOnsiJHJlZiI6IjUifX1dLCJPbmxpbmVBZGRyZXNzIjoiaHR0cHM6Ly93d3cuUi1wcm9qZWN0Lm9yZy8iLCJPcmdhbml6YXRpb25zIjpbeyIkaWQiOiI5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}</w:instrText>
          </w:r>
          <w:r>
            <w:rPr>
              <w:rFonts w:ascii="Times New Roman" w:hAnsi="Times New Roman" w:cs="Times New Roman"/>
              <w:sz w:val="24"/>
              <w:szCs w:val="24"/>
              <w:lang w:val="en-US"/>
            </w:rPr>
            <w:fldChar w:fldCharType="separate"/>
          </w:r>
          <w:r>
            <w:rPr>
              <w:rFonts w:ascii="Times New Roman" w:hAnsi="Times New Roman" w:cs="Times New Roman"/>
              <w:color w:val="C00000"/>
              <w:sz w:val="24"/>
              <w:szCs w:val="24"/>
              <w:lang w:val="en-US"/>
            </w:rPr>
            <w:t>(R Core Team, 2020)</w:t>
          </w:r>
          <w:r>
            <w:rPr>
              <w:rFonts w:ascii="Times New Roman" w:hAnsi="Times New Roman" w:cs="Times New Roman"/>
              <w:sz w:val="24"/>
              <w:szCs w:val="24"/>
              <w:lang w:val="en-US"/>
            </w:rPr>
            <w:fldChar w:fldCharType="end"/>
          </w:r>
          <w:r>
            <w:rPr>
              <w:rFonts w:ascii="Times New Roman" w:hAnsi="Times New Roman" w:cs="Times New Roman"/>
              <w:color w:val="C00000"/>
              <w:sz w:val="24"/>
              <w:szCs w:val="24"/>
              <w:lang w:val="en-US"/>
            </w:rPr>
            <w:t>.</w:t>
          </w:r>
        </w:sdtContent>
      </w:sdt>
      <w:r>
        <w:rPr>
          <w:rFonts w:ascii="Times New Roman" w:hAnsi="Times New Roman" w:cs="Times New Roman"/>
          <w:color w:val="C00000"/>
          <w:sz w:val="24"/>
          <w:szCs w:val="24"/>
          <w:lang w:val="en-US"/>
        </w:rPr>
        <w:t xml:space="preserve"> </w:t>
      </w:r>
      <w:r>
        <w:rPr>
          <w:rFonts w:ascii="Times New Roman" w:hAnsi="Times New Roman" w:cs="Times New Roman"/>
          <w:sz w:val="24"/>
          <w:szCs w:val="24"/>
          <w:lang w:val="en-US"/>
        </w:rPr>
        <w:t xml:space="preserve">Post-hoc tests were Benjamini-Hochberg corrected where appropriate </w:t>
      </w:r>
      <w:sdt>
        <w:sdtPr>
          <w:id w:val="-1872758520"/>
          <w:placeholder>
            <w:docPart w:val="87501696D4EE4351A0271F7A92D7446E"/>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C0wNFQxNzo0MjoxOS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(Benjamini &amp; Hochberg, 1995)</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5054F46D" w14:textId="4DD820E3" w:rsidR="00A23B8D" w:rsidRDefault="0000000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Bayesian approach, which – in contrast to null hypothesis significance testing - allows a quantification of evidence for null findings </w:t>
      </w:r>
      <w:sdt>
        <w:sdtPr>
          <w:id w:val="425851214"/>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0LTA0VDE3OjQyOjE5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(Rosenfeld &amp; Olson, 2021)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 Version 0.19.3 (</w:t>
      </w:r>
      <w:r>
        <w:rPr>
          <w:rFonts w:ascii="Times New Roman" w:hAnsi="Times New Roman" w:cs="Times New Roman"/>
          <w:color w:val="C00000"/>
          <w:sz w:val="24"/>
          <w:szCs w:val="24"/>
          <w:lang w:val="en-US"/>
        </w:rPr>
        <w:t>Quelle</w:t>
      </w:r>
      <w:r>
        <w:rPr>
          <w:rFonts w:ascii="Times New Roman" w:hAnsi="Times New Roman" w:cs="Times New Roman"/>
          <w:sz w:val="24"/>
          <w:szCs w:val="24"/>
          <w:lang w:val="en-US"/>
        </w:rPr>
        <w:t>) using default priors. We report the Bayes factor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as an indicator for the likelihood of the null and alternative hypothesis given the observed data.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 indicate larger evidence for the alternative hypothesis,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&lt; 1 </w:t>
      </w:r>
      <w:ins w:id="162" w:author="Stefan Schweinberger" w:date="2025-04-13T08:45:00Z">
        <w:r w:rsidR="00A50001">
          <w:rPr>
            <w:rFonts w:ascii="Times New Roman" w:hAnsi="Times New Roman" w:cs="Times New Roman"/>
            <w:sz w:val="24"/>
            <w:szCs w:val="24"/>
            <w:lang w:val="en-US"/>
          </w:rPr>
          <w:t xml:space="preserve">indicate </w:t>
        </w:r>
      </w:ins>
      <w:r>
        <w:rPr>
          <w:rFonts w:ascii="Times New Roman" w:hAnsi="Times New Roman" w:cs="Times New Roman"/>
          <w:sz w:val="24"/>
          <w:szCs w:val="24"/>
          <w:lang w:val="en-US"/>
        </w:rPr>
        <w:t>larger evidence for the null hypothesis. For example, a BF</w:t>
      </w:r>
      <w:r>
        <w:rPr>
          <w:rFonts w:ascii="Times New Roman" w:hAnsi="Times New Roman" w:cs="Times New Roman"/>
          <w:sz w:val="24"/>
          <w:szCs w:val="24"/>
          <w:vertAlign w:val="subscript"/>
          <w:lang w:val="en-US"/>
        </w:rPr>
        <w:t xml:space="preserve">10 </w:t>
      </w:r>
      <w:r>
        <w:rPr>
          <w:rFonts w:ascii="Times New Roman" w:hAnsi="Times New Roman" w:cs="Times New Roman"/>
          <w:sz w:val="24"/>
          <w:szCs w:val="24"/>
          <w:lang w:val="en-US"/>
        </w:rPr>
        <w:t>= 3 means that the alternative hypothesis is three times more likely than the null hypothesis, whereas the reciprocal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.33 means that the null hypothesis is three times more likely than the alternative. Following the guidelines by </w:t>
      </w:r>
      <w:sdt>
        <w:sdtPr>
          <w:id w:val="-169237347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Jarosz and Wiley</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80812372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(2014)</w:t>
          </w:r>
          <w:r>
            <w:rPr>
              <w:rFonts w:ascii="Times New Roman" w:hAnsi="Times New Roman" w:cs="Times New Roman"/>
              <w:sz w:val="24"/>
              <w:szCs w:val="24"/>
              <w:lang w:val="en-US"/>
            </w:rPr>
            <w:fldChar w:fldCharType="end"/>
          </w:r>
        </w:sdtContent>
      </w:sdt>
      <w:ins w:id="163" w:author="Stefan Schweinberger" w:date="2025-04-13T08:47:00Z">
        <w:r w:rsidR="00A50001" w:rsidRPr="00A50001">
          <w:rPr>
            <w:lang w:val="en-US"/>
            <w:rPrChange w:id="164" w:author="Stefan Schweinberger" w:date="2025-04-13T08:48:00Z">
              <w:rPr/>
            </w:rPrChange>
          </w:rPr>
          <w:t>,</w:t>
        </w:r>
      </w:ins>
      <w:r>
        <w:rPr>
          <w:rFonts w:ascii="Times New Roman" w:hAnsi="Times New Roman" w:cs="Times New Roman"/>
          <w:sz w:val="24"/>
          <w:szCs w:val="24"/>
          <w:lang w:val="en-US"/>
        </w:rPr>
        <w:t xml:space="preserve"> we consider values of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1-3 (.1-.33) as anecdotal, </w:t>
      </w:r>
      <w:commentRangeStart w:id="165"/>
      <w:r>
        <w:rPr>
          <w:rFonts w:ascii="Times New Roman" w:hAnsi="Times New Roman" w:cs="Times New Roman"/>
          <w:sz w:val="24"/>
          <w:szCs w:val="24"/>
          <w:lang w:val="en-US"/>
        </w:rPr>
        <w:t>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3-10 (.33-.10) </w:t>
      </w:r>
      <w:commentRangeEnd w:id="165"/>
      <w:r>
        <w:commentReference w:id="165"/>
      </w:r>
      <w:r>
        <w:rPr>
          <w:rFonts w:ascii="Times New Roman" w:hAnsi="Times New Roman" w:cs="Times New Roman"/>
          <w:sz w:val="24"/>
          <w:szCs w:val="24"/>
          <w:lang w:val="en-US"/>
        </w:rPr>
        <w:t>as moderate,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10-30 (.10-.03) as strong,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30-100 (.03-.01) as very strong and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100 (&lt; .01) as decisive evidence for the alternative hypothesis</w:t>
      </w:r>
      <w:ins w:id="166" w:author="Stefan Schweinberger" w:date="2025-04-13T08:48:00Z">
        <w:r w:rsidR="00A50001">
          <w:rPr>
            <w:rFonts w:ascii="Times New Roman" w:hAnsi="Times New Roman" w:cs="Times New Roman"/>
            <w:sz w:val="24"/>
            <w:szCs w:val="24"/>
            <w:lang w:val="en-US"/>
          </w:rPr>
          <w:t>,</w:t>
        </w:r>
      </w:ins>
      <w:r>
        <w:rPr>
          <w:rFonts w:ascii="Times New Roman" w:hAnsi="Times New Roman" w:cs="Times New Roman"/>
          <w:sz w:val="24"/>
          <w:szCs w:val="24"/>
          <w:lang w:val="en-US"/>
        </w:rPr>
        <w:t xml:space="preserve"> and the reciprocal values in </w:t>
      </w:r>
      <w:del w:id="167" w:author="Stefan Schweinberger" w:date="2025-04-13T08:48:00Z">
        <w:r w:rsidDel="00A50001">
          <w:rPr>
            <w:rFonts w:ascii="Times New Roman" w:hAnsi="Times New Roman" w:cs="Times New Roman"/>
            <w:sz w:val="24"/>
            <w:szCs w:val="24"/>
            <w:lang w:val="en-US"/>
          </w:rPr>
          <w:delText xml:space="preserve">parenthesis </w:delText>
        </w:r>
      </w:del>
      <w:ins w:id="168" w:author="Stefan Schweinberger" w:date="2025-04-13T08:48:00Z">
        <w:r w:rsidR="00A50001">
          <w:rPr>
            <w:rFonts w:ascii="Times New Roman" w:hAnsi="Times New Roman" w:cs="Times New Roman"/>
            <w:sz w:val="24"/>
            <w:szCs w:val="24"/>
            <w:lang w:val="en-US"/>
          </w:rPr>
          <w:t xml:space="preserve">parentheses </w:t>
        </w:r>
      </w:ins>
      <w:r>
        <w:rPr>
          <w:rFonts w:ascii="Times New Roman" w:hAnsi="Times New Roman" w:cs="Times New Roman"/>
          <w:sz w:val="24"/>
          <w:szCs w:val="24"/>
          <w:lang w:val="en-US"/>
        </w:rPr>
        <w:t xml:space="preserve">as respective evidence for the null hypothesis. </w:t>
      </w:r>
    </w:p>
    <w:p w14:paraId="6631DB9A" w14:textId="77777777" w:rsidR="00A23B8D" w:rsidRDefault="0000000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alignment with the approach by </w:t>
      </w:r>
      <w:sdt>
        <w:sdtPr>
          <w:id w:val="-68259006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9890082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we recoded responses in the PROMS from 0 to 1 in 0.25 steps starting with the “definitely” correct option down two the “definitely” incorrect option (thus, “don’t know” was always coded with 0.5) and subtracted 0.5 from the final measure. Thus, a positive score indicates that participants were more correct/confident, whereas a negative score indicates more incorrect/uncertain ratings. For statistical analyses, we used the averaged performance across trials for each subtest.</w:t>
      </w:r>
      <w:r>
        <w:rPr>
          <w:rFonts w:ascii="Times New Roman" w:hAnsi="Times New Roman" w:cs="Times New Roman"/>
          <w:color w:val="C00000"/>
          <w:sz w:val="24"/>
          <w:szCs w:val="24"/>
          <w:lang w:val="en-US"/>
        </w:rPr>
        <w:t xml:space="preserve"> </w:t>
      </w:r>
    </w:p>
    <w:p w14:paraId="21C29344" w14:textId="77777777" w:rsidR="00A23B8D" w:rsidRDefault="00000000">
      <w:pPr>
        <w:pStyle w:val="berschrift2"/>
        <w:spacing w:line="480" w:lineRule="auto"/>
        <w:rPr>
          <w:rFonts w:ascii="Times New Roman" w:hAnsi="Times New Roman" w:cs="Times New Roman"/>
          <w:sz w:val="24"/>
          <w:szCs w:val="24"/>
          <w:lang w:val="en-US"/>
        </w:rPr>
      </w:pPr>
      <w:bookmarkStart w:id="169" w:name="_Toc194687201"/>
      <w:r>
        <w:rPr>
          <w:rFonts w:ascii="Times New Roman" w:hAnsi="Times New Roman" w:cs="Times New Roman"/>
          <w:sz w:val="24"/>
          <w:szCs w:val="24"/>
          <w:lang w:val="en-US"/>
        </w:rPr>
        <w:lastRenderedPageBreak/>
        <w:t>Transparency and openness</w:t>
      </w:r>
      <w:bookmarkEnd w:id="169"/>
    </w:p>
    <w:p w14:paraId="409855E5" w14:textId="76D95CF5"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 specified how we determined our sample size, all data exclusions, all manipulations, and all measures in the associated preregistration (</w:t>
      </w:r>
      <w:r w:rsidR="00A23B8D">
        <w:fldChar w:fldCharType="begin"/>
      </w:r>
      <w:r w:rsidR="00A23B8D" w:rsidRPr="00027A6E">
        <w:rPr>
          <w:lang w:val="en-US"/>
          <w:rPrChange w:id="170" w:author="christine.nussbaum" w:date="2025-04-25T09:12:00Z" w16du:dateUtc="2025-04-25T07:12:00Z">
            <w:rPr/>
          </w:rPrChange>
        </w:rPr>
        <w:instrText>HYPERLINK "https://doi.org/10.17605/OSF.IO/76PV5" \t "_self" \h</w:instrText>
      </w:r>
      <w:r w:rsidR="00A23B8D">
        <w:fldChar w:fldCharType="separate"/>
      </w:r>
      <w:r w:rsidR="00A23B8D">
        <w:rPr>
          <w:rStyle w:val="Hyperlink"/>
          <w:rFonts w:ascii="Times New Roman" w:hAnsi="Times New Roman" w:cs="Times New Roman"/>
          <w:sz w:val="24"/>
          <w:szCs w:val="24"/>
          <w:lang w:val="en-US"/>
        </w:rPr>
        <w:t xml:space="preserve">https://doi.org/10.17605/OSF.IO/76PV5 </w:t>
      </w:r>
      <w:r w:rsidR="00A23B8D">
        <w:fldChar w:fldCharType="end"/>
      </w:r>
      <w:r>
        <w:rPr>
          <w:rFonts w:ascii="Times New Roman" w:hAnsi="Times New Roman" w:cs="Times New Roman"/>
          <w:sz w:val="24"/>
          <w:szCs w:val="24"/>
          <w:lang w:val="en-US"/>
        </w:rPr>
        <w:t xml:space="preserve">). </w:t>
      </w:r>
      <w:bookmarkStart w:id="171" w:name="_Hlk117866403"/>
      <w:r>
        <w:rPr>
          <w:rFonts w:ascii="Times New Roman" w:hAnsi="Times New Roman" w:cs="Times New Roman"/>
          <w:sz w:val="24"/>
          <w:szCs w:val="24"/>
          <w:lang w:val="en-US"/>
        </w:rPr>
        <w:t>Preprocessed data, analysis scripts and supplemental materials can be found in the associated OSF repository (</w:t>
      </w:r>
      <w:proofErr w:type="spellStart"/>
      <w:r>
        <w:rPr>
          <w:rFonts w:ascii="Times New Roman" w:hAnsi="Times New Roman" w:cs="Times New Roman"/>
          <w:color w:val="C00000"/>
          <w:sz w:val="24"/>
          <w:szCs w:val="24"/>
          <w:lang w:val="en-US"/>
        </w:rPr>
        <w:t>ToDo</w:t>
      </w:r>
      <w:proofErr w:type="spellEnd"/>
      <w:r>
        <w:rPr>
          <w:rFonts w:ascii="Times New Roman" w:hAnsi="Times New Roman" w:cs="Times New Roman"/>
          <w:sz w:val="24"/>
          <w:szCs w:val="24"/>
          <w:lang w:val="en-US"/>
        </w:rPr>
        <w:t>)</w:t>
      </w:r>
      <w:bookmarkEnd w:id="171"/>
      <w:r>
        <w:rPr>
          <w:rFonts w:ascii="Times New Roman" w:hAnsi="Times New Roman" w:cs="Times New Roman"/>
          <w:sz w:val="24"/>
          <w:szCs w:val="24"/>
          <w:lang w:val="en-US"/>
        </w:rPr>
        <w:t xml:space="preserve">. For stimulus examples, refer </w:t>
      </w:r>
      <w:del w:id="172" w:author="Stefan Schweinberger" w:date="2025-04-13T08:49:00Z">
        <w:r w:rsidDel="00A50001">
          <w:rPr>
            <w:rFonts w:ascii="Times New Roman" w:hAnsi="Times New Roman" w:cs="Times New Roman"/>
            <w:sz w:val="24"/>
            <w:szCs w:val="24"/>
            <w:lang w:val="en-US"/>
          </w:rPr>
          <w:delText xml:space="preserve">by </w:delText>
        </w:r>
      </w:del>
      <w:ins w:id="173" w:author="Stefan Schweinberger" w:date="2025-04-13T08:49:00Z">
        <w:r w:rsidR="00A50001">
          <w:rPr>
            <w:rFonts w:ascii="Times New Roman" w:hAnsi="Times New Roman" w:cs="Times New Roman"/>
            <w:sz w:val="24"/>
            <w:szCs w:val="24"/>
            <w:lang w:val="en-US"/>
          </w:rPr>
          <w:t xml:space="preserve">to </w:t>
        </w:r>
      </w:ins>
      <w:sdt>
        <w:sdtPr>
          <w:id w:val="-23270085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liMjAxZWZmLWMxOGItNGZiMi04NzNiLWIzNjA4NTAzZTM5MSIsIkVudHJpZXMiOlt7IiRpZCI6IjIiLCIkdHlwZSI6IlN3aXNzQWNhZGVtaWMuQ2l0YXZpLkNpdGF0aW9ucy5Xb3JkUGxhY2Vob2xkZXJFbnRyeSwgU3dpc3NBY2FkZW1pYy5DaXRhdmkiLCJJZCI6IjFjMDRjYmEwLWI3MjYtNGE0My1hZjBiLTMwNmEwYmU4NGZjN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cxMmNlZWUtOWNlZi00YjUwLWEzZmUtMDZmYzJjYmVmZDBj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86604461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3MTJjZWVlLTljZWYtNGI1MC1hM2ZlLTA2ZmMyY2JlZmQwYyIsIkVudHJpZXMiOlt7IiRpZCI6IjIiLCIkdHlwZSI6IlN3aXNzQWNhZGVtaWMuQ2l0YXZpLkNpdGF0aW9ucy5Xb3JkUGxhY2Vob2xkZXJFbnRyeSwgU3dpc3NBY2FkZW1pYy5DaXRhdmkiLCJJZCI6ImQ4ODlkNTZkLWRlNjYtNDc3Mi1iY2U5LWFkZWQzMDU1Yzk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YjIwMWVmZi1jMThiLTRmYjItODczYi1iMzYwODUwM2UzOTE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F2402E4" w14:textId="77777777" w:rsidR="00A23B8D" w:rsidRDefault="00000000">
      <w:pPr>
        <w:pStyle w:val="berschrift2"/>
        <w:spacing w:line="480" w:lineRule="auto"/>
        <w:rPr>
          <w:rFonts w:ascii="Times New Roman" w:hAnsi="Times New Roman" w:cs="Times New Roman"/>
          <w:sz w:val="24"/>
          <w:szCs w:val="24"/>
          <w:lang w:val="en-US"/>
        </w:rPr>
      </w:pPr>
      <w:bookmarkStart w:id="174" w:name="_Toc194687202"/>
      <w:r>
        <w:rPr>
          <w:rFonts w:ascii="Times New Roman" w:hAnsi="Times New Roman" w:cs="Times New Roman"/>
          <w:sz w:val="24"/>
          <w:szCs w:val="24"/>
          <w:lang w:val="en-US"/>
        </w:rPr>
        <w:t>Results</w:t>
      </w:r>
      <w:bookmarkEnd w:id="174"/>
    </w:p>
    <w:p w14:paraId="138FB05C" w14:textId="77777777" w:rsidR="00A23B8D" w:rsidRDefault="00000000">
      <w:pPr>
        <w:pStyle w:val="berschrift3"/>
        <w:spacing w:line="480" w:lineRule="auto"/>
        <w:rPr>
          <w:rFonts w:ascii="Times New Roman" w:hAnsi="Times New Roman" w:cs="Times New Roman"/>
          <w:lang w:val="en-US"/>
        </w:rPr>
      </w:pPr>
      <w:bookmarkStart w:id="175" w:name="_Toc194687203"/>
      <w:r>
        <w:rPr>
          <w:rFonts w:ascii="Times New Roman" w:hAnsi="Times New Roman" w:cs="Times New Roman"/>
          <w:lang w:val="en-US"/>
        </w:rPr>
        <w:t>Demography, musicality, and personality of participants</w:t>
      </w:r>
      <w:bookmarkEnd w:id="175"/>
    </w:p>
    <w:p w14:paraId="0A6D707F"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Singers and instrumentalists did not differ significantly in the socioeconomic status assessed via educational level, </w:t>
      </w:r>
      <w:r>
        <w:rPr>
          <w:rStyle w:val="Hervorhebung"/>
          <w:rFonts w:ascii="Times New Roman" w:hAnsi="Times New Roman" w:cs="Times New Roman"/>
          <w:sz w:val="24"/>
          <w:szCs w:val="24"/>
          <w:lang w:val="en-US"/>
        </w:rPr>
        <w:t>X</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(2, N = 88) = 1.06, p = .588; highest academic degree, </w:t>
      </w:r>
      <w:r>
        <w:rPr>
          <w:rStyle w:val="Hervorhebung"/>
          <w:rFonts w:ascii="Times New Roman" w:hAnsi="Times New Roman" w:cs="Times New Roman"/>
          <w:sz w:val="24"/>
          <w:szCs w:val="24"/>
          <w:lang w:val="en-US"/>
        </w:rPr>
        <w:t>X</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(7, N = 88) = 9.06, p = .249, and household income, </w:t>
      </w:r>
      <w:r>
        <w:rPr>
          <w:rStyle w:val="Hervorhebung"/>
          <w:rFonts w:ascii="Times New Roman" w:hAnsi="Times New Roman" w:cs="Times New Roman"/>
          <w:sz w:val="24"/>
          <w:szCs w:val="24"/>
          <w:lang w:val="en-US"/>
        </w:rPr>
        <w:t>X</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(4, N = 88) = 5.23, p = .264 (for more details see Table </w:t>
      </w:r>
      <w:proofErr w:type="spellStart"/>
      <w:r>
        <w:rPr>
          <w:rFonts w:ascii="Times New Roman" w:hAnsi="Times New Roman" w:cs="Times New Roman"/>
          <w:color w:val="C00000"/>
          <w:sz w:val="24"/>
          <w:szCs w:val="24"/>
          <w:lang w:val="en-US"/>
        </w:rPr>
        <w:t>ToDo</w:t>
      </w:r>
      <w:proofErr w:type="spellEnd"/>
      <w:r>
        <w:rPr>
          <w:rFonts w:ascii="Times New Roman" w:hAnsi="Times New Roman" w:cs="Times New Roman"/>
          <w:sz w:val="24"/>
          <w:szCs w:val="24"/>
          <w:lang w:val="en-US"/>
        </w:rPr>
        <w:t xml:space="preserve">). Further, the groups did not differ in age or positive and negative affect (assessed with the PANAS) 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 Participant characteristics assessed via self-report and music performance in the PROMS are summarized in </w:t>
      </w:r>
      <w:r>
        <w:rPr>
          <w:rFonts w:ascii="Times New Roman" w:hAnsi="Times New Roman" w:cs="Times New Roman"/>
          <w:b/>
          <w:sz w:val="24"/>
          <w:szCs w:val="24"/>
          <w:lang w:val="en-US"/>
        </w:rPr>
        <w:t>Table 1</w:t>
      </w:r>
      <w:r>
        <w:rPr>
          <w:rFonts w:ascii="Times New Roman" w:hAnsi="Times New Roman" w:cs="Times New Roman"/>
          <w:sz w:val="24"/>
          <w:szCs w:val="24"/>
          <w:lang w:val="en-US"/>
        </w:rPr>
        <w:t>.</w:t>
      </w:r>
    </w:p>
    <w:p w14:paraId="23817F05" w14:textId="77777777" w:rsidR="00A23B8D" w:rsidRDefault="00A23B8D">
      <w:pPr>
        <w:spacing w:line="480" w:lineRule="auto"/>
        <w:rPr>
          <w:rFonts w:ascii="Times New Roman" w:hAnsi="Times New Roman" w:cs="Times New Roman"/>
          <w:sz w:val="24"/>
          <w:szCs w:val="24"/>
          <w:lang w:val="en-US"/>
        </w:rPr>
      </w:pPr>
    </w:p>
    <w:p w14:paraId="39F2B636" w14:textId="77777777" w:rsidR="00A23B8D" w:rsidRDefault="00000000">
      <w:pPr>
        <w:pStyle w:val="Beschriftung"/>
        <w:keepNext/>
        <w:rPr>
          <w:rFonts w:ascii="Times New Roman" w:hAnsi="Times New Roman" w:cs="Times New Roman"/>
          <w:b/>
          <w:i w:val="0"/>
          <w:color w:val="auto"/>
          <w:sz w:val="24"/>
          <w:szCs w:val="24"/>
          <w:lang w:val="en-US"/>
        </w:rPr>
      </w:pPr>
      <w:commentRangeStart w:id="176"/>
      <w:commentRangeStart w:id="177"/>
      <w:commentRangeStart w:id="178"/>
      <w:r>
        <w:rPr>
          <w:rFonts w:ascii="Times New Roman" w:hAnsi="Times New Roman" w:cs="Times New Roman"/>
          <w:b/>
          <w:i w:val="0"/>
          <w:color w:val="auto"/>
          <w:sz w:val="24"/>
          <w:szCs w:val="24"/>
          <w:lang w:val="en-US"/>
        </w:rPr>
        <w:t xml:space="preserve">Table </w:t>
      </w:r>
      <w:r>
        <w:rPr>
          <w:rFonts w:ascii="Times New Roman" w:hAnsi="Times New Roman" w:cs="Times New Roman"/>
          <w:b/>
          <w:i w:val="0"/>
          <w:color w:val="auto"/>
          <w:sz w:val="24"/>
          <w:szCs w:val="24"/>
        </w:rPr>
        <w:fldChar w:fldCharType="begin"/>
      </w:r>
      <w:r w:rsidRPr="004D13B1">
        <w:rPr>
          <w:rFonts w:ascii="Times New Roman" w:hAnsi="Times New Roman" w:cs="Times New Roman"/>
          <w:b/>
          <w:i w:val="0"/>
          <w:color w:val="auto"/>
          <w:sz w:val="24"/>
          <w:szCs w:val="24"/>
          <w:lang w:val="en-US"/>
        </w:rPr>
        <w:instrText xml:space="preserve"> SEQ Table \* ARABIC </w:instrText>
      </w:r>
      <w:r>
        <w:rPr>
          <w:rFonts w:ascii="Times New Roman" w:hAnsi="Times New Roman" w:cs="Times New Roman"/>
          <w:b/>
          <w:i w:val="0"/>
          <w:color w:val="auto"/>
          <w:sz w:val="24"/>
          <w:szCs w:val="24"/>
        </w:rPr>
        <w:fldChar w:fldCharType="separate"/>
      </w:r>
      <w:r w:rsidRPr="004D13B1">
        <w:rPr>
          <w:rFonts w:ascii="Times New Roman" w:hAnsi="Times New Roman" w:cs="Times New Roman"/>
          <w:b/>
          <w:i w:val="0"/>
          <w:color w:val="auto"/>
          <w:sz w:val="24"/>
          <w:szCs w:val="24"/>
          <w:lang w:val="en-US"/>
        </w:rPr>
        <w:t>1</w:t>
      </w:r>
      <w:r>
        <w:rPr>
          <w:rFonts w:ascii="Times New Roman" w:hAnsi="Times New Roman" w:cs="Times New Roman"/>
          <w:b/>
          <w:i w:val="0"/>
          <w:color w:val="auto"/>
          <w:sz w:val="24"/>
          <w:szCs w:val="24"/>
        </w:rPr>
        <w:fldChar w:fldCharType="end"/>
      </w:r>
      <w:commentRangeEnd w:id="176"/>
      <w:r>
        <w:commentReference w:id="176"/>
      </w:r>
      <w:commentRangeEnd w:id="177"/>
      <w:commentRangeEnd w:id="178"/>
      <w:r w:rsidR="00A50001">
        <w:rPr>
          <w:rStyle w:val="Kommentarzeichen"/>
          <w:i w:val="0"/>
          <w:iCs w:val="0"/>
          <w:color w:val="auto"/>
        </w:rPr>
        <w:commentReference w:id="177"/>
      </w:r>
      <w:r>
        <w:commentReference w:id="178"/>
      </w:r>
    </w:p>
    <w:p w14:paraId="2F4515D4" w14:textId="77777777" w:rsidR="00A23B8D" w:rsidRDefault="00000000">
      <w:pPr>
        <w:rPr>
          <w:rFonts w:ascii="Times New Roman" w:hAnsi="Times New Roman" w:cs="Times New Roman"/>
          <w:i/>
          <w:sz w:val="24"/>
          <w:szCs w:val="24"/>
          <w:lang w:val="en-US"/>
        </w:rPr>
      </w:pPr>
      <w:r>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jc w:val="center"/>
        <w:tblLayout w:type="fixed"/>
        <w:tblCellMar>
          <w:left w:w="70" w:type="dxa"/>
          <w:right w:w="70" w:type="dxa"/>
        </w:tblCellMar>
        <w:tblLook w:val="04A0" w:firstRow="1" w:lastRow="0" w:firstColumn="1" w:lastColumn="0" w:noHBand="0" w:noVBand="1"/>
      </w:tblPr>
      <w:tblGrid>
        <w:gridCol w:w="2396"/>
        <w:gridCol w:w="1682"/>
        <w:gridCol w:w="1802"/>
        <w:gridCol w:w="1009"/>
        <w:gridCol w:w="1011"/>
        <w:gridCol w:w="1009"/>
        <w:gridCol w:w="1839"/>
        <w:gridCol w:w="592"/>
      </w:tblGrid>
      <w:tr w:rsidR="00A23B8D" w14:paraId="7AC63D36" w14:textId="77777777">
        <w:trPr>
          <w:trHeight w:val="300"/>
          <w:jc w:val="center"/>
        </w:trPr>
        <w:tc>
          <w:tcPr>
            <w:tcW w:w="2395" w:type="dxa"/>
            <w:tcBorders>
              <w:top w:val="single" w:sz="4" w:space="0" w:color="000000"/>
            </w:tcBorders>
            <w:shd w:val="clear" w:color="auto" w:fill="auto"/>
            <w:vAlign w:val="bottom"/>
          </w:tcPr>
          <w:p w14:paraId="08632230"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w:t>
            </w:r>
          </w:p>
        </w:tc>
        <w:tc>
          <w:tcPr>
            <w:tcW w:w="1681" w:type="dxa"/>
            <w:tcBorders>
              <w:top w:val="single" w:sz="4" w:space="0" w:color="000000"/>
              <w:bottom w:val="single" w:sz="4" w:space="0" w:color="000000"/>
            </w:tcBorders>
            <w:shd w:val="clear" w:color="auto" w:fill="auto"/>
            <w:vAlign w:val="bottom"/>
          </w:tcPr>
          <w:p w14:paraId="5E233971"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Singers</w:t>
            </w:r>
          </w:p>
        </w:tc>
        <w:tc>
          <w:tcPr>
            <w:tcW w:w="1802" w:type="dxa"/>
            <w:tcBorders>
              <w:top w:val="single" w:sz="4" w:space="0" w:color="000000"/>
              <w:bottom w:val="single" w:sz="4" w:space="0" w:color="000000"/>
            </w:tcBorders>
            <w:shd w:val="clear" w:color="auto" w:fill="auto"/>
            <w:vAlign w:val="bottom"/>
          </w:tcPr>
          <w:p w14:paraId="085F9220"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Pr>
                <w:rFonts w:ascii="Times New Roman" w:eastAsia="Times New Roman" w:hAnsi="Times New Roman" w:cs="Times New Roman"/>
                <w:b/>
                <w:bCs/>
                <w:color w:val="000000"/>
                <w:sz w:val="24"/>
                <w:szCs w:val="24"/>
                <w:lang w:eastAsia="de-DE"/>
              </w:rPr>
              <w:t>Instrumentalists</w:t>
            </w:r>
            <w:proofErr w:type="spellEnd"/>
          </w:p>
        </w:tc>
        <w:tc>
          <w:tcPr>
            <w:tcW w:w="1009" w:type="dxa"/>
            <w:tcBorders>
              <w:top w:val="single" w:sz="4" w:space="0" w:color="000000"/>
            </w:tcBorders>
            <w:shd w:val="clear" w:color="auto" w:fill="auto"/>
            <w:vAlign w:val="bottom"/>
          </w:tcPr>
          <w:p w14:paraId="55758295"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011" w:type="dxa"/>
            <w:tcBorders>
              <w:top w:val="single" w:sz="4" w:space="0" w:color="000000"/>
            </w:tcBorders>
            <w:shd w:val="clear" w:color="auto" w:fill="auto"/>
            <w:vAlign w:val="bottom"/>
          </w:tcPr>
          <w:p w14:paraId="181F675F"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009" w:type="dxa"/>
            <w:tcBorders>
              <w:top w:val="single" w:sz="4" w:space="0" w:color="000000"/>
            </w:tcBorders>
            <w:shd w:val="clear" w:color="auto" w:fill="auto"/>
            <w:vAlign w:val="bottom"/>
          </w:tcPr>
          <w:p w14:paraId="07CD67CE"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839" w:type="dxa"/>
            <w:tcBorders>
              <w:top w:val="single" w:sz="4" w:space="0" w:color="000000"/>
            </w:tcBorders>
            <w:shd w:val="clear" w:color="auto" w:fill="auto"/>
            <w:vAlign w:val="bottom"/>
          </w:tcPr>
          <w:p w14:paraId="6E13F777"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592" w:type="dxa"/>
            <w:tcBorders>
              <w:top w:val="single" w:sz="4" w:space="0" w:color="000000"/>
            </w:tcBorders>
            <w:shd w:val="clear" w:color="auto" w:fill="auto"/>
            <w:vAlign w:val="bottom"/>
          </w:tcPr>
          <w:p w14:paraId="0F0981D3"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r>
      <w:tr w:rsidR="00A23B8D" w14:paraId="70937303" w14:textId="77777777">
        <w:trPr>
          <w:trHeight w:val="300"/>
          <w:jc w:val="center"/>
        </w:trPr>
        <w:tc>
          <w:tcPr>
            <w:tcW w:w="2395" w:type="dxa"/>
            <w:tcBorders>
              <w:bottom w:val="single" w:sz="4" w:space="0" w:color="000000"/>
            </w:tcBorders>
            <w:shd w:val="clear" w:color="auto" w:fill="auto"/>
            <w:vAlign w:val="bottom"/>
          </w:tcPr>
          <w:p w14:paraId="22273E59"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681" w:type="dxa"/>
            <w:tcBorders>
              <w:bottom w:val="single" w:sz="4" w:space="0" w:color="000000"/>
            </w:tcBorders>
            <w:shd w:val="clear" w:color="auto" w:fill="auto"/>
            <w:vAlign w:val="bottom"/>
          </w:tcPr>
          <w:p w14:paraId="568FAE61"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1802" w:type="dxa"/>
            <w:tcBorders>
              <w:bottom w:val="single" w:sz="4" w:space="0" w:color="000000"/>
            </w:tcBorders>
            <w:shd w:val="clear" w:color="auto" w:fill="auto"/>
            <w:vAlign w:val="bottom"/>
          </w:tcPr>
          <w:p w14:paraId="6121951B"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1009" w:type="dxa"/>
            <w:tcBorders>
              <w:bottom w:val="single" w:sz="4" w:space="0" w:color="000000"/>
            </w:tcBorders>
            <w:shd w:val="clear" w:color="auto" w:fill="auto"/>
            <w:vAlign w:val="bottom"/>
          </w:tcPr>
          <w:p w14:paraId="60620CCA"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t</w:t>
            </w:r>
          </w:p>
        </w:tc>
        <w:tc>
          <w:tcPr>
            <w:tcW w:w="1011" w:type="dxa"/>
            <w:tcBorders>
              <w:bottom w:val="single" w:sz="4" w:space="0" w:color="000000"/>
            </w:tcBorders>
            <w:shd w:val="clear" w:color="auto" w:fill="auto"/>
            <w:vAlign w:val="bottom"/>
          </w:tcPr>
          <w:p w14:paraId="2C91956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df</w:t>
            </w:r>
            <w:r>
              <w:rPr>
                <w:rFonts w:ascii="Times New Roman" w:eastAsia="Times New Roman" w:hAnsi="Times New Roman" w:cs="Times New Roman"/>
                <w:color w:val="000000"/>
                <w:sz w:val="24"/>
                <w:szCs w:val="24"/>
                <w:vertAlign w:val="superscript"/>
                <w:lang w:eastAsia="de-DE"/>
              </w:rPr>
              <w:t>a</w:t>
            </w:r>
            <w:proofErr w:type="spellEnd"/>
          </w:p>
        </w:tc>
        <w:tc>
          <w:tcPr>
            <w:tcW w:w="1009" w:type="dxa"/>
            <w:tcBorders>
              <w:bottom w:val="single" w:sz="4" w:space="0" w:color="000000"/>
            </w:tcBorders>
            <w:shd w:val="clear" w:color="auto" w:fill="auto"/>
            <w:vAlign w:val="bottom"/>
          </w:tcPr>
          <w:p w14:paraId="681C3E3E"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p</w:t>
            </w:r>
          </w:p>
        </w:tc>
        <w:tc>
          <w:tcPr>
            <w:tcW w:w="1839" w:type="dxa"/>
            <w:tcBorders>
              <w:bottom w:val="single" w:sz="4" w:space="0" w:color="000000"/>
            </w:tcBorders>
            <w:shd w:val="clear" w:color="auto" w:fill="auto"/>
            <w:vAlign w:val="bottom"/>
          </w:tcPr>
          <w:p w14:paraId="1E8CBD79"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Cohens d</w:t>
            </w:r>
          </w:p>
        </w:tc>
        <w:tc>
          <w:tcPr>
            <w:tcW w:w="592" w:type="dxa"/>
            <w:tcBorders>
              <w:bottom w:val="single" w:sz="4" w:space="0" w:color="000000"/>
            </w:tcBorders>
            <w:shd w:val="clear" w:color="auto" w:fill="auto"/>
            <w:vAlign w:val="bottom"/>
          </w:tcPr>
          <w:p w14:paraId="184D827B"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r>
      <w:tr w:rsidR="00A23B8D" w14:paraId="75AC33AB" w14:textId="77777777">
        <w:trPr>
          <w:trHeight w:val="360"/>
          <w:jc w:val="center"/>
        </w:trPr>
        <w:tc>
          <w:tcPr>
            <w:tcW w:w="2395" w:type="dxa"/>
            <w:shd w:val="clear" w:color="auto" w:fill="auto"/>
          </w:tcPr>
          <w:p w14:paraId="63B01B1F"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Age</w:t>
            </w:r>
          </w:p>
        </w:tc>
        <w:tc>
          <w:tcPr>
            <w:tcW w:w="1681" w:type="dxa"/>
            <w:shd w:val="clear" w:color="auto" w:fill="auto"/>
          </w:tcPr>
          <w:p w14:paraId="760D56CA"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27.02 (8.2)</w:t>
            </w:r>
          </w:p>
        </w:tc>
        <w:tc>
          <w:tcPr>
            <w:tcW w:w="1802" w:type="dxa"/>
            <w:shd w:val="clear" w:color="auto" w:fill="auto"/>
          </w:tcPr>
          <w:p w14:paraId="78C77E1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28.51 (10.6)</w:t>
            </w:r>
          </w:p>
        </w:tc>
        <w:tc>
          <w:tcPr>
            <w:tcW w:w="1009" w:type="dxa"/>
            <w:shd w:val="clear" w:color="auto" w:fill="auto"/>
          </w:tcPr>
          <w:p w14:paraId="183E0CC2"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-0.73</w:t>
            </w:r>
          </w:p>
        </w:tc>
        <w:tc>
          <w:tcPr>
            <w:tcW w:w="1011" w:type="dxa"/>
            <w:shd w:val="clear" w:color="auto" w:fill="auto"/>
          </w:tcPr>
          <w:p w14:paraId="1F7C297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78.93</w:t>
            </w:r>
          </w:p>
        </w:tc>
        <w:tc>
          <w:tcPr>
            <w:tcW w:w="1009" w:type="dxa"/>
            <w:shd w:val="clear" w:color="auto" w:fill="auto"/>
          </w:tcPr>
          <w:p w14:paraId="794ED26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.465</w:t>
            </w:r>
          </w:p>
        </w:tc>
        <w:tc>
          <w:tcPr>
            <w:tcW w:w="1839" w:type="dxa"/>
            <w:shd w:val="clear" w:color="auto" w:fill="auto"/>
          </w:tcPr>
          <w:p w14:paraId="5FE9B68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[-0.61, 0.28]</w:t>
            </w:r>
          </w:p>
        </w:tc>
        <w:tc>
          <w:tcPr>
            <w:tcW w:w="592" w:type="dxa"/>
            <w:shd w:val="clear" w:color="auto" w:fill="auto"/>
          </w:tcPr>
          <w:p w14:paraId="240BD9B8"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13F31772" w14:textId="77777777">
        <w:trPr>
          <w:trHeight w:hRule="exact" w:val="300"/>
          <w:jc w:val="center"/>
        </w:trPr>
        <w:tc>
          <w:tcPr>
            <w:tcW w:w="2395" w:type="dxa"/>
            <w:shd w:val="clear" w:color="auto" w:fill="auto"/>
          </w:tcPr>
          <w:p w14:paraId="6A47206E"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681" w:type="dxa"/>
            <w:shd w:val="clear" w:color="auto" w:fill="auto"/>
          </w:tcPr>
          <w:p w14:paraId="45B3F8CC"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245C85F9"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0C8C6F76"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11" w:type="dxa"/>
            <w:shd w:val="clear" w:color="auto" w:fill="auto"/>
          </w:tcPr>
          <w:p w14:paraId="029CB8B8"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51671CD2"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7BC9840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592" w:type="dxa"/>
            <w:shd w:val="clear" w:color="auto" w:fill="auto"/>
          </w:tcPr>
          <w:p w14:paraId="7CDBB671"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52834C1F" w14:textId="77777777">
        <w:trPr>
          <w:trHeight w:val="300"/>
          <w:jc w:val="center"/>
        </w:trPr>
        <w:tc>
          <w:tcPr>
            <w:tcW w:w="2395" w:type="dxa"/>
            <w:shd w:val="clear" w:color="auto" w:fill="auto"/>
          </w:tcPr>
          <w:p w14:paraId="6FD736C5"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PANAS</w:t>
            </w:r>
          </w:p>
        </w:tc>
        <w:tc>
          <w:tcPr>
            <w:tcW w:w="1681" w:type="dxa"/>
            <w:shd w:val="clear" w:color="auto" w:fill="auto"/>
          </w:tcPr>
          <w:p w14:paraId="2E5D12E9"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43AB4B7D"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1D7BC1E5"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11" w:type="dxa"/>
            <w:shd w:val="clear" w:color="auto" w:fill="auto"/>
          </w:tcPr>
          <w:p w14:paraId="2FCA2C9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7A1E1BE8"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70219F2B"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592" w:type="dxa"/>
            <w:shd w:val="clear" w:color="auto" w:fill="auto"/>
          </w:tcPr>
          <w:p w14:paraId="54E4399E"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6F5B4B3F" w14:textId="77777777">
        <w:trPr>
          <w:trHeight w:val="300"/>
          <w:jc w:val="center"/>
        </w:trPr>
        <w:tc>
          <w:tcPr>
            <w:tcW w:w="2395" w:type="dxa"/>
            <w:shd w:val="clear" w:color="auto" w:fill="auto"/>
          </w:tcPr>
          <w:p w14:paraId="120C266B"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positive </w:t>
            </w:r>
            <w:proofErr w:type="spellStart"/>
            <w:r>
              <w:rPr>
                <w:rFonts w:ascii="Times New Roman" w:hAnsi="Times New Roman" w:cs="Times New Roman"/>
              </w:rPr>
              <w:t>Affect</w:t>
            </w:r>
            <w:proofErr w:type="spellEnd"/>
          </w:p>
        </w:tc>
        <w:tc>
          <w:tcPr>
            <w:tcW w:w="1681" w:type="dxa"/>
            <w:shd w:val="clear" w:color="auto" w:fill="auto"/>
          </w:tcPr>
          <w:p w14:paraId="772A929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3.00 (0.68)</w:t>
            </w:r>
          </w:p>
        </w:tc>
        <w:tc>
          <w:tcPr>
            <w:tcW w:w="1802" w:type="dxa"/>
            <w:shd w:val="clear" w:color="auto" w:fill="auto"/>
          </w:tcPr>
          <w:p w14:paraId="37467BC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3.11 (0.57)</w:t>
            </w:r>
          </w:p>
        </w:tc>
        <w:tc>
          <w:tcPr>
            <w:tcW w:w="1009" w:type="dxa"/>
            <w:shd w:val="clear" w:color="auto" w:fill="auto"/>
          </w:tcPr>
          <w:p w14:paraId="260761BA"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-0.77</w:t>
            </w:r>
          </w:p>
        </w:tc>
        <w:tc>
          <w:tcPr>
            <w:tcW w:w="1011" w:type="dxa"/>
            <w:shd w:val="clear" w:color="auto" w:fill="auto"/>
          </w:tcPr>
          <w:p w14:paraId="043CEDA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84.78</w:t>
            </w:r>
          </w:p>
        </w:tc>
        <w:tc>
          <w:tcPr>
            <w:tcW w:w="1009" w:type="dxa"/>
            <w:shd w:val="clear" w:color="auto" w:fill="auto"/>
          </w:tcPr>
          <w:p w14:paraId="30759AF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.446</w:t>
            </w:r>
          </w:p>
        </w:tc>
        <w:tc>
          <w:tcPr>
            <w:tcW w:w="1839" w:type="dxa"/>
            <w:shd w:val="clear" w:color="auto" w:fill="auto"/>
          </w:tcPr>
          <w:p w14:paraId="2AC6251C"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[-0.59, 0.26]</w:t>
            </w:r>
          </w:p>
        </w:tc>
        <w:tc>
          <w:tcPr>
            <w:tcW w:w="592" w:type="dxa"/>
            <w:shd w:val="clear" w:color="auto" w:fill="auto"/>
          </w:tcPr>
          <w:p w14:paraId="0E8A6BEE"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0836D198" w14:textId="77777777">
        <w:trPr>
          <w:trHeight w:val="300"/>
          <w:jc w:val="center"/>
        </w:trPr>
        <w:tc>
          <w:tcPr>
            <w:tcW w:w="2395" w:type="dxa"/>
            <w:shd w:val="clear" w:color="auto" w:fill="auto"/>
          </w:tcPr>
          <w:p w14:paraId="1C629C29"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lastRenderedPageBreak/>
              <w:t xml:space="preserve">negative </w:t>
            </w:r>
            <w:proofErr w:type="spellStart"/>
            <w:r>
              <w:rPr>
                <w:rFonts w:ascii="Times New Roman" w:hAnsi="Times New Roman" w:cs="Times New Roman"/>
              </w:rPr>
              <w:t>Affect</w:t>
            </w:r>
            <w:proofErr w:type="spellEnd"/>
          </w:p>
        </w:tc>
        <w:tc>
          <w:tcPr>
            <w:tcW w:w="1681" w:type="dxa"/>
            <w:shd w:val="clear" w:color="auto" w:fill="auto"/>
          </w:tcPr>
          <w:p w14:paraId="0E0D9682"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1.53 (0.47)</w:t>
            </w:r>
          </w:p>
        </w:tc>
        <w:tc>
          <w:tcPr>
            <w:tcW w:w="1802" w:type="dxa"/>
            <w:shd w:val="clear" w:color="auto" w:fill="auto"/>
          </w:tcPr>
          <w:p w14:paraId="3A53A2E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1.40 (0.35)</w:t>
            </w:r>
          </w:p>
        </w:tc>
        <w:tc>
          <w:tcPr>
            <w:tcW w:w="1009" w:type="dxa"/>
            <w:shd w:val="clear" w:color="auto" w:fill="auto"/>
          </w:tcPr>
          <w:p w14:paraId="359CB801"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1.49</w:t>
            </w:r>
          </w:p>
        </w:tc>
        <w:tc>
          <w:tcPr>
            <w:tcW w:w="1011" w:type="dxa"/>
            <w:shd w:val="clear" w:color="auto" w:fill="auto"/>
          </w:tcPr>
          <w:p w14:paraId="584BDA8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80.61</w:t>
            </w:r>
          </w:p>
        </w:tc>
        <w:tc>
          <w:tcPr>
            <w:tcW w:w="1009" w:type="dxa"/>
            <w:shd w:val="clear" w:color="auto" w:fill="auto"/>
          </w:tcPr>
          <w:p w14:paraId="710B308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.141</w:t>
            </w:r>
          </w:p>
        </w:tc>
        <w:tc>
          <w:tcPr>
            <w:tcW w:w="1839" w:type="dxa"/>
            <w:shd w:val="clear" w:color="auto" w:fill="auto"/>
          </w:tcPr>
          <w:p w14:paraId="5552845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0.33 [-0.11, 0.77]</w:t>
            </w:r>
          </w:p>
        </w:tc>
        <w:tc>
          <w:tcPr>
            <w:tcW w:w="592" w:type="dxa"/>
            <w:shd w:val="clear" w:color="auto" w:fill="auto"/>
          </w:tcPr>
          <w:p w14:paraId="59AACAE6"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5C71C8BB" w14:textId="77777777">
        <w:trPr>
          <w:trHeight w:hRule="exact" w:val="300"/>
          <w:jc w:val="center"/>
        </w:trPr>
        <w:tc>
          <w:tcPr>
            <w:tcW w:w="2395" w:type="dxa"/>
            <w:shd w:val="clear" w:color="auto" w:fill="auto"/>
          </w:tcPr>
          <w:p w14:paraId="3A13673F"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681" w:type="dxa"/>
            <w:shd w:val="clear" w:color="auto" w:fill="auto"/>
          </w:tcPr>
          <w:p w14:paraId="156CAA1D"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04C6E64B"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5D7D70D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11" w:type="dxa"/>
            <w:shd w:val="clear" w:color="auto" w:fill="auto"/>
          </w:tcPr>
          <w:p w14:paraId="305F88CE"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5C101B5B"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70F647B3"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592" w:type="dxa"/>
            <w:shd w:val="clear" w:color="auto" w:fill="auto"/>
          </w:tcPr>
          <w:p w14:paraId="33298F78"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1DC42426" w14:textId="77777777">
        <w:trPr>
          <w:trHeight w:val="300"/>
          <w:jc w:val="center"/>
        </w:trPr>
        <w:tc>
          <w:tcPr>
            <w:tcW w:w="2395" w:type="dxa"/>
            <w:shd w:val="clear" w:color="auto" w:fill="auto"/>
          </w:tcPr>
          <w:p w14:paraId="142E9B7B"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Big Five</w:t>
            </w:r>
          </w:p>
        </w:tc>
        <w:tc>
          <w:tcPr>
            <w:tcW w:w="1681" w:type="dxa"/>
            <w:shd w:val="clear" w:color="auto" w:fill="auto"/>
          </w:tcPr>
          <w:p w14:paraId="5B0F8696"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7DAB1E93"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8C0F7C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11" w:type="dxa"/>
            <w:shd w:val="clear" w:color="auto" w:fill="auto"/>
          </w:tcPr>
          <w:p w14:paraId="0DEF1378"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7CAAB93"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2524FD19"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592" w:type="dxa"/>
            <w:shd w:val="clear" w:color="auto" w:fill="auto"/>
          </w:tcPr>
          <w:p w14:paraId="170E61A1"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7637965A" w14:textId="77777777">
        <w:trPr>
          <w:trHeight w:val="300"/>
          <w:jc w:val="center"/>
        </w:trPr>
        <w:tc>
          <w:tcPr>
            <w:tcW w:w="2395" w:type="dxa"/>
            <w:shd w:val="clear" w:color="auto" w:fill="auto"/>
          </w:tcPr>
          <w:p w14:paraId="08AB844C"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Openness</w:t>
            </w:r>
            <w:proofErr w:type="spellEnd"/>
          </w:p>
        </w:tc>
        <w:tc>
          <w:tcPr>
            <w:tcW w:w="1681" w:type="dxa"/>
            <w:shd w:val="clear" w:color="auto" w:fill="auto"/>
          </w:tcPr>
          <w:p w14:paraId="36FF1DD1"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4.04 (0.55)</w:t>
            </w:r>
          </w:p>
        </w:tc>
        <w:tc>
          <w:tcPr>
            <w:tcW w:w="1802" w:type="dxa"/>
            <w:shd w:val="clear" w:color="auto" w:fill="auto"/>
          </w:tcPr>
          <w:p w14:paraId="7427BC54"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3.99 (0.51)</w:t>
            </w:r>
          </w:p>
        </w:tc>
        <w:tc>
          <w:tcPr>
            <w:tcW w:w="1009" w:type="dxa"/>
            <w:shd w:val="clear" w:color="auto" w:fill="auto"/>
          </w:tcPr>
          <w:p w14:paraId="3370E7D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0.46</w:t>
            </w:r>
          </w:p>
        </w:tc>
        <w:tc>
          <w:tcPr>
            <w:tcW w:w="1011" w:type="dxa"/>
            <w:shd w:val="clear" w:color="auto" w:fill="auto"/>
          </w:tcPr>
          <w:p w14:paraId="0D79F5C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85.96</w:t>
            </w:r>
          </w:p>
        </w:tc>
        <w:tc>
          <w:tcPr>
            <w:tcW w:w="1009" w:type="dxa"/>
            <w:shd w:val="clear" w:color="auto" w:fill="auto"/>
          </w:tcPr>
          <w:p w14:paraId="1AD767C8"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.647</w:t>
            </w:r>
          </w:p>
        </w:tc>
        <w:tc>
          <w:tcPr>
            <w:tcW w:w="1839" w:type="dxa"/>
            <w:shd w:val="clear" w:color="auto" w:fill="auto"/>
          </w:tcPr>
          <w:p w14:paraId="54B520D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0.10 [-0.32, 0.52]</w:t>
            </w:r>
          </w:p>
        </w:tc>
        <w:tc>
          <w:tcPr>
            <w:tcW w:w="592" w:type="dxa"/>
            <w:shd w:val="clear" w:color="auto" w:fill="auto"/>
          </w:tcPr>
          <w:p w14:paraId="43BAF436"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3D33B65B" w14:textId="77777777">
        <w:trPr>
          <w:trHeight w:val="300"/>
          <w:jc w:val="center"/>
        </w:trPr>
        <w:tc>
          <w:tcPr>
            <w:tcW w:w="2395" w:type="dxa"/>
            <w:shd w:val="clear" w:color="auto" w:fill="auto"/>
          </w:tcPr>
          <w:p w14:paraId="4D8FF9A0"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Conscientiousness</w:t>
            </w:r>
            <w:proofErr w:type="spellEnd"/>
          </w:p>
        </w:tc>
        <w:tc>
          <w:tcPr>
            <w:tcW w:w="1681" w:type="dxa"/>
            <w:shd w:val="clear" w:color="auto" w:fill="auto"/>
          </w:tcPr>
          <w:p w14:paraId="27683D9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3.47 (0.69)</w:t>
            </w:r>
          </w:p>
        </w:tc>
        <w:tc>
          <w:tcPr>
            <w:tcW w:w="1802" w:type="dxa"/>
            <w:shd w:val="clear" w:color="auto" w:fill="auto"/>
          </w:tcPr>
          <w:p w14:paraId="650F110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3.76 (0.70)</w:t>
            </w:r>
          </w:p>
        </w:tc>
        <w:tc>
          <w:tcPr>
            <w:tcW w:w="1009" w:type="dxa"/>
            <w:shd w:val="clear" w:color="auto" w:fill="auto"/>
          </w:tcPr>
          <w:p w14:paraId="0E0E526E"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-1.91</w:t>
            </w:r>
          </w:p>
        </w:tc>
        <w:tc>
          <w:tcPr>
            <w:tcW w:w="1011" w:type="dxa"/>
            <w:shd w:val="clear" w:color="auto" w:fill="auto"/>
          </w:tcPr>
          <w:p w14:paraId="567D019A"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85.62</w:t>
            </w:r>
          </w:p>
        </w:tc>
        <w:tc>
          <w:tcPr>
            <w:tcW w:w="1009" w:type="dxa"/>
            <w:shd w:val="clear" w:color="auto" w:fill="auto"/>
          </w:tcPr>
          <w:p w14:paraId="14B3614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.060</w:t>
            </w:r>
          </w:p>
        </w:tc>
        <w:tc>
          <w:tcPr>
            <w:tcW w:w="1839" w:type="dxa"/>
            <w:shd w:val="clear" w:color="auto" w:fill="auto"/>
          </w:tcPr>
          <w:p w14:paraId="40A72BE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-0.41 [-0.84, 0.02]</w:t>
            </w:r>
          </w:p>
        </w:tc>
        <w:tc>
          <w:tcPr>
            <w:tcW w:w="592" w:type="dxa"/>
            <w:shd w:val="clear" w:color="auto" w:fill="auto"/>
          </w:tcPr>
          <w:p w14:paraId="684BC0E3"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1612A593" w14:textId="77777777">
        <w:trPr>
          <w:trHeight w:val="300"/>
          <w:jc w:val="center"/>
        </w:trPr>
        <w:tc>
          <w:tcPr>
            <w:tcW w:w="2395" w:type="dxa"/>
            <w:shd w:val="clear" w:color="auto" w:fill="auto"/>
          </w:tcPr>
          <w:p w14:paraId="03E79E80"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Extraversion</w:t>
            </w:r>
          </w:p>
        </w:tc>
        <w:tc>
          <w:tcPr>
            <w:tcW w:w="1681" w:type="dxa"/>
            <w:shd w:val="clear" w:color="auto" w:fill="auto"/>
          </w:tcPr>
          <w:p w14:paraId="67B8350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3.21 (0.70)</w:t>
            </w:r>
          </w:p>
        </w:tc>
        <w:tc>
          <w:tcPr>
            <w:tcW w:w="1802" w:type="dxa"/>
            <w:shd w:val="clear" w:color="auto" w:fill="auto"/>
          </w:tcPr>
          <w:p w14:paraId="20D6D43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3.00 (0.73)</w:t>
            </w:r>
          </w:p>
        </w:tc>
        <w:tc>
          <w:tcPr>
            <w:tcW w:w="1009" w:type="dxa"/>
            <w:shd w:val="clear" w:color="auto" w:fill="auto"/>
          </w:tcPr>
          <w:p w14:paraId="6C97FBD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1.44</w:t>
            </w:r>
          </w:p>
        </w:tc>
        <w:tc>
          <w:tcPr>
            <w:tcW w:w="1011" w:type="dxa"/>
            <w:shd w:val="clear" w:color="auto" w:fill="auto"/>
          </w:tcPr>
          <w:p w14:paraId="1DA4B02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85.3</w:t>
            </w:r>
          </w:p>
        </w:tc>
        <w:tc>
          <w:tcPr>
            <w:tcW w:w="1009" w:type="dxa"/>
            <w:shd w:val="clear" w:color="auto" w:fill="auto"/>
          </w:tcPr>
          <w:p w14:paraId="5207CF8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.155</w:t>
            </w:r>
          </w:p>
        </w:tc>
        <w:tc>
          <w:tcPr>
            <w:tcW w:w="1839" w:type="dxa"/>
            <w:shd w:val="clear" w:color="auto" w:fill="auto"/>
          </w:tcPr>
          <w:p w14:paraId="10B0EFF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0.31 [-0.12, 0.74]</w:t>
            </w:r>
          </w:p>
        </w:tc>
        <w:tc>
          <w:tcPr>
            <w:tcW w:w="592" w:type="dxa"/>
            <w:shd w:val="clear" w:color="auto" w:fill="auto"/>
          </w:tcPr>
          <w:p w14:paraId="6EF3B278"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755F321B" w14:textId="77777777">
        <w:trPr>
          <w:trHeight w:val="300"/>
          <w:jc w:val="center"/>
        </w:trPr>
        <w:tc>
          <w:tcPr>
            <w:tcW w:w="2395" w:type="dxa"/>
            <w:shd w:val="clear" w:color="auto" w:fill="auto"/>
          </w:tcPr>
          <w:p w14:paraId="6466B52B"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Agreeableness</w:t>
            </w:r>
            <w:proofErr w:type="spellEnd"/>
          </w:p>
        </w:tc>
        <w:tc>
          <w:tcPr>
            <w:tcW w:w="1681" w:type="dxa"/>
            <w:shd w:val="clear" w:color="auto" w:fill="auto"/>
          </w:tcPr>
          <w:p w14:paraId="5341185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3.81 (0.57)</w:t>
            </w:r>
          </w:p>
        </w:tc>
        <w:tc>
          <w:tcPr>
            <w:tcW w:w="1802" w:type="dxa"/>
            <w:shd w:val="clear" w:color="auto" w:fill="auto"/>
          </w:tcPr>
          <w:p w14:paraId="0350E7FB"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4.01 (0.60)</w:t>
            </w:r>
          </w:p>
        </w:tc>
        <w:tc>
          <w:tcPr>
            <w:tcW w:w="1009" w:type="dxa"/>
            <w:shd w:val="clear" w:color="auto" w:fill="auto"/>
          </w:tcPr>
          <w:p w14:paraId="51E0382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-1.61</w:t>
            </w:r>
          </w:p>
        </w:tc>
        <w:tc>
          <w:tcPr>
            <w:tcW w:w="1011" w:type="dxa"/>
            <w:shd w:val="clear" w:color="auto" w:fill="auto"/>
          </w:tcPr>
          <w:p w14:paraId="21D67A2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85.29</w:t>
            </w:r>
          </w:p>
        </w:tc>
        <w:tc>
          <w:tcPr>
            <w:tcW w:w="1009" w:type="dxa"/>
            <w:shd w:val="clear" w:color="auto" w:fill="auto"/>
          </w:tcPr>
          <w:p w14:paraId="3C18CFB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.112</w:t>
            </w:r>
          </w:p>
        </w:tc>
        <w:tc>
          <w:tcPr>
            <w:tcW w:w="1839" w:type="dxa"/>
            <w:shd w:val="clear" w:color="auto" w:fill="auto"/>
          </w:tcPr>
          <w:p w14:paraId="1EE52CAC"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-0.35 [-0.77, 0.08]</w:t>
            </w:r>
          </w:p>
        </w:tc>
        <w:tc>
          <w:tcPr>
            <w:tcW w:w="592" w:type="dxa"/>
            <w:shd w:val="clear" w:color="auto" w:fill="auto"/>
          </w:tcPr>
          <w:p w14:paraId="58EF74C3"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665E22ED" w14:textId="77777777">
        <w:trPr>
          <w:trHeight w:val="300"/>
          <w:jc w:val="center"/>
        </w:trPr>
        <w:tc>
          <w:tcPr>
            <w:tcW w:w="2395" w:type="dxa"/>
            <w:shd w:val="clear" w:color="auto" w:fill="auto"/>
          </w:tcPr>
          <w:p w14:paraId="60122AC5"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Neuroticism</w:t>
            </w:r>
            <w:proofErr w:type="spellEnd"/>
          </w:p>
        </w:tc>
        <w:tc>
          <w:tcPr>
            <w:tcW w:w="1681" w:type="dxa"/>
            <w:shd w:val="clear" w:color="auto" w:fill="auto"/>
          </w:tcPr>
          <w:p w14:paraId="33FFB63D"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2.74 (0.77)</w:t>
            </w:r>
          </w:p>
        </w:tc>
        <w:tc>
          <w:tcPr>
            <w:tcW w:w="1802" w:type="dxa"/>
            <w:shd w:val="clear" w:color="auto" w:fill="auto"/>
          </w:tcPr>
          <w:p w14:paraId="73FF007F"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2.61 (0.78)</w:t>
            </w:r>
          </w:p>
        </w:tc>
        <w:tc>
          <w:tcPr>
            <w:tcW w:w="1009" w:type="dxa"/>
            <w:shd w:val="clear" w:color="auto" w:fill="auto"/>
          </w:tcPr>
          <w:p w14:paraId="18C30D2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0.80</w:t>
            </w:r>
          </w:p>
        </w:tc>
        <w:tc>
          <w:tcPr>
            <w:tcW w:w="1011" w:type="dxa"/>
            <w:shd w:val="clear" w:color="auto" w:fill="auto"/>
          </w:tcPr>
          <w:p w14:paraId="0DDBBB1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85.75</w:t>
            </w:r>
          </w:p>
        </w:tc>
        <w:tc>
          <w:tcPr>
            <w:tcW w:w="1009" w:type="dxa"/>
            <w:shd w:val="clear" w:color="auto" w:fill="auto"/>
          </w:tcPr>
          <w:p w14:paraId="41A4AD0E"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.426</w:t>
            </w:r>
          </w:p>
        </w:tc>
        <w:tc>
          <w:tcPr>
            <w:tcW w:w="1839" w:type="dxa"/>
            <w:shd w:val="clear" w:color="auto" w:fill="auto"/>
          </w:tcPr>
          <w:p w14:paraId="658FD42A"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[-0.25, 0.60]</w:t>
            </w:r>
          </w:p>
        </w:tc>
        <w:tc>
          <w:tcPr>
            <w:tcW w:w="592" w:type="dxa"/>
            <w:shd w:val="clear" w:color="auto" w:fill="auto"/>
          </w:tcPr>
          <w:p w14:paraId="59CB468B"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7CA58480" w14:textId="77777777">
        <w:trPr>
          <w:trHeight w:hRule="exact" w:val="300"/>
          <w:jc w:val="center"/>
        </w:trPr>
        <w:tc>
          <w:tcPr>
            <w:tcW w:w="2395" w:type="dxa"/>
            <w:shd w:val="clear" w:color="auto" w:fill="auto"/>
          </w:tcPr>
          <w:p w14:paraId="446ED589"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c>
          <w:tcPr>
            <w:tcW w:w="1681" w:type="dxa"/>
            <w:shd w:val="clear" w:color="auto" w:fill="auto"/>
          </w:tcPr>
          <w:p w14:paraId="6B02B0C6"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61448B1F"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1D9A1362"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11" w:type="dxa"/>
            <w:shd w:val="clear" w:color="auto" w:fill="auto"/>
          </w:tcPr>
          <w:p w14:paraId="3AE65864"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31D9BA3D"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08CA7BB3"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592" w:type="dxa"/>
            <w:shd w:val="clear" w:color="auto" w:fill="auto"/>
          </w:tcPr>
          <w:p w14:paraId="5AF824B8"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3C093B73" w14:textId="77777777">
        <w:trPr>
          <w:trHeight w:val="300"/>
          <w:jc w:val="center"/>
        </w:trPr>
        <w:tc>
          <w:tcPr>
            <w:tcW w:w="2395" w:type="dxa"/>
            <w:shd w:val="clear" w:color="auto" w:fill="auto"/>
          </w:tcPr>
          <w:p w14:paraId="74D924A6"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AQ</w:t>
            </w:r>
          </w:p>
        </w:tc>
        <w:tc>
          <w:tcPr>
            <w:tcW w:w="1681" w:type="dxa"/>
            <w:shd w:val="clear" w:color="auto" w:fill="auto"/>
          </w:tcPr>
          <w:p w14:paraId="495FE1C6"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7E65514D"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0FECF827"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11" w:type="dxa"/>
            <w:shd w:val="clear" w:color="auto" w:fill="auto"/>
          </w:tcPr>
          <w:p w14:paraId="10F8A957"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2E8538C9"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47E04A1D"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592" w:type="dxa"/>
            <w:shd w:val="clear" w:color="auto" w:fill="auto"/>
          </w:tcPr>
          <w:p w14:paraId="0288253D"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42B85FFC" w14:textId="77777777">
        <w:trPr>
          <w:trHeight w:val="300"/>
          <w:jc w:val="center"/>
        </w:trPr>
        <w:tc>
          <w:tcPr>
            <w:tcW w:w="2395" w:type="dxa"/>
            <w:shd w:val="clear" w:color="auto" w:fill="auto"/>
          </w:tcPr>
          <w:p w14:paraId="493A7DA6"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Total</w:t>
            </w:r>
          </w:p>
        </w:tc>
        <w:tc>
          <w:tcPr>
            <w:tcW w:w="1681" w:type="dxa"/>
            <w:shd w:val="clear" w:color="auto" w:fill="auto"/>
          </w:tcPr>
          <w:p w14:paraId="63F33619"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18.2 (6.15)</w:t>
            </w:r>
          </w:p>
        </w:tc>
        <w:tc>
          <w:tcPr>
            <w:tcW w:w="1802" w:type="dxa"/>
            <w:shd w:val="clear" w:color="auto" w:fill="auto"/>
          </w:tcPr>
          <w:p w14:paraId="046F536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19.28 (8.55)</w:t>
            </w:r>
          </w:p>
        </w:tc>
        <w:tc>
          <w:tcPr>
            <w:tcW w:w="1009" w:type="dxa"/>
            <w:shd w:val="clear" w:color="auto" w:fill="auto"/>
          </w:tcPr>
          <w:p w14:paraId="3DDF1C4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-0.68</w:t>
            </w:r>
          </w:p>
        </w:tc>
        <w:tc>
          <w:tcPr>
            <w:tcW w:w="1011" w:type="dxa"/>
            <w:shd w:val="clear" w:color="auto" w:fill="auto"/>
          </w:tcPr>
          <w:p w14:paraId="334C16A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76.04</w:t>
            </w:r>
          </w:p>
        </w:tc>
        <w:tc>
          <w:tcPr>
            <w:tcW w:w="1009" w:type="dxa"/>
            <w:shd w:val="clear" w:color="auto" w:fill="auto"/>
          </w:tcPr>
          <w:p w14:paraId="090CBB4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.500</w:t>
            </w:r>
          </w:p>
        </w:tc>
        <w:tc>
          <w:tcPr>
            <w:tcW w:w="1839" w:type="dxa"/>
            <w:shd w:val="clear" w:color="auto" w:fill="auto"/>
          </w:tcPr>
          <w:p w14:paraId="4878C99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-0.16 [-0.60, 0.30]</w:t>
            </w:r>
          </w:p>
        </w:tc>
        <w:tc>
          <w:tcPr>
            <w:tcW w:w="592" w:type="dxa"/>
            <w:shd w:val="clear" w:color="auto" w:fill="auto"/>
          </w:tcPr>
          <w:p w14:paraId="5CDA6DEF"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2210B2B0" w14:textId="77777777">
        <w:trPr>
          <w:trHeight w:val="300"/>
          <w:jc w:val="center"/>
        </w:trPr>
        <w:tc>
          <w:tcPr>
            <w:tcW w:w="2395" w:type="dxa"/>
            <w:shd w:val="clear" w:color="auto" w:fill="auto"/>
          </w:tcPr>
          <w:p w14:paraId="3647318C"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Attention </w:t>
            </w:r>
            <w:proofErr w:type="spellStart"/>
            <w:r>
              <w:rPr>
                <w:rFonts w:ascii="Times New Roman" w:hAnsi="Times New Roman" w:cs="Times New Roman"/>
              </w:rPr>
              <w:t>to</w:t>
            </w:r>
            <w:proofErr w:type="spellEnd"/>
            <w:r>
              <w:rPr>
                <w:rFonts w:ascii="Times New Roman" w:hAnsi="Times New Roman" w:cs="Times New Roman"/>
              </w:rPr>
              <w:t xml:space="preserve"> Detail</w:t>
            </w:r>
          </w:p>
        </w:tc>
        <w:tc>
          <w:tcPr>
            <w:tcW w:w="1681" w:type="dxa"/>
            <w:shd w:val="clear" w:color="auto" w:fill="auto"/>
          </w:tcPr>
          <w:p w14:paraId="64448A05"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5.4 (2.33)</w:t>
            </w:r>
          </w:p>
        </w:tc>
        <w:tc>
          <w:tcPr>
            <w:tcW w:w="1802" w:type="dxa"/>
            <w:shd w:val="clear" w:color="auto" w:fill="auto"/>
          </w:tcPr>
          <w:p w14:paraId="346FCA91"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5.63 (2.53)</w:t>
            </w:r>
          </w:p>
        </w:tc>
        <w:tc>
          <w:tcPr>
            <w:tcW w:w="1009" w:type="dxa"/>
            <w:shd w:val="clear" w:color="auto" w:fill="auto"/>
          </w:tcPr>
          <w:p w14:paraId="3FBAF3F8"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-0.44</w:t>
            </w:r>
          </w:p>
        </w:tc>
        <w:tc>
          <w:tcPr>
            <w:tcW w:w="1011" w:type="dxa"/>
            <w:shd w:val="clear" w:color="auto" w:fill="auto"/>
          </w:tcPr>
          <w:p w14:paraId="022E3C0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84.64</w:t>
            </w:r>
          </w:p>
        </w:tc>
        <w:tc>
          <w:tcPr>
            <w:tcW w:w="1009" w:type="dxa"/>
            <w:shd w:val="clear" w:color="auto" w:fill="auto"/>
          </w:tcPr>
          <w:p w14:paraId="42C17E3B"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.662</w:t>
            </w:r>
          </w:p>
        </w:tc>
        <w:tc>
          <w:tcPr>
            <w:tcW w:w="1839" w:type="dxa"/>
            <w:shd w:val="clear" w:color="auto" w:fill="auto"/>
          </w:tcPr>
          <w:p w14:paraId="1414854A"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-0.10 [-0.52, 0.33]</w:t>
            </w:r>
          </w:p>
        </w:tc>
        <w:tc>
          <w:tcPr>
            <w:tcW w:w="592" w:type="dxa"/>
            <w:shd w:val="clear" w:color="auto" w:fill="auto"/>
          </w:tcPr>
          <w:p w14:paraId="724A28EB"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5D752BCA" w14:textId="77777777">
        <w:trPr>
          <w:trHeight w:val="300"/>
          <w:jc w:val="center"/>
        </w:trPr>
        <w:tc>
          <w:tcPr>
            <w:tcW w:w="2395" w:type="dxa"/>
            <w:shd w:val="clear" w:color="auto" w:fill="auto"/>
          </w:tcPr>
          <w:p w14:paraId="75A3D264"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Social</w:t>
            </w:r>
            <w:proofErr w:type="spellEnd"/>
          </w:p>
        </w:tc>
        <w:tc>
          <w:tcPr>
            <w:tcW w:w="1681" w:type="dxa"/>
            <w:shd w:val="clear" w:color="auto" w:fill="auto"/>
          </w:tcPr>
          <w:p w14:paraId="28CB38F8"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12.8 (5.37)</w:t>
            </w:r>
          </w:p>
        </w:tc>
        <w:tc>
          <w:tcPr>
            <w:tcW w:w="1802" w:type="dxa"/>
            <w:shd w:val="clear" w:color="auto" w:fill="auto"/>
          </w:tcPr>
          <w:p w14:paraId="175558A4"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13.65 (7.53)</w:t>
            </w:r>
          </w:p>
        </w:tc>
        <w:tc>
          <w:tcPr>
            <w:tcW w:w="1009" w:type="dxa"/>
            <w:shd w:val="clear" w:color="auto" w:fill="auto"/>
          </w:tcPr>
          <w:p w14:paraId="4036373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-0.61</w:t>
            </w:r>
          </w:p>
        </w:tc>
        <w:tc>
          <w:tcPr>
            <w:tcW w:w="1011" w:type="dxa"/>
            <w:shd w:val="clear" w:color="auto" w:fill="auto"/>
          </w:tcPr>
          <w:p w14:paraId="7AEFFB5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75.65</w:t>
            </w:r>
          </w:p>
        </w:tc>
        <w:tc>
          <w:tcPr>
            <w:tcW w:w="1009" w:type="dxa"/>
            <w:shd w:val="clear" w:color="auto" w:fill="auto"/>
          </w:tcPr>
          <w:p w14:paraId="6389F658"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.545</w:t>
            </w:r>
          </w:p>
        </w:tc>
        <w:tc>
          <w:tcPr>
            <w:tcW w:w="1839" w:type="dxa"/>
            <w:shd w:val="clear" w:color="auto" w:fill="auto"/>
          </w:tcPr>
          <w:p w14:paraId="3EBC819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-0.14 [-0.59, 0.31]</w:t>
            </w:r>
          </w:p>
        </w:tc>
        <w:tc>
          <w:tcPr>
            <w:tcW w:w="592" w:type="dxa"/>
            <w:shd w:val="clear" w:color="auto" w:fill="auto"/>
          </w:tcPr>
          <w:p w14:paraId="60C41562"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32AB4691" w14:textId="77777777">
        <w:trPr>
          <w:trHeight w:val="300"/>
          <w:jc w:val="center"/>
        </w:trPr>
        <w:tc>
          <w:tcPr>
            <w:tcW w:w="2395" w:type="dxa"/>
            <w:shd w:val="clear" w:color="auto" w:fill="auto"/>
          </w:tcPr>
          <w:p w14:paraId="731DC064"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Pr>
                <w:rFonts w:ascii="Times New Roman" w:hAnsi="Times New Roman" w:cs="Times New Roman"/>
              </w:rPr>
              <w:t>Social</w:t>
            </w:r>
            <w:proofErr w:type="spellEnd"/>
            <w:r>
              <w:rPr>
                <w:rFonts w:ascii="Times New Roman" w:hAnsi="Times New Roman" w:cs="Times New Roman"/>
              </w:rPr>
              <w:t xml:space="preserve"> Skills</w:t>
            </w:r>
          </w:p>
        </w:tc>
        <w:tc>
          <w:tcPr>
            <w:tcW w:w="1681" w:type="dxa"/>
            <w:shd w:val="clear" w:color="auto" w:fill="auto"/>
          </w:tcPr>
          <w:p w14:paraId="576ABEA1"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2.4 (1.94)</w:t>
            </w:r>
          </w:p>
        </w:tc>
        <w:tc>
          <w:tcPr>
            <w:tcW w:w="1802" w:type="dxa"/>
            <w:shd w:val="clear" w:color="auto" w:fill="auto"/>
          </w:tcPr>
          <w:p w14:paraId="351FFB88"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3.09 (2.95)</w:t>
            </w:r>
          </w:p>
        </w:tc>
        <w:tc>
          <w:tcPr>
            <w:tcW w:w="1009" w:type="dxa"/>
            <w:shd w:val="clear" w:color="auto" w:fill="auto"/>
          </w:tcPr>
          <w:p w14:paraId="2701707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-1.30</w:t>
            </w:r>
          </w:p>
        </w:tc>
        <w:tc>
          <w:tcPr>
            <w:tcW w:w="1011" w:type="dxa"/>
            <w:shd w:val="clear" w:color="auto" w:fill="auto"/>
          </w:tcPr>
          <w:p w14:paraId="7D4459D2"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72.01</w:t>
            </w:r>
          </w:p>
        </w:tc>
        <w:tc>
          <w:tcPr>
            <w:tcW w:w="1009" w:type="dxa"/>
            <w:shd w:val="clear" w:color="auto" w:fill="auto"/>
          </w:tcPr>
          <w:p w14:paraId="4236D04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.200</w:t>
            </w:r>
          </w:p>
        </w:tc>
        <w:tc>
          <w:tcPr>
            <w:tcW w:w="1839" w:type="dxa"/>
            <w:shd w:val="clear" w:color="auto" w:fill="auto"/>
          </w:tcPr>
          <w:p w14:paraId="4BE087A9"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-0.31 [-0.77, 0.16]</w:t>
            </w:r>
          </w:p>
        </w:tc>
        <w:tc>
          <w:tcPr>
            <w:tcW w:w="592" w:type="dxa"/>
            <w:shd w:val="clear" w:color="auto" w:fill="auto"/>
          </w:tcPr>
          <w:p w14:paraId="7FC138C1"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20F4F47E" w14:textId="77777777">
        <w:trPr>
          <w:trHeight w:val="300"/>
          <w:jc w:val="center"/>
        </w:trPr>
        <w:tc>
          <w:tcPr>
            <w:tcW w:w="2395" w:type="dxa"/>
            <w:shd w:val="clear" w:color="auto" w:fill="auto"/>
          </w:tcPr>
          <w:p w14:paraId="6FBEE54A"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Communication</w:t>
            </w:r>
          </w:p>
        </w:tc>
        <w:tc>
          <w:tcPr>
            <w:tcW w:w="1681" w:type="dxa"/>
            <w:shd w:val="clear" w:color="auto" w:fill="auto"/>
          </w:tcPr>
          <w:p w14:paraId="096F4611"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2.53 (1.94)</w:t>
            </w:r>
          </w:p>
        </w:tc>
        <w:tc>
          <w:tcPr>
            <w:tcW w:w="1802" w:type="dxa"/>
            <w:shd w:val="clear" w:color="auto" w:fill="auto"/>
          </w:tcPr>
          <w:p w14:paraId="0CDFA929"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2.44 (2.3)</w:t>
            </w:r>
          </w:p>
        </w:tc>
        <w:tc>
          <w:tcPr>
            <w:tcW w:w="1009" w:type="dxa"/>
            <w:shd w:val="clear" w:color="auto" w:fill="auto"/>
          </w:tcPr>
          <w:p w14:paraId="7B693919"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0.20</w:t>
            </w:r>
          </w:p>
        </w:tc>
        <w:tc>
          <w:tcPr>
            <w:tcW w:w="1011" w:type="dxa"/>
            <w:shd w:val="clear" w:color="auto" w:fill="auto"/>
          </w:tcPr>
          <w:p w14:paraId="0EC05E8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82.02</w:t>
            </w:r>
          </w:p>
        </w:tc>
        <w:tc>
          <w:tcPr>
            <w:tcW w:w="1009" w:type="dxa"/>
            <w:shd w:val="clear" w:color="auto" w:fill="auto"/>
          </w:tcPr>
          <w:p w14:paraId="04F84BC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.842</w:t>
            </w:r>
          </w:p>
        </w:tc>
        <w:tc>
          <w:tcPr>
            <w:tcW w:w="1839" w:type="dxa"/>
            <w:shd w:val="clear" w:color="auto" w:fill="auto"/>
          </w:tcPr>
          <w:p w14:paraId="447FAAC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0.04 [-0.39, 0.48]</w:t>
            </w:r>
          </w:p>
        </w:tc>
        <w:tc>
          <w:tcPr>
            <w:tcW w:w="592" w:type="dxa"/>
            <w:shd w:val="clear" w:color="auto" w:fill="auto"/>
          </w:tcPr>
          <w:p w14:paraId="70C7181D"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44E964BA" w14:textId="77777777">
        <w:trPr>
          <w:trHeight w:val="300"/>
          <w:jc w:val="center"/>
        </w:trPr>
        <w:tc>
          <w:tcPr>
            <w:tcW w:w="2395" w:type="dxa"/>
            <w:shd w:val="clear" w:color="auto" w:fill="auto"/>
          </w:tcPr>
          <w:p w14:paraId="7054453C"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Imagination</w:t>
            </w:r>
          </w:p>
        </w:tc>
        <w:tc>
          <w:tcPr>
            <w:tcW w:w="1681" w:type="dxa"/>
            <w:shd w:val="clear" w:color="auto" w:fill="auto"/>
          </w:tcPr>
          <w:p w14:paraId="6BF1093A"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2.51 (1.75)</w:t>
            </w:r>
          </w:p>
        </w:tc>
        <w:tc>
          <w:tcPr>
            <w:tcW w:w="1802" w:type="dxa"/>
            <w:shd w:val="clear" w:color="auto" w:fill="auto"/>
          </w:tcPr>
          <w:p w14:paraId="18FBEEC8"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2.81 (1.88)</w:t>
            </w:r>
          </w:p>
        </w:tc>
        <w:tc>
          <w:tcPr>
            <w:tcW w:w="1009" w:type="dxa"/>
            <w:shd w:val="clear" w:color="auto" w:fill="auto"/>
          </w:tcPr>
          <w:p w14:paraId="14043A1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-0.78</w:t>
            </w:r>
          </w:p>
        </w:tc>
        <w:tc>
          <w:tcPr>
            <w:tcW w:w="1011" w:type="dxa"/>
            <w:shd w:val="clear" w:color="auto" w:fill="auto"/>
          </w:tcPr>
          <w:p w14:paraId="01361AA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84.86</w:t>
            </w:r>
          </w:p>
        </w:tc>
        <w:tc>
          <w:tcPr>
            <w:tcW w:w="1009" w:type="dxa"/>
            <w:shd w:val="clear" w:color="auto" w:fill="auto"/>
          </w:tcPr>
          <w:p w14:paraId="13A8D09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.437</w:t>
            </w:r>
          </w:p>
        </w:tc>
        <w:tc>
          <w:tcPr>
            <w:tcW w:w="1839" w:type="dxa"/>
            <w:shd w:val="clear" w:color="auto" w:fill="auto"/>
          </w:tcPr>
          <w:p w14:paraId="4E56B72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-0.17 [-0.60, 0.26]</w:t>
            </w:r>
          </w:p>
        </w:tc>
        <w:tc>
          <w:tcPr>
            <w:tcW w:w="592" w:type="dxa"/>
            <w:shd w:val="clear" w:color="auto" w:fill="auto"/>
          </w:tcPr>
          <w:p w14:paraId="6FBD1C08"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A23B8D" w14:paraId="3DDD189A" w14:textId="77777777">
        <w:trPr>
          <w:trHeight w:val="300"/>
          <w:jc w:val="center"/>
        </w:trPr>
        <w:tc>
          <w:tcPr>
            <w:tcW w:w="2395" w:type="dxa"/>
            <w:shd w:val="clear" w:color="auto" w:fill="auto"/>
          </w:tcPr>
          <w:p w14:paraId="48CA1D4B"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Attention </w:t>
            </w:r>
            <w:proofErr w:type="spellStart"/>
            <w:r>
              <w:rPr>
                <w:rFonts w:ascii="Times New Roman" w:hAnsi="Times New Roman" w:cs="Times New Roman"/>
              </w:rPr>
              <w:t>Switching</w:t>
            </w:r>
            <w:proofErr w:type="spellEnd"/>
          </w:p>
        </w:tc>
        <w:tc>
          <w:tcPr>
            <w:tcW w:w="1681" w:type="dxa"/>
            <w:shd w:val="clear" w:color="auto" w:fill="auto"/>
          </w:tcPr>
          <w:p w14:paraId="0CD2AB6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5.36 (1.91)</w:t>
            </w:r>
          </w:p>
        </w:tc>
        <w:tc>
          <w:tcPr>
            <w:tcW w:w="1802" w:type="dxa"/>
            <w:shd w:val="clear" w:color="auto" w:fill="auto"/>
          </w:tcPr>
          <w:p w14:paraId="09064A2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5.30 (2.23)</w:t>
            </w:r>
          </w:p>
        </w:tc>
        <w:tc>
          <w:tcPr>
            <w:tcW w:w="1009" w:type="dxa"/>
            <w:shd w:val="clear" w:color="auto" w:fill="auto"/>
          </w:tcPr>
          <w:p w14:paraId="5156F1A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0.12</w:t>
            </w:r>
          </w:p>
        </w:tc>
        <w:tc>
          <w:tcPr>
            <w:tcW w:w="1011" w:type="dxa"/>
            <w:shd w:val="clear" w:color="auto" w:fill="auto"/>
          </w:tcPr>
          <w:p w14:paraId="0F80DAA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82.69</w:t>
            </w:r>
          </w:p>
        </w:tc>
        <w:tc>
          <w:tcPr>
            <w:tcW w:w="1009" w:type="dxa"/>
            <w:shd w:val="clear" w:color="auto" w:fill="auto"/>
          </w:tcPr>
          <w:p w14:paraId="5D50E36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.904</w:t>
            </w:r>
          </w:p>
        </w:tc>
        <w:tc>
          <w:tcPr>
            <w:tcW w:w="1839" w:type="dxa"/>
            <w:shd w:val="clear" w:color="auto" w:fill="auto"/>
          </w:tcPr>
          <w:p w14:paraId="032FC84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0.03 [-0.40, 0.46]</w:t>
            </w:r>
          </w:p>
        </w:tc>
        <w:tc>
          <w:tcPr>
            <w:tcW w:w="592" w:type="dxa"/>
            <w:shd w:val="clear" w:color="auto" w:fill="auto"/>
          </w:tcPr>
          <w:p w14:paraId="5B21E1B7"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r>
      <w:tr w:rsidR="00A23B8D" w14:paraId="4293FCDC" w14:textId="77777777">
        <w:trPr>
          <w:trHeight w:hRule="exact" w:val="300"/>
          <w:jc w:val="center"/>
        </w:trPr>
        <w:tc>
          <w:tcPr>
            <w:tcW w:w="2395" w:type="dxa"/>
            <w:shd w:val="clear" w:color="auto" w:fill="auto"/>
          </w:tcPr>
          <w:p w14:paraId="6605A4B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681" w:type="dxa"/>
            <w:shd w:val="clear" w:color="auto" w:fill="auto"/>
          </w:tcPr>
          <w:p w14:paraId="018DA382"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31C65239"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204D1DB1"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011" w:type="dxa"/>
            <w:shd w:val="clear" w:color="auto" w:fill="auto"/>
          </w:tcPr>
          <w:p w14:paraId="4978CB21"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3A159F8C"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839" w:type="dxa"/>
            <w:shd w:val="clear" w:color="auto" w:fill="auto"/>
          </w:tcPr>
          <w:p w14:paraId="6A9684E4"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592" w:type="dxa"/>
            <w:shd w:val="clear" w:color="auto" w:fill="auto"/>
          </w:tcPr>
          <w:p w14:paraId="2B750029"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r>
      <w:tr w:rsidR="00A23B8D" w14:paraId="6A3E5E96" w14:textId="77777777">
        <w:trPr>
          <w:trHeight w:val="300"/>
          <w:jc w:val="center"/>
        </w:trPr>
        <w:tc>
          <w:tcPr>
            <w:tcW w:w="2395" w:type="dxa"/>
            <w:shd w:val="clear" w:color="auto" w:fill="auto"/>
          </w:tcPr>
          <w:p w14:paraId="42586734"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Gold-MSI</w:t>
            </w:r>
          </w:p>
        </w:tc>
        <w:tc>
          <w:tcPr>
            <w:tcW w:w="1681" w:type="dxa"/>
            <w:shd w:val="clear" w:color="auto" w:fill="auto"/>
          </w:tcPr>
          <w:p w14:paraId="547C0337"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34944034"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366FE1F5"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11" w:type="dxa"/>
            <w:shd w:val="clear" w:color="auto" w:fill="auto"/>
          </w:tcPr>
          <w:p w14:paraId="7D3C5063"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0DE4E4BF"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212833C1"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592" w:type="dxa"/>
            <w:shd w:val="clear" w:color="auto" w:fill="auto"/>
          </w:tcPr>
          <w:p w14:paraId="1E5627B7"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36596B05" w14:textId="77777777">
        <w:trPr>
          <w:trHeight w:val="300"/>
          <w:jc w:val="center"/>
        </w:trPr>
        <w:tc>
          <w:tcPr>
            <w:tcW w:w="2395" w:type="dxa"/>
            <w:shd w:val="clear" w:color="auto" w:fill="auto"/>
          </w:tcPr>
          <w:p w14:paraId="75BF88CA"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General ME</w:t>
            </w:r>
          </w:p>
        </w:tc>
        <w:tc>
          <w:tcPr>
            <w:tcW w:w="1681" w:type="dxa"/>
            <w:shd w:val="clear" w:color="auto" w:fill="auto"/>
          </w:tcPr>
          <w:p w14:paraId="4FEFA797"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4.78 (0.85)</w:t>
            </w:r>
          </w:p>
        </w:tc>
        <w:tc>
          <w:tcPr>
            <w:tcW w:w="1802" w:type="dxa"/>
            <w:shd w:val="clear" w:color="auto" w:fill="auto"/>
          </w:tcPr>
          <w:p w14:paraId="37FD2F96"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4.75 (0.80)</w:t>
            </w:r>
          </w:p>
        </w:tc>
        <w:tc>
          <w:tcPr>
            <w:tcW w:w="1009" w:type="dxa"/>
            <w:shd w:val="clear" w:color="auto" w:fill="auto"/>
          </w:tcPr>
          <w:p w14:paraId="07175E4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0.19</w:t>
            </w:r>
          </w:p>
        </w:tc>
        <w:tc>
          <w:tcPr>
            <w:tcW w:w="1011" w:type="dxa"/>
            <w:shd w:val="clear" w:color="auto" w:fill="auto"/>
          </w:tcPr>
          <w:p w14:paraId="2688293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85.99</w:t>
            </w:r>
          </w:p>
        </w:tc>
        <w:tc>
          <w:tcPr>
            <w:tcW w:w="1009" w:type="dxa"/>
            <w:shd w:val="clear" w:color="auto" w:fill="auto"/>
          </w:tcPr>
          <w:p w14:paraId="50A162D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.866</w:t>
            </w:r>
          </w:p>
        </w:tc>
        <w:tc>
          <w:tcPr>
            <w:tcW w:w="1839" w:type="dxa"/>
            <w:shd w:val="clear" w:color="auto" w:fill="auto"/>
          </w:tcPr>
          <w:p w14:paraId="5A59BFB9"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0.04 [-0.39, 0.46]</w:t>
            </w:r>
          </w:p>
        </w:tc>
        <w:tc>
          <w:tcPr>
            <w:tcW w:w="592" w:type="dxa"/>
            <w:shd w:val="clear" w:color="auto" w:fill="auto"/>
          </w:tcPr>
          <w:p w14:paraId="401D1272"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A23B8D" w14:paraId="71A1450B" w14:textId="77777777">
        <w:trPr>
          <w:trHeight w:val="300"/>
          <w:jc w:val="center"/>
        </w:trPr>
        <w:tc>
          <w:tcPr>
            <w:tcW w:w="2395" w:type="dxa"/>
            <w:shd w:val="clear" w:color="auto" w:fill="auto"/>
          </w:tcPr>
          <w:p w14:paraId="1F6B5CDC"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Active</w:t>
            </w:r>
            <w:proofErr w:type="spellEnd"/>
            <w:r>
              <w:rPr>
                <w:rFonts w:ascii="Times New Roman" w:hAnsi="Times New Roman" w:cs="Times New Roman"/>
              </w:rPr>
              <w:t xml:space="preserve"> Engagement</w:t>
            </w:r>
          </w:p>
        </w:tc>
        <w:tc>
          <w:tcPr>
            <w:tcW w:w="1681" w:type="dxa"/>
            <w:shd w:val="clear" w:color="auto" w:fill="auto"/>
          </w:tcPr>
          <w:p w14:paraId="74D626AE"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3.83 (0.82)</w:t>
            </w:r>
          </w:p>
        </w:tc>
        <w:tc>
          <w:tcPr>
            <w:tcW w:w="1802" w:type="dxa"/>
            <w:shd w:val="clear" w:color="auto" w:fill="auto"/>
          </w:tcPr>
          <w:p w14:paraId="5696DB58"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4.21 (1.13)</w:t>
            </w:r>
          </w:p>
        </w:tc>
        <w:tc>
          <w:tcPr>
            <w:tcW w:w="1009" w:type="dxa"/>
            <w:shd w:val="clear" w:color="auto" w:fill="auto"/>
          </w:tcPr>
          <w:p w14:paraId="74699BC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-1.79</w:t>
            </w:r>
          </w:p>
        </w:tc>
        <w:tc>
          <w:tcPr>
            <w:tcW w:w="1011" w:type="dxa"/>
            <w:shd w:val="clear" w:color="auto" w:fill="auto"/>
          </w:tcPr>
          <w:p w14:paraId="128B09B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76.79</w:t>
            </w:r>
          </w:p>
        </w:tc>
        <w:tc>
          <w:tcPr>
            <w:tcW w:w="1009" w:type="dxa"/>
            <w:shd w:val="clear" w:color="auto" w:fill="auto"/>
          </w:tcPr>
          <w:p w14:paraId="7AFFE62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.078</w:t>
            </w:r>
          </w:p>
        </w:tc>
        <w:tc>
          <w:tcPr>
            <w:tcW w:w="1839" w:type="dxa"/>
            <w:shd w:val="clear" w:color="auto" w:fill="auto"/>
          </w:tcPr>
          <w:p w14:paraId="462E377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-0.41 [-0.86, 0.05]</w:t>
            </w:r>
          </w:p>
        </w:tc>
        <w:tc>
          <w:tcPr>
            <w:tcW w:w="592" w:type="dxa"/>
            <w:shd w:val="clear" w:color="auto" w:fill="auto"/>
          </w:tcPr>
          <w:p w14:paraId="7613D362"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A23B8D" w14:paraId="7217331B" w14:textId="77777777">
        <w:trPr>
          <w:trHeight w:val="300"/>
          <w:jc w:val="center"/>
        </w:trPr>
        <w:tc>
          <w:tcPr>
            <w:tcW w:w="2395" w:type="dxa"/>
            <w:shd w:val="clear" w:color="auto" w:fill="auto"/>
          </w:tcPr>
          <w:p w14:paraId="52E2AD4F"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Formal Education</w:t>
            </w:r>
          </w:p>
        </w:tc>
        <w:tc>
          <w:tcPr>
            <w:tcW w:w="1681" w:type="dxa"/>
            <w:shd w:val="clear" w:color="auto" w:fill="auto"/>
          </w:tcPr>
          <w:p w14:paraId="5D1F8258"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commentRangeStart w:id="179"/>
            <w:r>
              <w:rPr>
                <w:rFonts w:ascii="Times New Roman" w:hAnsi="Times New Roman" w:cs="Times New Roman"/>
                <w:b/>
              </w:rPr>
              <w:t>4.39 (1.14)</w:t>
            </w:r>
            <w:commentRangeEnd w:id="179"/>
            <w:r>
              <w:commentReference w:id="179"/>
            </w:r>
          </w:p>
        </w:tc>
        <w:tc>
          <w:tcPr>
            <w:tcW w:w="1802" w:type="dxa"/>
            <w:shd w:val="clear" w:color="auto" w:fill="auto"/>
          </w:tcPr>
          <w:p w14:paraId="1CD85139"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4.95 (0.62)</w:t>
            </w:r>
          </w:p>
        </w:tc>
        <w:tc>
          <w:tcPr>
            <w:tcW w:w="1009" w:type="dxa"/>
            <w:shd w:val="clear" w:color="auto" w:fill="auto"/>
          </w:tcPr>
          <w:p w14:paraId="31B0B6B9"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-2.85</w:t>
            </w:r>
          </w:p>
        </w:tc>
        <w:tc>
          <w:tcPr>
            <w:tcW w:w="1011" w:type="dxa"/>
            <w:shd w:val="clear" w:color="auto" w:fill="auto"/>
          </w:tcPr>
          <w:p w14:paraId="635EA7D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68.31</w:t>
            </w:r>
          </w:p>
        </w:tc>
        <w:tc>
          <w:tcPr>
            <w:tcW w:w="1009" w:type="dxa"/>
            <w:shd w:val="clear" w:color="auto" w:fill="auto"/>
          </w:tcPr>
          <w:p w14:paraId="41595AF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.006</w:t>
            </w:r>
          </w:p>
        </w:tc>
        <w:tc>
          <w:tcPr>
            <w:tcW w:w="1839" w:type="dxa"/>
            <w:shd w:val="clear" w:color="auto" w:fill="auto"/>
          </w:tcPr>
          <w:p w14:paraId="1C028AB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-0.69 [-1.18, -0.20]</w:t>
            </w:r>
          </w:p>
        </w:tc>
        <w:tc>
          <w:tcPr>
            <w:tcW w:w="592" w:type="dxa"/>
            <w:shd w:val="clear" w:color="auto" w:fill="auto"/>
          </w:tcPr>
          <w:p w14:paraId="289187E5"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w:t>
            </w:r>
          </w:p>
        </w:tc>
      </w:tr>
      <w:tr w:rsidR="00A23B8D" w14:paraId="1B88BD1F" w14:textId="77777777">
        <w:trPr>
          <w:trHeight w:val="300"/>
          <w:jc w:val="center"/>
        </w:trPr>
        <w:tc>
          <w:tcPr>
            <w:tcW w:w="2395" w:type="dxa"/>
            <w:shd w:val="clear" w:color="auto" w:fill="auto"/>
          </w:tcPr>
          <w:p w14:paraId="7F10879E"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Emotion</w:t>
            </w:r>
          </w:p>
        </w:tc>
        <w:tc>
          <w:tcPr>
            <w:tcW w:w="1681" w:type="dxa"/>
            <w:shd w:val="clear" w:color="auto" w:fill="auto"/>
          </w:tcPr>
          <w:p w14:paraId="382FBF7F"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5.50 (0.81)</w:t>
            </w:r>
          </w:p>
        </w:tc>
        <w:tc>
          <w:tcPr>
            <w:tcW w:w="1802" w:type="dxa"/>
            <w:shd w:val="clear" w:color="auto" w:fill="auto"/>
          </w:tcPr>
          <w:p w14:paraId="1AD231CC"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5.60 (0.76)</w:t>
            </w:r>
          </w:p>
        </w:tc>
        <w:tc>
          <w:tcPr>
            <w:tcW w:w="1009" w:type="dxa"/>
            <w:shd w:val="clear" w:color="auto" w:fill="auto"/>
          </w:tcPr>
          <w:p w14:paraId="0CCD1D9A"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-0.60</w:t>
            </w:r>
          </w:p>
        </w:tc>
        <w:tc>
          <w:tcPr>
            <w:tcW w:w="1011" w:type="dxa"/>
            <w:shd w:val="clear" w:color="auto" w:fill="auto"/>
          </w:tcPr>
          <w:p w14:paraId="33F5632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85.99</w:t>
            </w:r>
          </w:p>
        </w:tc>
        <w:tc>
          <w:tcPr>
            <w:tcW w:w="1009" w:type="dxa"/>
            <w:shd w:val="clear" w:color="auto" w:fill="auto"/>
          </w:tcPr>
          <w:p w14:paraId="67E9B09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.549</w:t>
            </w:r>
          </w:p>
        </w:tc>
        <w:tc>
          <w:tcPr>
            <w:tcW w:w="1839" w:type="dxa"/>
            <w:shd w:val="clear" w:color="auto" w:fill="auto"/>
          </w:tcPr>
          <w:p w14:paraId="0B27D65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-0.13 [-0.55, 0.29]</w:t>
            </w:r>
          </w:p>
        </w:tc>
        <w:tc>
          <w:tcPr>
            <w:tcW w:w="592" w:type="dxa"/>
            <w:shd w:val="clear" w:color="auto" w:fill="auto"/>
          </w:tcPr>
          <w:p w14:paraId="12568067"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A23B8D" w14:paraId="6FA664E2" w14:textId="77777777">
        <w:trPr>
          <w:trHeight w:val="300"/>
          <w:jc w:val="center"/>
        </w:trPr>
        <w:tc>
          <w:tcPr>
            <w:tcW w:w="2395" w:type="dxa"/>
            <w:shd w:val="clear" w:color="auto" w:fill="auto"/>
          </w:tcPr>
          <w:p w14:paraId="67CC0F99"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Singing</w:t>
            </w:r>
            <w:proofErr w:type="spellEnd"/>
          </w:p>
        </w:tc>
        <w:tc>
          <w:tcPr>
            <w:tcW w:w="1681" w:type="dxa"/>
            <w:shd w:val="clear" w:color="auto" w:fill="auto"/>
          </w:tcPr>
          <w:p w14:paraId="1A7F4969"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4.98 (0.97)</w:t>
            </w:r>
          </w:p>
        </w:tc>
        <w:tc>
          <w:tcPr>
            <w:tcW w:w="1802" w:type="dxa"/>
            <w:shd w:val="clear" w:color="auto" w:fill="auto"/>
          </w:tcPr>
          <w:p w14:paraId="202FF90B"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b/>
              </w:rPr>
              <w:t>4.19 (1.27)</w:t>
            </w:r>
          </w:p>
        </w:tc>
        <w:tc>
          <w:tcPr>
            <w:tcW w:w="1009" w:type="dxa"/>
            <w:shd w:val="clear" w:color="auto" w:fill="auto"/>
          </w:tcPr>
          <w:p w14:paraId="6B71E1C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3.25</w:t>
            </w:r>
          </w:p>
        </w:tc>
        <w:tc>
          <w:tcPr>
            <w:tcW w:w="1011" w:type="dxa"/>
            <w:shd w:val="clear" w:color="auto" w:fill="auto"/>
          </w:tcPr>
          <w:p w14:paraId="0AF0684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78.56</w:t>
            </w:r>
          </w:p>
        </w:tc>
        <w:tc>
          <w:tcPr>
            <w:tcW w:w="1009" w:type="dxa"/>
            <w:shd w:val="clear" w:color="auto" w:fill="auto"/>
          </w:tcPr>
          <w:p w14:paraId="43DCB6AB"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.002</w:t>
            </w:r>
          </w:p>
        </w:tc>
        <w:tc>
          <w:tcPr>
            <w:tcW w:w="1839" w:type="dxa"/>
            <w:shd w:val="clear" w:color="auto" w:fill="auto"/>
          </w:tcPr>
          <w:p w14:paraId="0558A048"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0.73 [0.27, 1.19]</w:t>
            </w:r>
          </w:p>
        </w:tc>
        <w:tc>
          <w:tcPr>
            <w:tcW w:w="592" w:type="dxa"/>
            <w:shd w:val="clear" w:color="auto" w:fill="auto"/>
          </w:tcPr>
          <w:p w14:paraId="34099BAF"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w:t>
            </w:r>
          </w:p>
        </w:tc>
      </w:tr>
      <w:tr w:rsidR="00A23B8D" w14:paraId="0B3E5B20" w14:textId="77777777">
        <w:trPr>
          <w:trHeight w:val="300"/>
          <w:jc w:val="center"/>
        </w:trPr>
        <w:tc>
          <w:tcPr>
            <w:tcW w:w="2395" w:type="dxa"/>
            <w:shd w:val="clear" w:color="auto" w:fill="auto"/>
          </w:tcPr>
          <w:p w14:paraId="5D7929E9"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hAnsi="Times New Roman" w:cs="Times New Roman"/>
              </w:rPr>
              <w:t>Perception</w:t>
            </w:r>
            <w:proofErr w:type="spellEnd"/>
          </w:p>
        </w:tc>
        <w:tc>
          <w:tcPr>
            <w:tcW w:w="1681" w:type="dxa"/>
            <w:shd w:val="clear" w:color="auto" w:fill="auto"/>
          </w:tcPr>
          <w:p w14:paraId="0C49BA92"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5.73 (0.82)</w:t>
            </w:r>
          </w:p>
        </w:tc>
        <w:tc>
          <w:tcPr>
            <w:tcW w:w="1802" w:type="dxa"/>
            <w:shd w:val="clear" w:color="auto" w:fill="auto"/>
          </w:tcPr>
          <w:p w14:paraId="03872E3D"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5.77 (1.03)</w:t>
            </w:r>
          </w:p>
        </w:tc>
        <w:tc>
          <w:tcPr>
            <w:tcW w:w="1009" w:type="dxa"/>
            <w:shd w:val="clear" w:color="auto" w:fill="auto"/>
          </w:tcPr>
          <w:p w14:paraId="74057A4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-0.22</w:t>
            </w:r>
          </w:p>
        </w:tc>
        <w:tc>
          <w:tcPr>
            <w:tcW w:w="1011" w:type="dxa"/>
            <w:shd w:val="clear" w:color="auto" w:fill="auto"/>
          </w:tcPr>
          <w:p w14:paraId="1131D942"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80.11</w:t>
            </w:r>
          </w:p>
        </w:tc>
        <w:tc>
          <w:tcPr>
            <w:tcW w:w="1009" w:type="dxa"/>
            <w:shd w:val="clear" w:color="auto" w:fill="auto"/>
          </w:tcPr>
          <w:p w14:paraId="4068611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.825</w:t>
            </w:r>
          </w:p>
        </w:tc>
        <w:tc>
          <w:tcPr>
            <w:tcW w:w="1839" w:type="dxa"/>
            <w:shd w:val="clear" w:color="auto" w:fill="auto"/>
          </w:tcPr>
          <w:p w14:paraId="7F60837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hAnsi="Times New Roman" w:cs="Times New Roman"/>
              </w:rPr>
              <w:t>-0.05 [-0.49, 0.39]</w:t>
            </w:r>
          </w:p>
        </w:tc>
        <w:tc>
          <w:tcPr>
            <w:tcW w:w="592" w:type="dxa"/>
            <w:shd w:val="clear" w:color="auto" w:fill="auto"/>
          </w:tcPr>
          <w:p w14:paraId="34A07892"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lang w:eastAsia="de-DE"/>
              </w:rPr>
            </w:pPr>
          </w:p>
        </w:tc>
      </w:tr>
      <w:tr w:rsidR="00A23B8D" w14:paraId="61B400FD" w14:textId="77777777">
        <w:trPr>
          <w:trHeight w:hRule="exact" w:val="300"/>
          <w:jc w:val="center"/>
        </w:trPr>
        <w:tc>
          <w:tcPr>
            <w:tcW w:w="2395" w:type="dxa"/>
            <w:shd w:val="clear" w:color="auto" w:fill="auto"/>
          </w:tcPr>
          <w:p w14:paraId="723A852E"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lang w:eastAsia="de-DE"/>
              </w:rPr>
            </w:pPr>
          </w:p>
        </w:tc>
        <w:tc>
          <w:tcPr>
            <w:tcW w:w="1681" w:type="dxa"/>
            <w:shd w:val="clear" w:color="auto" w:fill="auto"/>
          </w:tcPr>
          <w:p w14:paraId="4A143C82"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802" w:type="dxa"/>
            <w:shd w:val="clear" w:color="auto" w:fill="auto"/>
          </w:tcPr>
          <w:p w14:paraId="05621861"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1F4DE9DA"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011" w:type="dxa"/>
            <w:shd w:val="clear" w:color="auto" w:fill="auto"/>
          </w:tcPr>
          <w:p w14:paraId="0B1114E8"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009" w:type="dxa"/>
            <w:shd w:val="clear" w:color="auto" w:fill="auto"/>
          </w:tcPr>
          <w:p w14:paraId="295BD16A"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1839" w:type="dxa"/>
            <w:shd w:val="clear" w:color="auto" w:fill="auto"/>
          </w:tcPr>
          <w:p w14:paraId="427D8DC6"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592" w:type="dxa"/>
            <w:shd w:val="clear" w:color="auto" w:fill="auto"/>
          </w:tcPr>
          <w:p w14:paraId="65B4BC98"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r>
      <w:tr w:rsidR="00A23B8D" w14:paraId="4C017375" w14:textId="77777777">
        <w:trPr>
          <w:trHeight w:val="300"/>
          <w:jc w:val="center"/>
        </w:trPr>
        <w:tc>
          <w:tcPr>
            <w:tcW w:w="2395" w:type="dxa"/>
            <w:shd w:val="clear" w:color="auto" w:fill="auto"/>
          </w:tcPr>
          <w:p w14:paraId="5196C7B8"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hAnsi="Times New Roman" w:cs="Times New Roman"/>
                <w:i/>
              </w:rPr>
              <w:t>PROMS</w:t>
            </w:r>
          </w:p>
        </w:tc>
        <w:tc>
          <w:tcPr>
            <w:tcW w:w="1681" w:type="dxa"/>
            <w:shd w:val="clear" w:color="auto" w:fill="auto"/>
          </w:tcPr>
          <w:p w14:paraId="2078C792"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1802" w:type="dxa"/>
            <w:shd w:val="clear" w:color="auto" w:fill="auto"/>
          </w:tcPr>
          <w:p w14:paraId="548CEAD4"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3D19A919"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11" w:type="dxa"/>
            <w:shd w:val="clear" w:color="auto" w:fill="auto"/>
          </w:tcPr>
          <w:p w14:paraId="1C78F502"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009" w:type="dxa"/>
            <w:shd w:val="clear" w:color="auto" w:fill="auto"/>
          </w:tcPr>
          <w:p w14:paraId="675C07CB"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39" w:type="dxa"/>
            <w:shd w:val="clear" w:color="auto" w:fill="auto"/>
          </w:tcPr>
          <w:p w14:paraId="50A3EE2E"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592" w:type="dxa"/>
            <w:shd w:val="clear" w:color="auto" w:fill="auto"/>
          </w:tcPr>
          <w:p w14:paraId="3BF54915"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223AC3DE" w14:textId="77777777">
        <w:trPr>
          <w:trHeight w:val="300"/>
          <w:jc w:val="center"/>
        </w:trPr>
        <w:tc>
          <w:tcPr>
            <w:tcW w:w="2395" w:type="dxa"/>
            <w:shd w:val="clear" w:color="auto" w:fill="auto"/>
          </w:tcPr>
          <w:p w14:paraId="6EB73E9F"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Pitch</w:t>
            </w:r>
          </w:p>
        </w:tc>
        <w:tc>
          <w:tcPr>
            <w:tcW w:w="1681" w:type="dxa"/>
            <w:shd w:val="clear" w:color="auto" w:fill="auto"/>
          </w:tcPr>
          <w:p w14:paraId="06EA41EA"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0.23 (0.08)</w:t>
            </w:r>
          </w:p>
        </w:tc>
        <w:tc>
          <w:tcPr>
            <w:tcW w:w="1802" w:type="dxa"/>
            <w:shd w:val="clear" w:color="auto" w:fill="auto"/>
          </w:tcPr>
          <w:p w14:paraId="63EF7410"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0.24 (0.06)</w:t>
            </w:r>
          </w:p>
        </w:tc>
        <w:tc>
          <w:tcPr>
            <w:tcW w:w="1009" w:type="dxa"/>
            <w:shd w:val="clear" w:color="auto" w:fill="auto"/>
          </w:tcPr>
          <w:p w14:paraId="744483A5"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-0.30</w:t>
            </w:r>
          </w:p>
        </w:tc>
        <w:tc>
          <w:tcPr>
            <w:tcW w:w="1011" w:type="dxa"/>
            <w:shd w:val="clear" w:color="auto" w:fill="auto"/>
          </w:tcPr>
          <w:p w14:paraId="037B381F"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82.92</w:t>
            </w:r>
          </w:p>
        </w:tc>
        <w:tc>
          <w:tcPr>
            <w:tcW w:w="1009" w:type="dxa"/>
            <w:shd w:val="clear" w:color="auto" w:fill="auto"/>
          </w:tcPr>
          <w:p w14:paraId="2924B562"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.766</w:t>
            </w:r>
          </w:p>
        </w:tc>
        <w:tc>
          <w:tcPr>
            <w:tcW w:w="1839" w:type="dxa"/>
            <w:shd w:val="clear" w:color="auto" w:fill="auto"/>
          </w:tcPr>
          <w:p w14:paraId="004F4C51"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-0.07 [-0.50, 0.37]</w:t>
            </w:r>
          </w:p>
        </w:tc>
        <w:tc>
          <w:tcPr>
            <w:tcW w:w="592" w:type="dxa"/>
            <w:shd w:val="clear" w:color="auto" w:fill="auto"/>
          </w:tcPr>
          <w:p w14:paraId="7D2F7F7C" w14:textId="77777777" w:rsidR="00A23B8D" w:rsidRDefault="00A23B8D">
            <w:pPr>
              <w:widowControl w:val="0"/>
              <w:suppressAutoHyphens w:val="0"/>
              <w:spacing w:after="0" w:line="240" w:lineRule="auto"/>
              <w:jc w:val="center"/>
              <w:rPr>
                <w:rFonts w:ascii="Times New Roman" w:eastAsia="Times New Roman" w:hAnsi="Times New Roman" w:cs="Times New Roman"/>
                <w:b/>
                <w:bCs/>
                <w:lang w:eastAsia="de-DE"/>
              </w:rPr>
            </w:pPr>
          </w:p>
        </w:tc>
      </w:tr>
      <w:tr w:rsidR="00A23B8D" w14:paraId="027FF552" w14:textId="77777777">
        <w:trPr>
          <w:trHeight w:val="300"/>
          <w:jc w:val="center"/>
        </w:trPr>
        <w:tc>
          <w:tcPr>
            <w:tcW w:w="2395" w:type="dxa"/>
            <w:shd w:val="clear" w:color="auto" w:fill="auto"/>
          </w:tcPr>
          <w:p w14:paraId="4378DB43"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Melody</w:t>
            </w:r>
          </w:p>
        </w:tc>
        <w:tc>
          <w:tcPr>
            <w:tcW w:w="1681" w:type="dxa"/>
            <w:shd w:val="clear" w:color="auto" w:fill="auto"/>
          </w:tcPr>
          <w:p w14:paraId="0E807B59"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0.17 (0.10)</w:t>
            </w:r>
          </w:p>
        </w:tc>
        <w:tc>
          <w:tcPr>
            <w:tcW w:w="1802" w:type="dxa"/>
            <w:shd w:val="clear" w:color="auto" w:fill="auto"/>
          </w:tcPr>
          <w:p w14:paraId="7208CF49"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0.14 (0.10)</w:t>
            </w:r>
          </w:p>
        </w:tc>
        <w:tc>
          <w:tcPr>
            <w:tcW w:w="1009" w:type="dxa"/>
            <w:shd w:val="clear" w:color="auto" w:fill="auto"/>
          </w:tcPr>
          <w:p w14:paraId="57050812"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1.29</w:t>
            </w:r>
          </w:p>
        </w:tc>
        <w:tc>
          <w:tcPr>
            <w:tcW w:w="1011" w:type="dxa"/>
            <w:shd w:val="clear" w:color="auto" w:fill="auto"/>
          </w:tcPr>
          <w:p w14:paraId="771391BF"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85.08</w:t>
            </w:r>
          </w:p>
        </w:tc>
        <w:tc>
          <w:tcPr>
            <w:tcW w:w="1009" w:type="dxa"/>
            <w:shd w:val="clear" w:color="auto" w:fill="auto"/>
          </w:tcPr>
          <w:p w14:paraId="44CB4C37"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.199</w:t>
            </w:r>
          </w:p>
        </w:tc>
        <w:tc>
          <w:tcPr>
            <w:tcW w:w="1839" w:type="dxa"/>
            <w:shd w:val="clear" w:color="auto" w:fill="auto"/>
          </w:tcPr>
          <w:p w14:paraId="4637AF53"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0.28 [-0.15, 0.71]</w:t>
            </w:r>
          </w:p>
        </w:tc>
        <w:tc>
          <w:tcPr>
            <w:tcW w:w="592" w:type="dxa"/>
            <w:shd w:val="clear" w:color="auto" w:fill="auto"/>
          </w:tcPr>
          <w:p w14:paraId="614DD8B8"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31572E88" w14:textId="77777777">
        <w:trPr>
          <w:trHeight w:val="300"/>
          <w:jc w:val="center"/>
        </w:trPr>
        <w:tc>
          <w:tcPr>
            <w:tcW w:w="2395" w:type="dxa"/>
            <w:shd w:val="clear" w:color="auto" w:fill="auto"/>
          </w:tcPr>
          <w:p w14:paraId="01F3028A"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Timbre</w:t>
            </w:r>
          </w:p>
        </w:tc>
        <w:tc>
          <w:tcPr>
            <w:tcW w:w="1681" w:type="dxa"/>
            <w:shd w:val="clear" w:color="auto" w:fill="auto"/>
          </w:tcPr>
          <w:p w14:paraId="62B52101"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0.29 (0.08)</w:t>
            </w:r>
          </w:p>
        </w:tc>
        <w:tc>
          <w:tcPr>
            <w:tcW w:w="1802" w:type="dxa"/>
            <w:shd w:val="clear" w:color="auto" w:fill="auto"/>
          </w:tcPr>
          <w:p w14:paraId="59C00F08"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0.3 (0.09)</w:t>
            </w:r>
          </w:p>
        </w:tc>
        <w:tc>
          <w:tcPr>
            <w:tcW w:w="1009" w:type="dxa"/>
            <w:shd w:val="clear" w:color="auto" w:fill="auto"/>
          </w:tcPr>
          <w:p w14:paraId="380D78C7"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-0.59</w:t>
            </w:r>
          </w:p>
        </w:tc>
        <w:tc>
          <w:tcPr>
            <w:tcW w:w="1011" w:type="dxa"/>
            <w:shd w:val="clear" w:color="auto" w:fill="auto"/>
          </w:tcPr>
          <w:p w14:paraId="77DF4015"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86.00</w:t>
            </w:r>
          </w:p>
        </w:tc>
        <w:tc>
          <w:tcPr>
            <w:tcW w:w="1009" w:type="dxa"/>
            <w:shd w:val="clear" w:color="auto" w:fill="auto"/>
          </w:tcPr>
          <w:p w14:paraId="4AAA6502"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.556</w:t>
            </w:r>
          </w:p>
        </w:tc>
        <w:tc>
          <w:tcPr>
            <w:tcW w:w="1839" w:type="dxa"/>
            <w:shd w:val="clear" w:color="auto" w:fill="auto"/>
          </w:tcPr>
          <w:p w14:paraId="05F1CF7A"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-0.13 [-0.55, 0.30]</w:t>
            </w:r>
          </w:p>
        </w:tc>
        <w:tc>
          <w:tcPr>
            <w:tcW w:w="592" w:type="dxa"/>
            <w:shd w:val="clear" w:color="auto" w:fill="auto"/>
          </w:tcPr>
          <w:p w14:paraId="28B13551"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27660012" w14:textId="77777777">
        <w:trPr>
          <w:trHeight w:val="255"/>
          <w:jc w:val="center"/>
        </w:trPr>
        <w:tc>
          <w:tcPr>
            <w:tcW w:w="2395" w:type="dxa"/>
            <w:tcBorders>
              <w:bottom w:val="single" w:sz="4" w:space="0" w:color="000000"/>
            </w:tcBorders>
            <w:shd w:val="clear" w:color="auto" w:fill="auto"/>
          </w:tcPr>
          <w:p w14:paraId="78A0E388"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Rhythm</w:t>
            </w:r>
          </w:p>
        </w:tc>
        <w:tc>
          <w:tcPr>
            <w:tcW w:w="1681" w:type="dxa"/>
            <w:tcBorders>
              <w:bottom w:val="single" w:sz="4" w:space="0" w:color="000000"/>
            </w:tcBorders>
            <w:shd w:val="clear" w:color="auto" w:fill="auto"/>
          </w:tcPr>
          <w:p w14:paraId="4F45C739"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0.31 (0.09)</w:t>
            </w:r>
          </w:p>
        </w:tc>
        <w:tc>
          <w:tcPr>
            <w:tcW w:w="1802" w:type="dxa"/>
            <w:tcBorders>
              <w:bottom w:val="single" w:sz="4" w:space="0" w:color="000000"/>
            </w:tcBorders>
            <w:shd w:val="clear" w:color="auto" w:fill="auto"/>
          </w:tcPr>
          <w:p w14:paraId="42F8C86C"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hAnsi="Times New Roman" w:cs="Times New Roman"/>
              </w:rPr>
              <w:t>0.30 (0.08)</w:t>
            </w:r>
          </w:p>
        </w:tc>
        <w:tc>
          <w:tcPr>
            <w:tcW w:w="1009" w:type="dxa"/>
            <w:tcBorders>
              <w:bottom w:val="single" w:sz="4" w:space="0" w:color="000000"/>
            </w:tcBorders>
            <w:shd w:val="clear" w:color="auto" w:fill="auto"/>
          </w:tcPr>
          <w:p w14:paraId="5D2DB498"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-0.56</w:t>
            </w:r>
          </w:p>
        </w:tc>
        <w:tc>
          <w:tcPr>
            <w:tcW w:w="1011" w:type="dxa"/>
            <w:tcBorders>
              <w:bottom w:val="single" w:sz="4" w:space="0" w:color="000000"/>
            </w:tcBorders>
            <w:shd w:val="clear" w:color="auto" w:fill="auto"/>
          </w:tcPr>
          <w:p w14:paraId="3D76117F"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85.13</w:t>
            </w:r>
          </w:p>
        </w:tc>
        <w:tc>
          <w:tcPr>
            <w:tcW w:w="1009" w:type="dxa"/>
            <w:tcBorders>
              <w:bottom w:val="single" w:sz="4" w:space="0" w:color="000000"/>
            </w:tcBorders>
            <w:shd w:val="clear" w:color="auto" w:fill="auto"/>
          </w:tcPr>
          <w:p w14:paraId="758A0CA6"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.577</w:t>
            </w:r>
          </w:p>
        </w:tc>
        <w:tc>
          <w:tcPr>
            <w:tcW w:w="1839" w:type="dxa"/>
            <w:tcBorders>
              <w:bottom w:val="single" w:sz="4" w:space="0" w:color="000000"/>
            </w:tcBorders>
            <w:shd w:val="clear" w:color="auto" w:fill="auto"/>
          </w:tcPr>
          <w:p w14:paraId="4C144280"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hAnsi="Times New Roman" w:cs="Times New Roman"/>
              </w:rPr>
              <w:t>-0.12 [-0.55, 0.30]</w:t>
            </w:r>
          </w:p>
        </w:tc>
        <w:tc>
          <w:tcPr>
            <w:tcW w:w="592" w:type="dxa"/>
            <w:tcBorders>
              <w:bottom w:val="single" w:sz="4" w:space="0" w:color="000000"/>
            </w:tcBorders>
            <w:shd w:val="clear" w:color="auto" w:fill="auto"/>
          </w:tcPr>
          <w:p w14:paraId="40480EA1"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bl>
    <w:p w14:paraId="0F1D7441" w14:textId="77777777" w:rsidR="00A23B8D" w:rsidRDefault="00A23B8D">
      <w:pPr>
        <w:rPr>
          <w:rFonts w:ascii="Times New Roman" w:hAnsi="Times New Roman" w:cs="Times New Roman"/>
          <w:iCs/>
          <w:sz w:val="24"/>
          <w:szCs w:val="24"/>
          <w:lang w:val="en-US"/>
        </w:rPr>
      </w:pPr>
    </w:p>
    <w:p w14:paraId="7801A08D" w14:textId="77777777" w:rsidR="00A23B8D" w:rsidRDefault="00000000">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Note. Descriptive values show mean ratings for the PANAS </w:t>
      </w:r>
      <w:sdt>
        <w:sdtPr>
          <w:id w:val="487296291"/>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(Breyer &amp; Bluemke, 2016)</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the Big-Five Domains </w:t>
      </w:r>
      <w:sdt>
        <w:sdtPr>
          <w:id w:val="-725988735"/>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(Rammstedt et al., 2018)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 the Gold-MSI </w:t>
      </w:r>
      <w:sdt>
        <w:sdtPr>
          <w:id w:val="-1894496759"/>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(Müllensiefen et al., 2014)</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AQ score were calculated based on </w:t>
      </w:r>
      <w:sdt>
        <w:sdtPr>
          <w:id w:val="453912085"/>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C0wNFQxNzo0MjoxOS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Hoekstra et al.</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w:t>
      </w:r>
      <w:sdt>
        <w:sdtPr>
          <w:id w:val="1042563243"/>
          <w:placeholder>
            <w:docPart w:val="0CE1231F70FB447EB26DE08EFC89AE6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QtMDRUMTc6NDI6MTk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(2008)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w:t>
      </w:r>
      <w:r>
        <w:rPr>
          <w:rFonts w:ascii="Times New Roman" w:hAnsi="Times New Roman" w:cs="Times New Roman"/>
          <w:i/>
          <w:sz w:val="24"/>
          <w:szCs w:val="24"/>
        </w:rPr>
        <w:t xml:space="preserve"> </w:t>
      </w:r>
      <w:sdt>
        <w:sdtPr>
          <w:id w:val="684020414"/>
          <w:placeholder>
            <w:docPart w:val="0CE1231F70FB447EB26DE08EFC89AE6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0LTA0VDE3OjQyOjE5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Pr>
              <w:rFonts w:ascii="Times New Roman" w:hAnsi="Times New Roman" w:cs="Times New Roman"/>
              <w:i/>
              <w:sz w:val="24"/>
              <w:szCs w:val="24"/>
            </w:rPr>
            <w:fldChar w:fldCharType="separate"/>
          </w:r>
          <w:r>
            <w:rPr>
              <w:rFonts w:ascii="Times New Roman" w:hAnsi="Times New Roman" w:cs="Times New Roman"/>
              <w:i/>
              <w:sz w:val="24"/>
              <w:szCs w:val="24"/>
            </w:rPr>
            <w:t>Baron-Cohen et al.</w:t>
          </w:r>
          <w:r>
            <w:rPr>
              <w:rFonts w:ascii="Times New Roman" w:hAnsi="Times New Roman" w:cs="Times New Roman"/>
              <w:i/>
              <w:sz w:val="24"/>
              <w:szCs w:val="24"/>
            </w:rPr>
            <w:fldChar w:fldCharType="end"/>
          </w:r>
        </w:sdtContent>
      </w:sdt>
      <w:r>
        <w:rPr>
          <w:rFonts w:ascii="Times New Roman" w:hAnsi="Times New Roman" w:cs="Times New Roman"/>
          <w:i/>
          <w:sz w:val="24"/>
          <w:szCs w:val="24"/>
        </w:rPr>
        <w:t xml:space="preserve"> </w:t>
      </w:r>
      <w:sdt>
        <w:sdtPr>
          <w:id w:val="-1605332888"/>
          <w:placeholder>
            <w:docPart w:val="0CE1231F70FB447EB26DE08EFC89AE6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Pr="00027A6E">
            <w:rPr>
              <w:rFonts w:ascii="Times New Roman" w:hAnsi="Times New Roman" w:cs="Times New Roman"/>
              <w:i/>
              <w:sz w:val="24"/>
              <w:szCs w:val="24"/>
              <w:lang w:val="en-US"/>
              <w:rPrChange w:id="180" w:author="christine.nussbaum" w:date="2025-04-25T09:12:00Z" w16du:dateUtc="2025-04-25T07:12:00Z">
                <w:rPr>
                  <w:rFonts w:ascii="Times New Roman" w:hAnsi="Times New Roman" w:cs="Times New Roman"/>
                  <w:i/>
                  <w:sz w:val="24"/>
                  <w:szCs w:val="24"/>
                </w:rPr>
              </w:rPrChange>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C0wNFQxNzo0MjoxO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Pr>
              <w:rFonts w:ascii="Times New Roman" w:hAnsi="Times New Roman" w:cs="Times New Roman"/>
              <w:i/>
              <w:sz w:val="24"/>
              <w:szCs w:val="24"/>
            </w:rPr>
            <w:fldChar w:fldCharType="separate"/>
          </w:r>
          <w:r>
            <w:rPr>
              <w:rFonts w:ascii="Times New Roman" w:hAnsi="Times New Roman" w:cs="Times New Roman"/>
              <w:i/>
              <w:sz w:val="24"/>
              <w:szCs w:val="24"/>
              <w:lang w:val="en-US"/>
            </w:rPr>
            <w:t>(2001)</w:t>
          </w:r>
          <w:r>
            <w:rPr>
              <w:rFonts w:ascii="Times New Roman" w:hAnsi="Times New Roman" w:cs="Times New Roman"/>
              <w:i/>
              <w:sz w:val="24"/>
              <w:szCs w:val="24"/>
            </w:rPr>
            <w:fldChar w:fldCharType="end"/>
          </w:r>
        </w:sdtContent>
      </w:sdt>
      <w:r>
        <w:rPr>
          <w:rFonts w:ascii="Times New Roman" w:hAnsi="Times New Roman" w:cs="Times New Roman"/>
          <w:i/>
          <w:sz w:val="24"/>
          <w:szCs w:val="24"/>
          <w:lang w:val="en-US"/>
        </w:rPr>
        <w:t>.</w:t>
      </w:r>
    </w:p>
    <w:p w14:paraId="7179313D" w14:textId="77777777" w:rsidR="00A23B8D" w:rsidRDefault="00000000">
      <w:pPr>
        <w:spacing w:line="480" w:lineRule="auto"/>
        <w:rPr>
          <w:rFonts w:ascii="Times New Roman" w:hAnsi="Times New Roman" w:cs="Times New Roman"/>
          <w:i/>
          <w:sz w:val="24"/>
          <w:szCs w:val="24"/>
          <w:lang w:val="en-US"/>
        </w:rPr>
      </w:pPr>
      <w:r>
        <w:rPr>
          <w:rFonts w:ascii="Times New Roman" w:hAnsi="Times New Roman" w:cs="Times New Roman"/>
          <w:i/>
          <w:sz w:val="24"/>
          <w:szCs w:val="24"/>
          <w:vertAlign w:val="superscript"/>
          <w:lang w:val="en-US"/>
        </w:rPr>
        <w:t>a</w:t>
      </w:r>
      <w:r>
        <w:rPr>
          <w:rFonts w:ascii="Times New Roman" w:hAnsi="Times New Roman" w:cs="Times New Roman"/>
          <w:i/>
          <w:sz w:val="24"/>
          <w:szCs w:val="24"/>
          <w:lang w:val="en-US"/>
        </w:rPr>
        <w:t xml:space="preserve"> Note that original degrees of freedom were 86 but were corrected due to unequal variance.</w:t>
      </w:r>
    </w:p>
    <w:p w14:paraId="5162E047" w14:textId="77777777" w:rsidR="00A23B8D" w:rsidRDefault="00000000">
      <w:pPr>
        <w:pStyle w:val="berschrift3"/>
        <w:spacing w:line="480" w:lineRule="auto"/>
        <w:contextualSpacing/>
        <w:rPr>
          <w:rFonts w:ascii="Times New Roman" w:hAnsi="Times New Roman" w:cs="Times New Roman"/>
          <w:lang w:val="en-US"/>
        </w:rPr>
      </w:pPr>
      <w:bookmarkStart w:id="181" w:name="_Toc194687204"/>
      <w:r>
        <w:rPr>
          <w:rFonts w:ascii="Times New Roman" w:hAnsi="Times New Roman" w:cs="Times New Roman"/>
          <w:lang w:val="en-US"/>
        </w:rPr>
        <w:t>Emotion classification performance</w:t>
      </w:r>
      <w:bookmarkEnd w:id="181"/>
    </w:p>
    <w:p w14:paraId="5942EC04" w14:textId="77777777" w:rsidR="00A23B8D" w:rsidRDefault="00000000">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mean proportion of correct responses was submitted to an ANOVA with Emotion (Happiness, Pleasure, Fear, and Sadness) and Morph Type (Full, F0, and Timbre) as repeated </w:t>
      </w:r>
      <w:r>
        <w:rPr>
          <w:rFonts w:ascii="Times New Roman" w:hAnsi="Times New Roman" w:cs="Times New Roman"/>
          <w:sz w:val="24"/>
          <w:szCs w:val="24"/>
          <w:lang w:val="en-US"/>
        </w:rPr>
        <w:lastRenderedPageBreak/>
        <w:t xml:space="preserve">measures factors and Group (singers and instrumentalists) as a between subject factor (see </w:t>
      </w:r>
      <w:r>
        <w:rPr>
          <w:rFonts w:ascii="Times New Roman" w:hAnsi="Times New Roman" w:cs="Times New Roman"/>
          <w:b/>
          <w:sz w:val="24"/>
          <w:szCs w:val="24"/>
          <w:lang w:val="en-US"/>
        </w:rPr>
        <w:t>Table 2</w:t>
      </w:r>
      <w:r>
        <w:rPr>
          <w:rFonts w:ascii="Times New Roman" w:hAnsi="Times New Roman" w:cs="Times New Roman"/>
          <w:sz w:val="24"/>
          <w:szCs w:val="24"/>
          <w:lang w:val="en-US"/>
        </w:rPr>
        <w:t xml:space="preserve">). </w:t>
      </w:r>
    </w:p>
    <w:p w14:paraId="776548B1" w14:textId="77777777" w:rsidR="00A23B8D" w:rsidRDefault="00000000">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revealed main effects of </w:t>
      </w:r>
      <w:r>
        <w:rPr>
          <w:rFonts w:ascii="Times New Roman" w:hAnsi="Times New Roman" w:cs="Times New Roman"/>
          <w:b/>
          <w:sz w:val="24"/>
          <w:szCs w:val="24"/>
          <w:lang w:val="en-US"/>
        </w:rPr>
        <w:t>Emotion</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Morph Type</w:t>
      </w:r>
      <w:r>
        <w:rPr>
          <w:rFonts w:ascii="Times New Roman" w:hAnsi="Times New Roman" w:cs="Times New Roman"/>
          <w:sz w:val="24"/>
          <w:szCs w:val="24"/>
          <w:lang w:val="en-US"/>
        </w:rPr>
        <w:t xml:space="preserve">, which were qualified by an interaction. Crucially, however, we found no main effects or interactions involving </w:t>
      </w:r>
      <w:r>
        <w:rPr>
          <w:rFonts w:ascii="Times New Roman" w:hAnsi="Times New Roman" w:cs="Times New Roman"/>
          <w:b/>
          <w:sz w:val="24"/>
          <w:szCs w:val="24"/>
          <w:lang w:val="en-US"/>
        </w:rPr>
        <w:t xml:space="preserve">Group </w:t>
      </w:r>
      <w:r>
        <w:rPr>
          <w:rFonts w:ascii="Times New Roman" w:hAnsi="Times New Roman" w:cs="Times New Roman"/>
          <w:sz w:val="24"/>
          <w:szCs w:val="24"/>
          <w:lang w:val="en-US"/>
        </w:rPr>
        <w:t xml:space="preserve">(see </w:t>
      </w:r>
      <w:r>
        <w:rPr>
          <w:rFonts w:ascii="Times New Roman" w:hAnsi="Times New Roman" w:cs="Times New Roman"/>
          <w:b/>
          <w:sz w:val="24"/>
          <w:szCs w:val="24"/>
          <w:lang w:val="en-US"/>
        </w:rPr>
        <w:t>Figure 3</w:t>
      </w:r>
      <w:r>
        <w:rPr>
          <w:rFonts w:ascii="Times New Roman" w:hAnsi="Times New Roman" w:cs="Times New Roman"/>
          <w:sz w:val="24"/>
          <w:szCs w:val="24"/>
          <w:lang w:val="en-US"/>
        </w:rPr>
        <w:t>). Planned Bayesian analysis revealed moderate evidence for the null effect of group for overall performance (p = .542,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0.265), as well as for Full (p = .392,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0.31), F0 (p = .935,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0.226), and Timbre morphs (p = .555,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0.262) separately. Thus, we found evidence consistent with our hypotheses H1 and H2. </w:t>
      </w:r>
    </w:p>
    <w:p w14:paraId="03A29615" w14:textId="77777777" w:rsidR="00A23B8D" w:rsidRDefault="00000000">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2</w:t>
      </w:r>
    </w:p>
    <w:p w14:paraId="0F6446C6" w14:textId="77777777" w:rsidR="00A23B8D" w:rsidRDefault="00000000">
      <w:pPr>
        <w:rPr>
          <w:i/>
          <w:lang w:val="en-US"/>
        </w:rPr>
      </w:pPr>
      <w:r>
        <w:rPr>
          <w:i/>
          <w:lang w:val="en-US"/>
        </w:rPr>
        <w:t>Results of the 4 × 3 × 2 mixed-effects ANOVA on the mean proportion of correct responses</w:t>
      </w:r>
    </w:p>
    <w:tbl>
      <w:tblPr>
        <w:tblW w:w="9340" w:type="dxa"/>
        <w:tblLayout w:type="fixed"/>
        <w:tblCellMar>
          <w:left w:w="70" w:type="dxa"/>
          <w:right w:w="70" w:type="dxa"/>
        </w:tblCellMar>
        <w:tblLook w:val="04A0" w:firstRow="1" w:lastRow="0" w:firstColumn="1" w:lastColumn="0" w:noHBand="0" w:noVBand="1"/>
      </w:tblPr>
      <w:tblGrid>
        <w:gridCol w:w="3060"/>
        <w:gridCol w:w="761"/>
        <w:gridCol w:w="820"/>
        <w:gridCol w:w="960"/>
        <w:gridCol w:w="699"/>
        <w:gridCol w:w="1840"/>
        <w:gridCol w:w="1200"/>
      </w:tblGrid>
      <w:tr w:rsidR="00A23B8D" w14:paraId="13EBA47B" w14:textId="77777777">
        <w:trPr>
          <w:trHeight w:val="300"/>
        </w:trPr>
        <w:tc>
          <w:tcPr>
            <w:tcW w:w="3059" w:type="dxa"/>
            <w:tcBorders>
              <w:top w:val="single" w:sz="4" w:space="0" w:color="000000"/>
              <w:bottom w:val="single" w:sz="4" w:space="0" w:color="000000"/>
            </w:tcBorders>
            <w:shd w:val="clear" w:color="auto" w:fill="auto"/>
            <w:vAlign w:val="bottom"/>
          </w:tcPr>
          <w:p w14:paraId="14FBD4AD" w14:textId="77777777" w:rsidR="00A23B8D" w:rsidRDefault="00000000">
            <w:pPr>
              <w:widowControl w:val="0"/>
              <w:suppressAutoHyphens w:val="0"/>
              <w:spacing w:after="0" w:line="240" w:lineRule="auto"/>
              <w:jc w:val="center"/>
              <w:rPr>
                <w:rFonts w:ascii="Calibri" w:eastAsia="Times New Roman" w:hAnsi="Calibri" w:cs="Calibri"/>
                <w:color w:val="000000"/>
                <w:lang w:val="en-US" w:eastAsia="de-DE"/>
              </w:rPr>
            </w:pPr>
            <w:r>
              <w:rPr>
                <w:rFonts w:eastAsia="Times New Roman" w:cs="Calibri"/>
                <w:color w:val="000000"/>
                <w:lang w:val="en-US" w:eastAsia="de-DE"/>
              </w:rPr>
              <w:t> </w:t>
            </w:r>
          </w:p>
        </w:tc>
        <w:tc>
          <w:tcPr>
            <w:tcW w:w="761" w:type="dxa"/>
            <w:tcBorders>
              <w:top w:val="single" w:sz="4" w:space="0" w:color="000000"/>
              <w:bottom w:val="single" w:sz="4" w:space="0" w:color="000000"/>
            </w:tcBorders>
            <w:shd w:val="clear" w:color="auto" w:fill="auto"/>
            <w:vAlign w:val="bottom"/>
          </w:tcPr>
          <w:p w14:paraId="1C1AB3E9"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df1</w:t>
            </w:r>
          </w:p>
        </w:tc>
        <w:tc>
          <w:tcPr>
            <w:tcW w:w="820" w:type="dxa"/>
            <w:tcBorders>
              <w:top w:val="single" w:sz="4" w:space="0" w:color="000000"/>
              <w:bottom w:val="single" w:sz="4" w:space="0" w:color="000000"/>
            </w:tcBorders>
            <w:shd w:val="clear" w:color="auto" w:fill="auto"/>
            <w:vAlign w:val="bottom"/>
          </w:tcPr>
          <w:p w14:paraId="4774BAED"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df2</w:t>
            </w:r>
          </w:p>
        </w:tc>
        <w:tc>
          <w:tcPr>
            <w:tcW w:w="960" w:type="dxa"/>
            <w:tcBorders>
              <w:top w:val="single" w:sz="4" w:space="0" w:color="000000"/>
              <w:bottom w:val="single" w:sz="4" w:space="0" w:color="000000"/>
            </w:tcBorders>
            <w:shd w:val="clear" w:color="auto" w:fill="auto"/>
            <w:vAlign w:val="bottom"/>
          </w:tcPr>
          <w:p w14:paraId="6433E24C"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F</w:t>
            </w:r>
          </w:p>
        </w:tc>
        <w:tc>
          <w:tcPr>
            <w:tcW w:w="699" w:type="dxa"/>
            <w:tcBorders>
              <w:top w:val="single" w:sz="4" w:space="0" w:color="000000"/>
              <w:bottom w:val="single" w:sz="4" w:space="0" w:color="000000"/>
            </w:tcBorders>
            <w:shd w:val="clear" w:color="auto" w:fill="auto"/>
            <w:vAlign w:val="bottom"/>
          </w:tcPr>
          <w:p w14:paraId="357D7366"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p</w:t>
            </w:r>
          </w:p>
        </w:tc>
        <w:tc>
          <w:tcPr>
            <w:tcW w:w="1840" w:type="dxa"/>
            <w:tcBorders>
              <w:top w:val="single" w:sz="4" w:space="0" w:color="000000"/>
              <w:bottom w:val="single" w:sz="4" w:space="0" w:color="000000"/>
            </w:tcBorders>
            <w:shd w:val="clear" w:color="auto" w:fill="auto"/>
            <w:vAlign w:val="bottom"/>
          </w:tcPr>
          <w:p w14:paraId="28C0D836"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Ω</w:t>
            </w:r>
            <w:r>
              <w:rPr>
                <w:rFonts w:eastAsia="Times New Roman" w:cs="Calibri"/>
                <w:b/>
                <w:bCs/>
                <w:color w:val="000000"/>
                <w:vertAlign w:val="subscript"/>
                <w:lang w:eastAsia="de-DE"/>
              </w:rPr>
              <w:t>p</w:t>
            </w:r>
            <w:r>
              <w:rPr>
                <w:rFonts w:eastAsia="Times New Roman" w:cs="Calibri"/>
                <w:b/>
                <w:bCs/>
                <w:color w:val="000000"/>
                <w:vertAlign w:val="superscript"/>
                <w:lang w:eastAsia="de-DE"/>
              </w:rPr>
              <w:t>2</w:t>
            </w:r>
            <w:r>
              <w:rPr>
                <w:rFonts w:eastAsia="Times New Roman" w:cs="Calibri"/>
                <w:b/>
                <w:bCs/>
                <w:color w:val="000000"/>
                <w:lang w:eastAsia="de-DE"/>
              </w:rPr>
              <w:t xml:space="preserve"> [95%-CI]</w:t>
            </w:r>
          </w:p>
        </w:tc>
        <w:tc>
          <w:tcPr>
            <w:tcW w:w="1200" w:type="dxa"/>
            <w:tcBorders>
              <w:top w:val="single" w:sz="4" w:space="0" w:color="000000"/>
              <w:bottom w:val="single" w:sz="4" w:space="0" w:color="000000"/>
            </w:tcBorders>
            <w:shd w:val="clear" w:color="auto" w:fill="auto"/>
            <w:vAlign w:val="bottom"/>
          </w:tcPr>
          <w:p w14:paraId="09336663"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proofErr w:type="spellStart"/>
            <w:r>
              <w:rPr>
                <w:rFonts w:ascii="Times New Roman" w:hAnsi="Times New Roman" w:cs="Times New Roman"/>
                <w:b/>
                <w:i/>
                <w:iCs/>
                <w:sz w:val="23"/>
                <w:szCs w:val="23"/>
              </w:rPr>
              <w:t>ε</w:t>
            </w:r>
            <w:r>
              <w:rPr>
                <w:rFonts w:ascii="Times New Roman" w:hAnsi="Times New Roman" w:cs="Times New Roman"/>
                <w:b/>
                <w:sz w:val="16"/>
                <w:szCs w:val="16"/>
                <w:vertAlign w:val="subscript"/>
              </w:rPr>
              <w:t>HF</w:t>
            </w:r>
            <w:proofErr w:type="spellEnd"/>
            <w:r>
              <w:rPr>
                <w:rFonts w:ascii="Times New Roman" w:hAnsi="Times New Roman" w:cs="Times New Roman"/>
                <w:b/>
                <w:sz w:val="16"/>
                <w:szCs w:val="16"/>
              </w:rPr>
              <w:t xml:space="preserve"> </w:t>
            </w:r>
          </w:p>
        </w:tc>
      </w:tr>
      <w:tr w:rsidR="00A23B8D" w14:paraId="21698B51" w14:textId="77777777">
        <w:trPr>
          <w:trHeight w:val="300"/>
        </w:trPr>
        <w:tc>
          <w:tcPr>
            <w:tcW w:w="3059" w:type="dxa"/>
            <w:shd w:val="clear" w:color="auto" w:fill="auto"/>
            <w:vAlign w:val="bottom"/>
          </w:tcPr>
          <w:p w14:paraId="5211C538"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w:t>
            </w:r>
          </w:p>
        </w:tc>
        <w:tc>
          <w:tcPr>
            <w:tcW w:w="761" w:type="dxa"/>
            <w:shd w:val="clear" w:color="auto" w:fill="auto"/>
            <w:vAlign w:val="bottom"/>
          </w:tcPr>
          <w:p w14:paraId="0EC7DA93"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w:t>
            </w:r>
          </w:p>
        </w:tc>
        <w:tc>
          <w:tcPr>
            <w:tcW w:w="820" w:type="dxa"/>
            <w:shd w:val="clear" w:color="auto" w:fill="auto"/>
            <w:vAlign w:val="bottom"/>
          </w:tcPr>
          <w:p w14:paraId="2418FC17"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86</w:t>
            </w:r>
          </w:p>
        </w:tc>
        <w:tc>
          <w:tcPr>
            <w:tcW w:w="960" w:type="dxa"/>
            <w:shd w:val="clear" w:color="auto" w:fill="auto"/>
            <w:vAlign w:val="bottom"/>
          </w:tcPr>
          <w:p w14:paraId="6D8BCB28"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0.38</w:t>
            </w:r>
          </w:p>
        </w:tc>
        <w:tc>
          <w:tcPr>
            <w:tcW w:w="699" w:type="dxa"/>
            <w:shd w:val="clear" w:color="auto" w:fill="auto"/>
            <w:vAlign w:val="bottom"/>
          </w:tcPr>
          <w:p w14:paraId="26FD9E57"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.542</w:t>
            </w:r>
          </w:p>
        </w:tc>
        <w:tc>
          <w:tcPr>
            <w:tcW w:w="1840" w:type="dxa"/>
            <w:shd w:val="clear" w:color="auto" w:fill="auto"/>
            <w:vAlign w:val="bottom"/>
          </w:tcPr>
          <w:p w14:paraId="6AB03D27"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.01]</w:t>
            </w:r>
          </w:p>
        </w:tc>
        <w:tc>
          <w:tcPr>
            <w:tcW w:w="1200" w:type="dxa"/>
            <w:shd w:val="clear" w:color="auto" w:fill="auto"/>
            <w:vAlign w:val="bottom"/>
          </w:tcPr>
          <w:p w14:paraId="0627014D" w14:textId="77777777" w:rsidR="00A23B8D" w:rsidRDefault="00A23B8D">
            <w:pPr>
              <w:widowControl w:val="0"/>
              <w:suppressAutoHyphens w:val="0"/>
              <w:spacing w:after="0" w:line="240" w:lineRule="auto"/>
              <w:jc w:val="center"/>
              <w:rPr>
                <w:rFonts w:ascii="Calibri" w:eastAsia="Times New Roman" w:hAnsi="Calibri" w:cs="Calibri"/>
                <w:color w:val="000000"/>
                <w:lang w:eastAsia="de-DE"/>
              </w:rPr>
            </w:pPr>
          </w:p>
        </w:tc>
      </w:tr>
      <w:tr w:rsidR="00A23B8D" w14:paraId="375D07D6" w14:textId="77777777">
        <w:trPr>
          <w:trHeight w:val="300"/>
        </w:trPr>
        <w:tc>
          <w:tcPr>
            <w:tcW w:w="3059" w:type="dxa"/>
            <w:shd w:val="clear" w:color="auto" w:fill="auto"/>
            <w:vAlign w:val="bottom"/>
          </w:tcPr>
          <w:p w14:paraId="69125992"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w:t>
            </w:r>
          </w:p>
        </w:tc>
        <w:tc>
          <w:tcPr>
            <w:tcW w:w="761" w:type="dxa"/>
            <w:shd w:val="clear" w:color="auto" w:fill="auto"/>
            <w:vAlign w:val="bottom"/>
          </w:tcPr>
          <w:p w14:paraId="00032A42"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w:t>
            </w:r>
          </w:p>
        </w:tc>
        <w:tc>
          <w:tcPr>
            <w:tcW w:w="820" w:type="dxa"/>
            <w:shd w:val="clear" w:color="auto" w:fill="auto"/>
            <w:vAlign w:val="bottom"/>
          </w:tcPr>
          <w:p w14:paraId="1478CEE4"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258</w:t>
            </w:r>
          </w:p>
        </w:tc>
        <w:tc>
          <w:tcPr>
            <w:tcW w:w="960" w:type="dxa"/>
            <w:shd w:val="clear" w:color="auto" w:fill="auto"/>
            <w:vAlign w:val="bottom"/>
          </w:tcPr>
          <w:p w14:paraId="79A5BB0C"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72.43</w:t>
            </w:r>
          </w:p>
        </w:tc>
        <w:tc>
          <w:tcPr>
            <w:tcW w:w="699" w:type="dxa"/>
            <w:shd w:val="clear" w:color="auto" w:fill="auto"/>
            <w:vAlign w:val="bottom"/>
          </w:tcPr>
          <w:p w14:paraId="6605A831"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02124688"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.45 [.36 .53]</w:t>
            </w:r>
          </w:p>
        </w:tc>
        <w:tc>
          <w:tcPr>
            <w:tcW w:w="1200" w:type="dxa"/>
            <w:shd w:val="clear" w:color="auto" w:fill="auto"/>
            <w:vAlign w:val="bottom"/>
          </w:tcPr>
          <w:p w14:paraId="12288402" w14:textId="77777777" w:rsidR="00A23B8D" w:rsidRDefault="00A23B8D">
            <w:pPr>
              <w:widowControl w:val="0"/>
              <w:suppressAutoHyphens w:val="0"/>
              <w:spacing w:after="0" w:line="240" w:lineRule="auto"/>
              <w:jc w:val="center"/>
              <w:rPr>
                <w:rFonts w:ascii="Calibri" w:eastAsia="Times New Roman" w:hAnsi="Calibri" w:cs="Calibri"/>
                <w:color w:val="000000"/>
                <w:lang w:eastAsia="de-DE"/>
              </w:rPr>
            </w:pPr>
          </w:p>
        </w:tc>
      </w:tr>
      <w:tr w:rsidR="00A23B8D" w14:paraId="40C63171" w14:textId="77777777">
        <w:trPr>
          <w:trHeight w:val="300"/>
        </w:trPr>
        <w:tc>
          <w:tcPr>
            <w:tcW w:w="3059" w:type="dxa"/>
            <w:shd w:val="clear" w:color="auto" w:fill="auto"/>
            <w:vAlign w:val="bottom"/>
          </w:tcPr>
          <w:p w14:paraId="070275B0"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Morph Type</w:t>
            </w:r>
          </w:p>
        </w:tc>
        <w:tc>
          <w:tcPr>
            <w:tcW w:w="761" w:type="dxa"/>
            <w:shd w:val="clear" w:color="auto" w:fill="auto"/>
            <w:vAlign w:val="bottom"/>
          </w:tcPr>
          <w:p w14:paraId="0469855B"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5F2DB22C"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172</w:t>
            </w:r>
          </w:p>
        </w:tc>
        <w:tc>
          <w:tcPr>
            <w:tcW w:w="960" w:type="dxa"/>
            <w:shd w:val="clear" w:color="auto" w:fill="auto"/>
            <w:vAlign w:val="bottom"/>
          </w:tcPr>
          <w:p w14:paraId="77193213"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768.93</w:t>
            </w:r>
          </w:p>
        </w:tc>
        <w:tc>
          <w:tcPr>
            <w:tcW w:w="699" w:type="dxa"/>
            <w:shd w:val="clear" w:color="auto" w:fill="auto"/>
            <w:vAlign w:val="bottom"/>
          </w:tcPr>
          <w:p w14:paraId="1CA2F8EB"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33340625"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.90 [.87 .93]</w:t>
            </w:r>
          </w:p>
        </w:tc>
        <w:tc>
          <w:tcPr>
            <w:tcW w:w="1200" w:type="dxa"/>
            <w:shd w:val="clear" w:color="auto" w:fill="auto"/>
            <w:vAlign w:val="bottom"/>
          </w:tcPr>
          <w:p w14:paraId="6DDC8AD0"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sz w:val="23"/>
                <w:szCs w:val="23"/>
              </w:rPr>
              <w:t>.741</w:t>
            </w:r>
          </w:p>
        </w:tc>
      </w:tr>
      <w:tr w:rsidR="00A23B8D" w14:paraId="01ADD3EE" w14:textId="77777777">
        <w:trPr>
          <w:trHeight w:val="300"/>
        </w:trPr>
        <w:tc>
          <w:tcPr>
            <w:tcW w:w="3059" w:type="dxa"/>
            <w:shd w:val="clear" w:color="auto" w:fill="auto"/>
            <w:vAlign w:val="bottom"/>
          </w:tcPr>
          <w:p w14:paraId="0E639AD7"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Emotion</w:t>
            </w:r>
          </w:p>
        </w:tc>
        <w:tc>
          <w:tcPr>
            <w:tcW w:w="761" w:type="dxa"/>
            <w:shd w:val="clear" w:color="auto" w:fill="auto"/>
            <w:vAlign w:val="bottom"/>
          </w:tcPr>
          <w:p w14:paraId="1E37D4F8"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w:t>
            </w:r>
          </w:p>
        </w:tc>
        <w:tc>
          <w:tcPr>
            <w:tcW w:w="820" w:type="dxa"/>
            <w:shd w:val="clear" w:color="auto" w:fill="auto"/>
            <w:vAlign w:val="bottom"/>
          </w:tcPr>
          <w:p w14:paraId="5EF1DDAC"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258</w:t>
            </w:r>
          </w:p>
        </w:tc>
        <w:tc>
          <w:tcPr>
            <w:tcW w:w="960" w:type="dxa"/>
            <w:shd w:val="clear" w:color="auto" w:fill="auto"/>
            <w:vAlign w:val="bottom"/>
          </w:tcPr>
          <w:p w14:paraId="7FD1F66F"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2.14</w:t>
            </w:r>
          </w:p>
        </w:tc>
        <w:tc>
          <w:tcPr>
            <w:tcW w:w="699" w:type="dxa"/>
            <w:shd w:val="clear" w:color="auto" w:fill="auto"/>
            <w:vAlign w:val="bottom"/>
          </w:tcPr>
          <w:p w14:paraId="34E7F031"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.095</w:t>
            </w:r>
          </w:p>
        </w:tc>
        <w:tc>
          <w:tcPr>
            <w:tcW w:w="1840" w:type="dxa"/>
            <w:shd w:val="clear" w:color="auto" w:fill="auto"/>
            <w:vAlign w:val="bottom"/>
          </w:tcPr>
          <w:p w14:paraId="40F668FC"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.01 [.00 .04]</w:t>
            </w:r>
          </w:p>
        </w:tc>
        <w:tc>
          <w:tcPr>
            <w:tcW w:w="1200" w:type="dxa"/>
            <w:shd w:val="clear" w:color="auto" w:fill="auto"/>
            <w:vAlign w:val="bottom"/>
          </w:tcPr>
          <w:p w14:paraId="48265593" w14:textId="77777777" w:rsidR="00A23B8D" w:rsidRDefault="00A23B8D">
            <w:pPr>
              <w:widowControl w:val="0"/>
              <w:suppressAutoHyphens w:val="0"/>
              <w:spacing w:after="0" w:line="240" w:lineRule="auto"/>
              <w:jc w:val="center"/>
              <w:rPr>
                <w:rFonts w:ascii="Calibri" w:eastAsia="Times New Roman" w:hAnsi="Calibri" w:cs="Calibri"/>
                <w:color w:val="000000"/>
                <w:lang w:eastAsia="de-DE"/>
              </w:rPr>
            </w:pPr>
          </w:p>
        </w:tc>
      </w:tr>
      <w:tr w:rsidR="00A23B8D" w14:paraId="1E8138DB" w14:textId="77777777">
        <w:trPr>
          <w:trHeight w:val="300"/>
        </w:trPr>
        <w:tc>
          <w:tcPr>
            <w:tcW w:w="3059" w:type="dxa"/>
            <w:shd w:val="clear" w:color="auto" w:fill="auto"/>
            <w:vAlign w:val="bottom"/>
          </w:tcPr>
          <w:p w14:paraId="04A7F7AE"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Morph Type</w:t>
            </w:r>
          </w:p>
        </w:tc>
        <w:tc>
          <w:tcPr>
            <w:tcW w:w="761" w:type="dxa"/>
            <w:shd w:val="clear" w:color="auto" w:fill="auto"/>
            <w:vAlign w:val="bottom"/>
          </w:tcPr>
          <w:p w14:paraId="3AD573C1"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29C67DA9"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172</w:t>
            </w:r>
          </w:p>
        </w:tc>
        <w:tc>
          <w:tcPr>
            <w:tcW w:w="960" w:type="dxa"/>
            <w:shd w:val="clear" w:color="auto" w:fill="auto"/>
            <w:vAlign w:val="bottom"/>
          </w:tcPr>
          <w:p w14:paraId="3ECF7CAF"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0.36</w:t>
            </w:r>
          </w:p>
        </w:tc>
        <w:tc>
          <w:tcPr>
            <w:tcW w:w="699" w:type="dxa"/>
            <w:shd w:val="clear" w:color="auto" w:fill="auto"/>
            <w:vAlign w:val="bottom"/>
          </w:tcPr>
          <w:p w14:paraId="38EF1992"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.635</w:t>
            </w:r>
          </w:p>
        </w:tc>
        <w:tc>
          <w:tcPr>
            <w:tcW w:w="1840" w:type="dxa"/>
            <w:shd w:val="clear" w:color="auto" w:fill="auto"/>
            <w:vAlign w:val="bottom"/>
          </w:tcPr>
          <w:p w14:paraId="47B4C144"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.01]</w:t>
            </w:r>
          </w:p>
        </w:tc>
        <w:tc>
          <w:tcPr>
            <w:tcW w:w="1200" w:type="dxa"/>
            <w:shd w:val="clear" w:color="auto" w:fill="auto"/>
            <w:vAlign w:val="bottom"/>
          </w:tcPr>
          <w:p w14:paraId="7C6735A0" w14:textId="77777777" w:rsidR="00A23B8D" w:rsidRDefault="00A23B8D">
            <w:pPr>
              <w:widowControl w:val="0"/>
              <w:suppressAutoHyphens w:val="0"/>
              <w:spacing w:after="0" w:line="240" w:lineRule="auto"/>
              <w:jc w:val="center"/>
              <w:rPr>
                <w:rFonts w:ascii="Calibri" w:eastAsia="Times New Roman" w:hAnsi="Calibri" w:cs="Calibri"/>
                <w:color w:val="000000"/>
                <w:lang w:eastAsia="de-DE"/>
              </w:rPr>
            </w:pPr>
          </w:p>
        </w:tc>
      </w:tr>
      <w:tr w:rsidR="00A23B8D" w14:paraId="65B9AEC5" w14:textId="77777777">
        <w:trPr>
          <w:trHeight w:val="300"/>
        </w:trPr>
        <w:tc>
          <w:tcPr>
            <w:tcW w:w="3059" w:type="dxa"/>
            <w:shd w:val="clear" w:color="auto" w:fill="auto"/>
            <w:vAlign w:val="bottom"/>
          </w:tcPr>
          <w:p w14:paraId="5E6EFB9B"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 x Morph Type</w:t>
            </w:r>
          </w:p>
        </w:tc>
        <w:tc>
          <w:tcPr>
            <w:tcW w:w="761" w:type="dxa"/>
            <w:shd w:val="clear" w:color="auto" w:fill="auto"/>
            <w:vAlign w:val="bottom"/>
          </w:tcPr>
          <w:p w14:paraId="62B73F2D"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shd w:val="clear" w:color="auto" w:fill="auto"/>
            <w:vAlign w:val="bottom"/>
          </w:tcPr>
          <w:p w14:paraId="2AFF8155"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516</w:t>
            </w:r>
          </w:p>
        </w:tc>
        <w:tc>
          <w:tcPr>
            <w:tcW w:w="960" w:type="dxa"/>
            <w:shd w:val="clear" w:color="auto" w:fill="auto"/>
            <w:vAlign w:val="bottom"/>
          </w:tcPr>
          <w:p w14:paraId="27116782"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22.78</w:t>
            </w:r>
          </w:p>
        </w:tc>
        <w:tc>
          <w:tcPr>
            <w:tcW w:w="699" w:type="dxa"/>
            <w:shd w:val="clear" w:color="auto" w:fill="auto"/>
            <w:vAlign w:val="bottom"/>
          </w:tcPr>
          <w:p w14:paraId="61BCA098"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1C69D42B"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.20 [.14 .25]</w:t>
            </w:r>
          </w:p>
        </w:tc>
        <w:tc>
          <w:tcPr>
            <w:tcW w:w="1200" w:type="dxa"/>
            <w:shd w:val="clear" w:color="auto" w:fill="auto"/>
            <w:vAlign w:val="bottom"/>
          </w:tcPr>
          <w:p w14:paraId="22FD2D25"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sz w:val="23"/>
                <w:szCs w:val="23"/>
              </w:rPr>
              <w:t>827</w:t>
            </w:r>
          </w:p>
        </w:tc>
      </w:tr>
      <w:tr w:rsidR="00A23B8D" w14:paraId="4C525F8E" w14:textId="77777777">
        <w:trPr>
          <w:trHeight w:val="300"/>
        </w:trPr>
        <w:tc>
          <w:tcPr>
            <w:tcW w:w="3059" w:type="dxa"/>
            <w:tcBorders>
              <w:bottom w:val="single" w:sz="4" w:space="0" w:color="000000"/>
            </w:tcBorders>
            <w:shd w:val="clear" w:color="auto" w:fill="auto"/>
            <w:vAlign w:val="bottom"/>
          </w:tcPr>
          <w:p w14:paraId="1F729C9A" w14:textId="77777777" w:rsidR="00A23B8D" w:rsidRDefault="00000000">
            <w:pPr>
              <w:widowControl w:val="0"/>
              <w:suppressAutoHyphens w:val="0"/>
              <w:spacing w:after="0" w:line="240" w:lineRule="auto"/>
              <w:rPr>
                <w:rFonts w:ascii="Calibri" w:eastAsia="Times New Roman" w:hAnsi="Calibri" w:cs="Calibri"/>
                <w:color w:val="000000"/>
                <w:lang w:val="en-US" w:eastAsia="de-DE"/>
              </w:rPr>
            </w:pPr>
            <w:r>
              <w:rPr>
                <w:rFonts w:eastAsia="Times New Roman" w:cs="Calibri"/>
                <w:color w:val="000000"/>
                <w:lang w:val="en-US" w:eastAsia="de-DE"/>
              </w:rPr>
              <w:t>Group x Emotion x Morph Type</w:t>
            </w:r>
          </w:p>
        </w:tc>
        <w:tc>
          <w:tcPr>
            <w:tcW w:w="761" w:type="dxa"/>
            <w:tcBorders>
              <w:bottom w:val="single" w:sz="4" w:space="0" w:color="000000"/>
            </w:tcBorders>
            <w:shd w:val="clear" w:color="auto" w:fill="auto"/>
            <w:vAlign w:val="bottom"/>
          </w:tcPr>
          <w:p w14:paraId="0AEE7C0B"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tcBorders>
              <w:bottom w:val="single" w:sz="4" w:space="0" w:color="000000"/>
            </w:tcBorders>
            <w:shd w:val="clear" w:color="auto" w:fill="auto"/>
            <w:vAlign w:val="bottom"/>
          </w:tcPr>
          <w:p w14:paraId="7A195908"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516</w:t>
            </w:r>
          </w:p>
        </w:tc>
        <w:tc>
          <w:tcPr>
            <w:tcW w:w="960" w:type="dxa"/>
            <w:tcBorders>
              <w:bottom w:val="single" w:sz="4" w:space="0" w:color="000000"/>
            </w:tcBorders>
            <w:shd w:val="clear" w:color="auto" w:fill="auto"/>
            <w:vAlign w:val="bottom"/>
          </w:tcPr>
          <w:p w14:paraId="39797A19"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1.33</w:t>
            </w:r>
          </w:p>
        </w:tc>
        <w:tc>
          <w:tcPr>
            <w:tcW w:w="699" w:type="dxa"/>
            <w:tcBorders>
              <w:bottom w:val="single" w:sz="4" w:space="0" w:color="000000"/>
            </w:tcBorders>
            <w:shd w:val="clear" w:color="auto" w:fill="auto"/>
            <w:vAlign w:val="bottom"/>
          </w:tcPr>
          <w:p w14:paraId="044DE408"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.249</w:t>
            </w:r>
          </w:p>
        </w:tc>
        <w:tc>
          <w:tcPr>
            <w:tcW w:w="1840" w:type="dxa"/>
            <w:tcBorders>
              <w:bottom w:val="single" w:sz="4" w:space="0" w:color="000000"/>
            </w:tcBorders>
            <w:shd w:val="clear" w:color="auto" w:fill="auto"/>
            <w:vAlign w:val="bottom"/>
          </w:tcPr>
          <w:p w14:paraId="3B31BD4E"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.01]</w:t>
            </w:r>
          </w:p>
        </w:tc>
        <w:tc>
          <w:tcPr>
            <w:tcW w:w="1200" w:type="dxa"/>
            <w:tcBorders>
              <w:bottom w:val="single" w:sz="4" w:space="0" w:color="000000"/>
            </w:tcBorders>
            <w:shd w:val="clear" w:color="auto" w:fill="auto"/>
            <w:vAlign w:val="bottom"/>
          </w:tcPr>
          <w:p w14:paraId="7E382E3A"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commentRangeStart w:id="182"/>
            <w:commentRangeEnd w:id="182"/>
            <w:r>
              <w:rPr>
                <w:rFonts w:eastAsia="Times New Roman" w:cs="Calibri"/>
                <w:color w:val="000000"/>
                <w:lang w:eastAsia="de-DE"/>
              </w:rPr>
              <w:commentReference w:id="182"/>
            </w:r>
          </w:p>
        </w:tc>
      </w:tr>
    </w:tbl>
    <w:p w14:paraId="0F28A76D" w14:textId="77777777" w:rsidR="00A23B8D" w:rsidRDefault="00A23B8D">
      <w:pPr>
        <w:spacing w:line="480" w:lineRule="auto"/>
        <w:contextualSpacing/>
        <w:rPr>
          <w:rFonts w:ascii="Times New Roman" w:hAnsi="Times New Roman" w:cs="Times New Roman"/>
          <w:color w:val="C00000"/>
          <w:sz w:val="24"/>
          <w:szCs w:val="24"/>
          <w:lang w:val="en-US"/>
        </w:rPr>
      </w:pPr>
    </w:p>
    <w:p w14:paraId="25ABB619" w14:textId="77777777" w:rsidR="00A23B8D" w:rsidRDefault="00000000">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Figure </w:t>
      </w:r>
      <w:r>
        <w:rPr>
          <w:rFonts w:ascii="Times New Roman" w:hAnsi="Times New Roman" w:cs="Times New Roman"/>
          <w:b/>
          <w:i w:val="0"/>
          <w:color w:val="auto"/>
          <w:sz w:val="24"/>
          <w:szCs w:val="24"/>
          <w:lang w:val="en-US"/>
        </w:rPr>
        <w:fldChar w:fldCharType="begin"/>
      </w:r>
      <w:r>
        <w:rPr>
          <w:rFonts w:ascii="Times New Roman" w:hAnsi="Times New Roman" w:cs="Times New Roman"/>
          <w:b/>
          <w:i w:val="0"/>
          <w:color w:val="auto"/>
          <w:sz w:val="24"/>
          <w:szCs w:val="24"/>
          <w:lang w:val="en-US"/>
        </w:rPr>
        <w:instrText xml:space="preserve"> SEQ Figure \* ARABIC </w:instrText>
      </w:r>
      <w:r>
        <w:rPr>
          <w:rFonts w:ascii="Times New Roman" w:hAnsi="Times New Roman" w:cs="Times New Roman"/>
          <w:b/>
          <w:i w:val="0"/>
          <w:color w:val="auto"/>
          <w:sz w:val="24"/>
          <w:szCs w:val="24"/>
          <w:lang w:val="en-US"/>
        </w:rPr>
        <w:fldChar w:fldCharType="separate"/>
      </w:r>
      <w:r>
        <w:rPr>
          <w:rFonts w:ascii="Times New Roman" w:hAnsi="Times New Roman" w:cs="Times New Roman"/>
          <w:b/>
          <w:i w:val="0"/>
          <w:color w:val="auto"/>
          <w:sz w:val="24"/>
          <w:szCs w:val="24"/>
          <w:lang w:val="en-US"/>
        </w:rPr>
        <w:t>3</w:t>
      </w:r>
      <w:r>
        <w:rPr>
          <w:rFonts w:ascii="Times New Roman" w:hAnsi="Times New Roman" w:cs="Times New Roman"/>
          <w:b/>
          <w:i w:val="0"/>
          <w:color w:val="auto"/>
          <w:sz w:val="24"/>
          <w:szCs w:val="24"/>
          <w:lang w:val="en-US"/>
        </w:rPr>
        <w:fldChar w:fldCharType="end"/>
      </w:r>
    </w:p>
    <w:p w14:paraId="4775AB15" w14:textId="77777777" w:rsidR="00A23B8D" w:rsidRDefault="00000000">
      <w:pPr>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Mean proportion of correct responses per Morph Type separately for singers and instrumentalists</w:t>
      </w:r>
    </w:p>
    <w:p w14:paraId="083121D8" w14:textId="77777777" w:rsidR="00A23B8D" w:rsidRDefault="00000000">
      <w:pPr>
        <w:spacing w:line="480" w:lineRule="auto"/>
        <w:contextualSpacing/>
        <w:rPr>
          <w:rFonts w:ascii="Times New Roman" w:hAnsi="Times New Roman" w:cs="Times New Roman"/>
          <w:sz w:val="24"/>
          <w:szCs w:val="24"/>
          <w:lang w:val="en-US"/>
        </w:rPr>
      </w:pPr>
      <w:r>
        <w:rPr>
          <w:noProof/>
        </w:rPr>
        <w:lastRenderedPageBreak/>
        <w:drawing>
          <wp:inline distT="0" distB="0" distL="0" distR="0" wp14:anchorId="5066E4FE" wp14:editId="166BB546">
            <wp:extent cx="5486400" cy="3657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3"/>
                    <a:stretch>
                      <a:fillRect/>
                    </a:stretch>
                  </pic:blipFill>
                  <pic:spPr bwMode="auto">
                    <a:xfrm>
                      <a:off x="0" y="0"/>
                      <a:ext cx="5486400" cy="3657600"/>
                    </a:xfrm>
                    <a:prstGeom prst="rect">
                      <a:avLst/>
                    </a:prstGeom>
                  </pic:spPr>
                </pic:pic>
              </a:graphicData>
            </a:graphic>
          </wp:inline>
        </w:drawing>
      </w:r>
    </w:p>
    <w:p w14:paraId="5FEC0D72" w14:textId="77777777" w:rsidR="00A23B8D" w:rsidRDefault="00000000">
      <w:pPr>
        <w:spacing w:line="480" w:lineRule="auto"/>
        <w:rPr>
          <w:rFonts w:ascii="Times New Roman" w:hAnsi="Times New Roman" w:cs="Times New Roman"/>
          <w:i/>
          <w:iCs/>
          <w:sz w:val="24"/>
          <w:szCs w:val="24"/>
          <w:lang w:val="en-US"/>
        </w:rPr>
      </w:pPr>
      <w:r>
        <w:rPr>
          <w:rStyle w:val="Hervorhebung"/>
          <w:rFonts w:ascii="Times New Roman" w:hAnsi="Times New Roman" w:cs="Times New Roman"/>
          <w:sz w:val="24"/>
          <w:szCs w:val="24"/>
          <w:lang w:val="en-US"/>
        </w:rPr>
        <w:t>Note. Whiskers represent 95% confidence intervals. Violin plots represent variation of individual participants. The dotted line represents guessing rate at .25.</w:t>
      </w:r>
      <w:commentRangeStart w:id="183"/>
      <w:commentRangeEnd w:id="183"/>
      <w:r>
        <w:rPr>
          <w:rStyle w:val="Hervorhebung"/>
          <w:rFonts w:ascii="Times New Roman" w:hAnsi="Times New Roman" w:cs="Times New Roman"/>
          <w:sz w:val="24"/>
          <w:szCs w:val="24"/>
          <w:lang w:val="en-US"/>
        </w:rPr>
        <w:commentReference w:id="183"/>
      </w:r>
    </w:p>
    <w:p w14:paraId="7DCCAE2B" w14:textId="77777777" w:rsidR="00A23B8D" w:rsidRDefault="00A23B8D">
      <w:pPr>
        <w:spacing w:line="480" w:lineRule="auto"/>
        <w:contextualSpacing/>
        <w:rPr>
          <w:rFonts w:ascii="Times New Roman" w:hAnsi="Times New Roman" w:cs="Times New Roman"/>
          <w:sz w:val="24"/>
          <w:szCs w:val="24"/>
          <w:lang w:val="en-US"/>
        </w:rPr>
      </w:pPr>
    </w:p>
    <w:p w14:paraId="3042AD12"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Follow-up analysis of the Morph Type effect revealed that performance was best in the Full condition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0.75 ± 0.02 SEM), followed by the F0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0.62 ± 0.02) and then the Timbre condition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0.41 ± 0.01); Full vs. F0: |</w:t>
      </w:r>
      <w:r>
        <w:rPr>
          <w:rFonts w:ascii="Times New Roman" w:hAnsi="Times New Roman" w:cs="Times New Roman"/>
          <w:i/>
          <w:iCs/>
          <w:sz w:val="24"/>
          <w:szCs w:val="24"/>
          <w:lang w:val="en-US"/>
        </w:rPr>
        <w:t>t</w:t>
      </w:r>
      <w:r>
        <w:rPr>
          <w:rFonts w:ascii="Times New Roman" w:hAnsi="Times New Roman" w:cs="Times New Roman"/>
          <w:sz w:val="24"/>
          <w:szCs w:val="24"/>
          <w:lang w:val="en-US"/>
        </w:rPr>
        <w:t xml:space="preserve">(87)| = 23.28,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w:t>
      </w:r>
      <w:r>
        <w:rPr>
          <w:rFonts w:ascii="Times New Roman" w:hAnsi="Times New Roman" w:cs="Times New Roman"/>
          <w:i/>
          <w:iCs/>
          <w:sz w:val="24"/>
          <w:szCs w:val="24"/>
          <w:lang w:val="en-US"/>
        </w:rPr>
        <w:t xml:space="preserve">d </w:t>
      </w:r>
      <w:r>
        <w:rPr>
          <w:rFonts w:ascii="Times New Roman" w:hAnsi="Times New Roman" w:cs="Times New Roman"/>
          <w:sz w:val="24"/>
          <w:szCs w:val="24"/>
          <w:lang w:val="en-US"/>
        </w:rPr>
        <w:t>= 2.50 [2.07, 2.92], F0 vs Timbre: |</w:t>
      </w:r>
      <w:r>
        <w:rPr>
          <w:rFonts w:ascii="Times New Roman" w:hAnsi="Times New Roman" w:cs="Times New Roman"/>
          <w:i/>
          <w:iCs/>
          <w:sz w:val="24"/>
          <w:szCs w:val="24"/>
          <w:lang w:val="en-US"/>
        </w:rPr>
        <w:t>t</w:t>
      </w:r>
      <w:r>
        <w:rPr>
          <w:rFonts w:ascii="Times New Roman" w:hAnsi="Times New Roman" w:cs="Times New Roman"/>
          <w:sz w:val="24"/>
          <w:szCs w:val="24"/>
          <w:lang w:val="en-US"/>
        </w:rPr>
        <w:t xml:space="preserve">(87)| = 21.44,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w:t>
      </w:r>
      <w:r>
        <w:rPr>
          <w:rFonts w:ascii="Times New Roman" w:hAnsi="Times New Roman" w:cs="Times New Roman"/>
          <w:i/>
          <w:iCs/>
          <w:sz w:val="24"/>
          <w:szCs w:val="24"/>
          <w:lang w:val="en-US"/>
        </w:rPr>
        <w:t xml:space="preserve">d </w:t>
      </w:r>
      <w:r>
        <w:rPr>
          <w:rFonts w:ascii="Times New Roman" w:hAnsi="Times New Roman" w:cs="Times New Roman"/>
          <w:sz w:val="24"/>
          <w:szCs w:val="24"/>
          <w:lang w:val="en-US"/>
        </w:rPr>
        <w:t>= 2.30 [1.90, 2.70], Full vs Timbre: |</w:t>
      </w:r>
      <w:r>
        <w:rPr>
          <w:rFonts w:ascii="Times New Roman" w:hAnsi="Times New Roman" w:cs="Times New Roman"/>
          <w:i/>
          <w:iCs/>
          <w:sz w:val="24"/>
          <w:szCs w:val="24"/>
          <w:lang w:val="en-US"/>
        </w:rPr>
        <w:t>t</w:t>
      </w:r>
      <w:r>
        <w:rPr>
          <w:rFonts w:ascii="Times New Roman" w:hAnsi="Times New Roman" w:cs="Times New Roman"/>
          <w:sz w:val="24"/>
          <w:szCs w:val="24"/>
          <w:lang w:val="en-US"/>
        </w:rPr>
        <w:t xml:space="preserve">(87)| = 33.94,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w:t>
      </w:r>
      <w:r>
        <w:rPr>
          <w:rFonts w:ascii="Times New Roman" w:hAnsi="Times New Roman" w:cs="Times New Roman"/>
          <w:i/>
          <w:iCs/>
          <w:sz w:val="24"/>
          <w:szCs w:val="24"/>
          <w:lang w:val="en-US"/>
        </w:rPr>
        <w:t xml:space="preserve">d </w:t>
      </w:r>
      <w:r>
        <w:rPr>
          <w:rFonts w:ascii="Times New Roman" w:hAnsi="Times New Roman" w:cs="Times New Roman"/>
          <w:sz w:val="24"/>
          <w:szCs w:val="24"/>
          <w:lang w:val="en-US"/>
        </w:rPr>
        <w:t xml:space="preserve">= 3.64 [3.06, 4.21]).  This Morph Type main effect was also found for all emotions separately (all </w:t>
      </w:r>
      <w:proofErr w:type="gramStart"/>
      <w:r>
        <w:rPr>
          <w:rFonts w:ascii="Times New Roman" w:hAnsi="Times New Roman" w:cs="Times New Roman"/>
          <w:i/>
          <w:iCs/>
          <w:sz w:val="24"/>
          <w:szCs w:val="24"/>
          <w:lang w:val="en-US"/>
        </w:rPr>
        <w:t>F</w:t>
      </w:r>
      <w:r>
        <w:rPr>
          <w:rFonts w:ascii="Times New Roman" w:hAnsi="Times New Roman" w:cs="Times New Roman"/>
          <w:sz w:val="24"/>
          <w:szCs w:val="24"/>
          <w:lang w:val="en-US"/>
        </w:rPr>
        <w:t>s(</w:t>
      </w:r>
      <w:proofErr w:type="gramEnd"/>
      <w:r>
        <w:rPr>
          <w:rFonts w:ascii="Times New Roman" w:hAnsi="Times New Roman" w:cs="Times New Roman"/>
          <w:sz w:val="24"/>
          <w:szCs w:val="24"/>
          <w:lang w:val="en-US"/>
        </w:rPr>
        <w:t xml:space="preserve">2, 174) &gt; 102.44,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xml:space="preserve">&lt; .001), although it differed slightly between emotions, as suggested by the interaction (see </w:t>
      </w:r>
      <w:r>
        <w:rPr>
          <w:rFonts w:ascii="Times New Roman" w:hAnsi="Times New Roman" w:cs="Times New Roman"/>
          <w:b/>
          <w:sz w:val="24"/>
          <w:szCs w:val="24"/>
          <w:lang w:val="en-US"/>
        </w:rPr>
        <w:t xml:space="preserve">Figure 3, </w:t>
      </w:r>
      <w:r>
        <w:rPr>
          <w:rFonts w:ascii="Times New Roman" w:hAnsi="Times New Roman" w:cs="Times New Roman"/>
          <w:sz w:val="24"/>
          <w:szCs w:val="24"/>
          <w:lang w:val="en-US"/>
        </w:rPr>
        <w:t xml:space="preserve">for all post-hoc tests, refer to </w:t>
      </w:r>
      <w:r>
        <w:rPr>
          <w:rFonts w:ascii="Times New Roman" w:hAnsi="Times New Roman" w:cs="Times New Roman"/>
          <w:color w:val="C00000"/>
          <w:sz w:val="24"/>
          <w:szCs w:val="24"/>
          <w:lang w:val="en-US"/>
        </w:rPr>
        <w:t>OSF</w:t>
      </w:r>
      <w:r>
        <w:rPr>
          <w:rFonts w:ascii="Times New Roman" w:hAnsi="Times New Roman" w:cs="Times New Roman"/>
          <w:sz w:val="24"/>
          <w:szCs w:val="24"/>
          <w:lang w:val="en-US"/>
        </w:rPr>
        <w:t xml:space="preserve">). </w:t>
      </w:r>
    </w:p>
    <w:p w14:paraId="08F6525A"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To address our specific interest in the relative importance of F0 and Timbre for the different emotions, we calculated the performance difference</w:t>
      </w:r>
      <w:r>
        <w:rPr>
          <w:rFonts w:ascii="Times New Roman" w:hAnsi="Times New Roman" w:cs="Times New Roman"/>
          <w:sz w:val="24"/>
          <w:szCs w:val="24"/>
          <w:vertAlign w:val="subscript"/>
          <w:lang w:val="en-US"/>
        </w:rPr>
        <w:t xml:space="preserve">F0-Tbr </w:t>
      </w:r>
      <w:r>
        <w:rPr>
          <w:rFonts w:ascii="Times New Roman" w:hAnsi="Times New Roman" w:cs="Times New Roman"/>
          <w:sz w:val="24"/>
          <w:szCs w:val="24"/>
          <w:lang w:val="en-US"/>
        </w:rPr>
        <w:t xml:space="preserve">for each emotion separately. Performance difference was largest for Happiness (M = 0.34 ± 0.02 SEM), followed by Fear (M = 0.21 ± 0.02), Sadness (M = 0.18 ± 0.02), and Pleasure (M = 0.10 ± 0.02; all pairwise </w:t>
      </w:r>
      <w:r>
        <w:rPr>
          <w:rFonts w:ascii="Times New Roman" w:hAnsi="Times New Roman" w:cs="Times New Roman"/>
          <w:sz w:val="24"/>
          <w:szCs w:val="24"/>
          <w:lang w:val="en-US"/>
        </w:rPr>
        <w:lastRenderedPageBreak/>
        <w:t>comparisons |</w:t>
      </w:r>
      <w:proofErr w:type="spellStart"/>
      <w:r>
        <w:rPr>
          <w:rFonts w:ascii="Times New Roman" w:hAnsi="Times New Roman" w:cs="Times New Roman"/>
          <w:i/>
          <w:sz w:val="24"/>
          <w:szCs w:val="24"/>
          <w:lang w:val="en-US"/>
        </w:rPr>
        <w:t>t</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(77)| ≥ 2.57, </w:t>
      </w:r>
      <w:proofErr w:type="spellStart"/>
      <w:r>
        <w:rPr>
          <w:rFonts w:ascii="Times New Roman" w:hAnsi="Times New Roman" w:cs="Times New Roman"/>
          <w:sz w:val="24"/>
          <w:szCs w:val="24"/>
          <w:lang w:val="en-US"/>
        </w:rPr>
        <w:t>ps</w:t>
      </w:r>
      <w:r>
        <w:rPr>
          <w:rFonts w:ascii="Times New Roman" w:hAnsi="Times New Roman" w:cs="Times New Roman"/>
          <w:sz w:val="24"/>
          <w:szCs w:val="24"/>
          <w:vertAlign w:val="subscript"/>
          <w:lang w:val="en-US"/>
        </w:rPr>
        <w:t>corrected</w:t>
      </w:r>
      <w:proofErr w:type="spellEnd"/>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 xml:space="preserve">≤ .012, ds ≥ 0.28 [0.06 0.49], except for Fear vs. Sadness (|t(87)| = 1.13, </w:t>
      </w:r>
      <w:proofErr w:type="spellStart"/>
      <w:r>
        <w:rPr>
          <w:rFonts w:ascii="Times New Roman" w:hAnsi="Times New Roman" w:cs="Times New Roman"/>
          <w:sz w:val="24"/>
          <w:szCs w:val="24"/>
          <w:lang w:val="en-US"/>
        </w:rPr>
        <w:t>p</w:t>
      </w:r>
      <w:r>
        <w:rPr>
          <w:rFonts w:ascii="Times New Roman" w:hAnsi="Times New Roman" w:cs="Times New Roman"/>
          <w:sz w:val="24"/>
          <w:szCs w:val="24"/>
          <w:vertAlign w:val="subscript"/>
          <w:lang w:val="en-US"/>
        </w:rPr>
        <w:t>corrected</w:t>
      </w:r>
      <w:proofErr w:type="spellEnd"/>
      <w:r>
        <w:rPr>
          <w:rFonts w:ascii="Times New Roman" w:hAnsi="Times New Roman" w:cs="Times New Roman"/>
          <w:sz w:val="24"/>
          <w:szCs w:val="24"/>
          <w:lang w:val="en-US"/>
        </w:rPr>
        <w:t xml:space="preserve"> = .261). These effects of Morph Type and Emotion therefore present a full replication of the patterns reported in </w:t>
      </w:r>
      <w:sdt>
        <w:sdtPr>
          <w:id w:val="1294951548"/>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188872151"/>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6CC1ECC2" w14:textId="77777777" w:rsidR="00A23B8D" w:rsidRDefault="00A23B8D">
      <w:pPr>
        <w:tabs>
          <w:tab w:val="left" w:pos="900"/>
        </w:tabs>
        <w:rPr>
          <w:rFonts w:ascii="Times New Roman" w:hAnsi="Times New Roman" w:cs="Times New Roman"/>
          <w:sz w:val="24"/>
          <w:szCs w:val="24"/>
          <w:lang w:val="en-US"/>
        </w:rPr>
      </w:pPr>
    </w:p>
    <w:p w14:paraId="66A4B2CE" w14:textId="77777777" w:rsidR="00A23B8D" w:rsidRDefault="00000000">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Figure 3</w:t>
      </w:r>
    </w:p>
    <w:p w14:paraId="576C6B11" w14:textId="77777777" w:rsidR="00A23B8D" w:rsidRDefault="00000000">
      <w:pPr>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Mean proportion of correct responses per Emotion and Morph Type</w:t>
      </w:r>
      <w:bookmarkStart w:id="184" w:name="_Hlk107930857"/>
      <w:bookmarkEnd w:id="184"/>
    </w:p>
    <w:p w14:paraId="75544A08" w14:textId="77777777" w:rsidR="00A23B8D" w:rsidRDefault="00A23B8D">
      <w:pPr>
        <w:rPr>
          <w:rFonts w:ascii="Times New Roman" w:hAnsi="Times New Roman" w:cs="Times New Roman"/>
          <w:sz w:val="24"/>
          <w:szCs w:val="24"/>
          <w:lang w:val="en-US"/>
        </w:rPr>
      </w:pPr>
    </w:p>
    <w:p w14:paraId="3DA91376" w14:textId="77777777" w:rsidR="00A23B8D" w:rsidRDefault="00000000">
      <w:pPr>
        <w:tabs>
          <w:tab w:val="left" w:pos="900"/>
        </w:tabs>
        <w:rPr>
          <w:rFonts w:ascii="Times New Roman" w:hAnsi="Times New Roman" w:cs="Times New Roman"/>
          <w:sz w:val="24"/>
          <w:szCs w:val="24"/>
          <w:lang w:val="en-US"/>
        </w:rPr>
      </w:pPr>
      <w:r>
        <w:rPr>
          <w:noProof/>
        </w:rPr>
        <w:drawing>
          <wp:inline distT="0" distB="0" distL="0" distR="0" wp14:anchorId="3D160AEF" wp14:editId="11AE37C3">
            <wp:extent cx="5962015" cy="1986915"/>
            <wp:effectExtent l="0" t="0" r="0" b="0"/>
            <wp:docPr id="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pic:cNvPicPr>
                      <a:picLocks noChangeAspect="1" noChangeArrowheads="1"/>
                    </pic:cNvPicPr>
                  </pic:nvPicPr>
                  <pic:blipFill>
                    <a:blip r:embed="rId14"/>
                    <a:stretch>
                      <a:fillRect/>
                    </a:stretch>
                  </pic:blipFill>
                  <pic:spPr bwMode="auto">
                    <a:xfrm>
                      <a:off x="0" y="0"/>
                      <a:ext cx="5962015" cy="1986915"/>
                    </a:xfrm>
                    <a:prstGeom prst="rect">
                      <a:avLst/>
                    </a:prstGeom>
                  </pic:spPr>
                </pic:pic>
              </a:graphicData>
            </a:graphic>
          </wp:inline>
        </w:drawing>
      </w:r>
    </w:p>
    <w:p w14:paraId="1A5C67C4" w14:textId="77777777" w:rsidR="00A23B8D" w:rsidRDefault="00A23B8D">
      <w:pPr>
        <w:spacing w:line="480" w:lineRule="auto"/>
        <w:rPr>
          <w:rStyle w:val="Hervorhebung"/>
          <w:rFonts w:ascii="Times New Roman" w:hAnsi="Times New Roman" w:cs="Times New Roman"/>
          <w:sz w:val="24"/>
          <w:szCs w:val="24"/>
          <w:lang w:val="en-US"/>
        </w:rPr>
      </w:pPr>
    </w:p>
    <w:p w14:paraId="66059222" w14:textId="77777777" w:rsidR="00A23B8D" w:rsidRDefault="00000000">
      <w:pPr>
        <w:spacing w:line="480" w:lineRule="auto"/>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185" w:name="_Hlk107930892"/>
      <w:bookmarkEnd w:id="185"/>
    </w:p>
    <w:p w14:paraId="7EC40A93" w14:textId="77777777" w:rsidR="00A23B8D" w:rsidRDefault="00000000">
      <w:pPr>
        <w:spacing w:line="480" w:lineRule="auto"/>
        <w:rPr>
          <w:rFonts w:ascii="Times New Roman" w:hAnsi="Times New Roman" w:cs="Times New Roman"/>
          <w:iCs/>
          <w:color w:val="C00000"/>
          <w:sz w:val="24"/>
          <w:szCs w:val="24"/>
          <w:lang w:val="en-US"/>
        </w:rPr>
      </w:pPr>
      <w:proofErr w:type="spellStart"/>
      <w:r>
        <w:rPr>
          <w:rFonts w:ascii="Times New Roman" w:hAnsi="Times New Roman" w:cs="Times New Roman"/>
          <w:iCs/>
          <w:color w:val="C00000"/>
          <w:sz w:val="24"/>
          <w:szCs w:val="24"/>
          <w:lang w:val="en-US"/>
        </w:rPr>
        <w:t>ToDo</w:t>
      </w:r>
      <w:proofErr w:type="spellEnd"/>
      <w:r>
        <w:rPr>
          <w:rFonts w:ascii="Times New Roman" w:hAnsi="Times New Roman" w:cs="Times New Roman"/>
          <w:iCs/>
          <w:color w:val="C00000"/>
          <w:sz w:val="24"/>
          <w:szCs w:val="24"/>
          <w:lang w:val="en-US"/>
        </w:rPr>
        <w:t>: additional analyses like confusion data or classification of averages on OSF</w:t>
      </w:r>
    </w:p>
    <w:p w14:paraId="41D69CA4" w14:textId="77777777" w:rsidR="00A23B8D" w:rsidRDefault="00000000">
      <w:pPr>
        <w:pStyle w:val="berschrift1"/>
        <w:spacing w:line="480" w:lineRule="auto"/>
        <w:rPr>
          <w:rFonts w:ascii="Times New Roman" w:hAnsi="Times New Roman" w:cs="Times New Roman"/>
          <w:sz w:val="24"/>
          <w:szCs w:val="24"/>
          <w:lang w:val="en-US"/>
        </w:rPr>
      </w:pPr>
      <w:bookmarkStart w:id="186" w:name="_Toc194687205"/>
      <w:r>
        <w:rPr>
          <w:rFonts w:ascii="Times New Roman" w:hAnsi="Times New Roman" w:cs="Times New Roman"/>
          <w:sz w:val="24"/>
          <w:szCs w:val="24"/>
          <w:lang w:val="en-US"/>
        </w:rPr>
        <w:t>Part II: Comparison of professionals, amateurs and non-musicians</w:t>
      </w:r>
      <w:bookmarkEnd w:id="186"/>
    </w:p>
    <w:p w14:paraId="61442781" w14:textId="77777777" w:rsidR="00A23B8D" w:rsidRDefault="00000000">
      <w:pPr>
        <w:spacing w:line="480" w:lineRule="auto"/>
        <w:rPr>
          <w:rFonts w:ascii="Times New Roman" w:hAnsi="Times New Roman" w:cs="Times New Roman"/>
          <w:color w:val="C00000"/>
          <w:sz w:val="24"/>
          <w:szCs w:val="24"/>
        </w:rPr>
      </w:pPr>
      <w:proofErr w:type="spellStart"/>
      <w:r>
        <w:rPr>
          <w:rFonts w:ascii="Times New Roman" w:hAnsi="Times New Roman" w:cs="Times New Roman"/>
          <w:color w:val="C00000"/>
          <w:sz w:val="24"/>
          <w:szCs w:val="24"/>
        </w:rPr>
        <w:t>ToDo</w:t>
      </w:r>
      <w:proofErr w:type="spellEnd"/>
      <w:r>
        <w:rPr>
          <w:rFonts w:ascii="Times New Roman" w:hAnsi="Times New Roman" w:cs="Times New Roman"/>
          <w:color w:val="C00000"/>
          <w:sz w:val="24"/>
          <w:szCs w:val="24"/>
        </w:rPr>
        <w:t xml:space="preserve"> – </w:t>
      </w:r>
      <w:proofErr w:type="spellStart"/>
      <w:r>
        <w:rPr>
          <w:rFonts w:ascii="Times New Roman" w:hAnsi="Times New Roman" w:cs="Times New Roman"/>
          <w:color w:val="C00000"/>
          <w:sz w:val="24"/>
          <w:szCs w:val="24"/>
        </w:rPr>
        <w:t>vllt</w:t>
      </w:r>
      <w:proofErr w:type="spellEnd"/>
      <w:r>
        <w:rPr>
          <w:rFonts w:ascii="Times New Roman" w:hAnsi="Times New Roman" w:cs="Times New Roman"/>
          <w:color w:val="C00000"/>
          <w:sz w:val="24"/>
          <w:szCs w:val="24"/>
        </w:rPr>
        <w:t xml:space="preserve"> ne kurze Überleitung</w:t>
      </w:r>
    </w:p>
    <w:p w14:paraId="0EAC573C" w14:textId="77777777" w:rsidR="00A23B8D" w:rsidRDefault="00000000">
      <w:pPr>
        <w:pStyle w:val="berschrift2"/>
        <w:spacing w:line="480" w:lineRule="auto"/>
        <w:rPr>
          <w:rFonts w:ascii="Times New Roman" w:hAnsi="Times New Roman" w:cs="Times New Roman"/>
          <w:sz w:val="24"/>
          <w:szCs w:val="24"/>
          <w:lang w:val="en-US"/>
        </w:rPr>
      </w:pPr>
      <w:bookmarkStart w:id="187" w:name="_Toc194687206"/>
      <w:proofErr w:type="spellStart"/>
      <w:r>
        <w:rPr>
          <w:rFonts w:ascii="Times New Roman" w:hAnsi="Times New Roman" w:cs="Times New Roman"/>
          <w:sz w:val="24"/>
          <w:szCs w:val="24"/>
        </w:rPr>
        <w:t>Hypotheses</w:t>
      </w:r>
      <w:bookmarkEnd w:id="187"/>
      <w:proofErr w:type="spellEnd"/>
    </w:p>
    <w:p w14:paraId="049B4456" w14:textId="77777777" w:rsidR="00A23B8D" w:rsidRDefault="00000000">
      <w:pPr>
        <w:rPr>
          <w:rFonts w:ascii="Times New Roman" w:hAnsi="Times New Roman" w:cs="Times New Roman"/>
          <w:sz w:val="24"/>
          <w:szCs w:val="24"/>
          <w:lang w:val="en-US"/>
        </w:rPr>
      </w:pPr>
      <w:r>
        <w:rPr>
          <w:rFonts w:ascii="Times New Roman" w:hAnsi="Times New Roman" w:cs="Times New Roman"/>
          <w:b/>
          <w:sz w:val="24"/>
          <w:szCs w:val="24"/>
          <w:lang w:val="en-US"/>
        </w:rPr>
        <w:t>H3:</w:t>
      </w:r>
      <w:r>
        <w:rPr>
          <w:rFonts w:ascii="Times New Roman" w:hAnsi="Times New Roman" w:cs="Times New Roman"/>
          <w:sz w:val="24"/>
          <w:szCs w:val="24"/>
          <w:lang w:val="en-US"/>
        </w:rPr>
        <w:t xml:space="preserve"> Amateur musicians outperform non-musicians in vocal emotion perception, in the Full and in the F0 condition. </w:t>
      </w:r>
    </w:p>
    <w:p w14:paraId="539938CF" w14:textId="63E28E3E" w:rsidR="00A23B8D" w:rsidRDefault="00000000">
      <w:pPr>
        <w:rPr>
          <w:rFonts w:ascii="Times New Roman" w:hAnsi="Times New Roman" w:cs="Times New Roman"/>
          <w:sz w:val="24"/>
          <w:szCs w:val="24"/>
          <w:lang w:val="en-US"/>
        </w:rPr>
      </w:pPr>
      <w:r>
        <w:rPr>
          <w:rFonts w:ascii="Times New Roman" w:hAnsi="Times New Roman" w:cs="Times New Roman"/>
          <w:b/>
          <w:sz w:val="24"/>
          <w:szCs w:val="24"/>
          <w:lang w:val="en-US"/>
        </w:rPr>
        <w:t>H4:</w:t>
      </w:r>
      <w:r>
        <w:rPr>
          <w:rFonts w:ascii="Times New Roman" w:hAnsi="Times New Roman" w:cs="Times New Roman"/>
          <w:sz w:val="24"/>
          <w:szCs w:val="24"/>
          <w:lang w:val="en-US"/>
        </w:rPr>
        <w:t xml:space="preserve"> Amateurs perform equal</w:t>
      </w:r>
      <w:ins w:id="188" w:author="Stefan Schweinberger" w:date="2025-04-13T08:55:00Z">
        <w:r w:rsidR="00F81334">
          <w:rPr>
            <w:rFonts w:ascii="Times New Roman" w:hAnsi="Times New Roman" w:cs="Times New Roman"/>
            <w:sz w:val="24"/>
            <w:szCs w:val="24"/>
            <w:lang w:val="en-US"/>
          </w:rPr>
          <w:t>ly well</w:t>
        </w:r>
      </w:ins>
      <w:r>
        <w:rPr>
          <w:rFonts w:ascii="Times New Roman" w:hAnsi="Times New Roman" w:cs="Times New Roman"/>
          <w:sz w:val="24"/>
          <w:szCs w:val="24"/>
          <w:lang w:val="en-US"/>
        </w:rPr>
        <w:t xml:space="preserve"> or better to professional musicians in the Full and the F0 condition.</w:t>
      </w:r>
    </w:p>
    <w:p w14:paraId="3825456D" w14:textId="77777777" w:rsidR="00A23B8D" w:rsidRDefault="00A23B8D">
      <w:pPr>
        <w:spacing w:line="480" w:lineRule="auto"/>
        <w:rPr>
          <w:rFonts w:ascii="Times New Roman" w:hAnsi="Times New Roman" w:cs="Times New Roman"/>
          <w:color w:val="C00000"/>
          <w:sz w:val="24"/>
          <w:szCs w:val="24"/>
          <w:lang w:val="en-US"/>
        </w:rPr>
      </w:pPr>
    </w:p>
    <w:p w14:paraId="08E5337A" w14:textId="77777777" w:rsidR="00A23B8D" w:rsidRDefault="00000000">
      <w:pPr>
        <w:pStyle w:val="berschrift2"/>
        <w:rPr>
          <w:rFonts w:ascii="Times New Roman" w:hAnsi="Times New Roman" w:cs="Times New Roman"/>
          <w:sz w:val="24"/>
          <w:szCs w:val="24"/>
          <w:lang w:val="en-US"/>
        </w:rPr>
      </w:pPr>
      <w:bookmarkStart w:id="189" w:name="_Toc194687207"/>
      <w:r>
        <w:rPr>
          <w:rFonts w:ascii="Times New Roman" w:hAnsi="Times New Roman" w:cs="Times New Roman"/>
          <w:sz w:val="24"/>
          <w:szCs w:val="24"/>
          <w:lang w:val="en-US"/>
        </w:rPr>
        <w:lastRenderedPageBreak/>
        <w:t>Method</w:t>
      </w:r>
      <w:bookmarkEnd w:id="189"/>
    </w:p>
    <w:p w14:paraId="5BF490BB" w14:textId="77777777" w:rsidR="00A23B8D" w:rsidRDefault="00A23B8D">
      <w:pPr>
        <w:spacing w:line="480" w:lineRule="auto"/>
        <w:rPr>
          <w:rFonts w:ascii="Times New Roman" w:hAnsi="Times New Roman" w:cs="Times New Roman"/>
          <w:sz w:val="24"/>
          <w:szCs w:val="24"/>
          <w:lang w:val="en-US"/>
        </w:rPr>
      </w:pPr>
    </w:p>
    <w:p w14:paraId="506145BA"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analysis, we collapsed all participants from Part I into the group of amateur musicians and compared it to the groups of professional musicians and non-musicians reported in </w:t>
      </w:r>
      <w:sdt>
        <w:sdtPr>
          <w:id w:val="-4768448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2044392619"/>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Note that we added one participant to the professional group, because he held a master’s degree in music (see Part I), so numbers slightly diverge from the original publication. All professional musicians reported to have a music-related academic degree or a non-academic music qualification. Non-musicians were required not to play an instrument or engage in any other musical activities. For a more detailed description, please refer to </w:t>
      </w:r>
      <w:sdt>
        <w:sdtPr>
          <w:id w:val="-1441223683"/>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978330332"/>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14:paraId="3EBCCAB6" w14:textId="77777777" w:rsidR="00A23B8D" w:rsidRDefault="00000000">
      <w:pPr>
        <w:spacing w:line="480" w:lineRule="auto"/>
        <w:rPr>
          <w:rFonts w:ascii="Times New Roman" w:hAnsi="Times New Roman" w:cs="Times New Roman"/>
          <w:sz w:val="24"/>
          <w:szCs w:val="24"/>
          <w:lang w:val="en-US"/>
        </w:rPr>
      </w:pPr>
      <w:commentRangeStart w:id="190"/>
      <w:r>
        <w:rPr>
          <w:rFonts w:ascii="Times New Roman" w:hAnsi="Times New Roman" w:cs="Times New Roman"/>
          <w:sz w:val="24"/>
          <w:szCs w:val="24"/>
          <w:lang w:val="en-US"/>
        </w:rPr>
        <w:t>In</w:t>
      </w:r>
      <w:commentRangeEnd w:id="190"/>
      <w:r>
        <w:commentReference w:id="190"/>
      </w:r>
      <w:r>
        <w:rPr>
          <w:rFonts w:ascii="Times New Roman" w:hAnsi="Times New Roman" w:cs="Times New Roman"/>
          <w:sz w:val="24"/>
          <w:szCs w:val="24"/>
          <w:lang w:val="en-US"/>
        </w:rPr>
        <w:t xml:space="preserve"> total, we analyzed data from 40 professional musicians (20 male, 20 female, aged 20 to 42 years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xml:space="preserve">= 29.6; </w:t>
      </w:r>
      <w:r>
        <w:rPr>
          <w:rFonts w:ascii="Times New Roman" w:hAnsi="Times New Roman" w:cs="Times New Roman"/>
          <w:i/>
          <w:iCs/>
          <w:sz w:val="24"/>
          <w:szCs w:val="24"/>
          <w:lang w:val="en-US"/>
        </w:rPr>
        <w:t xml:space="preserve">SD </w:t>
      </w:r>
      <w:r>
        <w:rPr>
          <w:rFonts w:ascii="Times New Roman" w:hAnsi="Times New Roman" w:cs="Times New Roman"/>
          <w:sz w:val="24"/>
          <w:szCs w:val="24"/>
          <w:lang w:val="en-US"/>
        </w:rPr>
        <w:t>= 5.58]), 38 non-musicians (18 male, 20 female, aged 19 to 48 years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xml:space="preserve">= 30.5; </w:t>
      </w:r>
      <w:r>
        <w:rPr>
          <w:rFonts w:ascii="Times New Roman" w:hAnsi="Times New Roman" w:cs="Times New Roman"/>
          <w:i/>
          <w:iCs/>
          <w:sz w:val="24"/>
          <w:szCs w:val="24"/>
          <w:lang w:val="en-US"/>
        </w:rPr>
        <w:t xml:space="preserve">SD </w:t>
      </w:r>
      <w:r>
        <w:rPr>
          <w:rFonts w:ascii="Times New Roman" w:hAnsi="Times New Roman" w:cs="Times New Roman"/>
          <w:sz w:val="24"/>
          <w:szCs w:val="24"/>
          <w:lang w:val="en-US"/>
        </w:rPr>
        <w:t>= 6.54]) and 88 amateurs (40 male, 46 female, 2 diverse, aged 18 to 54 years [</w:t>
      </w:r>
      <w:r>
        <w:rPr>
          <w:rFonts w:ascii="Times New Roman" w:hAnsi="Times New Roman" w:cs="Times New Roman"/>
          <w:i/>
          <w:iCs/>
          <w:sz w:val="24"/>
          <w:szCs w:val="24"/>
          <w:lang w:val="en-US"/>
        </w:rPr>
        <w:t xml:space="preserve">M </w:t>
      </w:r>
      <w:r>
        <w:rPr>
          <w:rFonts w:ascii="Times New Roman" w:hAnsi="Times New Roman" w:cs="Times New Roman"/>
          <w:sz w:val="24"/>
          <w:szCs w:val="24"/>
          <w:lang w:val="en-US"/>
        </w:rPr>
        <w:t xml:space="preserve">= 27.75; </w:t>
      </w:r>
      <w:r>
        <w:rPr>
          <w:rFonts w:ascii="Times New Roman" w:hAnsi="Times New Roman" w:cs="Times New Roman"/>
          <w:i/>
          <w:iCs/>
          <w:sz w:val="24"/>
          <w:szCs w:val="24"/>
          <w:lang w:val="en-US"/>
        </w:rPr>
        <w:t xml:space="preserve">SD </w:t>
      </w:r>
      <w:r>
        <w:rPr>
          <w:rFonts w:ascii="Times New Roman" w:hAnsi="Times New Roman" w:cs="Times New Roman"/>
          <w:sz w:val="24"/>
          <w:szCs w:val="24"/>
          <w:lang w:val="en-US"/>
        </w:rPr>
        <w:t xml:space="preserve">= 9.44]. </w:t>
      </w:r>
    </w:p>
    <w:p w14:paraId="6BB96F4C"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stimulus material, design and data analysis were identical to Part I. We focused our analysis on the comparison of amateurs with the other two groups, because the comparison of professional musicians and non-musicians is reported in </w:t>
      </w:r>
      <w:sdt>
        <w:sdtPr>
          <w:id w:val="569694377"/>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C0wNFQxNzo0MjoxOS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Nussbaum et al.</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id w:val="1141538290"/>
          <w:placeholder>
            <w:docPart w:val="DefaultPlaceholder_-1854013440"/>
          </w:placeholder>
        </w:sdtPr>
        <w:sdtContent>
          <w: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QtMDRUMTc6NDI6MTk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43EFA5E1" w14:textId="77777777" w:rsidR="00A23B8D" w:rsidRDefault="00A23B8D">
      <w:pPr>
        <w:spacing w:line="480" w:lineRule="auto"/>
        <w:rPr>
          <w:rFonts w:ascii="Times New Roman" w:hAnsi="Times New Roman" w:cs="Times New Roman"/>
          <w:sz w:val="24"/>
          <w:szCs w:val="24"/>
          <w:lang w:val="en-US"/>
        </w:rPr>
      </w:pPr>
    </w:p>
    <w:p w14:paraId="5BBB7889" w14:textId="77777777" w:rsidR="00A23B8D" w:rsidRDefault="00000000">
      <w:pPr>
        <w:pStyle w:val="berschrift2"/>
        <w:rPr>
          <w:rFonts w:ascii="Times New Roman" w:hAnsi="Times New Roman" w:cs="Times New Roman"/>
          <w:sz w:val="24"/>
          <w:szCs w:val="24"/>
          <w:lang w:val="en-US"/>
        </w:rPr>
      </w:pPr>
      <w:bookmarkStart w:id="191" w:name="_Toc194687208"/>
      <w:r>
        <w:rPr>
          <w:rFonts w:ascii="Times New Roman" w:hAnsi="Times New Roman" w:cs="Times New Roman"/>
          <w:sz w:val="24"/>
          <w:szCs w:val="24"/>
          <w:lang w:val="en-US"/>
        </w:rPr>
        <w:t>Results</w:t>
      </w:r>
      <w:bookmarkEnd w:id="191"/>
    </w:p>
    <w:p w14:paraId="420C0AC4" w14:textId="77777777" w:rsidR="00A23B8D" w:rsidRDefault="00A23B8D">
      <w:pPr>
        <w:spacing w:line="480" w:lineRule="auto"/>
        <w:rPr>
          <w:rFonts w:ascii="Times New Roman" w:hAnsi="Times New Roman" w:cs="Times New Roman"/>
          <w:sz w:val="24"/>
          <w:szCs w:val="24"/>
          <w:lang w:val="en-US"/>
        </w:rPr>
      </w:pPr>
    </w:p>
    <w:p w14:paraId="6305E9BA" w14:textId="77777777" w:rsidR="00A23B8D" w:rsidRDefault="00000000">
      <w:pPr>
        <w:pStyle w:val="berschrift3"/>
        <w:spacing w:line="480" w:lineRule="auto"/>
        <w:rPr>
          <w:rFonts w:ascii="Times New Roman" w:hAnsi="Times New Roman" w:cs="Times New Roman"/>
          <w:lang w:val="en-US"/>
        </w:rPr>
      </w:pPr>
      <w:bookmarkStart w:id="192" w:name="_Toc194687209"/>
      <w:r>
        <w:rPr>
          <w:rFonts w:ascii="Times New Roman" w:hAnsi="Times New Roman" w:cs="Times New Roman"/>
          <w:lang w:val="en-US"/>
        </w:rPr>
        <w:t>Demography, musicality, and personality of participants</w:t>
      </w:r>
      <w:bookmarkEnd w:id="192"/>
    </w:p>
    <w:p w14:paraId="74E46D51"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Professionals, amateurs and non-musicians did not differ in the socioeconomic status assessed via educational level (χ</w:t>
      </w:r>
      <w:proofErr w:type="gramStart"/>
      <w:r>
        <w:rPr>
          <w:rFonts w:ascii="Times New Roman" w:hAnsi="Times New Roman" w:cs="Times New Roman"/>
          <w:sz w:val="24"/>
          <w:szCs w:val="24"/>
          <w:lang w:val="en-US"/>
        </w:rPr>
        <w:t>²(</w:t>
      </w:r>
      <w:proofErr w:type="gramEnd"/>
      <w:r>
        <w:rPr>
          <w:rFonts w:ascii="Times New Roman" w:hAnsi="Times New Roman" w:cs="Times New Roman"/>
          <w:sz w:val="24"/>
          <w:szCs w:val="24"/>
          <w:lang w:val="en-US"/>
        </w:rPr>
        <w:t>6, N = 166) = 11.11, p = .085) and highest academic degree (χ</w:t>
      </w:r>
      <w:proofErr w:type="gramStart"/>
      <w:r>
        <w:rPr>
          <w:rFonts w:ascii="Times New Roman" w:hAnsi="Times New Roman" w:cs="Times New Roman"/>
          <w:sz w:val="24"/>
          <w:szCs w:val="24"/>
          <w:lang w:val="en-US"/>
        </w:rPr>
        <w:t>²(</w:t>
      </w:r>
      <w:proofErr w:type="gramEnd"/>
      <w:r>
        <w:rPr>
          <w:rFonts w:ascii="Times New Roman" w:hAnsi="Times New Roman" w:cs="Times New Roman"/>
          <w:sz w:val="24"/>
          <w:szCs w:val="24"/>
          <w:lang w:val="en-US"/>
        </w:rPr>
        <w:t>16, N = 166) = 24.04, p = .089). However, there were differences regarding household income (χ</w:t>
      </w:r>
      <w:proofErr w:type="gramStart"/>
      <w:r>
        <w:rPr>
          <w:rFonts w:ascii="Times New Roman" w:hAnsi="Times New Roman" w:cs="Times New Roman"/>
          <w:sz w:val="24"/>
          <w:szCs w:val="24"/>
          <w:lang w:val="en-US"/>
        </w:rPr>
        <w:t>²(</w:t>
      </w:r>
      <w:proofErr w:type="gramEnd"/>
      <w:r>
        <w:rPr>
          <w:rFonts w:ascii="Times New Roman" w:hAnsi="Times New Roman" w:cs="Times New Roman"/>
          <w:sz w:val="24"/>
          <w:szCs w:val="24"/>
          <w:lang w:val="en-US"/>
        </w:rPr>
        <w:t xml:space="preserve">8, </w:t>
      </w:r>
      <w:r>
        <w:rPr>
          <w:rFonts w:ascii="Times New Roman" w:hAnsi="Times New Roman" w:cs="Times New Roman"/>
          <w:sz w:val="24"/>
          <w:szCs w:val="24"/>
          <w:lang w:val="en-US"/>
        </w:rPr>
        <w:lastRenderedPageBreak/>
        <w:t xml:space="preserve">N = 166) = 20.19, </w:t>
      </w:r>
      <w:r>
        <w:rPr>
          <w:rFonts w:ascii="Times New Roman" w:hAnsi="Times New Roman" w:cs="Times New Roman"/>
          <w:color w:val="C00000"/>
          <w:sz w:val="24"/>
          <w:szCs w:val="24"/>
          <w:lang w:val="en-US"/>
        </w:rPr>
        <w:t>p = .01, ϕ = .25</w:t>
      </w:r>
      <w:r>
        <w:rPr>
          <w:rFonts w:ascii="Times New Roman" w:hAnsi="Times New Roman" w:cs="Times New Roman"/>
          <w:sz w:val="24"/>
          <w:szCs w:val="24"/>
          <w:lang w:val="en-US"/>
        </w:rPr>
        <w:t>), with amateurs reporting higher household income than professionals and non-musicians (</w:t>
      </w:r>
      <w:r>
        <w:rPr>
          <w:rFonts w:ascii="Times New Roman" w:hAnsi="Times New Roman" w:cs="Times New Roman"/>
          <w:color w:val="C00000"/>
          <w:sz w:val="24"/>
          <w:szCs w:val="24"/>
          <w:lang w:val="en-US"/>
        </w:rPr>
        <w:t>for more details see OSF</w:t>
      </w:r>
      <w:r>
        <w:rPr>
          <w:rFonts w:ascii="Times New Roman" w:hAnsi="Times New Roman" w:cs="Times New Roman"/>
          <w:sz w:val="24"/>
          <w:szCs w:val="24"/>
          <w:lang w:val="en-US"/>
        </w:rPr>
        <w:t xml:space="preserve">). </w:t>
      </w:r>
    </w:p>
    <w:p w14:paraId="7A42BA14" w14:textId="77777777" w:rsidR="00A23B8D" w:rsidRDefault="00000000">
      <w:pPr>
        <w:spacing w:line="480" w:lineRule="auto"/>
        <w:ind w:firstLine="708"/>
        <w:rPr>
          <w:rFonts w:ascii="Times New Roman" w:hAnsi="Times New Roman" w:cs="Times New Roman"/>
          <w:sz w:val="24"/>
          <w:szCs w:val="24"/>
          <w:lang w:val="en-US"/>
        </w:rPr>
      </w:pPr>
      <w:commentRangeStart w:id="193"/>
      <w:r>
        <w:rPr>
          <w:rFonts w:ascii="Times New Roman" w:hAnsi="Times New Roman" w:cs="Times New Roman"/>
          <w:sz w:val="24"/>
          <w:szCs w:val="24"/>
          <w:lang w:val="en-US"/>
        </w:rPr>
        <w:t>The</w:t>
      </w:r>
      <w:commentRangeEnd w:id="193"/>
      <w:r>
        <w:commentReference w:id="193"/>
      </w:r>
      <w:r>
        <w:rPr>
          <w:rFonts w:ascii="Times New Roman" w:hAnsi="Times New Roman" w:cs="Times New Roman"/>
          <w:sz w:val="24"/>
          <w:szCs w:val="24"/>
          <w:lang w:val="en-US"/>
        </w:rPr>
        <w:t xml:space="preserve"> groups were comparable in age as well as in positive and negative affect (assessed with the PANAS). For the Big Five, analyses of variance revealed group differences for extraversion, with slightly higher levels in professionals than in amateurs (|</w:t>
      </w:r>
      <w:proofErr w:type="gramStart"/>
      <w:r>
        <w:rPr>
          <w:rFonts w:ascii="Times New Roman" w:hAnsi="Times New Roman" w:cs="Times New Roman"/>
          <w:sz w:val="24"/>
          <w:szCs w:val="24"/>
          <w:lang w:val="en-US"/>
        </w:rPr>
        <w:t>t(82.15)|</w:t>
      </w:r>
      <w:proofErr w:type="gramEnd"/>
      <w:r>
        <w:rPr>
          <w:rFonts w:ascii="Times New Roman" w:hAnsi="Times New Roman" w:cs="Times New Roman"/>
          <w:sz w:val="24"/>
          <w:szCs w:val="24"/>
          <w:lang w:val="en-US"/>
        </w:rPr>
        <w:t xml:space="preserve">= 2.91, p = .005, d = 0.64 [0.20, 1.08]; </w:t>
      </w:r>
      <w:r>
        <w:rPr>
          <w:rFonts w:ascii="Times New Roman" w:hAnsi="Times New Roman" w:cs="Times New Roman"/>
          <w:color w:val="C00000"/>
          <w:sz w:val="24"/>
          <w:szCs w:val="24"/>
          <w:lang w:val="en-US"/>
        </w:rPr>
        <w:t>see OSF for a detailed summary</w:t>
      </w:r>
      <w:r>
        <w:rPr>
          <w:rFonts w:ascii="Times New Roman" w:hAnsi="Times New Roman" w:cs="Times New Roman"/>
          <w:sz w:val="24"/>
          <w:szCs w:val="24"/>
          <w:lang w:val="en-US"/>
        </w:rPr>
        <w:t xml:space="preserve">). Regarding autistic traits, the three groups did not differ in their overall score, but there were differences on the </w:t>
      </w:r>
      <w:commentRangeStart w:id="194"/>
      <w:r>
        <w:rPr>
          <w:rFonts w:ascii="Times New Roman" w:hAnsi="Times New Roman" w:cs="Times New Roman"/>
          <w:sz w:val="24"/>
          <w:szCs w:val="24"/>
          <w:lang w:val="en-US"/>
        </w:rPr>
        <w:t>several subscales</w:t>
      </w:r>
      <w:commentRangeEnd w:id="194"/>
      <w:r>
        <w:commentReference w:id="194"/>
      </w:r>
      <w:r>
        <w:rPr>
          <w:rFonts w:ascii="Times New Roman" w:hAnsi="Times New Roman" w:cs="Times New Roman"/>
          <w:sz w:val="24"/>
          <w:szCs w:val="24"/>
          <w:lang w:val="en-US"/>
        </w:rPr>
        <w:t xml:space="preserve">. For the detailed pattern and all post-hoc tests, </w:t>
      </w:r>
      <w:r>
        <w:rPr>
          <w:rFonts w:ascii="Times New Roman" w:hAnsi="Times New Roman" w:cs="Times New Roman"/>
          <w:color w:val="C00000"/>
          <w:sz w:val="24"/>
          <w:szCs w:val="24"/>
          <w:lang w:val="en-US"/>
        </w:rPr>
        <w:t>please refer to OSF</w:t>
      </w:r>
      <w:r>
        <w:rPr>
          <w:rFonts w:ascii="Times New Roman" w:hAnsi="Times New Roman" w:cs="Times New Roman"/>
          <w:sz w:val="24"/>
          <w:szCs w:val="24"/>
          <w:lang w:val="en-US"/>
        </w:rPr>
        <w:t xml:space="preserve">.  </w:t>
      </w:r>
    </w:p>
    <w:p w14:paraId="6CE982A1" w14:textId="001B582F" w:rsidR="00A23B8D" w:rsidRDefault="0000000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the Gold-MSI, professional musicians scored significantly higher than amateurs (all subscales |</w:t>
      </w:r>
      <w:proofErr w:type="spellStart"/>
      <w:r>
        <w:rPr>
          <w:rFonts w:ascii="Times New Roman" w:hAnsi="Times New Roman" w:cs="Times New Roman"/>
          <w:i/>
          <w:iCs/>
          <w:sz w:val="24"/>
          <w:szCs w:val="24"/>
          <w:lang w:val="en-US"/>
        </w:rPr>
        <w:t>t</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 4.08, </w:t>
      </w:r>
      <w:proofErr w:type="spellStart"/>
      <w:r>
        <w:rPr>
          <w:rFonts w:ascii="Times New Roman" w:hAnsi="Times New Roman" w:cs="Times New Roman"/>
          <w:i/>
          <w:iCs/>
          <w:sz w:val="24"/>
          <w:szCs w:val="24"/>
          <w:lang w:val="en-US"/>
        </w:rPr>
        <w:t>p</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&lt; .001), except </w:t>
      </w:r>
      <w:ins w:id="195" w:author="Stefan Schweinberger" w:date="2025-04-13T16:04:00Z">
        <w:r w:rsidR="0076154B">
          <w:rPr>
            <w:rFonts w:ascii="Times New Roman" w:hAnsi="Times New Roman" w:cs="Times New Roman"/>
            <w:sz w:val="24"/>
            <w:szCs w:val="24"/>
            <w:lang w:val="en-US"/>
          </w:rPr>
          <w:t xml:space="preserve">for the </w:t>
        </w:r>
      </w:ins>
      <w:r>
        <w:rPr>
          <w:rFonts w:ascii="Times New Roman" w:hAnsi="Times New Roman" w:cs="Times New Roman"/>
          <w:sz w:val="24"/>
          <w:szCs w:val="24"/>
          <w:lang w:val="en-US"/>
        </w:rPr>
        <w:t xml:space="preserve">Emotion </w:t>
      </w:r>
      <w:ins w:id="196" w:author="Stefan Schweinberger" w:date="2025-04-13T16:04:00Z">
        <w:r w:rsidR="0076154B">
          <w:rPr>
            <w:rFonts w:ascii="Times New Roman" w:hAnsi="Times New Roman" w:cs="Times New Roman"/>
            <w:sz w:val="24"/>
            <w:szCs w:val="24"/>
            <w:lang w:val="en-US"/>
          </w:rPr>
          <w:t xml:space="preserve">subscale </w:t>
        </w:r>
      </w:ins>
      <w:r>
        <w:rPr>
          <w:rFonts w:ascii="Times New Roman" w:hAnsi="Times New Roman" w:cs="Times New Roman"/>
          <w:sz w:val="24"/>
          <w:szCs w:val="24"/>
          <w:lang w:val="en-US"/>
        </w:rPr>
        <w:t>(|</w:t>
      </w:r>
      <w:proofErr w:type="gramStart"/>
      <w:r>
        <w:rPr>
          <w:rFonts w:ascii="Times New Roman" w:hAnsi="Times New Roman" w:cs="Times New Roman"/>
          <w:i/>
          <w:iCs/>
          <w:sz w:val="24"/>
          <w:szCs w:val="24"/>
          <w:lang w:val="en-US"/>
        </w:rPr>
        <w:t>t</w:t>
      </w:r>
      <w:r>
        <w:rPr>
          <w:rFonts w:ascii="Times New Roman" w:hAnsi="Times New Roman" w:cs="Times New Roman"/>
          <w:sz w:val="24"/>
          <w:szCs w:val="24"/>
          <w:lang w:val="en-US"/>
        </w:rPr>
        <w:t>(80.76)|</w:t>
      </w:r>
      <w:proofErr w:type="gramEnd"/>
      <w:r>
        <w:rPr>
          <w:rFonts w:ascii="Times New Roman" w:hAnsi="Times New Roman" w:cs="Times New Roman"/>
          <w:sz w:val="24"/>
          <w:szCs w:val="24"/>
          <w:lang w:val="en-US"/>
        </w:rPr>
        <w:t xml:space="preserve">= 2.29, </w:t>
      </w:r>
      <w:r>
        <w:rPr>
          <w:rFonts w:ascii="Times New Roman" w:hAnsi="Times New Roman" w:cs="Times New Roman"/>
          <w:i/>
          <w:iCs/>
          <w:sz w:val="24"/>
          <w:szCs w:val="24"/>
          <w:lang w:val="en-US"/>
        </w:rPr>
        <w:t xml:space="preserve">p </w:t>
      </w:r>
      <w:r>
        <w:rPr>
          <w:rFonts w:ascii="Times New Roman" w:hAnsi="Times New Roman" w:cs="Times New Roman"/>
          <w:sz w:val="24"/>
          <w:szCs w:val="24"/>
          <w:lang w:val="en-US"/>
        </w:rPr>
        <w:t>= .025</w:t>
      </w:r>
      <w:del w:id="197" w:author="Stefan Schweinberger" w:date="2025-04-13T16:04:00Z">
        <w:r w:rsidDel="0076154B">
          <w:rPr>
            <w:rFonts w:ascii="Times New Roman" w:hAnsi="Times New Roman" w:cs="Times New Roman"/>
            <w:sz w:val="24"/>
            <w:szCs w:val="24"/>
            <w:lang w:val="en-US"/>
          </w:rPr>
          <w:delText xml:space="preserve">), </w:delText>
        </w:r>
      </w:del>
      <w:ins w:id="198" w:author="Stefan Schweinberger" w:date="2025-04-13T16:04:00Z">
        <w:r w:rsidR="0076154B">
          <w:rPr>
            <w:rFonts w:ascii="Times New Roman" w:hAnsi="Times New Roman" w:cs="Times New Roman"/>
            <w:sz w:val="24"/>
            <w:szCs w:val="24"/>
            <w:lang w:val="en-US"/>
          </w:rPr>
          <w:t xml:space="preserve">); </w:t>
        </w:r>
      </w:ins>
      <w:del w:id="199" w:author="Stefan Schweinberger" w:date="2025-04-13T16:04:00Z">
        <w:r w:rsidDel="0076154B">
          <w:rPr>
            <w:rFonts w:ascii="Times New Roman" w:hAnsi="Times New Roman" w:cs="Times New Roman"/>
            <w:sz w:val="24"/>
            <w:szCs w:val="24"/>
            <w:lang w:val="en-US"/>
          </w:rPr>
          <w:delText xml:space="preserve">which </w:delText>
        </w:r>
      </w:del>
      <w:r>
        <w:rPr>
          <w:rFonts w:ascii="Times New Roman" w:hAnsi="Times New Roman" w:cs="Times New Roman"/>
          <w:sz w:val="24"/>
          <w:szCs w:val="24"/>
          <w:lang w:val="en-US"/>
        </w:rPr>
        <w:t>in turn</w:t>
      </w:r>
      <w:ins w:id="200" w:author="Stefan Schweinberger" w:date="2025-04-13T16:04:00Z">
        <w:r w:rsidR="0076154B">
          <w:rPr>
            <w:rFonts w:ascii="Times New Roman" w:hAnsi="Times New Roman" w:cs="Times New Roman"/>
            <w:sz w:val="24"/>
            <w:szCs w:val="24"/>
            <w:lang w:val="en-US"/>
          </w:rPr>
          <w:t>, amateurs</w:t>
        </w:r>
      </w:ins>
      <w:r>
        <w:rPr>
          <w:rFonts w:ascii="Times New Roman" w:hAnsi="Times New Roman" w:cs="Times New Roman"/>
          <w:sz w:val="24"/>
          <w:szCs w:val="24"/>
          <w:lang w:val="en-US"/>
        </w:rPr>
        <w:t xml:space="preserve"> scored higher than non-musicians (all subscales |</w:t>
      </w:r>
      <w:proofErr w:type="spellStart"/>
      <w:r>
        <w:rPr>
          <w:rFonts w:ascii="Times New Roman" w:hAnsi="Times New Roman" w:cs="Times New Roman"/>
          <w:i/>
          <w:iCs/>
          <w:sz w:val="24"/>
          <w:szCs w:val="24"/>
          <w:lang w:val="en-US"/>
        </w:rPr>
        <w:t>t</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2.59 ,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i/>
          <w:iCs/>
          <w:sz w:val="24"/>
          <w:szCs w:val="24"/>
          <w:lang w:val="en-US"/>
        </w:rPr>
        <w:t>p</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&lt; .013). This is a pattern (professionals &gt; amateurs &gt; non-musicians) one would expect for self-rated musicality. </w:t>
      </w:r>
    </w:p>
    <w:p w14:paraId="554553F2" w14:textId="77777777" w:rsidR="00A23B8D" w:rsidRDefault="0000000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the PROMS, professionals outperformed amateurs in the Pitch and Melody subtest (Pitch: |t(97.32)| = 2.57, p = .012, d = 0.55 [0.12, 0.98]; Melody: |t(95.24)| = 4.42, p &lt; .001, d = 0.91 [0.48, 1.33]), whereas there were no differences in the Timbre and Rhythm subtests (</w:t>
      </w:r>
      <w:proofErr w:type="spellStart"/>
      <w:r>
        <w:rPr>
          <w:rFonts w:ascii="Times New Roman" w:hAnsi="Times New Roman" w:cs="Times New Roman"/>
          <w:i/>
          <w:iCs/>
          <w:sz w:val="24"/>
          <w:szCs w:val="24"/>
          <w:lang w:val="en-US"/>
        </w:rPr>
        <w:t>p</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 .09). Amateurs performed better than non-musicians in the Pitch, Melody and Rhythm subtest (Pitch: |t(81.21)| = 4.39, p &lt; .001, d = 0.97 [0.51, 1.43]; Melody: |t(91.34)| = 5.65, p &lt; .001, d = 1.18 [0.74, 1.62]; Rhythm: |t(80.84)| = 3.16, p = .002, d = 0.7 [0.25, 1.15]), but not in the Timbre subtest (p = .064). Thus, a clear pattern of professionals &gt; amateurs &gt; non-musicians was only found for melody and pitch. Participant characteristics are summarized in </w:t>
      </w:r>
      <w:r>
        <w:rPr>
          <w:rFonts w:ascii="Times New Roman" w:hAnsi="Times New Roman" w:cs="Times New Roman"/>
          <w:b/>
          <w:sz w:val="24"/>
          <w:szCs w:val="24"/>
          <w:lang w:val="en-US"/>
        </w:rPr>
        <w:t>Table 3.</w:t>
      </w:r>
    </w:p>
    <w:p w14:paraId="5FB255AF" w14:textId="77777777" w:rsidR="00A23B8D" w:rsidRDefault="00000000">
      <w:pPr>
        <w:suppressAutoHyphens w:val="0"/>
        <w:rPr>
          <w:rFonts w:ascii="Times New Roman" w:hAnsi="Times New Roman" w:cs="Times New Roman"/>
          <w:sz w:val="24"/>
          <w:szCs w:val="24"/>
          <w:lang w:val="en-US"/>
        </w:rPr>
      </w:pPr>
      <w:r>
        <w:br w:type="page"/>
      </w:r>
    </w:p>
    <w:tbl>
      <w:tblPr>
        <w:tblStyle w:val="TabellemithellemGitternetz"/>
        <w:tblpPr w:leftFromText="141" w:rightFromText="141" w:vertAnchor="text" w:horzAnchor="margin" w:tblpY="931"/>
        <w:tblW w:w="9358" w:type="dxa"/>
        <w:tblLayout w:type="fixed"/>
        <w:tblLook w:val="04A0" w:firstRow="1" w:lastRow="0" w:firstColumn="1" w:lastColumn="0" w:noHBand="0" w:noVBand="1"/>
      </w:tblPr>
      <w:tblGrid>
        <w:gridCol w:w="2235"/>
        <w:gridCol w:w="1823"/>
        <w:gridCol w:w="338"/>
        <w:gridCol w:w="2156"/>
        <w:gridCol w:w="337"/>
        <w:gridCol w:w="2469"/>
      </w:tblGrid>
      <w:tr w:rsidR="00A23B8D" w14:paraId="63551724" w14:textId="77777777">
        <w:trPr>
          <w:trHeight w:val="300"/>
        </w:trPr>
        <w:tc>
          <w:tcPr>
            <w:tcW w:w="2234" w:type="dxa"/>
            <w:tcBorders>
              <w:top w:val="single" w:sz="4" w:space="0" w:color="000000"/>
              <w:left w:val="nil"/>
              <w:bottom w:val="nil"/>
              <w:right w:val="nil"/>
            </w:tcBorders>
          </w:tcPr>
          <w:p w14:paraId="578E148E" w14:textId="77777777" w:rsidR="00A23B8D" w:rsidRDefault="00000000">
            <w:pPr>
              <w:pageBreakBefore/>
              <w:widowControl w:val="0"/>
              <w:suppressAutoHyphens w:val="0"/>
              <w:spacing w:after="0" w:line="24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w:t>
            </w:r>
          </w:p>
        </w:tc>
        <w:tc>
          <w:tcPr>
            <w:tcW w:w="1823" w:type="dxa"/>
            <w:tcBorders>
              <w:top w:val="single" w:sz="4" w:space="0" w:color="000000"/>
              <w:left w:val="nil"/>
              <w:bottom w:val="single" w:sz="4" w:space="0" w:color="000000"/>
              <w:right w:val="nil"/>
            </w:tcBorders>
          </w:tcPr>
          <w:p w14:paraId="00B780B4"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38" w:type="dxa"/>
            <w:tcBorders>
              <w:top w:val="single" w:sz="4" w:space="0" w:color="000000"/>
              <w:left w:val="nil"/>
              <w:bottom w:val="nil"/>
              <w:right w:val="nil"/>
            </w:tcBorders>
          </w:tcPr>
          <w:p w14:paraId="1AD12933"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p>
        </w:tc>
        <w:tc>
          <w:tcPr>
            <w:tcW w:w="2156" w:type="dxa"/>
            <w:tcBorders>
              <w:top w:val="single" w:sz="4" w:space="0" w:color="000000"/>
              <w:left w:val="nil"/>
              <w:bottom w:val="single" w:sz="4" w:space="0" w:color="000000"/>
              <w:right w:val="nil"/>
            </w:tcBorders>
          </w:tcPr>
          <w:p w14:paraId="652638A8"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337" w:type="dxa"/>
            <w:tcBorders>
              <w:top w:val="single" w:sz="4" w:space="0" w:color="000000"/>
              <w:left w:val="nil"/>
              <w:bottom w:val="nil"/>
              <w:right w:val="nil"/>
            </w:tcBorders>
          </w:tcPr>
          <w:p w14:paraId="0658740B"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sz w:val="24"/>
                <w:szCs w:val="24"/>
                <w:lang w:eastAsia="de-DE"/>
              </w:rPr>
            </w:pPr>
          </w:p>
        </w:tc>
        <w:tc>
          <w:tcPr>
            <w:tcW w:w="2469" w:type="dxa"/>
            <w:tcBorders>
              <w:top w:val="single" w:sz="4" w:space="0" w:color="000000"/>
              <w:left w:val="nil"/>
              <w:bottom w:val="single" w:sz="4" w:space="0" w:color="000000"/>
              <w:right w:val="nil"/>
            </w:tcBorders>
          </w:tcPr>
          <w:p w14:paraId="0A686E1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A23B8D" w14:paraId="674CC0F7" w14:textId="77777777">
        <w:trPr>
          <w:trHeight w:val="300"/>
        </w:trPr>
        <w:tc>
          <w:tcPr>
            <w:tcW w:w="2234" w:type="dxa"/>
            <w:tcBorders>
              <w:top w:val="nil"/>
              <w:left w:val="nil"/>
              <w:bottom w:val="single" w:sz="4" w:space="0" w:color="000000"/>
              <w:right w:val="nil"/>
            </w:tcBorders>
          </w:tcPr>
          <w:p w14:paraId="52659A4A" w14:textId="77777777" w:rsidR="00A23B8D" w:rsidRDefault="00000000">
            <w:pPr>
              <w:widowControl w:val="0"/>
              <w:suppressAutoHyphens w:val="0"/>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w:t>
            </w:r>
          </w:p>
        </w:tc>
        <w:tc>
          <w:tcPr>
            <w:tcW w:w="1823" w:type="dxa"/>
            <w:tcBorders>
              <w:top w:val="single" w:sz="4" w:space="0" w:color="000000"/>
              <w:left w:val="nil"/>
              <w:bottom w:val="single" w:sz="4" w:space="0" w:color="000000"/>
              <w:right w:val="nil"/>
            </w:tcBorders>
          </w:tcPr>
          <w:p w14:paraId="1EDCFD6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338" w:type="dxa"/>
            <w:tcBorders>
              <w:top w:val="nil"/>
              <w:left w:val="nil"/>
              <w:bottom w:val="single" w:sz="4" w:space="0" w:color="000000"/>
              <w:right w:val="nil"/>
            </w:tcBorders>
          </w:tcPr>
          <w:p w14:paraId="1EF1F6D7"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p>
        </w:tc>
        <w:tc>
          <w:tcPr>
            <w:tcW w:w="2156" w:type="dxa"/>
            <w:tcBorders>
              <w:top w:val="single" w:sz="4" w:space="0" w:color="000000"/>
              <w:left w:val="nil"/>
              <w:bottom w:val="single" w:sz="4" w:space="0" w:color="000000"/>
              <w:right w:val="nil"/>
            </w:tcBorders>
          </w:tcPr>
          <w:p w14:paraId="4397663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c>
          <w:tcPr>
            <w:tcW w:w="337" w:type="dxa"/>
            <w:tcBorders>
              <w:top w:val="nil"/>
              <w:left w:val="nil"/>
              <w:bottom w:val="single" w:sz="4" w:space="0" w:color="000000"/>
              <w:right w:val="nil"/>
            </w:tcBorders>
          </w:tcPr>
          <w:p w14:paraId="2238B967"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p>
        </w:tc>
        <w:tc>
          <w:tcPr>
            <w:tcW w:w="2469" w:type="dxa"/>
            <w:tcBorders>
              <w:top w:val="single" w:sz="4" w:space="0" w:color="000000"/>
              <w:left w:val="nil"/>
              <w:bottom w:val="single" w:sz="4" w:space="0" w:color="000000"/>
              <w:right w:val="nil"/>
            </w:tcBorders>
          </w:tcPr>
          <w:p w14:paraId="752D5618"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M (SD)</w:t>
            </w:r>
          </w:p>
        </w:tc>
      </w:tr>
      <w:tr w:rsidR="00A23B8D" w14:paraId="5C1588CE" w14:textId="77777777">
        <w:trPr>
          <w:trHeight w:val="300"/>
        </w:trPr>
        <w:tc>
          <w:tcPr>
            <w:tcW w:w="2234" w:type="dxa"/>
            <w:tcBorders>
              <w:top w:val="single" w:sz="4" w:space="0" w:color="000000"/>
              <w:left w:val="nil"/>
              <w:bottom w:val="nil"/>
              <w:right w:val="nil"/>
            </w:tcBorders>
          </w:tcPr>
          <w:p w14:paraId="0693B374"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PANAS</w:t>
            </w:r>
          </w:p>
        </w:tc>
        <w:tc>
          <w:tcPr>
            <w:tcW w:w="1823" w:type="dxa"/>
            <w:tcBorders>
              <w:top w:val="single" w:sz="4" w:space="0" w:color="000000"/>
              <w:left w:val="nil"/>
              <w:bottom w:val="nil"/>
              <w:right w:val="nil"/>
            </w:tcBorders>
          </w:tcPr>
          <w:p w14:paraId="6B5815F2"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single" w:sz="4" w:space="0" w:color="000000"/>
              <w:left w:val="nil"/>
              <w:bottom w:val="nil"/>
              <w:right w:val="nil"/>
            </w:tcBorders>
          </w:tcPr>
          <w:p w14:paraId="2D4ED695"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156" w:type="dxa"/>
            <w:tcBorders>
              <w:top w:val="single" w:sz="4" w:space="0" w:color="000000"/>
              <w:left w:val="nil"/>
              <w:bottom w:val="nil"/>
              <w:right w:val="nil"/>
            </w:tcBorders>
          </w:tcPr>
          <w:p w14:paraId="448ADAB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337" w:type="dxa"/>
            <w:tcBorders>
              <w:top w:val="single" w:sz="4" w:space="0" w:color="000000"/>
              <w:left w:val="nil"/>
              <w:bottom w:val="nil"/>
              <w:right w:val="nil"/>
            </w:tcBorders>
          </w:tcPr>
          <w:p w14:paraId="1DF63883"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469" w:type="dxa"/>
            <w:tcBorders>
              <w:top w:val="single" w:sz="4" w:space="0" w:color="000000"/>
              <w:left w:val="nil"/>
              <w:bottom w:val="nil"/>
              <w:right w:val="nil"/>
            </w:tcBorders>
          </w:tcPr>
          <w:p w14:paraId="09E2C7BE"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02B88426" w14:textId="77777777">
        <w:trPr>
          <w:trHeight w:val="300"/>
        </w:trPr>
        <w:tc>
          <w:tcPr>
            <w:tcW w:w="2234" w:type="dxa"/>
            <w:tcBorders>
              <w:top w:val="nil"/>
              <w:left w:val="nil"/>
              <w:bottom w:val="nil"/>
              <w:right w:val="nil"/>
            </w:tcBorders>
          </w:tcPr>
          <w:p w14:paraId="412E3D4C"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positive </w:t>
            </w:r>
            <w:proofErr w:type="spellStart"/>
            <w:r>
              <w:rPr>
                <w:rFonts w:ascii="Times New Roman" w:eastAsia="Calibri" w:hAnsi="Times New Roman" w:cs="Times New Roman"/>
              </w:rPr>
              <w:t>Affect</w:t>
            </w:r>
            <w:proofErr w:type="spellEnd"/>
          </w:p>
        </w:tc>
        <w:tc>
          <w:tcPr>
            <w:tcW w:w="1823" w:type="dxa"/>
            <w:tcBorders>
              <w:top w:val="nil"/>
              <w:left w:val="nil"/>
              <w:bottom w:val="nil"/>
              <w:right w:val="nil"/>
            </w:tcBorders>
          </w:tcPr>
          <w:p w14:paraId="25F26D1E"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3.32 (0.65)</w:t>
            </w:r>
          </w:p>
        </w:tc>
        <w:tc>
          <w:tcPr>
            <w:tcW w:w="338" w:type="dxa"/>
            <w:tcBorders>
              <w:top w:val="nil"/>
              <w:left w:val="nil"/>
              <w:bottom w:val="nil"/>
              <w:right w:val="nil"/>
            </w:tcBorders>
          </w:tcPr>
          <w:p w14:paraId="6050EFF0"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1C11B47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3.05 (0.63)</w:t>
            </w:r>
          </w:p>
        </w:tc>
        <w:tc>
          <w:tcPr>
            <w:tcW w:w="337" w:type="dxa"/>
            <w:tcBorders>
              <w:top w:val="nil"/>
              <w:left w:val="nil"/>
              <w:bottom w:val="nil"/>
              <w:right w:val="nil"/>
            </w:tcBorders>
          </w:tcPr>
          <w:p w14:paraId="6E43F5E4"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403D176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3.1 (0.67)</w:t>
            </w:r>
          </w:p>
        </w:tc>
      </w:tr>
      <w:tr w:rsidR="00A23B8D" w14:paraId="67A4AA6C" w14:textId="77777777">
        <w:trPr>
          <w:trHeight w:val="300"/>
        </w:trPr>
        <w:tc>
          <w:tcPr>
            <w:tcW w:w="2234" w:type="dxa"/>
            <w:tcBorders>
              <w:top w:val="nil"/>
              <w:left w:val="nil"/>
              <w:bottom w:val="nil"/>
              <w:right w:val="nil"/>
            </w:tcBorders>
          </w:tcPr>
          <w:p w14:paraId="7BB24738"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negative </w:t>
            </w:r>
            <w:proofErr w:type="spellStart"/>
            <w:r>
              <w:rPr>
                <w:rFonts w:ascii="Times New Roman" w:eastAsia="Calibri" w:hAnsi="Times New Roman" w:cs="Times New Roman"/>
              </w:rPr>
              <w:t>Affect</w:t>
            </w:r>
            <w:proofErr w:type="spellEnd"/>
          </w:p>
        </w:tc>
        <w:tc>
          <w:tcPr>
            <w:tcW w:w="1823" w:type="dxa"/>
            <w:tcBorders>
              <w:top w:val="nil"/>
              <w:left w:val="nil"/>
              <w:bottom w:val="nil"/>
              <w:right w:val="nil"/>
            </w:tcBorders>
          </w:tcPr>
          <w:p w14:paraId="01633001"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1.69 (0.48)</w:t>
            </w:r>
          </w:p>
        </w:tc>
        <w:tc>
          <w:tcPr>
            <w:tcW w:w="338" w:type="dxa"/>
            <w:tcBorders>
              <w:top w:val="nil"/>
              <w:left w:val="nil"/>
              <w:bottom w:val="nil"/>
              <w:right w:val="nil"/>
            </w:tcBorders>
          </w:tcPr>
          <w:p w14:paraId="553535C2"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755C316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1.47 (0.42)</w:t>
            </w:r>
          </w:p>
        </w:tc>
        <w:tc>
          <w:tcPr>
            <w:tcW w:w="337" w:type="dxa"/>
            <w:tcBorders>
              <w:top w:val="nil"/>
              <w:left w:val="nil"/>
              <w:bottom w:val="nil"/>
              <w:right w:val="nil"/>
            </w:tcBorders>
          </w:tcPr>
          <w:p w14:paraId="6CE17272"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1FF07AD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1.49 (0.69)</w:t>
            </w:r>
          </w:p>
        </w:tc>
      </w:tr>
      <w:tr w:rsidR="00A23B8D" w14:paraId="23BC90A8" w14:textId="77777777">
        <w:trPr>
          <w:trHeight w:val="300"/>
        </w:trPr>
        <w:tc>
          <w:tcPr>
            <w:tcW w:w="2234" w:type="dxa"/>
            <w:tcBorders>
              <w:top w:val="nil"/>
              <w:left w:val="nil"/>
              <w:bottom w:val="nil"/>
              <w:right w:val="nil"/>
            </w:tcBorders>
          </w:tcPr>
          <w:p w14:paraId="332ACCC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23" w:type="dxa"/>
            <w:tcBorders>
              <w:top w:val="nil"/>
              <w:left w:val="nil"/>
              <w:bottom w:val="nil"/>
              <w:right w:val="nil"/>
            </w:tcBorders>
          </w:tcPr>
          <w:p w14:paraId="0BFF869A"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64DB8946"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552E3FA2"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6A4C17B2"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0435EC72"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74067D09" w14:textId="77777777">
        <w:trPr>
          <w:trHeight w:val="300"/>
        </w:trPr>
        <w:tc>
          <w:tcPr>
            <w:tcW w:w="2234" w:type="dxa"/>
            <w:tcBorders>
              <w:top w:val="nil"/>
              <w:left w:val="nil"/>
              <w:bottom w:val="nil"/>
              <w:right w:val="nil"/>
            </w:tcBorders>
          </w:tcPr>
          <w:p w14:paraId="14063C33"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Big Five</w:t>
            </w:r>
          </w:p>
        </w:tc>
        <w:tc>
          <w:tcPr>
            <w:tcW w:w="1823" w:type="dxa"/>
            <w:tcBorders>
              <w:top w:val="nil"/>
              <w:left w:val="nil"/>
              <w:bottom w:val="nil"/>
              <w:right w:val="nil"/>
            </w:tcBorders>
          </w:tcPr>
          <w:p w14:paraId="4E4028B9"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0E6723E4"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25D89DC6"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02297466"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0B631AC4"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45EB9CBD" w14:textId="77777777">
        <w:trPr>
          <w:trHeight w:val="300"/>
        </w:trPr>
        <w:tc>
          <w:tcPr>
            <w:tcW w:w="2234" w:type="dxa"/>
            <w:tcBorders>
              <w:top w:val="nil"/>
              <w:left w:val="nil"/>
              <w:bottom w:val="nil"/>
              <w:right w:val="nil"/>
            </w:tcBorders>
          </w:tcPr>
          <w:p w14:paraId="37F7BD12"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Openness</w:t>
            </w:r>
            <w:proofErr w:type="spellEnd"/>
          </w:p>
        </w:tc>
        <w:tc>
          <w:tcPr>
            <w:tcW w:w="1823" w:type="dxa"/>
            <w:tcBorders>
              <w:top w:val="nil"/>
              <w:left w:val="nil"/>
              <w:bottom w:val="nil"/>
              <w:right w:val="nil"/>
            </w:tcBorders>
          </w:tcPr>
          <w:p w14:paraId="361D1B01"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4.12 (0.50)</w:t>
            </w:r>
          </w:p>
        </w:tc>
        <w:tc>
          <w:tcPr>
            <w:tcW w:w="338" w:type="dxa"/>
            <w:tcBorders>
              <w:top w:val="nil"/>
              <w:left w:val="nil"/>
              <w:bottom w:val="nil"/>
              <w:right w:val="nil"/>
            </w:tcBorders>
          </w:tcPr>
          <w:p w14:paraId="15A1C970"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7AB97984"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4.02 [0.53)</w:t>
            </w:r>
          </w:p>
        </w:tc>
        <w:tc>
          <w:tcPr>
            <w:tcW w:w="337" w:type="dxa"/>
            <w:tcBorders>
              <w:top w:val="nil"/>
              <w:left w:val="nil"/>
              <w:bottom w:val="nil"/>
              <w:right w:val="nil"/>
            </w:tcBorders>
          </w:tcPr>
          <w:p w14:paraId="3877C71F"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661EC80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3.81 (0.80)</w:t>
            </w:r>
          </w:p>
        </w:tc>
      </w:tr>
      <w:tr w:rsidR="00A23B8D" w14:paraId="60CEAC6F" w14:textId="77777777">
        <w:trPr>
          <w:trHeight w:val="300"/>
        </w:trPr>
        <w:tc>
          <w:tcPr>
            <w:tcW w:w="2234" w:type="dxa"/>
            <w:tcBorders>
              <w:top w:val="nil"/>
              <w:left w:val="nil"/>
              <w:bottom w:val="nil"/>
              <w:right w:val="nil"/>
            </w:tcBorders>
          </w:tcPr>
          <w:p w14:paraId="7AE8D859"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Conscientiousness</w:t>
            </w:r>
            <w:proofErr w:type="spellEnd"/>
          </w:p>
        </w:tc>
        <w:tc>
          <w:tcPr>
            <w:tcW w:w="1823" w:type="dxa"/>
            <w:tcBorders>
              <w:top w:val="nil"/>
              <w:left w:val="nil"/>
              <w:bottom w:val="nil"/>
              <w:right w:val="nil"/>
            </w:tcBorders>
          </w:tcPr>
          <w:p w14:paraId="51C0B86E"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3.49 (0.71)</w:t>
            </w:r>
          </w:p>
        </w:tc>
        <w:tc>
          <w:tcPr>
            <w:tcW w:w="338" w:type="dxa"/>
            <w:tcBorders>
              <w:top w:val="nil"/>
              <w:left w:val="nil"/>
              <w:bottom w:val="nil"/>
              <w:right w:val="nil"/>
            </w:tcBorders>
          </w:tcPr>
          <w:p w14:paraId="69703597"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10C4D5B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3.61 (0.70)</w:t>
            </w:r>
          </w:p>
        </w:tc>
        <w:tc>
          <w:tcPr>
            <w:tcW w:w="337" w:type="dxa"/>
            <w:tcBorders>
              <w:top w:val="nil"/>
              <w:left w:val="nil"/>
              <w:bottom w:val="nil"/>
              <w:right w:val="nil"/>
            </w:tcBorders>
          </w:tcPr>
          <w:p w14:paraId="6A46E075"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3C1DDDB1"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3.76 (0.72)</w:t>
            </w:r>
          </w:p>
        </w:tc>
      </w:tr>
      <w:tr w:rsidR="00A23B8D" w14:paraId="5468B958" w14:textId="77777777">
        <w:trPr>
          <w:trHeight w:val="300"/>
        </w:trPr>
        <w:tc>
          <w:tcPr>
            <w:tcW w:w="2234" w:type="dxa"/>
            <w:tcBorders>
              <w:top w:val="nil"/>
              <w:left w:val="nil"/>
              <w:bottom w:val="nil"/>
              <w:right w:val="nil"/>
            </w:tcBorders>
          </w:tcPr>
          <w:p w14:paraId="73BA160F"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Extraversion</w:t>
            </w:r>
          </w:p>
        </w:tc>
        <w:tc>
          <w:tcPr>
            <w:tcW w:w="1823" w:type="dxa"/>
            <w:tcBorders>
              <w:top w:val="nil"/>
              <w:left w:val="nil"/>
              <w:bottom w:val="nil"/>
              <w:right w:val="nil"/>
            </w:tcBorders>
          </w:tcPr>
          <w:p w14:paraId="44ED215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3.48 (0.66)</w:t>
            </w:r>
          </w:p>
        </w:tc>
        <w:tc>
          <w:tcPr>
            <w:tcW w:w="338" w:type="dxa"/>
            <w:tcBorders>
              <w:top w:val="nil"/>
              <w:left w:val="nil"/>
              <w:bottom w:val="nil"/>
              <w:right w:val="nil"/>
            </w:tcBorders>
          </w:tcPr>
          <w:p w14:paraId="5824724C"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0941C53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3.11 (0.72)</w:t>
            </w:r>
          </w:p>
        </w:tc>
        <w:tc>
          <w:tcPr>
            <w:tcW w:w="337" w:type="dxa"/>
            <w:tcBorders>
              <w:top w:val="nil"/>
              <w:left w:val="nil"/>
              <w:bottom w:val="nil"/>
              <w:right w:val="nil"/>
            </w:tcBorders>
          </w:tcPr>
          <w:p w14:paraId="3B36E51C"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440023C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3.38 (0.79)</w:t>
            </w:r>
          </w:p>
        </w:tc>
      </w:tr>
      <w:tr w:rsidR="00A23B8D" w14:paraId="5B4E139C" w14:textId="77777777">
        <w:trPr>
          <w:trHeight w:val="300"/>
        </w:trPr>
        <w:tc>
          <w:tcPr>
            <w:tcW w:w="2234" w:type="dxa"/>
            <w:tcBorders>
              <w:top w:val="nil"/>
              <w:left w:val="nil"/>
              <w:bottom w:val="nil"/>
              <w:right w:val="nil"/>
            </w:tcBorders>
          </w:tcPr>
          <w:p w14:paraId="509B4613"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Agreeableness</w:t>
            </w:r>
            <w:proofErr w:type="spellEnd"/>
          </w:p>
        </w:tc>
        <w:tc>
          <w:tcPr>
            <w:tcW w:w="1823" w:type="dxa"/>
            <w:tcBorders>
              <w:top w:val="nil"/>
              <w:left w:val="nil"/>
              <w:bottom w:val="nil"/>
              <w:right w:val="nil"/>
            </w:tcBorders>
          </w:tcPr>
          <w:p w14:paraId="6FDC305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3.92 (0.57)</w:t>
            </w:r>
          </w:p>
        </w:tc>
        <w:tc>
          <w:tcPr>
            <w:tcW w:w="338" w:type="dxa"/>
            <w:tcBorders>
              <w:top w:val="nil"/>
              <w:left w:val="nil"/>
              <w:bottom w:val="nil"/>
              <w:right w:val="nil"/>
            </w:tcBorders>
          </w:tcPr>
          <w:p w14:paraId="6D36CFCB"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6ACE917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3.91 (0.59)</w:t>
            </w:r>
          </w:p>
        </w:tc>
        <w:tc>
          <w:tcPr>
            <w:tcW w:w="337" w:type="dxa"/>
            <w:tcBorders>
              <w:top w:val="nil"/>
              <w:left w:val="nil"/>
              <w:bottom w:val="nil"/>
              <w:right w:val="nil"/>
            </w:tcBorders>
          </w:tcPr>
          <w:p w14:paraId="11AF394E"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0A362C4C"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3.75 (0.66)</w:t>
            </w:r>
          </w:p>
        </w:tc>
      </w:tr>
      <w:tr w:rsidR="00A23B8D" w14:paraId="6A361674" w14:textId="77777777">
        <w:trPr>
          <w:trHeight w:val="300"/>
        </w:trPr>
        <w:tc>
          <w:tcPr>
            <w:tcW w:w="2234" w:type="dxa"/>
            <w:tcBorders>
              <w:top w:val="nil"/>
              <w:left w:val="nil"/>
              <w:bottom w:val="nil"/>
              <w:right w:val="nil"/>
            </w:tcBorders>
          </w:tcPr>
          <w:p w14:paraId="5D5323C2"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Neuroticism</w:t>
            </w:r>
            <w:proofErr w:type="spellEnd"/>
          </w:p>
        </w:tc>
        <w:tc>
          <w:tcPr>
            <w:tcW w:w="1823" w:type="dxa"/>
            <w:tcBorders>
              <w:top w:val="nil"/>
              <w:left w:val="nil"/>
              <w:bottom w:val="nil"/>
              <w:right w:val="nil"/>
            </w:tcBorders>
          </w:tcPr>
          <w:p w14:paraId="598FAC61"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2.95 (0.65)</w:t>
            </w:r>
          </w:p>
        </w:tc>
        <w:tc>
          <w:tcPr>
            <w:tcW w:w="338" w:type="dxa"/>
            <w:tcBorders>
              <w:top w:val="nil"/>
              <w:left w:val="nil"/>
              <w:bottom w:val="nil"/>
              <w:right w:val="nil"/>
            </w:tcBorders>
          </w:tcPr>
          <w:p w14:paraId="77D4FC72"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40E5A13E"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2.69 (0.77)</w:t>
            </w:r>
          </w:p>
        </w:tc>
        <w:tc>
          <w:tcPr>
            <w:tcW w:w="337" w:type="dxa"/>
            <w:tcBorders>
              <w:top w:val="nil"/>
              <w:left w:val="nil"/>
              <w:bottom w:val="nil"/>
              <w:right w:val="nil"/>
            </w:tcBorders>
          </w:tcPr>
          <w:p w14:paraId="44679CDE"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55F9C63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2.58 (0.82)</w:t>
            </w:r>
          </w:p>
        </w:tc>
      </w:tr>
      <w:tr w:rsidR="00A23B8D" w14:paraId="5EC26AA2" w14:textId="77777777">
        <w:trPr>
          <w:trHeight w:val="300"/>
        </w:trPr>
        <w:tc>
          <w:tcPr>
            <w:tcW w:w="2234" w:type="dxa"/>
            <w:tcBorders>
              <w:top w:val="nil"/>
              <w:left w:val="nil"/>
              <w:bottom w:val="nil"/>
              <w:right w:val="nil"/>
            </w:tcBorders>
          </w:tcPr>
          <w:p w14:paraId="38083E40" w14:textId="77777777" w:rsidR="00A23B8D" w:rsidRDefault="00A23B8D">
            <w:pPr>
              <w:widowControl w:val="0"/>
              <w:suppressAutoHyphens w:val="0"/>
              <w:spacing w:after="0" w:line="240" w:lineRule="auto"/>
              <w:jc w:val="center"/>
              <w:rPr>
                <w:rFonts w:ascii="Times New Roman" w:eastAsia="Times New Roman" w:hAnsi="Times New Roman" w:cs="Times New Roman"/>
                <w:color w:val="000000"/>
                <w:lang w:eastAsia="de-DE"/>
              </w:rPr>
            </w:pPr>
          </w:p>
        </w:tc>
        <w:tc>
          <w:tcPr>
            <w:tcW w:w="1823" w:type="dxa"/>
            <w:tcBorders>
              <w:top w:val="nil"/>
              <w:left w:val="nil"/>
              <w:bottom w:val="nil"/>
              <w:right w:val="nil"/>
            </w:tcBorders>
          </w:tcPr>
          <w:p w14:paraId="2F48FC7C"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1E0AF5B8"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25815110"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6D0F95A5"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09ECDC0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1F2F4145" w14:textId="77777777">
        <w:trPr>
          <w:trHeight w:val="300"/>
        </w:trPr>
        <w:tc>
          <w:tcPr>
            <w:tcW w:w="2234" w:type="dxa"/>
            <w:tcBorders>
              <w:top w:val="nil"/>
              <w:left w:val="nil"/>
              <w:bottom w:val="nil"/>
              <w:right w:val="nil"/>
            </w:tcBorders>
          </w:tcPr>
          <w:p w14:paraId="6381C47B"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AQ</w:t>
            </w:r>
          </w:p>
        </w:tc>
        <w:tc>
          <w:tcPr>
            <w:tcW w:w="1823" w:type="dxa"/>
            <w:tcBorders>
              <w:top w:val="nil"/>
              <w:left w:val="nil"/>
              <w:bottom w:val="nil"/>
              <w:right w:val="nil"/>
            </w:tcBorders>
          </w:tcPr>
          <w:p w14:paraId="045B97A7"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48D58389"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4223FC81"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799AC39E"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414F6DAC"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0B21CF4E" w14:textId="77777777">
        <w:trPr>
          <w:trHeight w:val="300"/>
        </w:trPr>
        <w:tc>
          <w:tcPr>
            <w:tcW w:w="2234" w:type="dxa"/>
            <w:tcBorders>
              <w:top w:val="nil"/>
              <w:left w:val="nil"/>
              <w:bottom w:val="nil"/>
              <w:right w:val="nil"/>
            </w:tcBorders>
          </w:tcPr>
          <w:p w14:paraId="72E7A91D"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Total</w:t>
            </w:r>
          </w:p>
        </w:tc>
        <w:tc>
          <w:tcPr>
            <w:tcW w:w="1823" w:type="dxa"/>
            <w:tcBorders>
              <w:top w:val="nil"/>
              <w:left w:val="nil"/>
              <w:bottom w:val="nil"/>
              <w:right w:val="nil"/>
            </w:tcBorders>
          </w:tcPr>
          <w:p w14:paraId="3C4FAE7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15.7 (4.98)</w:t>
            </w:r>
          </w:p>
        </w:tc>
        <w:tc>
          <w:tcPr>
            <w:tcW w:w="338" w:type="dxa"/>
            <w:tcBorders>
              <w:top w:val="nil"/>
              <w:left w:val="nil"/>
              <w:bottom w:val="nil"/>
              <w:right w:val="nil"/>
            </w:tcBorders>
          </w:tcPr>
          <w:p w14:paraId="57E467CA"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706E8D71"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18.73 (7.40)</w:t>
            </w:r>
          </w:p>
        </w:tc>
        <w:tc>
          <w:tcPr>
            <w:tcW w:w="337" w:type="dxa"/>
            <w:tcBorders>
              <w:top w:val="nil"/>
              <w:left w:val="nil"/>
              <w:bottom w:val="nil"/>
              <w:right w:val="nil"/>
            </w:tcBorders>
          </w:tcPr>
          <w:p w14:paraId="5C3518D1"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7C05F1F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17.58 (6.41)</w:t>
            </w:r>
          </w:p>
        </w:tc>
      </w:tr>
      <w:tr w:rsidR="00A23B8D" w14:paraId="6602F06D" w14:textId="77777777">
        <w:trPr>
          <w:trHeight w:val="300"/>
        </w:trPr>
        <w:tc>
          <w:tcPr>
            <w:tcW w:w="2234" w:type="dxa"/>
            <w:tcBorders>
              <w:top w:val="nil"/>
              <w:left w:val="nil"/>
              <w:bottom w:val="nil"/>
              <w:right w:val="nil"/>
            </w:tcBorders>
          </w:tcPr>
          <w:p w14:paraId="2B1AACFE"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Attention </w:t>
            </w:r>
            <w:proofErr w:type="spellStart"/>
            <w:r>
              <w:rPr>
                <w:rFonts w:ascii="Times New Roman" w:eastAsia="Calibri" w:hAnsi="Times New Roman" w:cs="Times New Roman"/>
              </w:rPr>
              <w:t>to</w:t>
            </w:r>
            <w:proofErr w:type="spellEnd"/>
            <w:r>
              <w:rPr>
                <w:rFonts w:ascii="Times New Roman" w:eastAsia="Calibri" w:hAnsi="Times New Roman" w:cs="Times New Roman"/>
              </w:rPr>
              <w:t xml:space="preserve"> Detail</w:t>
            </w:r>
          </w:p>
        </w:tc>
        <w:tc>
          <w:tcPr>
            <w:tcW w:w="1823" w:type="dxa"/>
            <w:tcBorders>
              <w:top w:val="nil"/>
              <w:left w:val="nil"/>
              <w:bottom w:val="nil"/>
              <w:right w:val="nil"/>
            </w:tcBorders>
          </w:tcPr>
          <w:p w14:paraId="396B54F4"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5.43 (2.04)</w:t>
            </w:r>
          </w:p>
        </w:tc>
        <w:tc>
          <w:tcPr>
            <w:tcW w:w="338" w:type="dxa"/>
            <w:tcBorders>
              <w:top w:val="nil"/>
              <w:left w:val="nil"/>
              <w:bottom w:val="nil"/>
              <w:right w:val="nil"/>
            </w:tcBorders>
          </w:tcPr>
          <w:p w14:paraId="65A6F5D2"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513169AE"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5.51 (2.42)</w:t>
            </w:r>
          </w:p>
        </w:tc>
        <w:tc>
          <w:tcPr>
            <w:tcW w:w="337" w:type="dxa"/>
            <w:tcBorders>
              <w:top w:val="nil"/>
              <w:left w:val="nil"/>
              <w:bottom w:val="nil"/>
              <w:right w:val="nil"/>
            </w:tcBorders>
          </w:tcPr>
          <w:p w14:paraId="6FB023BB"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5357AFD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4.32 (2.01)</w:t>
            </w:r>
          </w:p>
        </w:tc>
      </w:tr>
      <w:tr w:rsidR="00A23B8D" w14:paraId="1BDDB712" w14:textId="77777777">
        <w:trPr>
          <w:trHeight w:val="300"/>
        </w:trPr>
        <w:tc>
          <w:tcPr>
            <w:tcW w:w="2234" w:type="dxa"/>
            <w:tcBorders>
              <w:top w:val="nil"/>
              <w:left w:val="nil"/>
              <w:bottom w:val="nil"/>
              <w:right w:val="nil"/>
            </w:tcBorders>
          </w:tcPr>
          <w:p w14:paraId="19CE6D73"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Social</w:t>
            </w:r>
            <w:proofErr w:type="spellEnd"/>
          </w:p>
        </w:tc>
        <w:tc>
          <w:tcPr>
            <w:tcW w:w="1823" w:type="dxa"/>
            <w:tcBorders>
              <w:top w:val="nil"/>
              <w:left w:val="nil"/>
              <w:bottom w:val="nil"/>
              <w:right w:val="nil"/>
            </w:tcBorders>
          </w:tcPr>
          <w:p w14:paraId="1F49A52D"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10.28 (4.70)</w:t>
            </w:r>
          </w:p>
        </w:tc>
        <w:tc>
          <w:tcPr>
            <w:tcW w:w="338" w:type="dxa"/>
            <w:tcBorders>
              <w:top w:val="nil"/>
              <w:left w:val="nil"/>
              <w:bottom w:val="nil"/>
              <w:right w:val="nil"/>
            </w:tcBorders>
          </w:tcPr>
          <w:p w14:paraId="6752855D"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&lt;</w:t>
            </w:r>
          </w:p>
        </w:tc>
        <w:tc>
          <w:tcPr>
            <w:tcW w:w="2156" w:type="dxa"/>
            <w:tcBorders>
              <w:top w:val="nil"/>
              <w:left w:val="nil"/>
              <w:bottom w:val="nil"/>
              <w:right w:val="nil"/>
            </w:tcBorders>
          </w:tcPr>
          <w:p w14:paraId="63D32EB4"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13.22 (6.49)</w:t>
            </w:r>
          </w:p>
        </w:tc>
        <w:tc>
          <w:tcPr>
            <w:tcW w:w="337" w:type="dxa"/>
            <w:tcBorders>
              <w:top w:val="nil"/>
              <w:left w:val="nil"/>
              <w:bottom w:val="nil"/>
              <w:right w:val="nil"/>
            </w:tcBorders>
          </w:tcPr>
          <w:p w14:paraId="37B39B23"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00536F3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13.26 (6.51)</w:t>
            </w:r>
          </w:p>
        </w:tc>
      </w:tr>
      <w:tr w:rsidR="00A23B8D" w14:paraId="35F2724B" w14:textId="77777777">
        <w:trPr>
          <w:trHeight w:val="300"/>
        </w:trPr>
        <w:tc>
          <w:tcPr>
            <w:tcW w:w="2234" w:type="dxa"/>
            <w:tcBorders>
              <w:top w:val="nil"/>
              <w:left w:val="nil"/>
              <w:bottom w:val="nil"/>
              <w:right w:val="nil"/>
            </w:tcBorders>
          </w:tcPr>
          <w:p w14:paraId="23C4E238"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w:t>
            </w:r>
            <w:proofErr w:type="spellStart"/>
            <w:r>
              <w:rPr>
                <w:rFonts w:ascii="Times New Roman" w:eastAsia="Calibri" w:hAnsi="Times New Roman" w:cs="Times New Roman"/>
              </w:rPr>
              <w:t>Social</w:t>
            </w:r>
            <w:proofErr w:type="spellEnd"/>
            <w:r>
              <w:rPr>
                <w:rFonts w:ascii="Times New Roman" w:eastAsia="Calibri" w:hAnsi="Times New Roman" w:cs="Times New Roman"/>
              </w:rPr>
              <w:t xml:space="preserve"> Skills</w:t>
            </w:r>
          </w:p>
        </w:tc>
        <w:tc>
          <w:tcPr>
            <w:tcW w:w="1823" w:type="dxa"/>
            <w:tcBorders>
              <w:top w:val="nil"/>
              <w:left w:val="nil"/>
              <w:bottom w:val="nil"/>
              <w:right w:val="nil"/>
            </w:tcBorders>
          </w:tcPr>
          <w:p w14:paraId="53273471"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1.48 (1.68)</w:t>
            </w:r>
          </w:p>
        </w:tc>
        <w:tc>
          <w:tcPr>
            <w:tcW w:w="338" w:type="dxa"/>
            <w:tcBorders>
              <w:top w:val="nil"/>
              <w:left w:val="nil"/>
              <w:bottom w:val="nil"/>
              <w:right w:val="nil"/>
            </w:tcBorders>
          </w:tcPr>
          <w:p w14:paraId="2213B270"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&lt;</w:t>
            </w:r>
          </w:p>
        </w:tc>
        <w:tc>
          <w:tcPr>
            <w:tcW w:w="2156" w:type="dxa"/>
            <w:tcBorders>
              <w:top w:val="nil"/>
              <w:left w:val="nil"/>
              <w:bottom w:val="nil"/>
              <w:right w:val="nil"/>
            </w:tcBorders>
          </w:tcPr>
          <w:p w14:paraId="68B12EED"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2.74 (2.49)</w:t>
            </w:r>
          </w:p>
        </w:tc>
        <w:tc>
          <w:tcPr>
            <w:tcW w:w="337" w:type="dxa"/>
            <w:tcBorders>
              <w:top w:val="nil"/>
              <w:left w:val="nil"/>
              <w:bottom w:val="nil"/>
              <w:right w:val="nil"/>
            </w:tcBorders>
          </w:tcPr>
          <w:p w14:paraId="70623BCC"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039CEB1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2.61 (2.63)</w:t>
            </w:r>
          </w:p>
        </w:tc>
      </w:tr>
      <w:tr w:rsidR="00A23B8D" w14:paraId="240CD7A1" w14:textId="77777777">
        <w:trPr>
          <w:trHeight w:val="300"/>
        </w:trPr>
        <w:tc>
          <w:tcPr>
            <w:tcW w:w="2234" w:type="dxa"/>
            <w:tcBorders>
              <w:top w:val="nil"/>
              <w:left w:val="nil"/>
              <w:bottom w:val="nil"/>
              <w:right w:val="nil"/>
            </w:tcBorders>
          </w:tcPr>
          <w:p w14:paraId="31178AE7"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Communication</w:t>
            </w:r>
          </w:p>
        </w:tc>
        <w:tc>
          <w:tcPr>
            <w:tcW w:w="1823" w:type="dxa"/>
            <w:tcBorders>
              <w:top w:val="nil"/>
              <w:left w:val="nil"/>
              <w:bottom w:val="nil"/>
              <w:right w:val="nil"/>
            </w:tcBorders>
          </w:tcPr>
          <w:p w14:paraId="6F3889B8"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1.85 (1.61)</w:t>
            </w:r>
          </w:p>
        </w:tc>
        <w:tc>
          <w:tcPr>
            <w:tcW w:w="338" w:type="dxa"/>
            <w:tcBorders>
              <w:top w:val="nil"/>
              <w:left w:val="nil"/>
              <w:bottom w:val="nil"/>
              <w:right w:val="nil"/>
            </w:tcBorders>
          </w:tcPr>
          <w:p w14:paraId="670854D2"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45AAFB98"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2.49 (2.12)</w:t>
            </w:r>
          </w:p>
        </w:tc>
        <w:tc>
          <w:tcPr>
            <w:tcW w:w="337" w:type="dxa"/>
            <w:tcBorders>
              <w:top w:val="nil"/>
              <w:left w:val="nil"/>
              <w:bottom w:val="nil"/>
              <w:right w:val="nil"/>
            </w:tcBorders>
          </w:tcPr>
          <w:p w14:paraId="4B82C0FF"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7232DB1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2.39 (1.73)</w:t>
            </w:r>
          </w:p>
        </w:tc>
      </w:tr>
      <w:tr w:rsidR="00A23B8D" w14:paraId="63D84871" w14:textId="77777777">
        <w:trPr>
          <w:trHeight w:val="300"/>
        </w:trPr>
        <w:tc>
          <w:tcPr>
            <w:tcW w:w="2234" w:type="dxa"/>
            <w:tcBorders>
              <w:top w:val="nil"/>
              <w:left w:val="nil"/>
              <w:bottom w:val="nil"/>
              <w:right w:val="nil"/>
            </w:tcBorders>
          </w:tcPr>
          <w:p w14:paraId="1BB90B24"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Imagination</w:t>
            </w:r>
          </w:p>
        </w:tc>
        <w:tc>
          <w:tcPr>
            <w:tcW w:w="1823" w:type="dxa"/>
            <w:tcBorders>
              <w:top w:val="nil"/>
              <w:left w:val="nil"/>
              <w:bottom w:val="nil"/>
              <w:right w:val="nil"/>
            </w:tcBorders>
          </w:tcPr>
          <w:p w14:paraId="24ED1AC7"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2.18 (1.52)</w:t>
            </w:r>
          </w:p>
        </w:tc>
        <w:tc>
          <w:tcPr>
            <w:tcW w:w="338" w:type="dxa"/>
            <w:tcBorders>
              <w:top w:val="nil"/>
              <w:left w:val="nil"/>
              <w:bottom w:val="nil"/>
              <w:right w:val="nil"/>
            </w:tcBorders>
          </w:tcPr>
          <w:p w14:paraId="37290EB3"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3D25AAAA"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sz w:val="21"/>
                <w:szCs w:val="21"/>
                <w:lang w:val="en-GB"/>
              </w:rPr>
              <w:t>2.66 (1.8)</w:t>
            </w:r>
          </w:p>
        </w:tc>
        <w:tc>
          <w:tcPr>
            <w:tcW w:w="337" w:type="dxa"/>
            <w:tcBorders>
              <w:top w:val="nil"/>
              <w:left w:val="nil"/>
              <w:bottom w:val="nil"/>
              <w:right w:val="nil"/>
            </w:tcBorders>
          </w:tcPr>
          <w:p w14:paraId="69111A17"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5022D87E"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2.87 (1.95)</w:t>
            </w:r>
          </w:p>
        </w:tc>
      </w:tr>
      <w:tr w:rsidR="00A23B8D" w14:paraId="3FC07C47" w14:textId="77777777">
        <w:trPr>
          <w:trHeight w:val="300"/>
        </w:trPr>
        <w:tc>
          <w:tcPr>
            <w:tcW w:w="2234" w:type="dxa"/>
            <w:tcBorders>
              <w:top w:val="nil"/>
              <w:left w:val="nil"/>
              <w:bottom w:val="nil"/>
              <w:right w:val="nil"/>
            </w:tcBorders>
          </w:tcPr>
          <w:p w14:paraId="7B5FFBC0"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 xml:space="preserve">  Attention </w:t>
            </w:r>
            <w:proofErr w:type="spellStart"/>
            <w:r>
              <w:rPr>
                <w:rFonts w:ascii="Times New Roman" w:eastAsia="Calibri" w:hAnsi="Times New Roman" w:cs="Times New Roman"/>
              </w:rPr>
              <w:t>Switching</w:t>
            </w:r>
            <w:proofErr w:type="spellEnd"/>
          </w:p>
        </w:tc>
        <w:tc>
          <w:tcPr>
            <w:tcW w:w="1823" w:type="dxa"/>
            <w:tcBorders>
              <w:top w:val="nil"/>
              <w:left w:val="nil"/>
              <w:bottom w:val="nil"/>
              <w:right w:val="nil"/>
            </w:tcBorders>
          </w:tcPr>
          <w:p w14:paraId="2C49F9C0"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4.78 (1.91)</w:t>
            </w:r>
          </w:p>
        </w:tc>
        <w:tc>
          <w:tcPr>
            <w:tcW w:w="338" w:type="dxa"/>
            <w:tcBorders>
              <w:top w:val="nil"/>
              <w:left w:val="nil"/>
              <w:bottom w:val="nil"/>
              <w:right w:val="nil"/>
            </w:tcBorders>
          </w:tcPr>
          <w:p w14:paraId="2CFEFE1D"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4D675D53"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5.33 (2.06)</w:t>
            </w:r>
          </w:p>
        </w:tc>
        <w:tc>
          <w:tcPr>
            <w:tcW w:w="337" w:type="dxa"/>
            <w:tcBorders>
              <w:top w:val="nil"/>
              <w:left w:val="nil"/>
              <w:bottom w:val="nil"/>
              <w:right w:val="nil"/>
            </w:tcBorders>
          </w:tcPr>
          <w:p w14:paraId="11741B3D"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2E459DB9"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5.39 (1.92)</w:t>
            </w:r>
          </w:p>
        </w:tc>
      </w:tr>
      <w:tr w:rsidR="00A23B8D" w14:paraId="24EE46FF" w14:textId="77777777">
        <w:trPr>
          <w:trHeight w:val="300"/>
        </w:trPr>
        <w:tc>
          <w:tcPr>
            <w:tcW w:w="2234" w:type="dxa"/>
            <w:tcBorders>
              <w:top w:val="nil"/>
              <w:left w:val="nil"/>
              <w:bottom w:val="nil"/>
              <w:right w:val="nil"/>
            </w:tcBorders>
          </w:tcPr>
          <w:p w14:paraId="566C80DD"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1823" w:type="dxa"/>
            <w:tcBorders>
              <w:top w:val="nil"/>
              <w:left w:val="nil"/>
              <w:bottom w:val="nil"/>
              <w:right w:val="nil"/>
            </w:tcBorders>
          </w:tcPr>
          <w:p w14:paraId="1B988CA8"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4658D1DD"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2156" w:type="dxa"/>
            <w:tcBorders>
              <w:top w:val="nil"/>
              <w:left w:val="nil"/>
              <w:bottom w:val="nil"/>
              <w:right w:val="nil"/>
            </w:tcBorders>
          </w:tcPr>
          <w:p w14:paraId="5877D40A"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337" w:type="dxa"/>
            <w:tcBorders>
              <w:top w:val="nil"/>
              <w:left w:val="nil"/>
              <w:bottom w:val="nil"/>
              <w:right w:val="nil"/>
            </w:tcBorders>
          </w:tcPr>
          <w:p w14:paraId="080E6BC9"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2469" w:type="dxa"/>
            <w:tcBorders>
              <w:top w:val="nil"/>
              <w:left w:val="nil"/>
              <w:bottom w:val="nil"/>
              <w:right w:val="nil"/>
            </w:tcBorders>
          </w:tcPr>
          <w:p w14:paraId="2C49C3EE"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r>
      <w:tr w:rsidR="00A23B8D" w14:paraId="75953F6E" w14:textId="77777777">
        <w:trPr>
          <w:trHeight w:val="300"/>
        </w:trPr>
        <w:tc>
          <w:tcPr>
            <w:tcW w:w="2234" w:type="dxa"/>
            <w:tcBorders>
              <w:top w:val="nil"/>
              <w:left w:val="nil"/>
              <w:bottom w:val="nil"/>
              <w:right w:val="nil"/>
            </w:tcBorders>
          </w:tcPr>
          <w:p w14:paraId="64266DB1"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Gold-MSI</w:t>
            </w:r>
          </w:p>
        </w:tc>
        <w:tc>
          <w:tcPr>
            <w:tcW w:w="1823" w:type="dxa"/>
            <w:tcBorders>
              <w:top w:val="nil"/>
              <w:left w:val="nil"/>
              <w:bottom w:val="nil"/>
              <w:right w:val="nil"/>
            </w:tcBorders>
          </w:tcPr>
          <w:p w14:paraId="314AFCF6"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24D74528"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7184D690"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102833A6"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715218FB"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7D496BA3" w14:textId="77777777">
        <w:trPr>
          <w:trHeight w:val="300"/>
        </w:trPr>
        <w:tc>
          <w:tcPr>
            <w:tcW w:w="2234" w:type="dxa"/>
            <w:tcBorders>
              <w:top w:val="nil"/>
              <w:left w:val="nil"/>
              <w:bottom w:val="nil"/>
              <w:right w:val="nil"/>
            </w:tcBorders>
          </w:tcPr>
          <w:p w14:paraId="79AF4EAD"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General ME</w:t>
            </w:r>
          </w:p>
        </w:tc>
        <w:tc>
          <w:tcPr>
            <w:tcW w:w="1823" w:type="dxa"/>
            <w:tcBorders>
              <w:top w:val="nil"/>
              <w:left w:val="nil"/>
              <w:bottom w:val="nil"/>
              <w:right w:val="nil"/>
            </w:tcBorders>
          </w:tcPr>
          <w:p w14:paraId="556A3C75"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5.68 (0.50)</w:t>
            </w:r>
          </w:p>
        </w:tc>
        <w:tc>
          <w:tcPr>
            <w:tcW w:w="338" w:type="dxa"/>
            <w:tcBorders>
              <w:top w:val="nil"/>
              <w:left w:val="nil"/>
              <w:bottom w:val="nil"/>
              <w:right w:val="nil"/>
            </w:tcBorders>
          </w:tcPr>
          <w:p w14:paraId="679E26D9"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39454493"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4.76 (0.82)</w:t>
            </w:r>
          </w:p>
        </w:tc>
        <w:tc>
          <w:tcPr>
            <w:tcW w:w="337" w:type="dxa"/>
            <w:tcBorders>
              <w:top w:val="nil"/>
              <w:left w:val="nil"/>
              <w:bottom w:val="nil"/>
              <w:right w:val="nil"/>
            </w:tcBorders>
          </w:tcPr>
          <w:p w14:paraId="31648AE7"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79318F0A"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2.74 (1.07)</w:t>
            </w:r>
          </w:p>
        </w:tc>
      </w:tr>
      <w:tr w:rsidR="00A23B8D" w14:paraId="20996DD0" w14:textId="77777777">
        <w:trPr>
          <w:trHeight w:val="300"/>
        </w:trPr>
        <w:tc>
          <w:tcPr>
            <w:tcW w:w="2234" w:type="dxa"/>
            <w:tcBorders>
              <w:top w:val="nil"/>
              <w:left w:val="nil"/>
              <w:bottom w:val="nil"/>
              <w:right w:val="nil"/>
            </w:tcBorders>
          </w:tcPr>
          <w:p w14:paraId="04B359E8"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Active</w:t>
            </w:r>
            <w:proofErr w:type="spellEnd"/>
            <w:r>
              <w:rPr>
                <w:rFonts w:ascii="Times New Roman" w:eastAsia="Calibri" w:hAnsi="Times New Roman" w:cs="Times New Roman"/>
              </w:rPr>
              <w:t xml:space="preserve"> Engagement</w:t>
            </w:r>
          </w:p>
        </w:tc>
        <w:tc>
          <w:tcPr>
            <w:tcW w:w="1823" w:type="dxa"/>
            <w:tcBorders>
              <w:top w:val="nil"/>
              <w:left w:val="nil"/>
              <w:bottom w:val="nil"/>
              <w:right w:val="nil"/>
            </w:tcBorders>
          </w:tcPr>
          <w:p w14:paraId="6F8CDF56"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4.94 (0.81)</w:t>
            </w:r>
          </w:p>
        </w:tc>
        <w:tc>
          <w:tcPr>
            <w:tcW w:w="338" w:type="dxa"/>
            <w:tcBorders>
              <w:top w:val="nil"/>
              <w:left w:val="nil"/>
              <w:bottom w:val="nil"/>
              <w:right w:val="nil"/>
            </w:tcBorders>
          </w:tcPr>
          <w:p w14:paraId="0A60E014"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4181203B"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4.02 (1.00)</w:t>
            </w:r>
          </w:p>
        </w:tc>
        <w:tc>
          <w:tcPr>
            <w:tcW w:w="337" w:type="dxa"/>
            <w:tcBorders>
              <w:top w:val="nil"/>
              <w:left w:val="nil"/>
              <w:bottom w:val="nil"/>
              <w:right w:val="nil"/>
            </w:tcBorders>
          </w:tcPr>
          <w:p w14:paraId="11BE3D6B"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4A46FE5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2.95 (1.19)</w:t>
            </w:r>
          </w:p>
        </w:tc>
      </w:tr>
      <w:tr w:rsidR="00A23B8D" w14:paraId="4248E9DF" w14:textId="77777777">
        <w:trPr>
          <w:trHeight w:val="300"/>
        </w:trPr>
        <w:tc>
          <w:tcPr>
            <w:tcW w:w="2234" w:type="dxa"/>
            <w:tcBorders>
              <w:top w:val="nil"/>
              <w:left w:val="nil"/>
              <w:bottom w:val="nil"/>
              <w:right w:val="nil"/>
            </w:tcBorders>
          </w:tcPr>
          <w:p w14:paraId="39167C3C"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Formal Education</w:t>
            </w:r>
          </w:p>
        </w:tc>
        <w:tc>
          <w:tcPr>
            <w:tcW w:w="1823" w:type="dxa"/>
            <w:tcBorders>
              <w:top w:val="nil"/>
              <w:left w:val="nil"/>
              <w:bottom w:val="nil"/>
              <w:right w:val="nil"/>
            </w:tcBorders>
          </w:tcPr>
          <w:p w14:paraId="2EA8E210"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5.95 (0.56)</w:t>
            </w:r>
          </w:p>
        </w:tc>
        <w:tc>
          <w:tcPr>
            <w:tcW w:w="338" w:type="dxa"/>
            <w:tcBorders>
              <w:top w:val="nil"/>
              <w:left w:val="nil"/>
              <w:bottom w:val="nil"/>
              <w:right w:val="nil"/>
            </w:tcBorders>
          </w:tcPr>
          <w:p w14:paraId="1FF5589B" w14:textId="77777777" w:rsidR="00A23B8D" w:rsidRDefault="00000000">
            <w:pPr>
              <w:widowControl w:val="0"/>
              <w:suppressAutoHyphens w:val="0"/>
              <w:spacing w:after="0" w:line="240" w:lineRule="auto"/>
              <w:jc w:val="center"/>
              <w:rPr>
                <w:rFonts w:ascii="Times New Roman" w:hAnsi="Times New Roman" w:cs="Times New Roman"/>
                <w:b/>
              </w:rPr>
            </w:pPr>
            <w:r>
              <w:rPr>
                <w:rFonts w:ascii="Times New Roman" w:eastAsia="Calibri" w:hAnsi="Times New Roman" w:cs="Times New Roman"/>
                <w:b/>
              </w:rPr>
              <w:t>&gt;</w:t>
            </w:r>
          </w:p>
        </w:tc>
        <w:tc>
          <w:tcPr>
            <w:tcW w:w="2156" w:type="dxa"/>
            <w:tcBorders>
              <w:top w:val="nil"/>
              <w:left w:val="nil"/>
              <w:bottom w:val="nil"/>
              <w:right w:val="nil"/>
            </w:tcBorders>
          </w:tcPr>
          <w:p w14:paraId="2254EF27"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4.66 (0.96)</w:t>
            </w:r>
          </w:p>
        </w:tc>
        <w:tc>
          <w:tcPr>
            <w:tcW w:w="337" w:type="dxa"/>
            <w:tcBorders>
              <w:top w:val="nil"/>
              <w:left w:val="nil"/>
              <w:bottom w:val="nil"/>
              <w:right w:val="nil"/>
            </w:tcBorders>
          </w:tcPr>
          <w:p w14:paraId="2F677187"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2E7B1106"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1.71 (0.68)</w:t>
            </w:r>
          </w:p>
        </w:tc>
      </w:tr>
      <w:tr w:rsidR="00A23B8D" w14:paraId="3E81F94C" w14:textId="77777777">
        <w:trPr>
          <w:trHeight w:val="300"/>
        </w:trPr>
        <w:tc>
          <w:tcPr>
            <w:tcW w:w="2234" w:type="dxa"/>
            <w:tcBorders>
              <w:top w:val="nil"/>
              <w:left w:val="nil"/>
              <w:bottom w:val="nil"/>
              <w:right w:val="nil"/>
            </w:tcBorders>
          </w:tcPr>
          <w:p w14:paraId="0240EFED"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Emotion</w:t>
            </w:r>
          </w:p>
        </w:tc>
        <w:tc>
          <w:tcPr>
            <w:tcW w:w="1823" w:type="dxa"/>
            <w:tcBorders>
              <w:top w:val="nil"/>
              <w:left w:val="nil"/>
              <w:bottom w:val="nil"/>
              <w:right w:val="nil"/>
            </w:tcBorders>
          </w:tcPr>
          <w:p w14:paraId="1040F76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5.88 (0.73)</w:t>
            </w:r>
          </w:p>
        </w:tc>
        <w:tc>
          <w:tcPr>
            <w:tcW w:w="338" w:type="dxa"/>
            <w:tcBorders>
              <w:top w:val="nil"/>
              <w:left w:val="nil"/>
              <w:bottom w:val="nil"/>
              <w:right w:val="nil"/>
            </w:tcBorders>
          </w:tcPr>
          <w:p w14:paraId="275F9C30"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19F7944A"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5.55 (0.78)</w:t>
            </w:r>
          </w:p>
        </w:tc>
        <w:tc>
          <w:tcPr>
            <w:tcW w:w="337" w:type="dxa"/>
            <w:tcBorders>
              <w:top w:val="nil"/>
              <w:left w:val="nil"/>
              <w:bottom w:val="nil"/>
              <w:right w:val="nil"/>
            </w:tcBorders>
          </w:tcPr>
          <w:p w14:paraId="4A008CDC"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1228B3AF"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4.95 (1.32)</w:t>
            </w:r>
          </w:p>
        </w:tc>
      </w:tr>
      <w:tr w:rsidR="00A23B8D" w14:paraId="36B29518" w14:textId="77777777">
        <w:trPr>
          <w:trHeight w:val="300"/>
        </w:trPr>
        <w:tc>
          <w:tcPr>
            <w:tcW w:w="2234" w:type="dxa"/>
            <w:tcBorders>
              <w:top w:val="nil"/>
              <w:left w:val="nil"/>
              <w:bottom w:val="nil"/>
              <w:right w:val="nil"/>
            </w:tcBorders>
          </w:tcPr>
          <w:p w14:paraId="1B459F58"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Singing</w:t>
            </w:r>
            <w:proofErr w:type="spellEnd"/>
          </w:p>
        </w:tc>
        <w:tc>
          <w:tcPr>
            <w:tcW w:w="1823" w:type="dxa"/>
            <w:tcBorders>
              <w:top w:val="nil"/>
              <w:left w:val="nil"/>
              <w:bottom w:val="nil"/>
              <w:right w:val="nil"/>
            </w:tcBorders>
          </w:tcPr>
          <w:p w14:paraId="58FEB86D"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5.34 (0.83)</w:t>
            </w:r>
          </w:p>
        </w:tc>
        <w:tc>
          <w:tcPr>
            <w:tcW w:w="338" w:type="dxa"/>
            <w:tcBorders>
              <w:top w:val="nil"/>
              <w:left w:val="nil"/>
              <w:bottom w:val="nil"/>
              <w:right w:val="nil"/>
            </w:tcBorders>
          </w:tcPr>
          <w:p w14:paraId="3EF6160C" w14:textId="77777777" w:rsidR="00A23B8D" w:rsidRDefault="00000000">
            <w:pPr>
              <w:widowControl w:val="0"/>
              <w:suppressAutoHyphens w:val="0"/>
              <w:spacing w:after="0" w:line="240" w:lineRule="auto"/>
              <w:jc w:val="center"/>
              <w:rPr>
                <w:rFonts w:ascii="Times New Roman" w:hAnsi="Times New Roman" w:cs="Times New Roman"/>
                <w:b/>
              </w:rPr>
            </w:pPr>
            <w:r>
              <w:rPr>
                <w:rFonts w:ascii="Times New Roman" w:eastAsia="Calibri" w:hAnsi="Times New Roman" w:cs="Times New Roman"/>
                <w:b/>
              </w:rPr>
              <w:t>&gt;</w:t>
            </w:r>
          </w:p>
        </w:tc>
        <w:tc>
          <w:tcPr>
            <w:tcW w:w="2156" w:type="dxa"/>
            <w:tcBorders>
              <w:top w:val="nil"/>
              <w:left w:val="nil"/>
              <w:bottom w:val="nil"/>
              <w:right w:val="nil"/>
            </w:tcBorders>
          </w:tcPr>
          <w:p w14:paraId="01B8AC25"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4.59 (1.19)</w:t>
            </w:r>
          </w:p>
        </w:tc>
        <w:tc>
          <w:tcPr>
            <w:tcW w:w="337" w:type="dxa"/>
            <w:tcBorders>
              <w:top w:val="nil"/>
              <w:left w:val="nil"/>
              <w:bottom w:val="nil"/>
              <w:right w:val="nil"/>
            </w:tcBorders>
          </w:tcPr>
          <w:p w14:paraId="24B0BC7E"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2B3BF85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2.84 (1.26)</w:t>
            </w:r>
          </w:p>
        </w:tc>
      </w:tr>
      <w:tr w:rsidR="00A23B8D" w14:paraId="0E331E2C" w14:textId="77777777">
        <w:trPr>
          <w:trHeight w:val="300"/>
        </w:trPr>
        <w:tc>
          <w:tcPr>
            <w:tcW w:w="2234" w:type="dxa"/>
            <w:tcBorders>
              <w:top w:val="nil"/>
              <w:left w:val="nil"/>
              <w:bottom w:val="nil"/>
              <w:right w:val="nil"/>
            </w:tcBorders>
          </w:tcPr>
          <w:p w14:paraId="7C0E86BE"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proofErr w:type="spellStart"/>
            <w:r>
              <w:rPr>
                <w:rFonts w:ascii="Times New Roman" w:eastAsia="Calibri" w:hAnsi="Times New Roman" w:cs="Times New Roman"/>
              </w:rPr>
              <w:t>Perception</w:t>
            </w:r>
            <w:proofErr w:type="spellEnd"/>
          </w:p>
        </w:tc>
        <w:tc>
          <w:tcPr>
            <w:tcW w:w="1823" w:type="dxa"/>
            <w:tcBorders>
              <w:top w:val="nil"/>
              <w:left w:val="nil"/>
              <w:bottom w:val="nil"/>
              <w:right w:val="nil"/>
            </w:tcBorders>
          </w:tcPr>
          <w:p w14:paraId="54541CBC"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6.31 (0.51)</w:t>
            </w:r>
          </w:p>
        </w:tc>
        <w:tc>
          <w:tcPr>
            <w:tcW w:w="338" w:type="dxa"/>
            <w:tcBorders>
              <w:top w:val="nil"/>
              <w:left w:val="nil"/>
              <w:bottom w:val="nil"/>
              <w:right w:val="nil"/>
            </w:tcBorders>
          </w:tcPr>
          <w:p w14:paraId="39DF3FEC"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44A42297"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5.75 (0.92)</w:t>
            </w:r>
          </w:p>
        </w:tc>
        <w:tc>
          <w:tcPr>
            <w:tcW w:w="337" w:type="dxa"/>
            <w:tcBorders>
              <w:top w:val="nil"/>
              <w:left w:val="nil"/>
              <w:bottom w:val="nil"/>
              <w:right w:val="nil"/>
            </w:tcBorders>
          </w:tcPr>
          <w:p w14:paraId="67CFDD3C"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2C673398"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b/>
                <w:bCs/>
                <w:sz w:val="21"/>
                <w:szCs w:val="21"/>
                <w:lang w:val="en-GB"/>
              </w:rPr>
              <w:t>4.22 (1.49)</w:t>
            </w:r>
          </w:p>
        </w:tc>
      </w:tr>
      <w:tr w:rsidR="00A23B8D" w14:paraId="07E9EDCA" w14:textId="77777777">
        <w:trPr>
          <w:trHeight w:val="300"/>
        </w:trPr>
        <w:tc>
          <w:tcPr>
            <w:tcW w:w="2234" w:type="dxa"/>
            <w:tcBorders>
              <w:top w:val="nil"/>
              <w:left w:val="nil"/>
              <w:bottom w:val="nil"/>
              <w:right w:val="nil"/>
            </w:tcBorders>
          </w:tcPr>
          <w:p w14:paraId="5A192A31" w14:textId="77777777" w:rsidR="00A23B8D" w:rsidRDefault="00A23B8D">
            <w:pPr>
              <w:widowControl w:val="0"/>
              <w:suppressAutoHyphens w:val="0"/>
              <w:spacing w:after="0" w:line="240" w:lineRule="auto"/>
              <w:jc w:val="center"/>
              <w:rPr>
                <w:rFonts w:ascii="Times New Roman" w:eastAsia="Times New Roman" w:hAnsi="Times New Roman" w:cs="Times New Roman"/>
                <w:b/>
                <w:bCs/>
                <w:color w:val="000000"/>
                <w:lang w:eastAsia="de-DE"/>
              </w:rPr>
            </w:pPr>
          </w:p>
        </w:tc>
        <w:tc>
          <w:tcPr>
            <w:tcW w:w="1823" w:type="dxa"/>
            <w:tcBorders>
              <w:top w:val="nil"/>
              <w:left w:val="nil"/>
              <w:bottom w:val="nil"/>
              <w:right w:val="nil"/>
            </w:tcBorders>
          </w:tcPr>
          <w:p w14:paraId="12747A16"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338" w:type="dxa"/>
            <w:tcBorders>
              <w:top w:val="nil"/>
              <w:left w:val="nil"/>
              <w:bottom w:val="nil"/>
              <w:right w:val="nil"/>
            </w:tcBorders>
          </w:tcPr>
          <w:p w14:paraId="197C6121"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2156" w:type="dxa"/>
            <w:tcBorders>
              <w:top w:val="nil"/>
              <w:left w:val="nil"/>
              <w:bottom w:val="nil"/>
              <w:right w:val="nil"/>
            </w:tcBorders>
          </w:tcPr>
          <w:p w14:paraId="53A6FF3C"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337" w:type="dxa"/>
            <w:tcBorders>
              <w:top w:val="nil"/>
              <w:left w:val="nil"/>
              <w:bottom w:val="nil"/>
              <w:right w:val="nil"/>
            </w:tcBorders>
          </w:tcPr>
          <w:p w14:paraId="489A8F3E"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c>
          <w:tcPr>
            <w:tcW w:w="2469" w:type="dxa"/>
            <w:tcBorders>
              <w:top w:val="nil"/>
              <w:left w:val="nil"/>
              <w:bottom w:val="nil"/>
              <w:right w:val="nil"/>
            </w:tcBorders>
          </w:tcPr>
          <w:p w14:paraId="6C760D52" w14:textId="77777777" w:rsidR="00A23B8D" w:rsidRDefault="00A23B8D">
            <w:pPr>
              <w:widowControl w:val="0"/>
              <w:suppressAutoHyphens w:val="0"/>
              <w:spacing w:after="0" w:line="240" w:lineRule="auto"/>
              <w:rPr>
                <w:rFonts w:ascii="Times New Roman" w:eastAsia="Times New Roman" w:hAnsi="Times New Roman" w:cs="Times New Roman"/>
                <w:lang w:eastAsia="de-DE"/>
              </w:rPr>
            </w:pPr>
          </w:p>
        </w:tc>
      </w:tr>
      <w:tr w:rsidR="00A23B8D" w14:paraId="69BAA500" w14:textId="77777777">
        <w:trPr>
          <w:trHeight w:val="300"/>
        </w:trPr>
        <w:tc>
          <w:tcPr>
            <w:tcW w:w="2234" w:type="dxa"/>
            <w:tcBorders>
              <w:top w:val="nil"/>
              <w:left w:val="nil"/>
              <w:bottom w:val="nil"/>
              <w:right w:val="nil"/>
            </w:tcBorders>
          </w:tcPr>
          <w:p w14:paraId="3454208C" w14:textId="77777777" w:rsidR="00A23B8D" w:rsidRDefault="00000000">
            <w:pPr>
              <w:widowControl w:val="0"/>
              <w:suppressAutoHyphens w:val="0"/>
              <w:spacing w:after="0" w:line="240" w:lineRule="auto"/>
              <w:rPr>
                <w:rFonts w:ascii="Times New Roman" w:eastAsia="Times New Roman" w:hAnsi="Times New Roman" w:cs="Times New Roman"/>
                <w:i/>
                <w:iCs/>
                <w:color w:val="000000"/>
                <w:lang w:eastAsia="de-DE"/>
              </w:rPr>
            </w:pPr>
            <w:r>
              <w:rPr>
                <w:rFonts w:ascii="Times New Roman" w:eastAsia="Calibri" w:hAnsi="Times New Roman" w:cs="Times New Roman"/>
                <w:i/>
              </w:rPr>
              <w:t>PROMS</w:t>
            </w:r>
          </w:p>
        </w:tc>
        <w:tc>
          <w:tcPr>
            <w:tcW w:w="1823" w:type="dxa"/>
            <w:tcBorders>
              <w:top w:val="nil"/>
              <w:left w:val="nil"/>
              <w:bottom w:val="nil"/>
              <w:right w:val="nil"/>
            </w:tcBorders>
          </w:tcPr>
          <w:p w14:paraId="1A715D40" w14:textId="77777777" w:rsidR="00A23B8D" w:rsidRDefault="00A23B8D">
            <w:pPr>
              <w:widowControl w:val="0"/>
              <w:suppressAutoHyphens w:val="0"/>
              <w:spacing w:after="0" w:line="240" w:lineRule="auto"/>
              <w:rPr>
                <w:rFonts w:ascii="Times New Roman" w:eastAsia="Times New Roman" w:hAnsi="Times New Roman" w:cs="Times New Roman"/>
                <w:i/>
                <w:iCs/>
                <w:color w:val="000000"/>
                <w:lang w:eastAsia="de-DE"/>
              </w:rPr>
            </w:pPr>
          </w:p>
        </w:tc>
        <w:tc>
          <w:tcPr>
            <w:tcW w:w="338" w:type="dxa"/>
            <w:tcBorders>
              <w:top w:val="nil"/>
              <w:left w:val="nil"/>
              <w:bottom w:val="nil"/>
              <w:right w:val="nil"/>
            </w:tcBorders>
          </w:tcPr>
          <w:p w14:paraId="0A13112F"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156" w:type="dxa"/>
            <w:tcBorders>
              <w:top w:val="nil"/>
              <w:left w:val="nil"/>
              <w:bottom w:val="nil"/>
              <w:right w:val="nil"/>
            </w:tcBorders>
          </w:tcPr>
          <w:p w14:paraId="1886DCA4"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337" w:type="dxa"/>
            <w:tcBorders>
              <w:top w:val="nil"/>
              <w:left w:val="nil"/>
              <w:bottom w:val="nil"/>
              <w:right w:val="nil"/>
            </w:tcBorders>
          </w:tcPr>
          <w:p w14:paraId="08CB4BA2"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c>
          <w:tcPr>
            <w:tcW w:w="2469" w:type="dxa"/>
            <w:tcBorders>
              <w:top w:val="nil"/>
              <w:left w:val="nil"/>
              <w:bottom w:val="nil"/>
              <w:right w:val="nil"/>
            </w:tcBorders>
          </w:tcPr>
          <w:p w14:paraId="7A214756" w14:textId="77777777" w:rsidR="00A23B8D" w:rsidRDefault="00A23B8D">
            <w:pPr>
              <w:widowControl w:val="0"/>
              <w:suppressAutoHyphens w:val="0"/>
              <w:spacing w:after="0" w:line="240" w:lineRule="auto"/>
              <w:jc w:val="center"/>
              <w:rPr>
                <w:rFonts w:ascii="Times New Roman" w:eastAsia="Times New Roman" w:hAnsi="Times New Roman" w:cs="Times New Roman"/>
                <w:lang w:eastAsia="de-DE"/>
              </w:rPr>
            </w:pPr>
          </w:p>
        </w:tc>
      </w:tr>
      <w:tr w:rsidR="00A23B8D" w14:paraId="26734E9A" w14:textId="77777777">
        <w:trPr>
          <w:trHeight w:val="300"/>
        </w:trPr>
        <w:tc>
          <w:tcPr>
            <w:tcW w:w="2234" w:type="dxa"/>
            <w:tcBorders>
              <w:top w:val="nil"/>
              <w:left w:val="nil"/>
              <w:bottom w:val="nil"/>
              <w:right w:val="nil"/>
            </w:tcBorders>
          </w:tcPr>
          <w:p w14:paraId="3858ED75"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Pitch</w:t>
            </w:r>
          </w:p>
        </w:tc>
        <w:tc>
          <w:tcPr>
            <w:tcW w:w="1823" w:type="dxa"/>
            <w:tcBorders>
              <w:top w:val="nil"/>
              <w:left w:val="nil"/>
              <w:bottom w:val="nil"/>
              <w:right w:val="nil"/>
            </w:tcBorders>
          </w:tcPr>
          <w:p w14:paraId="469A7007"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0.27 (0.06)</w:t>
            </w:r>
          </w:p>
        </w:tc>
        <w:tc>
          <w:tcPr>
            <w:tcW w:w="338" w:type="dxa"/>
            <w:tcBorders>
              <w:top w:val="nil"/>
              <w:left w:val="nil"/>
              <w:bottom w:val="nil"/>
              <w:right w:val="nil"/>
            </w:tcBorders>
          </w:tcPr>
          <w:p w14:paraId="2DC8A42C"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054EE77B"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0.24 (0.07)</w:t>
            </w:r>
          </w:p>
        </w:tc>
        <w:tc>
          <w:tcPr>
            <w:tcW w:w="337" w:type="dxa"/>
            <w:tcBorders>
              <w:top w:val="nil"/>
              <w:left w:val="nil"/>
              <w:bottom w:val="nil"/>
              <w:right w:val="nil"/>
            </w:tcBorders>
          </w:tcPr>
          <w:p w14:paraId="3F1315B4"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5A3460D2"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b/>
                <w:bCs/>
                <w:sz w:val="21"/>
                <w:szCs w:val="21"/>
                <w:lang w:val="en-GB"/>
              </w:rPr>
              <w:t>0.18 (0.06)</w:t>
            </w:r>
          </w:p>
        </w:tc>
      </w:tr>
      <w:tr w:rsidR="00A23B8D" w14:paraId="52A027F7" w14:textId="77777777">
        <w:trPr>
          <w:trHeight w:val="300"/>
        </w:trPr>
        <w:tc>
          <w:tcPr>
            <w:tcW w:w="2234" w:type="dxa"/>
            <w:tcBorders>
              <w:top w:val="nil"/>
              <w:left w:val="nil"/>
              <w:bottom w:val="nil"/>
              <w:right w:val="nil"/>
            </w:tcBorders>
          </w:tcPr>
          <w:p w14:paraId="309B3C84"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Melody</w:t>
            </w:r>
          </w:p>
        </w:tc>
        <w:tc>
          <w:tcPr>
            <w:tcW w:w="1823" w:type="dxa"/>
            <w:tcBorders>
              <w:top w:val="nil"/>
              <w:left w:val="nil"/>
              <w:bottom w:val="nil"/>
              <w:right w:val="nil"/>
            </w:tcBorders>
          </w:tcPr>
          <w:p w14:paraId="4E6D743C"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0.23 (0.08)</w:t>
            </w:r>
          </w:p>
        </w:tc>
        <w:tc>
          <w:tcPr>
            <w:tcW w:w="338" w:type="dxa"/>
            <w:tcBorders>
              <w:top w:val="nil"/>
              <w:left w:val="nil"/>
              <w:bottom w:val="nil"/>
              <w:right w:val="nil"/>
            </w:tcBorders>
          </w:tcPr>
          <w:p w14:paraId="58110B4B"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156" w:type="dxa"/>
            <w:tcBorders>
              <w:top w:val="nil"/>
              <w:left w:val="nil"/>
              <w:bottom w:val="nil"/>
              <w:right w:val="nil"/>
            </w:tcBorders>
          </w:tcPr>
          <w:p w14:paraId="20EB32DC"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0.16 (0.10)</w:t>
            </w:r>
          </w:p>
        </w:tc>
        <w:tc>
          <w:tcPr>
            <w:tcW w:w="337" w:type="dxa"/>
            <w:tcBorders>
              <w:top w:val="nil"/>
              <w:left w:val="nil"/>
              <w:bottom w:val="nil"/>
              <w:right w:val="nil"/>
            </w:tcBorders>
          </w:tcPr>
          <w:p w14:paraId="7A0AEA00"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nil"/>
              <w:right w:val="nil"/>
            </w:tcBorders>
          </w:tcPr>
          <w:p w14:paraId="0FBFF82A"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b/>
                <w:bCs/>
                <w:sz w:val="21"/>
                <w:szCs w:val="21"/>
                <w:lang w:val="en-GB"/>
              </w:rPr>
              <w:t>0.07 (0.08)</w:t>
            </w:r>
          </w:p>
        </w:tc>
      </w:tr>
      <w:tr w:rsidR="00A23B8D" w14:paraId="722B6B24" w14:textId="77777777">
        <w:trPr>
          <w:trHeight w:val="300"/>
        </w:trPr>
        <w:tc>
          <w:tcPr>
            <w:tcW w:w="2234" w:type="dxa"/>
            <w:tcBorders>
              <w:top w:val="nil"/>
              <w:left w:val="nil"/>
              <w:bottom w:val="nil"/>
              <w:right w:val="nil"/>
            </w:tcBorders>
          </w:tcPr>
          <w:p w14:paraId="652A1E39"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Timbre</w:t>
            </w:r>
          </w:p>
        </w:tc>
        <w:tc>
          <w:tcPr>
            <w:tcW w:w="1823" w:type="dxa"/>
            <w:tcBorders>
              <w:top w:val="nil"/>
              <w:left w:val="nil"/>
              <w:bottom w:val="nil"/>
              <w:right w:val="nil"/>
            </w:tcBorders>
          </w:tcPr>
          <w:p w14:paraId="1BD65557"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0.32 (0.08)</w:t>
            </w:r>
          </w:p>
        </w:tc>
        <w:tc>
          <w:tcPr>
            <w:tcW w:w="338" w:type="dxa"/>
            <w:tcBorders>
              <w:top w:val="nil"/>
              <w:left w:val="nil"/>
              <w:bottom w:val="nil"/>
              <w:right w:val="nil"/>
            </w:tcBorders>
          </w:tcPr>
          <w:p w14:paraId="08949BE9"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nil"/>
              <w:right w:val="nil"/>
            </w:tcBorders>
          </w:tcPr>
          <w:p w14:paraId="482E010D"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0.29 (0.08)</w:t>
            </w:r>
          </w:p>
        </w:tc>
        <w:tc>
          <w:tcPr>
            <w:tcW w:w="337" w:type="dxa"/>
            <w:tcBorders>
              <w:top w:val="nil"/>
              <w:left w:val="nil"/>
              <w:bottom w:val="nil"/>
              <w:right w:val="nil"/>
            </w:tcBorders>
          </w:tcPr>
          <w:p w14:paraId="27EB2D89" w14:textId="77777777" w:rsidR="00A23B8D" w:rsidRDefault="00A23B8D">
            <w:pPr>
              <w:widowControl w:val="0"/>
              <w:suppressAutoHyphens w:val="0"/>
              <w:spacing w:after="0" w:line="240" w:lineRule="auto"/>
              <w:jc w:val="center"/>
              <w:rPr>
                <w:rFonts w:ascii="Times New Roman" w:hAnsi="Times New Roman" w:cs="Times New Roman"/>
              </w:rPr>
            </w:pPr>
          </w:p>
        </w:tc>
        <w:tc>
          <w:tcPr>
            <w:tcW w:w="2469" w:type="dxa"/>
            <w:tcBorders>
              <w:top w:val="nil"/>
              <w:left w:val="nil"/>
              <w:bottom w:val="nil"/>
              <w:right w:val="nil"/>
            </w:tcBorders>
          </w:tcPr>
          <w:p w14:paraId="043EA422"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sz w:val="21"/>
                <w:szCs w:val="21"/>
                <w:lang w:val="en-GB"/>
              </w:rPr>
              <w:t>0.26 (0.09)</w:t>
            </w:r>
          </w:p>
        </w:tc>
      </w:tr>
      <w:tr w:rsidR="00A23B8D" w14:paraId="06B6B818" w14:textId="77777777">
        <w:trPr>
          <w:trHeight w:val="255"/>
        </w:trPr>
        <w:tc>
          <w:tcPr>
            <w:tcW w:w="2234" w:type="dxa"/>
            <w:tcBorders>
              <w:top w:val="nil"/>
              <w:left w:val="nil"/>
              <w:bottom w:val="single" w:sz="4" w:space="0" w:color="000000"/>
              <w:right w:val="nil"/>
            </w:tcBorders>
          </w:tcPr>
          <w:p w14:paraId="06BA262A" w14:textId="77777777" w:rsidR="00A23B8D" w:rsidRDefault="00000000">
            <w:pPr>
              <w:widowControl w:val="0"/>
              <w:suppressAutoHyphens w:val="0"/>
              <w:spacing w:after="0" w:line="240" w:lineRule="auto"/>
              <w:rPr>
                <w:rFonts w:ascii="Times New Roman" w:eastAsia="Times New Roman" w:hAnsi="Times New Roman" w:cs="Times New Roman"/>
                <w:color w:val="000000"/>
                <w:lang w:eastAsia="de-DE"/>
              </w:rPr>
            </w:pPr>
            <w:r>
              <w:rPr>
                <w:rFonts w:ascii="Times New Roman" w:eastAsia="Calibri" w:hAnsi="Times New Roman" w:cs="Times New Roman"/>
              </w:rPr>
              <w:t>Rhythm</w:t>
            </w:r>
          </w:p>
        </w:tc>
        <w:tc>
          <w:tcPr>
            <w:tcW w:w="1823" w:type="dxa"/>
            <w:tcBorders>
              <w:top w:val="nil"/>
              <w:left w:val="nil"/>
              <w:bottom w:val="single" w:sz="4" w:space="0" w:color="000000"/>
              <w:right w:val="nil"/>
            </w:tcBorders>
          </w:tcPr>
          <w:p w14:paraId="2E56C3E5" w14:textId="77777777" w:rsidR="00A23B8D" w:rsidRDefault="00000000">
            <w:pPr>
              <w:widowControl w:val="0"/>
              <w:suppressAutoHyphens w:val="0"/>
              <w:spacing w:after="0" w:line="240" w:lineRule="auto"/>
              <w:jc w:val="center"/>
              <w:rPr>
                <w:rFonts w:ascii="Times New Roman" w:eastAsia="Times New Roman" w:hAnsi="Times New Roman" w:cs="Times New Roman"/>
                <w:color w:val="000000"/>
                <w:lang w:eastAsia="de-DE"/>
              </w:rPr>
            </w:pPr>
            <w:r>
              <w:rPr>
                <w:rFonts w:ascii="Times New Roman" w:eastAsia="Calibri" w:hAnsi="Times New Roman" w:cs="Times New Roman"/>
                <w:sz w:val="21"/>
                <w:szCs w:val="21"/>
                <w:lang w:val="en-GB"/>
              </w:rPr>
              <w:t>0.33 (0.08)</w:t>
            </w:r>
          </w:p>
        </w:tc>
        <w:tc>
          <w:tcPr>
            <w:tcW w:w="338" w:type="dxa"/>
            <w:tcBorders>
              <w:top w:val="nil"/>
              <w:left w:val="nil"/>
              <w:bottom w:val="single" w:sz="4" w:space="0" w:color="000000"/>
              <w:right w:val="nil"/>
            </w:tcBorders>
          </w:tcPr>
          <w:p w14:paraId="51A5E93A" w14:textId="77777777" w:rsidR="00A23B8D" w:rsidRDefault="00A23B8D">
            <w:pPr>
              <w:widowControl w:val="0"/>
              <w:suppressAutoHyphens w:val="0"/>
              <w:spacing w:after="0" w:line="240" w:lineRule="auto"/>
              <w:jc w:val="center"/>
              <w:rPr>
                <w:rFonts w:ascii="Times New Roman" w:hAnsi="Times New Roman" w:cs="Times New Roman"/>
              </w:rPr>
            </w:pPr>
          </w:p>
        </w:tc>
        <w:tc>
          <w:tcPr>
            <w:tcW w:w="2156" w:type="dxa"/>
            <w:tcBorders>
              <w:top w:val="nil"/>
              <w:left w:val="nil"/>
              <w:bottom w:val="single" w:sz="4" w:space="0" w:color="000000"/>
              <w:right w:val="nil"/>
            </w:tcBorders>
          </w:tcPr>
          <w:p w14:paraId="64F14962"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r>
              <w:rPr>
                <w:rFonts w:ascii="Times New Roman" w:eastAsia="Calibri" w:hAnsi="Times New Roman" w:cs="Times New Roman"/>
                <w:b/>
                <w:bCs/>
                <w:sz w:val="21"/>
                <w:szCs w:val="21"/>
                <w:lang w:val="en-GB"/>
              </w:rPr>
              <w:t>0.32 (0.09)</w:t>
            </w:r>
          </w:p>
        </w:tc>
        <w:tc>
          <w:tcPr>
            <w:tcW w:w="337" w:type="dxa"/>
            <w:tcBorders>
              <w:top w:val="nil"/>
              <w:left w:val="nil"/>
              <w:bottom w:val="single" w:sz="4" w:space="0" w:color="000000"/>
              <w:right w:val="nil"/>
            </w:tcBorders>
          </w:tcPr>
          <w:p w14:paraId="17992359" w14:textId="77777777" w:rsidR="00A23B8D" w:rsidRDefault="00000000">
            <w:pPr>
              <w:widowControl w:val="0"/>
              <w:suppressAutoHyphens w:val="0"/>
              <w:spacing w:after="0" w:line="240" w:lineRule="auto"/>
              <w:jc w:val="center"/>
              <w:rPr>
                <w:rFonts w:ascii="Times New Roman" w:hAnsi="Times New Roman" w:cs="Times New Roman"/>
              </w:rPr>
            </w:pPr>
            <w:r>
              <w:rPr>
                <w:rFonts w:ascii="Times New Roman" w:eastAsia="Calibri" w:hAnsi="Times New Roman" w:cs="Times New Roman"/>
              </w:rPr>
              <w:t>&gt;</w:t>
            </w:r>
          </w:p>
        </w:tc>
        <w:tc>
          <w:tcPr>
            <w:tcW w:w="2469" w:type="dxa"/>
            <w:tcBorders>
              <w:top w:val="nil"/>
              <w:left w:val="nil"/>
              <w:bottom w:val="single" w:sz="4" w:space="0" w:color="000000"/>
              <w:right w:val="nil"/>
            </w:tcBorders>
          </w:tcPr>
          <w:p w14:paraId="68EDD2A3" w14:textId="77777777" w:rsidR="00A23B8D" w:rsidRDefault="00000000">
            <w:pPr>
              <w:widowControl w:val="0"/>
              <w:suppressAutoHyphens w:val="0"/>
              <w:spacing w:after="0" w:line="240" w:lineRule="auto"/>
              <w:jc w:val="center"/>
              <w:rPr>
                <w:rFonts w:ascii="Times New Roman" w:eastAsia="Times New Roman" w:hAnsi="Times New Roman" w:cs="Times New Roman"/>
                <w:lang w:eastAsia="de-DE"/>
              </w:rPr>
            </w:pPr>
            <w:r>
              <w:rPr>
                <w:rFonts w:ascii="Times New Roman" w:eastAsia="Calibri" w:hAnsi="Times New Roman" w:cs="Times New Roman"/>
                <w:b/>
                <w:bCs/>
                <w:sz w:val="21"/>
                <w:szCs w:val="21"/>
                <w:lang w:val="en-GB"/>
              </w:rPr>
              <w:t>0.27 (0.08)</w:t>
            </w:r>
          </w:p>
        </w:tc>
      </w:tr>
    </w:tbl>
    <w:p w14:paraId="2AC13461" w14:textId="77777777" w:rsidR="00A23B8D" w:rsidRDefault="00000000">
      <w:pPr>
        <w:pStyle w:val="Beschriftung"/>
        <w:keepNext/>
        <w:rPr>
          <w:rFonts w:ascii="Times New Roman" w:hAnsi="Times New Roman" w:cs="Times New Roman"/>
          <w:b/>
          <w:i w:val="0"/>
          <w:color w:val="auto"/>
          <w:sz w:val="24"/>
          <w:szCs w:val="24"/>
        </w:rPr>
      </w:pPr>
      <w:commentRangeStart w:id="201"/>
      <w:commentRangeStart w:id="202"/>
      <w:r>
        <w:rPr>
          <w:rFonts w:ascii="Times New Roman" w:hAnsi="Times New Roman" w:cs="Times New Roman"/>
          <w:b/>
          <w:i w:val="0"/>
          <w:color w:val="auto"/>
          <w:sz w:val="24"/>
          <w:szCs w:val="24"/>
          <w:lang w:val="en-US"/>
        </w:rPr>
        <w:t>Table 3</w:t>
      </w:r>
      <w:commentRangeEnd w:id="201"/>
      <w:r>
        <w:commentReference w:id="201"/>
      </w:r>
      <w:commentRangeEnd w:id="202"/>
      <w:r w:rsidR="0076154B">
        <w:rPr>
          <w:rStyle w:val="Kommentarzeichen"/>
          <w:i w:val="0"/>
          <w:iCs w:val="0"/>
          <w:color w:val="auto"/>
        </w:rPr>
        <w:commentReference w:id="202"/>
      </w:r>
    </w:p>
    <w:p w14:paraId="510347E7" w14:textId="77777777" w:rsidR="00A23B8D" w:rsidRDefault="00000000">
      <w:pPr>
        <w:rPr>
          <w:rFonts w:ascii="Times New Roman" w:hAnsi="Times New Roman" w:cs="Times New Roman"/>
          <w:i/>
          <w:sz w:val="24"/>
          <w:szCs w:val="24"/>
          <w:lang w:val="en-US"/>
        </w:rPr>
      </w:pPr>
      <w:r>
        <w:rPr>
          <w:rFonts w:ascii="Times New Roman" w:hAnsi="Times New Roman" w:cs="Times New Roman"/>
          <w:i/>
          <w:sz w:val="24"/>
          <w:szCs w:val="24"/>
          <w:lang w:val="en-US"/>
        </w:rPr>
        <w:t>Characteristics of participants - Demography, personality, and musicality</w:t>
      </w:r>
    </w:p>
    <w:p w14:paraId="05EA3A85" w14:textId="77777777" w:rsidR="00A23B8D" w:rsidRDefault="00000000">
      <w:pPr>
        <w:spacing w:line="480" w:lineRule="auto"/>
        <w:rPr>
          <w:rFonts w:ascii="Times New Roman" w:eastAsia="Calibri" w:hAnsi="Times New Roman" w:cs="Times New Roman"/>
          <w:i/>
          <w:iCs/>
          <w:sz w:val="24"/>
          <w:szCs w:val="24"/>
          <w:lang w:val="en-GB"/>
        </w:rPr>
      </w:pPr>
      <w:r>
        <w:rPr>
          <w:rFonts w:ascii="Times New Roman" w:hAnsi="Times New Roman" w:cs="Times New Roman"/>
          <w:i/>
          <w:sz w:val="24"/>
          <w:szCs w:val="24"/>
          <w:lang w:val="en-US"/>
        </w:rPr>
        <w:t xml:space="preserve">Note. Descriptive values show mean ratings for the PANAS </w:t>
      </w:r>
      <w:sdt>
        <w:sdtPr>
          <w:id w:val="309995200"/>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(Breyer &amp; Bluemke, 2016)</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the Big-Five Domains </w:t>
      </w:r>
      <w:sdt>
        <w:sdtPr>
          <w:id w:val="-735932113"/>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(Rammstedt et al., 2018)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 the Gold-MSI </w:t>
      </w:r>
      <w:sdt>
        <w:sdtPr>
          <w:id w:val="559291566"/>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(Müllensiefen et al., 2014)</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AQ score were calculated based on </w:t>
      </w:r>
      <w:sdt>
        <w:sdtPr>
          <w:id w:val="-1792662306"/>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C0wNFQxNzo0MjoxOS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Hoekstra et al.</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w:t>
      </w:r>
      <w:sdt>
        <w:sdtPr>
          <w:id w:val="-1349246957"/>
          <w:placeholder>
            <w:docPart w:val="09216DB964904ADAAD84C2C1096FA2CC"/>
          </w:placeholder>
        </w:sdtPr>
        <w:sdtContent>
          <w:r>
            <w:fldChar w:fldCharType="begin"/>
          </w:r>
          <w:r>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QtMDRUMTc6NDI6MTk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Pr>
              <w:rFonts w:ascii="Times New Roman" w:hAnsi="Times New Roman" w:cs="Times New Roman"/>
              <w:i/>
              <w:sz w:val="24"/>
              <w:szCs w:val="24"/>
              <w:lang w:val="en-US"/>
            </w:rPr>
            <w:fldChar w:fldCharType="separate"/>
          </w:r>
          <w:r>
            <w:rPr>
              <w:rFonts w:ascii="Times New Roman" w:hAnsi="Times New Roman" w:cs="Times New Roman"/>
              <w:i/>
              <w:sz w:val="24"/>
              <w:szCs w:val="24"/>
              <w:lang w:val="en-US"/>
            </w:rPr>
            <w:t>(2008)</w:t>
          </w:r>
          <w:r>
            <w:rPr>
              <w:rFonts w:ascii="Times New Roman" w:hAnsi="Times New Roman" w:cs="Times New Roman"/>
              <w:i/>
              <w:sz w:val="24"/>
              <w:szCs w:val="24"/>
              <w:lang w:val="en-US"/>
            </w:rPr>
            <w:fldChar w:fldCharType="end"/>
          </w:r>
        </w:sdtContent>
      </w:sdt>
      <w:r>
        <w:rPr>
          <w:rFonts w:ascii="Times New Roman" w:hAnsi="Times New Roman" w:cs="Times New Roman"/>
          <w:i/>
          <w:sz w:val="24"/>
          <w:szCs w:val="24"/>
          <w:lang w:val="en-US"/>
        </w:rPr>
        <w:t xml:space="preserve"> and</w:t>
      </w:r>
      <w:r>
        <w:rPr>
          <w:rFonts w:ascii="Times New Roman" w:hAnsi="Times New Roman" w:cs="Times New Roman"/>
          <w:i/>
          <w:sz w:val="24"/>
          <w:szCs w:val="24"/>
        </w:rPr>
        <w:t xml:space="preserve"> </w:t>
      </w:r>
      <w:sdt>
        <w:sdtPr>
          <w:id w:val="-1129082388"/>
          <w:placeholder>
            <w:docPart w:val="09216DB964904ADAAD84C2C1096FA2C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0LTA0VDE3OjQyOjE5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Pr>
              <w:rFonts w:ascii="Times New Roman" w:hAnsi="Times New Roman" w:cs="Times New Roman"/>
              <w:i/>
              <w:sz w:val="24"/>
              <w:szCs w:val="24"/>
            </w:rPr>
            <w:fldChar w:fldCharType="separate"/>
          </w:r>
          <w:r>
            <w:rPr>
              <w:rFonts w:ascii="Times New Roman" w:hAnsi="Times New Roman" w:cs="Times New Roman"/>
              <w:i/>
              <w:sz w:val="24"/>
              <w:szCs w:val="24"/>
            </w:rPr>
            <w:t>Baron-Cohen et al.</w:t>
          </w:r>
          <w:r>
            <w:rPr>
              <w:rFonts w:ascii="Times New Roman" w:hAnsi="Times New Roman" w:cs="Times New Roman"/>
              <w:i/>
              <w:sz w:val="24"/>
              <w:szCs w:val="24"/>
            </w:rPr>
            <w:fldChar w:fldCharType="end"/>
          </w:r>
        </w:sdtContent>
      </w:sdt>
      <w:r>
        <w:rPr>
          <w:rFonts w:ascii="Times New Roman" w:hAnsi="Times New Roman" w:cs="Times New Roman"/>
          <w:i/>
          <w:sz w:val="24"/>
          <w:szCs w:val="24"/>
        </w:rPr>
        <w:t xml:space="preserve"> </w:t>
      </w:r>
      <w:sdt>
        <w:sdtPr>
          <w:id w:val="1667593823"/>
          <w:placeholder>
            <w:docPart w:val="09216DB964904ADAAD84C2C1096FA2CC"/>
          </w:placeholder>
        </w:sdtPr>
        <w:sdtContent>
          <w:r>
            <w:fldChar w:fldCharType="begin"/>
          </w:r>
          <w:r>
            <w:rPr>
              <w:rFonts w:ascii="Times New Roman" w:hAnsi="Times New Roman" w:cs="Times New Roman"/>
              <w:i/>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Pr="00027A6E">
            <w:rPr>
              <w:rFonts w:ascii="Times New Roman" w:hAnsi="Times New Roman" w:cs="Times New Roman"/>
              <w:i/>
              <w:sz w:val="24"/>
              <w:szCs w:val="24"/>
              <w:lang w:val="en-US"/>
              <w:rPrChange w:id="203" w:author="christine.nussbaum" w:date="2025-04-25T09:12:00Z" w16du:dateUtc="2025-04-25T07:12:00Z">
                <w:rPr>
                  <w:rFonts w:ascii="Times New Roman" w:hAnsi="Times New Roman" w:cs="Times New Roman"/>
                  <w:i/>
                  <w:sz w:val="24"/>
                  <w:szCs w:val="24"/>
                </w:rPr>
              </w:rPrChange>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C0wNFQxNzo0MjoxOS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Pr>
              <w:rFonts w:ascii="Times New Roman" w:hAnsi="Times New Roman" w:cs="Times New Roman"/>
              <w:i/>
              <w:sz w:val="24"/>
              <w:szCs w:val="24"/>
            </w:rPr>
            <w:fldChar w:fldCharType="separate"/>
          </w:r>
          <w:r>
            <w:rPr>
              <w:rFonts w:ascii="Times New Roman" w:hAnsi="Times New Roman" w:cs="Times New Roman"/>
              <w:i/>
              <w:sz w:val="24"/>
              <w:szCs w:val="24"/>
              <w:lang w:val="en-US"/>
            </w:rPr>
            <w:t>(2001)</w:t>
          </w:r>
          <w:r>
            <w:rPr>
              <w:rFonts w:ascii="Times New Roman" w:hAnsi="Times New Roman" w:cs="Times New Roman"/>
              <w:i/>
              <w:sz w:val="24"/>
              <w:szCs w:val="24"/>
            </w:rPr>
            <w:fldChar w:fldCharType="end"/>
          </w:r>
        </w:sdtContent>
      </w:sdt>
      <w:r>
        <w:rPr>
          <w:rFonts w:ascii="Times New Roman" w:hAnsi="Times New Roman" w:cs="Times New Roman"/>
          <w:i/>
          <w:sz w:val="24"/>
          <w:szCs w:val="24"/>
          <w:lang w:val="en-US"/>
        </w:rPr>
        <w:t xml:space="preserve">. </w:t>
      </w:r>
      <w:r>
        <w:rPr>
          <w:rFonts w:ascii="Times New Roman" w:eastAsia="Calibri" w:hAnsi="Times New Roman" w:cs="Times New Roman"/>
          <w:i/>
          <w:iCs/>
          <w:sz w:val="24"/>
          <w:szCs w:val="24"/>
          <w:lang w:val="en-GB"/>
        </w:rPr>
        <w:t xml:space="preserve">Comparison signs (“&gt;” or “&lt;”) indicate significant differences. For a full report of statistical details, please refer </w:t>
      </w:r>
      <w:r>
        <w:rPr>
          <w:rFonts w:ascii="Times New Roman" w:eastAsia="Calibri" w:hAnsi="Times New Roman" w:cs="Times New Roman"/>
          <w:i/>
          <w:iCs/>
          <w:color w:val="C00000"/>
          <w:sz w:val="24"/>
          <w:szCs w:val="24"/>
          <w:lang w:val="en-GB"/>
        </w:rPr>
        <w:t>to OSF</w:t>
      </w:r>
      <w:r>
        <w:rPr>
          <w:rFonts w:ascii="Times New Roman" w:eastAsia="Calibri" w:hAnsi="Times New Roman" w:cs="Times New Roman"/>
          <w:i/>
          <w:iCs/>
          <w:sz w:val="24"/>
          <w:szCs w:val="24"/>
          <w:lang w:val="en-GB"/>
        </w:rPr>
        <w:t xml:space="preserve">. </w:t>
      </w:r>
    </w:p>
    <w:p w14:paraId="05D3AC61" w14:textId="77777777" w:rsidR="00A23B8D" w:rsidRDefault="00000000">
      <w:pPr>
        <w:pStyle w:val="berschrift3"/>
        <w:spacing w:line="480" w:lineRule="auto"/>
        <w:contextualSpacing/>
        <w:rPr>
          <w:rFonts w:ascii="Times New Roman" w:hAnsi="Times New Roman" w:cs="Times New Roman"/>
          <w:lang w:val="en-US"/>
        </w:rPr>
      </w:pPr>
      <w:bookmarkStart w:id="204" w:name="_Toc194687210"/>
      <w:r>
        <w:rPr>
          <w:rFonts w:ascii="Times New Roman" w:hAnsi="Times New Roman" w:cs="Times New Roman"/>
          <w:lang w:val="en-US"/>
        </w:rPr>
        <w:lastRenderedPageBreak/>
        <w:t>Emotion classification performance</w:t>
      </w:r>
      <w:bookmarkEnd w:id="204"/>
    </w:p>
    <w:p w14:paraId="2488B139" w14:textId="273FD2EF" w:rsidR="00A23B8D" w:rsidRDefault="00000000">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mean proportion of correct responses was submitted to an ANOVA with Emotion (Happiness, Pleasure, Fear, and Sadness) and Morph Type (Full, F0, and Timbre) as repeated measures factors and Group (professionals, amateurs, and non-musicians) as a between subject </w:t>
      </w:r>
      <w:del w:id="205" w:author="Stefan Schweinberger" w:date="2025-04-13T16:11:00Z">
        <w:r w:rsidDel="00ED5A5A">
          <w:rPr>
            <w:rFonts w:ascii="Times New Roman" w:hAnsi="Times New Roman" w:cs="Times New Roman"/>
            <w:sz w:val="24"/>
            <w:szCs w:val="24"/>
            <w:lang w:val="en-US"/>
          </w:rPr>
          <w:delText>-</w:delText>
        </w:r>
      </w:del>
      <w:ins w:id="206" w:author="Stefan Schweinberger" w:date="2025-04-13T16:11:00Z">
        <w:r w:rsidR="00ED5A5A">
          <w:rPr>
            <w:rFonts w:ascii="Times New Roman" w:hAnsi="Times New Roman" w:cs="Times New Roman"/>
            <w:sz w:val="24"/>
            <w:szCs w:val="24"/>
            <w:lang w:val="en-US"/>
          </w:rPr>
          <w:t>f</w:t>
        </w:r>
      </w:ins>
      <w:r>
        <w:rPr>
          <w:rFonts w:ascii="Times New Roman" w:hAnsi="Times New Roman" w:cs="Times New Roman"/>
          <w:sz w:val="24"/>
          <w:szCs w:val="24"/>
          <w:lang w:val="en-US"/>
        </w:rPr>
        <w:t xml:space="preserve">actor (see </w:t>
      </w:r>
      <w:r>
        <w:rPr>
          <w:rFonts w:ascii="Times New Roman" w:hAnsi="Times New Roman" w:cs="Times New Roman"/>
          <w:b/>
          <w:sz w:val="24"/>
          <w:szCs w:val="24"/>
          <w:lang w:val="en-US"/>
        </w:rPr>
        <w:t>Table 4</w:t>
      </w:r>
      <w:r>
        <w:rPr>
          <w:rFonts w:ascii="Times New Roman" w:hAnsi="Times New Roman" w:cs="Times New Roman"/>
          <w:sz w:val="24"/>
          <w:szCs w:val="24"/>
          <w:lang w:val="en-US"/>
        </w:rPr>
        <w:t xml:space="preserve">). </w:t>
      </w:r>
    </w:p>
    <w:p w14:paraId="2B03A316" w14:textId="41E74709" w:rsidR="00A23B8D" w:rsidRDefault="00000000">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revealed the main effects of </w:t>
      </w:r>
      <w:r>
        <w:rPr>
          <w:rFonts w:ascii="Times New Roman" w:hAnsi="Times New Roman" w:cs="Times New Roman"/>
          <w:b/>
          <w:sz w:val="24"/>
          <w:szCs w:val="24"/>
          <w:lang w:val="en-US"/>
        </w:rPr>
        <w:t>Emotion</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Morph Type</w:t>
      </w:r>
      <w:r>
        <w:rPr>
          <w:rFonts w:ascii="Times New Roman" w:hAnsi="Times New Roman" w:cs="Times New Roman"/>
          <w:sz w:val="24"/>
          <w:szCs w:val="24"/>
          <w:lang w:val="en-US"/>
        </w:rPr>
        <w:t xml:space="preserve">, which were qualified by interaction. Crucially, however, we found no main effect involving </w:t>
      </w:r>
      <w:r>
        <w:rPr>
          <w:rFonts w:ascii="Times New Roman" w:hAnsi="Times New Roman" w:cs="Times New Roman"/>
          <w:b/>
          <w:sz w:val="24"/>
          <w:szCs w:val="24"/>
          <w:lang w:val="en-US"/>
        </w:rPr>
        <w:t>Group</w:t>
      </w:r>
      <w:ins w:id="207" w:author="Stefan Schweinberger" w:date="2025-04-13T16:11:00Z">
        <w:r w:rsidR="00ED5A5A">
          <w:rPr>
            <w:rFonts w:ascii="Times New Roman" w:hAnsi="Times New Roman" w:cs="Times New Roman"/>
            <w:b/>
            <w:sz w:val="24"/>
            <w:szCs w:val="24"/>
            <w:lang w:val="en-US"/>
          </w:rPr>
          <w:t>,</w:t>
        </w:r>
      </w:ins>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and only a trend for an interaction with </w:t>
      </w:r>
      <w:r>
        <w:rPr>
          <w:rFonts w:ascii="Times New Roman" w:hAnsi="Times New Roman" w:cs="Times New Roman"/>
          <w:b/>
          <w:sz w:val="24"/>
          <w:szCs w:val="24"/>
          <w:lang w:val="en-US"/>
        </w:rPr>
        <w:t>Morph Type</w:t>
      </w:r>
      <w:r>
        <w:rPr>
          <w:rFonts w:ascii="Times New Roman" w:hAnsi="Times New Roman" w:cs="Times New Roman"/>
          <w:sz w:val="24"/>
          <w:szCs w:val="24"/>
          <w:lang w:val="en-US"/>
        </w:rPr>
        <w:t xml:space="preserve">. </w:t>
      </w:r>
    </w:p>
    <w:p w14:paraId="4594527E" w14:textId="77777777" w:rsidR="00A23B8D" w:rsidRDefault="00000000">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4</w:t>
      </w:r>
    </w:p>
    <w:p w14:paraId="662D7AE5" w14:textId="77777777" w:rsidR="00A23B8D" w:rsidRDefault="00000000">
      <w:pPr>
        <w:rPr>
          <w:i/>
          <w:lang w:val="en-US"/>
        </w:rPr>
      </w:pPr>
      <w:r>
        <w:rPr>
          <w:i/>
          <w:lang w:val="en-US"/>
        </w:rPr>
        <w:t>Results of the 4 × 3 × 3 mixed-effects ANOVA on the mean proportion of correct responses</w:t>
      </w:r>
    </w:p>
    <w:tbl>
      <w:tblPr>
        <w:tblW w:w="9340" w:type="dxa"/>
        <w:tblLayout w:type="fixed"/>
        <w:tblCellMar>
          <w:left w:w="70" w:type="dxa"/>
          <w:right w:w="70" w:type="dxa"/>
        </w:tblCellMar>
        <w:tblLook w:val="04A0" w:firstRow="1" w:lastRow="0" w:firstColumn="1" w:lastColumn="0" w:noHBand="0" w:noVBand="1"/>
      </w:tblPr>
      <w:tblGrid>
        <w:gridCol w:w="3060"/>
        <w:gridCol w:w="761"/>
        <w:gridCol w:w="820"/>
        <w:gridCol w:w="960"/>
        <w:gridCol w:w="699"/>
        <w:gridCol w:w="1840"/>
        <w:gridCol w:w="1200"/>
      </w:tblGrid>
      <w:tr w:rsidR="00A23B8D" w14:paraId="04E56CF7" w14:textId="77777777">
        <w:trPr>
          <w:trHeight w:val="300"/>
        </w:trPr>
        <w:tc>
          <w:tcPr>
            <w:tcW w:w="3059" w:type="dxa"/>
            <w:tcBorders>
              <w:top w:val="single" w:sz="4" w:space="0" w:color="000000"/>
              <w:bottom w:val="single" w:sz="4" w:space="0" w:color="000000"/>
            </w:tcBorders>
            <w:shd w:val="clear" w:color="auto" w:fill="auto"/>
            <w:vAlign w:val="bottom"/>
          </w:tcPr>
          <w:p w14:paraId="79D09C33" w14:textId="77777777" w:rsidR="00A23B8D" w:rsidRDefault="00000000">
            <w:pPr>
              <w:widowControl w:val="0"/>
              <w:suppressAutoHyphens w:val="0"/>
              <w:spacing w:after="0" w:line="240" w:lineRule="auto"/>
              <w:jc w:val="center"/>
              <w:rPr>
                <w:rFonts w:ascii="Calibri" w:eastAsia="Times New Roman" w:hAnsi="Calibri" w:cs="Calibri"/>
                <w:color w:val="000000"/>
                <w:lang w:val="en-US" w:eastAsia="de-DE"/>
              </w:rPr>
            </w:pPr>
            <w:r>
              <w:rPr>
                <w:rFonts w:eastAsia="Times New Roman" w:cs="Calibri"/>
                <w:color w:val="000000"/>
                <w:lang w:val="en-US" w:eastAsia="de-DE"/>
              </w:rPr>
              <w:t> </w:t>
            </w:r>
          </w:p>
        </w:tc>
        <w:tc>
          <w:tcPr>
            <w:tcW w:w="761" w:type="dxa"/>
            <w:tcBorders>
              <w:top w:val="single" w:sz="4" w:space="0" w:color="000000"/>
              <w:bottom w:val="single" w:sz="4" w:space="0" w:color="000000"/>
            </w:tcBorders>
            <w:shd w:val="clear" w:color="auto" w:fill="auto"/>
            <w:vAlign w:val="bottom"/>
          </w:tcPr>
          <w:p w14:paraId="530537C7"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df1</w:t>
            </w:r>
          </w:p>
        </w:tc>
        <w:tc>
          <w:tcPr>
            <w:tcW w:w="820" w:type="dxa"/>
            <w:tcBorders>
              <w:top w:val="single" w:sz="4" w:space="0" w:color="000000"/>
              <w:bottom w:val="single" w:sz="4" w:space="0" w:color="000000"/>
            </w:tcBorders>
            <w:shd w:val="clear" w:color="auto" w:fill="auto"/>
            <w:vAlign w:val="bottom"/>
          </w:tcPr>
          <w:p w14:paraId="0A39B2D3"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df2</w:t>
            </w:r>
          </w:p>
        </w:tc>
        <w:tc>
          <w:tcPr>
            <w:tcW w:w="960" w:type="dxa"/>
            <w:tcBorders>
              <w:top w:val="single" w:sz="4" w:space="0" w:color="000000"/>
              <w:bottom w:val="single" w:sz="4" w:space="0" w:color="000000"/>
            </w:tcBorders>
            <w:shd w:val="clear" w:color="auto" w:fill="auto"/>
            <w:vAlign w:val="bottom"/>
          </w:tcPr>
          <w:p w14:paraId="628E00D9"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F</w:t>
            </w:r>
          </w:p>
        </w:tc>
        <w:tc>
          <w:tcPr>
            <w:tcW w:w="699" w:type="dxa"/>
            <w:tcBorders>
              <w:top w:val="single" w:sz="4" w:space="0" w:color="000000"/>
              <w:bottom w:val="single" w:sz="4" w:space="0" w:color="000000"/>
            </w:tcBorders>
            <w:shd w:val="clear" w:color="auto" w:fill="auto"/>
            <w:vAlign w:val="bottom"/>
          </w:tcPr>
          <w:p w14:paraId="7CC36782"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p</w:t>
            </w:r>
          </w:p>
        </w:tc>
        <w:tc>
          <w:tcPr>
            <w:tcW w:w="1840" w:type="dxa"/>
            <w:tcBorders>
              <w:top w:val="single" w:sz="4" w:space="0" w:color="000000"/>
              <w:bottom w:val="single" w:sz="4" w:space="0" w:color="000000"/>
            </w:tcBorders>
            <w:shd w:val="clear" w:color="auto" w:fill="auto"/>
            <w:vAlign w:val="bottom"/>
          </w:tcPr>
          <w:p w14:paraId="6F66EEE5" w14:textId="77777777" w:rsidR="00A23B8D" w:rsidRDefault="00000000">
            <w:pPr>
              <w:widowControl w:val="0"/>
              <w:suppressAutoHyphens w:val="0"/>
              <w:spacing w:after="0" w:line="240" w:lineRule="auto"/>
              <w:jc w:val="center"/>
              <w:rPr>
                <w:rFonts w:ascii="Calibri" w:eastAsia="Times New Roman" w:hAnsi="Calibri" w:cs="Calibri"/>
                <w:b/>
                <w:bCs/>
                <w:color w:val="000000"/>
                <w:lang w:eastAsia="de-DE"/>
              </w:rPr>
            </w:pPr>
            <w:r>
              <w:rPr>
                <w:rFonts w:eastAsia="Times New Roman" w:cs="Calibri"/>
                <w:b/>
                <w:bCs/>
                <w:color w:val="000000"/>
                <w:lang w:eastAsia="de-DE"/>
              </w:rPr>
              <w:t>Ω</w:t>
            </w:r>
            <w:r>
              <w:rPr>
                <w:rFonts w:eastAsia="Times New Roman" w:cs="Calibri"/>
                <w:b/>
                <w:bCs/>
                <w:color w:val="000000"/>
                <w:vertAlign w:val="subscript"/>
                <w:lang w:eastAsia="de-DE"/>
              </w:rPr>
              <w:t>p</w:t>
            </w:r>
            <w:r>
              <w:rPr>
                <w:rFonts w:eastAsia="Times New Roman" w:cs="Calibri"/>
                <w:b/>
                <w:bCs/>
                <w:color w:val="000000"/>
                <w:vertAlign w:val="superscript"/>
                <w:lang w:eastAsia="de-DE"/>
              </w:rPr>
              <w:t>2</w:t>
            </w:r>
            <w:r>
              <w:rPr>
                <w:rFonts w:eastAsia="Times New Roman" w:cs="Calibri"/>
                <w:b/>
                <w:bCs/>
                <w:color w:val="000000"/>
                <w:lang w:eastAsia="de-DE"/>
              </w:rPr>
              <w:t xml:space="preserve"> [95%-CI]</w:t>
            </w:r>
          </w:p>
        </w:tc>
        <w:tc>
          <w:tcPr>
            <w:tcW w:w="1200" w:type="dxa"/>
            <w:tcBorders>
              <w:top w:val="single" w:sz="4" w:space="0" w:color="000000"/>
              <w:bottom w:val="single" w:sz="4" w:space="0" w:color="000000"/>
            </w:tcBorders>
            <w:shd w:val="clear" w:color="auto" w:fill="auto"/>
            <w:vAlign w:val="bottom"/>
          </w:tcPr>
          <w:p w14:paraId="5AE7AD05" w14:textId="77777777" w:rsidR="00A23B8D" w:rsidRDefault="00000000">
            <w:pPr>
              <w:widowControl w:val="0"/>
              <w:suppressAutoHyphens w:val="0"/>
              <w:spacing w:after="0" w:line="240" w:lineRule="auto"/>
              <w:jc w:val="center"/>
              <w:rPr>
                <w:rFonts w:ascii="Times New Roman" w:eastAsia="Times New Roman" w:hAnsi="Times New Roman" w:cs="Times New Roman"/>
                <w:b/>
                <w:bCs/>
                <w:color w:val="000000"/>
                <w:lang w:eastAsia="de-DE"/>
              </w:rPr>
            </w:pPr>
            <w:proofErr w:type="spellStart"/>
            <w:r>
              <w:rPr>
                <w:rFonts w:ascii="Times New Roman" w:hAnsi="Times New Roman" w:cs="Times New Roman"/>
                <w:b/>
                <w:i/>
                <w:iCs/>
                <w:sz w:val="23"/>
                <w:szCs w:val="23"/>
              </w:rPr>
              <w:t>ε</w:t>
            </w:r>
            <w:r>
              <w:rPr>
                <w:rFonts w:ascii="Times New Roman" w:hAnsi="Times New Roman" w:cs="Times New Roman"/>
                <w:b/>
                <w:sz w:val="16"/>
                <w:szCs w:val="16"/>
                <w:vertAlign w:val="subscript"/>
              </w:rPr>
              <w:t>HF</w:t>
            </w:r>
            <w:proofErr w:type="spellEnd"/>
            <w:r>
              <w:rPr>
                <w:rFonts w:ascii="Times New Roman" w:hAnsi="Times New Roman" w:cs="Times New Roman"/>
                <w:b/>
                <w:sz w:val="16"/>
                <w:szCs w:val="16"/>
              </w:rPr>
              <w:t xml:space="preserve"> </w:t>
            </w:r>
          </w:p>
        </w:tc>
      </w:tr>
      <w:tr w:rsidR="00A23B8D" w14:paraId="5C556A2B" w14:textId="77777777">
        <w:trPr>
          <w:trHeight w:val="300"/>
        </w:trPr>
        <w:tc>
          <w:tcPr>
            <w:tcW w:w="3059" w:type="dxa"/>
            <w:shd w:val="clear" w:color="auto" w:fill="auto"/>
            <w:vAlign w:val="bottom"/>
          </w:tcPr>
          <w:p w14:paraId="7091F287"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w:t>
            </w:r>
          </w:p>
        </w:tc>
        <w:tc>
          <w:tcPr>
            <w:tcW w:w="761" w:type="dxa"/>
            <w:shd w:val="clear" w:color="auto" w:fill="auto"/>
            <w:vAlign w:val="bottom"/>
          </w:tcPr>
          <w:p w14:paraId="2A122B17"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160BE98D"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163</w:t>
            </w:r>
          </w:p>
        </w:tc>
        <w:tc>
          <w:tcPr>
            <w:tcW w:w="960" w:type="dxa"/>
            <w:shd w:val="clear" w:color="auto" w:fill="auto"/>
            <w:vAlign w:val="bottom"/>
          </w:tcPr>
          <w:p w14:paraId="620B71AE"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1.96</w:t>
            </w:r>
          </w:p>
        </w:tc>
        <w:tc>
          <w:tcPr>
            <w:tcW w:w="699" w:type="dxa"/>
            <w:shd w:val="clear" w:color="auto" w:fill="auto"/>
            <w:vAlign w:val="bottom"/>
          </w:tcPr>
          <w:p w14:paraId="6C150789"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.144</w:t>
            </w:r>
          </w:p>
        </w:tc>
        <w:tc>
          <w:tcPr>
            <w:tcW w:w="1840" w:type="dxa"/>
            <w:shd w:val="clear" w:color="auto" w:fill="auto"/>
            <w:vAlign w:val="bottom"/>
          </w:tcPr>
          <w:p w14:paraId="7DCEFF1D"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.01 [.00 .06]</w:t>
            </w:r>
          </w:p>
        </w:tc>
        <w:tc>
          <w:tcPr>
            <w:tcW w:w="1200" w:type="dxa"/>
            <w:shd w:val="clear" w:color="auto" w:fill="auto"/>
            <w:vAlign w:val="bottom"/>
          </w:tcPr>
          <w:p w14:paraId="091DEE8E" w14:textId="77777777" w:rsidR="00A23B8D" w:rsidRDefault="00A23B8D">
            <w:pPr>
              <w:widowControl w:val="0"/>
              <w:suppressAutoHyphens w:val="0"/>
              <w:spacing w:after="0" w:line="240" w:lineRule="auto"/>
              <w:jc w:val="center"/>
              <w:rPr>
                <w:rFonts w:ascii="Calibri" w:eastAsia="Times New Roman" w:hAnsi="Calibri" w:cs="Calibri"/>
                <w:color w:val="000000"/>
                <w:lang w:eastAsia="de-DE"/>
              </w:rPr>
            </w:pPr>
          </w:p>
        </w:tc>
      </w:tr>
      <w:tr w:rsidR="00A23B8D" w14:paraId="145CA9F6" w14:textId="77777777">
        <w:trPr>
          <w:trHeight w:val="300"/>
        </w:trPr>
        <w:tc>
          <w:tcPr>
            <w:tcW w:w="3059" w:type="dxa"/>
            <w:shd w:val="clear" w:color="auto" w:fill="auto"/>
            <w:vAlign w:val="bottom"/>
          </w:tcPr>
          <w:p w14:paraId="53D6D062"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w:t>
            </w:r>
          </w:p>
        </w:tc>
        <w:tc>
          <w:tcPr>
            <w:tcW w:w="761" w:type="dxa"/>
            <w:shd w:val="clear" w:color="auto" w:fill="auto"/>
            <w:vAlign w:val="bottom"/>
          </w:tcPr>
          <w:p w14:paraId="7305147E"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w:t>
            </w:r>
          </w:p>
        </w:tc>
        <w:tc>
          <w:tcPr>
            <w:tcW w:w="820" w:type="dxa"/>
            <w:shd w:val="clear" w:color="auto" w:fill="auto"/>
            <w:vAlign w:val="bottom"/>
          </w:tcPr>
          <w:p w14:paraId="24F01E43"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489</w:t>
            </w:r>
          </w:p>
        </w:tc>
        <w:tc>
          <w:tcPr>
            <w:tcW w:w="960" w:type="dxa"/>
            <w:shd w:val="clear" w:color="auto" w:fill="auto"/>
            <w:vAlign w:val="bottom"/>
          </w:tcPr>
          <w:p w14:paraId="2AC5A6D0"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130.24</w:t>
            </w:r>
          </w:p>
        </w:tc>
        <w:tc>
          <w:tcPr>
            <w:tcW w:w="699" w:type="dxa"/>
            <w:shd w:val="clear" w:color="auto" w:fill="auto"/>
            <w:vAlign w:val="bottom"/>
          </w:tcPr>
          <w:p w14:paraId="7B9D556C"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5DE30499"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.44 [.38 .49]</w:t>
            </w:r>
          </w:p>
        </w:tc>
        <w:tc>
          <w:tcPr>
            <w:tcW w:w="1200" w:type="dxa"/>
            <w:shd w:val="clear" w:color="auto" w:fill="auto"/>
            <w:vAlign w:val="bottom"/>
          </w:tcPr>
          <w:p w14:paraId="69343EDE" w14:textId="77777777" w:rsidR="00A23B8D" w:rsidRDefault="00A23B8D">
            <w:pPr>
              <w:widowControl w:val="0"/>
              <w:suppressAutoHyphens w:val="0"/>
              <w:spacing w:after="0" w:line="240" w:lineRule="auto"/>
              <w:jc w:val="center"/>
              <w:rPr>
                <w:rFonts w:ascii="Calibri" w:eastAsia="Times New Roman" w:hAnsi="Calibri" w:cs="Calibri"/>
                <w:color w:val="000000"/>
                <w:lang w:eastAsia="de-DE"/>
              </w:rPr>
            </w:pPr>
          </w:p>
        </w:tc>
      </w:tr>
      <w:tr w:rsidR="00A23B8D" w14:paraId="1A53800B" w14:textId="77777777">
        <w:trPr>
          <w:trHeight w:val="300"/>
        </w:trPr>
        <w:tc>
          <w:tcPr>
            <w:tcW w:w="3059" w:type="dxa"/>
            <w:shd w:val="clear" w:color="auto" w:fill="auto"/>
            <w:vAlign w:val="bottom"/>
          </w:tcPr>
          <w:p w14:paraId="41F0F7A4"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Morph Type</w:t>
            </w:r>
          </w:p>
        </w:tc>
        <w:tc>
          <w:tcPr>
            <w:tcW w:w="761" w:type="dxa"/>
            <w:shd w:val="clear" w:color="auto" w:fill="auto"/>
            <w:vAlign w:val="bottom"/>
          </w:tcPr>
          <w:p w14:paraId="54592E09"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w:t>
            </w:r>
          </w:p>
        </w:tc>
        <w:tc>
          <w:tcPr>
            <w:tcW w:w="820" w:type="dxa"/>
            <w:shd w:val="clear" w:color="auto" w:fill="auto"/>
            <w:vAlign w:val="bottom"/>
          </w:tcPr>
          <w:p w14:paraId="7C47F8D7"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326</w:t>
            </w:r>
          </w:p>
        </w:tc>
        <w:tc>
          <w:tcPr>
            <w:tcW w:w="960" w:type="dxa"/>
            <w:shd w:val="clear" w:color="auto" w:fill="auto"/>
            <w:vAlign w:val="bottom"/>
          </w:tcPr>
          <w:p w14:paraId="70224DAF"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1357.80</w:t>
            </w:r>
          </w:p>
        </w:tc>
        <w:tc>
          <w:tcPr>
            <w:tcW w:w="699" w:type="dxa"/>
            <w:shd w:val="clear" w:color="auto" w:fill="auto"/>
            <w:vAlign w:val="bottom"/>
          </w:tcPr>
          <w:p w14:paraId="6F0B1CE5"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186073CE"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.89 [.87 .91]</w:t>
            </w:r>
          </w:p>
        </w:tc>
        <w:tc>
          <w:tcPr>
            <w:tcW w:w="1200" w:type="dxa"/>
            <w:shd w:val="clear" w:color="auto" w:fill="auto"/>
            <w:vAlign w:val="bottom"/>
          </w:tcPr>
          <w:p w14:paraId="47476DFE"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sz w:val="23"/>
                <w:szCs w:val="23"/>
              </w:rPr>
              <w:t>.829</w:t>
            </w:r>
          </w:p>
        </w:tc>
      </w:tr>
      <w:tr w:rsidR="00A23B8D" w14:paraId="2B03441A" w14:textId="77777777">
        <w:trPr>
          <w:trHeight w:val="300"/>
        </w:trPr>
        <w:tc>
          <w:tcPr>
            <w:tcW w:w="3059" w:type="dxa"/>
            <w:shd w:val="clear" w:color="auto" w:fill="auto"/>
            <w:vAlign w:val="bottom"/>
          </w:tcPr>
          <w:p w14:paraId="1063E683"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Emotion</w:t>
            </w:r>
          </w:p>
        </w:tc>
        <w:tc>
          <w:tcPr>
            <w:tcW w:w="761" w:type="dxa"/>
            <w:shd w:val="clear" w:color="auto" w:fill="auto"/>
            <w:vAlign w:val="bottom"/>
          </w:tcPr>
          <w:p w14:paraId="638EF220"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shd w:val="clear" w:color="auto" w:fill="auto"/>
            <w:vAlign w:val="bottom"/>
          </w:tcPr>
          <w:p w14:paraId="7DEB9ADA"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489</w:t>
            </w:r>
          </w:p>
        </w:tc>
        <w:tc>
          <w:tcPr>
            <w:tcW w:w="960" w:type="dxa"/>
            <w:shd w:val="clear" w:color="auto" w:fill="auto"/>
            <w:vAlign w:val="bottom"/>
          </w:tcPr>
          <w:p w14:paraId="52A0863E"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1.17</w:t>
            </w:r>
          </w:p>
        </w:tc>
        <w:tc>
          <w:tcPr>
            <w:tcW w:w="699" w:type="dxa"/>
            <w:shd w:val="clear" w:color="auto" w:fill="auto"/>
            <w:vAlign w:val="bottom"/>
          </w:tcPr>
          <w:p w14:paraId="734AEBD6"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.322</w:t>
            </w:r>
          </w:p>
        </w:tc>
        <w:tc>
          <w:tcPr>
            <w:tcW w:w="1840" w:type="dxa"/>
            <w:shd w:val="clear" w:color="auto" w:fill="auto"/>
            <w:vAlign w:val="bottom"/>
          </w:tcPr>
          <w:p w14:paraId="1C465F7D"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.00]</w:t>
            </w:r>
          </w:p>
        </w:tc>
        <w:tc>
          <w:tcPr>
            <w:tcW w:w="1200" w:type="dxa"/>
            <w:shd w:val="clear" w:color="auto" w:fill="auto"/>
            <w:vAlign w:val="bottom"/>
          </w:tcPr>
          <w:p w14:paraId="52CA03DE" w14:textId="77777777" w:rsidR="00A23B8D" w:rsidRDefault="00A23B8D">
            <w:pPr>
              <w:widowControl w:val="0"/>
              <w:suppressAutoHyphens w:val="0"/>
              <w:spacing w:after="0" w:line="240" w:lineRule="auto"/>
              <w:jc w:val="center"/>
              <w:rPr>
                <w:rFonts w:ascii="Calibri" w:eastAsia="Times New Roman" w:hAnsi="Calibri" w:cs="Calibri"/>
                <w:color w:val="000000"/>
                <w:lang w:eastAsia="de-DE"/>
              </w:rPr>
            </w:pPr>
          </w:p>
        </w:tc>
      </w:tr>
      <w:tr w:rsidR="00A23B8D" w14:paraId="7A68EA9C" w14:textId="77777777">
        <w:trPr>
          <w:trHeight w:val="300"/>
        </w:trPr>
        <w:tc>
          <w:tcPr>
            <w:tcW w:w="3059" w:type="dxa"/>
            <w:shd w:val="clear" w:color="auto" w:fill="auto"/>
            <w:vAlign w:val="bottom"/>
          </w:tcPr>
          <w:p w14:paraId="375854DD"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Group x Morph Type</w:t>
            </w:r>
          </w:p>
        </w:tc>
        <w:tc>
          <w:tcPr>
            <w:tcW w:w="761" w:type="dxa"/>
            <w:shd w:val="clear" w:color="auto" w:fill="auto"/>
            <w:vAlign w:val="bottom"/>
          </w:tcPr>
          <w:p w14:paraId="52BC7DB2"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w:t>
            </w:r>
          </w:p>
        </w:tc>
        <w:tc>
          <w:tcPr>
            <w:tcW w:w="820" w:type="dxa"/>
            <w:shd w:val="clear" w:color="auto" w:fill="auto"/>
            <w:vAlign w:val="bottom"/>
          </w:tcPr>
          <w:p w14:paraId="242F0695"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326</w:t>
            </w:r>
          </w:p>
        </w:tc>
        <w:tc>
          <w:tcPr>
            <w:tcW w:w="960" w:type="dxa"/>
            <w:shd w:val="clear" w:color="auto" w:fill="auto"/>
            <w:vAlign w:val="bottom"/>
          </w:tcPr>
          <w:p w14:paraId="3B1C51B4"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2.14</w:t>
            </w:r>
          </w:p>
        </w:tc>
        <w:tc>
          <w:tcPr>
            <w:tcW w:w="699" w:type="dxa"/>
            <w:shd w:val="clear" w:color="auto" w:fill="auto"/>
            <w:vAlign w:val="bottom"/>
          </w:tcPr>
          <w:p w14:paraId="48773C7C"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.089</w:t>
            </w:r>
          </w:p>
        </w:tc>
        <w:tc>
          <w:tcPr>
            <w:tcW w:w="1840" w:type="dxa"/>
            <w:shd w:val="clear" w:color="auto" w:fill="auto"/>
            <w:vAlign w:val="bottom"/>
          </w:tcPr>
          <w:p w14:paraId="21582F93"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.01 [.00 .04]</w:t>
            </w:r>
          </w:p>
        </w:tc>
        <w:tc>
          <w:tcPr>
            <w:tcW w:w="1200" w:type="dxa"/>
            <w:shd w:val="clear" w:color="auto" w:fill="auto"/>
            <w:vAlign w:val="bottom"/>
          </w:tcPr>
          <w:p w14:paraId="4F25DBAA"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sz w:val="23"/>
                <w:szCs w:val="23"/>
              </w:rPr>
              <w:t>.829</w:t>
            </w:r>
          </w:p>
        </w:tc>
      </w:tr>
      <w:tr w:rsidR="00A23B8D" w14:paraId="52DEE569" w14:textId="77777777">
        <w:trPr>
          <w:trHeight w:val="300"/>
        </w:trPr>
        <w:tc>
          <w:tcPr>
            <w:tcW w:w="3059" w:type="dxa"/>
            <w:shd w:val="clear" w:color="auto" w:fill="auto"/>
            <w:vAlign w:val="bottom"/>
          </w:tcPr>
          <w:p w14:paraId="25FD6B6B" w14:textId="77777777" w:rsidR="00A23B8D" w:rsidRDefault="00000000">
            <w:pPr>
              <w:widowControl w:val="0"/>
              <w:suppressAutoHyphens w:val="0"/>
              <w:spacing w:after="0" w:line="240" w:lineRule="auto"/>
              <w:rPr>
                <w:rFonts w:ascii="Calibri" w:eastAsia="Times New Roman" w:hAnsi="Calibri" w:cs="Calibri"/>
                <w:color w:val="000000"/>
                <w:lang w:eastAsia="de-DE"/>
              </w:rPr>
            </w:pPr>
            <w:r>
              <w:rPr>
                <w:rFonts w:eastAsia="Times New Roman" w:cs="Calibri"/>
                <w:color w:val="000000"/>
                <w:lang w:eastAsia="de-DE"/>
              </w:rPr>
              <w:t>Emotion x Morph Type</w:t>
            </w:r>
          </w:p>
        </w:tc>
        <w:tc>
          <w:tcPr>
            <w:tcW w:w="761" w:type="dxa"/>
            <w:shd w:val="clear" w:color="auto" w:fill="auto"/>
            <w:vAlign w:val="bottom"/>
          </w:tcPr>
          <w:p w14:paraId="060EAE62"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w:t>
            </w:r>
          </w:p>
        </w:tc>
        <w:tc>
          <w:tcPr>
            <w:tcW w:w="820" w:type="dxa"/>
            <w:shd w:val="clear" w:color="auto" w:fill="auto"/>
            <w:vAlign w:val="bottom"/>
          </w:tcPr>
          <w:p w14:paraId="7C449627"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978</w:t>
            </w:r>
          </w:p>
        </w:tc>
        <w:tc>
          <w:tcPr>
            <w:tcW w:w="960" w:type="dxa"/>
            <w:shd w:val="clear" w:color="auto" w:fill="auto"/>
            <w:vAlign w:val="bottom"/>
          </w:tcPr>
          <w:p w14:paraId="6E414AFB"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40.95</w:t>
            </w:r>
          </w:p>
        </w:tc>
        <w:tc>
          <w:tcPr>
            <w:tcW w:w="699" w:type="dxa"/>
            <w:shd w:val="clear" w:color="auto" w:fill="auto"/>
            <w:vAlign w:val="bottom"/>
          </w:tcPr>
          <w:p w14:paraId="59E65FEA"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&lt;.001</w:t>
            </w:r>
          </w:p>
        </w:tc>
        <w:tc>
          <w:tcPr>
            <w:tcW w:w="1840" w:type="dxa"/>
            <w:shd w:val="clear" w:color="auto" w:fill="auto"/>
            <w:vAlign w:val="bottom"/>
          </w:tcPr>
          <w:p w14:paraId="75FA8107"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.20 [.15 .24]</w:t>
            </w:r>
          </w:p>
        </w:tc>
        <w:tc>
          <w:tcPr>
            <w:tcW w:w="1200" w:type="dxa"/>
            <w:shd w:val="clear" w:color="auto" w:fill="auto"/>
            <w:vAlign w:val="bottom"/>
          </w:tcPr>
          <w:p w14:paraId="2634CE66"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sz w:val="23"/>
                <w:szCs w:val="23"/>
              </w:rPr>
              <w:t>.875</w:t>
            </w:r>
          </w:p>
        </w:tc>
      </w:tr>
      <w:tr w:rsidR="00A23B8D" w14:paraId="328A2102" w14:textId="77777777">
        <w:trPr>
          <w:trHeight w:val="300"/>
        </w:trPr>
        <w:tc>
          <w:tcPr>
            <w:tcW w:w="3059" w:type="dxa"/>
            <w:tcBorders>
              <w:bottom w:val="single" w:sz="4" w:space="0" w:color="000000"/>
            </w:tcBorders>
            <w:shd w:val="clear" w:color="auto" w:fill="auto"/>
            <w:vAlign w:val="bottom"/>
          </w:tcPr>
          <w:p w14:paraId="4C13DC7D" w14:textId="77777777" w:rsidR="00A23B8D" w:rsidRDefault="00000000">
            <w:pPr>
              <w:widowControl w:val="0"/>
              <w:suppressAutoHyphens w:val="0"/>
              <w:spacing w:after="0" w:line="240" w:lineRule="auto"/>
              <w:rPr>
                <w:rFonts w:ascii="Calibri" w:eastAsia="Times New Roman" w:hAnsi="Calibri" w:cs="Calibri"/>
                <w:color w:val="000000"/>
                <w:lang w:val="en-US" w:eastAsia="de-DE"/>
              </w:rPr>
            </w:pPr>
            <w:r>
              <w:rPr>
                <w:rFonts w:eastAsia="Times New Roman" w:cs="Calibri"/>
                <w:color w:val="000000"/>
                <w:lang w:val="en-US" w:eastAsia="de-DE"/>
              </w:rPr>
              <w:t>Group x Emotion x Morph Type</w:t>
            </w:r>
          </w:p>
        </w:tc>
        <w:tc>
          <w:tcPr>
            <w:tcW w:w="761" w:type="dxa"/>
            <w:tcBorders>
              <w:bottom w:val="single" w:sz="4" w:space="0" w:color="000000"/>
            </w:tcBorders>
            <w:shd w:val="clear" w:color="auto" w:fill="auto"/>
            <w:vAlign w:val="bottom"/>
          </w:tcPr>
          <w:p w14:paraId="30FE7E1A"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12</w:t>
            </w:r>
          </w:p>
        </w:tc>
        <w:tc>
          <w:tcPr>
            <w:tcW w:w="820" w:type="dxa"/>
            <w:tcBorders>
              <w:bottom w:val="single" w:sz="4" w:space="0" w:color="000000"/>
            </w:tcBorders>
            <w:shd w:val="clear" w:color="auto" w:fill="auto"/>
            <w:vAlign w:val="bottom"/>
          </w:tcPr>
          <w:p w14:paraId="2E388B5B"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978</w:t>
            </w:r>
          </w:p>
        </w:tc>
        <w:tc>
          <w:tcPr>
            <w:tcW w:w="960" w:type="dxa"/>
            <w:tcBorders>
              <w:bottom w:val="single" w:sz="4" w:space="0" w:color="000000"/>
            </w:tcBorders>
            <w:shd w:val="clear" w:color="auto" w:fill="auto"/>
            <w:vAlign w:val="bottom"/>
          </w:tcPr>
          <w:p w14:paraId="4A46E8B7"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0.74</w:t>
            </w:r>
          </w:p>
        </w:tc>
        <w:tc>
          <w:tcPr>
            <w:tcW w:w="699" w:type="dxa"/>
            <w:tcBorders>
              <w:bottom w:val="single" w:sz="4" w:space="0" w:color="000000"/>
            </w:tcBorders>
            <w:shd w:val="clear" w:color="auto" w:fill="auto"/>
            <w:vAlign w:val="bottom"/>
          </w:tcPr>
          <w:p w14:paraId="1D5A9956"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.688</w:t>
            </w:r>
          </w:p>
        </w:tc>
        <w:tc>
          <w:tcPr>
            <w:tcW w:w="1840" w:type="dxa"/>
            <w:tcBorders>
              <w:bottom w:val="single" w:sz="4" w:space="0" w:color="000000"/>
            </w:tcBorders>
            <w:shd w:val="clear" w:color="auto" w:fill="auto"/>
            <w:vAlign w:val="bottom"/>
          </w:tcPr>
          <w:p w14:paraId="37B93E73"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.00 [.00 .00]</w:t>
            </w:r>
          </w:p>
        </w:tc>
        <w:tc>
          <w:tcPr>
            <w:tcW w:w="1200" w:type="dxa"/>
            <w:tcBorders>
              <w:bottom w:val="single" w:sz="4" w:space="0" w:color="000000"/>
            </w:tcBorders>
            <w:shd w:val="clear" w:color="auto" w:fill="auto"/>
            <w:vAlign w:val="bottom"/>
          </w:tcPr>
          <w:p w14:paraId="589DA32F" w14:textId="77777777" w:rsidR="00A23B8D" w:rsidRDefault="00000000">
            <w:pPr>
              <w:widowControl w:val="0"/>
              <w:suppressAutoHyphens w:val="0"/>
              <w:spacing w:after="0" w:line="240" w:lineRule="auto"/>
              <w:jc w:val="center"/>
              <w:rPr>
                <w:rFonts w:ascii="Calibri" w:eastAsia="Times New Roman" w:hAnsi="Calibri" w:cs="Calibri"/>
                <w:color w:val="000000"/>
                <w:lang w:eastAsia="de-DE"/>
              </w:rPr>
            </w:pPr>
            <w:r>
              <w:rPr>
                <w:rFonts w:eastAsia="Times New Roman" w:cs="Calibri"/>
                <w:color w:val="000000"/>
                <w:lang w:eastAsia="de-DE"/>
              </w:rPr>
              <w:t>.865</w:t>
            </w:r>
          </w:p>
        </w:tc>
      </w:tr>
    </w:tbl>
    <w:p w14:paraId="782128E2" w14:textId="77777777" w:rsidR="00A23B8D" w:rsidRDefault="00A23B8D">
      <w:pPr>
        <w:spacing w:line="480" w:lineRule="auto"/>
        <w:rPr>
          <w:rFonts w:ascii="Times New Roman" w:hAnsi="Times New Roman" w:cs="Times New Roman"/>
          <w:iCs/>
          <w:sz w:val="24"/>
          <w:szCs w:val="24"/>
          <w:lang w:val="en-US"/>
        </w:rPr>
      </w:pPr>
    </w:p>
    <w:p w14:paraId="2B2A5A2B" w14:textId="77777777" w:rsidR="00A23B8D" w:rsidRDefault="00000000">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revealed </w:t>
      </w:r>
      <w:commentRangeStart w:id="208"/>
      <w:r>
        <w:rPr>
          <w:rFonts w:ascii="Times New Roman" w:hAnsi="Times New Roman" w:cs="Times New Roman"/>
          <w:color w:val="C00000"/>
          <w:sz w:val="24"/>
          <w:szCs w:val="24"/>
          <w:lang w:val="en-US"/>
        </w:rPr>
        <w:t xml:space="preserve">moderate evidence </w:t>
      </w:r>
      <w:commentRangeEnd w:id="208"/>
      <w:r>
        <w:commentReference w:id="208"/>
      </w:r>
      <w:r>
        <w:rPr>
          <w:rFonts w:ascii="Times New Roman" w:hAnsi="Times New Roman" w:cs="Times New Roman"/>
          <w:sz w:val="24"/>
          <w:szCs w:val="24"/>
          <w:lang w:val="en-US"/>
        </w:rPr>
        <w:t>for the null effect of overall performance (p = .473,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0.238), as well as for Full (p = .322,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0.286), F0 (p = .435,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245), and Timbre morphs (p = .840,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0.205) separately. Planned comparisons between </w:t>
      </w:r>
      <w:r>
        <w:rPr>
          <w:rFonts w:ascii="Times New Roman" w:hAnsi="Times New Roman" w:cs="Times New Roman"/>
          <w:b/>
          <w:bCs/>
          <w:sz w:val="24"/>
          <w:szCs w:val="24"/>
          <w:lang w:val="en-US"/>
        </w:rPr>
        <w:t>amateurs and non-musicians</w:t>
      </w:r>
      <w:r>
        <w:rPr>
          <w:rFonts w:ascii="Times New Roman" w:hAnsi="Times New Roman" w:cs="Times New Roman"/>
          <w:sz w:val="24"/>
          <w:szCs w:val="24"/>
          <w:lang w:val="en-US"/>
        </w:rPr>
        <w:t xml:space="preserve"> revealed </w:t>
      </w:r>
      <w:r>
        <w:rPr>
          <w:rFonts w:ascii="Times New Roman" w:hAnsi="Times New Roman" w:cs="Times New Roman"/>
          <w:color w:val="C00000"/>
          <w:sz w:val="24"/>
          <w:szCs w:val="24"/>
          <w:lang w:val="en-US"/>
        </w:rPr>
        <w:t xml:space="preserve">inconclusive evidence </w:t>
      </w:r>
      <w:r>
        <w:rPr>
          <w:rFonts w:ascii="Times New Roman" w:hAnsi="Times New Roman" w:cs="Times New Roman"/>
          <w:sz w:val="24"/>
          <w:szCs w:val="24"/>
          <w:lang w:val="en-US"/>
        </w:rPr>
        <w:t>for overall performance (p = .107,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0.546), as well as for Full (p = .044,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1.009), and F0 (p = .105,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0.576) separately. For Timbre morphs, there was moderate evidence for the null effect (p = .975, BF</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0.205). Thus, we found evidence </w:t>
      </w:r>
      <w:r>
        <w:rPr>
          <w:rFonts w:ascii="Times New Roman" w:hAnsi="Times New Roman" w:cs="Times New Roman"/>
          <w:sz w:val="24"/>
          <w:szCs w:val="24"/>
          <w:lang w:val="en-US"/>
        </w:rPr>
        <w:lastRenderedPageBreak/>
        <w:t xml:space="preserve">consistent with our hypotheses H4, but inconclusive evidence regarding H3. </w:t>
      </w:r>
      <w:commentRangeStart w:id="209"/>
      <w:commentRangeStart w:id="210"/>
      <w:r>
        <w:rPr>
          <w:noProof/>
        </w:rPr>
        <w:drawing>
          <wp:inline distT="0" distB="0" distL="0" distR="0" wp14:anchorId="639DEB82" wp14:editId="3C60D8DB">
            <wp:extent cx="5486400" cy="3657600"/>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pic:cNvPicPr>
                      <a:picLocks noChangeAspect="1" noChangeArrowheads="1"/>
                    </pic:cNvPicPr>
                  </pic:nvPicPr>
                  <pic:blipFill>
                    <a:blip r:embed="rId15"/>
                    <a:stretch>
                      <a:fillRect/>
                    </a:stretch>
                  </pic:blipFill>
                  <pic:spPr bwMode="auto">
                    <a:xfrm>
                      <a:off x="0" y="0"/>
                      <a:ext cx="5486400" cy="3657600"/>
                    </a:xfrm>
                    <a:prstGeom prst="rect">
                      <a:avLst/>
                    </a:prstGeom>
                  </pic:spPr>
                </pic:pic>
              </a:graphicData>
            </a:graphic>
          </wp:inline>
        </w:drawing>
      </w:r>
      <w:commentRangeEnd w:id="209"/>
      <w:r>
        <w:commentReference w:id="209"/>
      </w:r>
      <w:commentRangeEnd w:id="210"/>
      <w:r w:rsidR="00ED5A5A">
        <w:rPr>
          <w:rStyle w:val="Kommentarzeichen"/>
        </w:rPr>
        <w:commentReference w:id="210"/>
      </w:r>
    </w:p>
    <w:p w14:paraId="12D1E509" w14:textId="77777777" w:rsidR="00A23B8D" w:rsidRDefault="00A23B8D">
      <w:pPr>
        <w:spacing w:line="480" w:lineRule="auto"/>
        <w:contextualSpacing/>
        <w:rPr>
          <w:rFonts w:ascii="Times New Roman" w:hAnsi="Times New Roman" w:cs="Times New Roman"/>
          <w:sz w:val="24"/>
          <w:szCs w:val="24"/>
          <w:lang w:val="en-US"/>
        </w:rPr>
      </w:pPr>
    </w:p>
    <w:p w14:paraId="194C53B4" w14:textId="77777777" w:rsidR="00A23B8D" w:rsidRDefault="00000000">
      <w:pPr>
        <w:pStyle w:val="berschrift1"/>
        <w:spacing w:line="480" w:lineRule="auto"/>
        <w:rPr>
          <w:rFonts w:ascii="Times New Roman" w:hAnsi="Times New Roman" w:cs="Times New Roman"/>
          <w:sz w:val="24"/>
          <w:szCs w:val="24"/>
          <w:lang w:val="en-US"/>
        </w:rPr>
      </w:pPr>
      <w:bookmarkStart w:id="211" w:name="_Toc194687211"/>
      <w:r>
        <w:rPr>
          <w:rFonts w:ascii="Times New Roman" w:hAnsi="Times New Roman" w:cs="Times New Roman"/>
          <w:sz w:val="24"/>
          <w:szCs w:val="24"/>
          <w:lang w:val="en-US"/>
        </w:rPr>
        <w:t>Part III: Correlational analyses</w:t>
      </w:r>
      <w:bookmarkEnd w:id="211"/>
    </w:p>
    <w:p w14:paraId="2033D42B" w14:textId="77777777" w:rsidR="00A23B8D" w:rsidRDefault="00000000">
      <w:pPr>
        <w:pStyle w:val="berschrift2"/>
        <w:spacing w:line="480" w:lineRule="auto"/>
        <w:rPr>
          <w:rFonts w:ascii="Times New Roman" w:hAnsi="Times New Roman" w:cs="Times New Roman"/>
          <w:sz w:val="24"/>
          <w:szCs w:val="24"/>
          <w:lang w:val="en-US"/>
        </w:rPr>
      </w:pPr>
      <w:bookmarkStart w:id="212" w:name="_Toc194687212"/>
      <w:proofErr w:type="spellStart"/>
      <w:r>
        <w:rPr>
          <w:rFonts w:ascii="Times New Roman" w:hAnsi="Times New Roman" w:cs="Times New Roman"/>
          <w:sz w:val="24"/>
          <w:szCs w:val="24"/>
        </w:rPr>
        <w:t>Hypotheses</w:t>
      </w:r>
      <w:bookmarkEnd w:id="212"/>
      <w:proofErr w:type="spellEnd"/>
    </w:p>
    <w:p w14:paraId="7F5F3CCD" w14:textId="77777777" w:rsidR="00A23B8D" w:rsidRDefault="00000000">
      <w:pPr>
        <w:rPr>
          <w:rFonts w:ascii="Times New Roman" w:hAnsi="Times New Roman" w:cs="Times New Roman"/>
          <w:bCs/>
          <w:i/>
          <w:iCs/>
          <w:sz w:val="24"/>
          <w:szCs w:val="24"/>
          <w:lang w:val="en-US"/>
        </w:rPr>
      </w:pPr>
      <w:r>
        <w:rPr>
          <w:rFonts w:ascii="Times New Roman" w:hAnsi="Times New Roman" w:cs="Times New Roman"/>
          <w:bCs/>
          <w:i/>
          <w:iCs/>
          <w:sz w:val="24"/>
          <w:szCs w:val="24"/>
          <w:lang w:val="en-US"/>
        </w:rPr>
        <w:t>Correlations with the PROMS</w:t>
      </w:r>
    </w:p>
    <w:p w14:paraId="03AC73BF" w14:textId="77777777" w:rsidR="00A23B8D" w:rsidRDefault="00000000">
      <w:pPr>
        <w:rPr>
          <w:rFonts w:ascii="Times New Roman" w:hAnsi="Times New Roman" w:cs="Times New Roman"/>
          <w:sz w:val="24"/>
          <w:szCs w:val="24"/>
          <w:lang w:val="en-US"/>
        </w:rPr>
      </w:pPr>
      <w:r>
        <w:rPr>
          <w:rFonts w:ascii="Times New Roman" w:hAnsi="Times New Roman" w:cs="Times New Roman"/>
          <w:b/>
          <w:sz w:val="24"/>
          <w:szCs w:val="24"/>
          <w:lang w:val="en-US"/>
        </w:rPr>
        <w:t>H5:</w:t>
      </w:r>
      <w:r>
        <w:rPr>
          <w:rFonts w:ascii="Times New Roman" w:hAnsi="Times New Roman" w:cs="Times New Roman"/>
          <w:sz w:val="24"/>
          <w:szCs w:val="24"/>
          <w:lang w:val="en-US"/>
        </w:rPr>
        <w:t xml:space="preserve"> Averaged vocal emotion recognition (VER) performance </w:t>
      </w:r>
      <w:commentRangeStart w:id="213"/>
      <w:r>
        <w:rPr>
          <w:rFonts w:ascii="Times New Roman" w:hAnsi="Times New Roman" w:cs="Times New Roman"/>
          <w:sz w:val="24"/>
          <w:szCs w:val="24"/>
          <w:lang w:val="en-US"/>
        </w:rPr>
        <w:t xml:space="preserve">is correlated with </w:t>
      </w:r>
      <w:commentRangeEnd w:id="213"/>
      <w:r w:rsidR="00096C05">
        <w:rPr>
          <w:rStyle w:val="Kommentarzeichen"/>
        </w:rPr>
        <w:commentReference w:id="213"/>
      </w:r>
      <w:r>
        <w:rPr>
          <w:rFonts w:ascii="Times New Roman" w:hAnsi="Times New Roman" w:cs="Times New Roman"/>
          <w:sz w:val="24"/>
          <w:szCs w:val="24"/>
          <w:lang w:val="en-US"/>
        </w:rPr>
        <w:t xml:space="preserve">averaged music perception performance.  </w:t>
      </w:r>
    </w:p>
    <w:p w14:paraId="09E10FD3" w14:textId="77777777" w:rsidR="00A23B8D" w:rsidRDefault="00000000">
      <w:pPr>
        <w:rPr>
          <w:rFonts w:ascii="Times New Roman" w:hAnsi="Times New Roman" w:cs="Times New Roman"/>
          <w:iCs/>
          <w:sz w:val="24"/>
          <w:szCs w:val="24"/>
          <w:lang w:val="en-US"/>
        </w:rPr>
      </w:pPr>
      <w:r>
        <w:rPr>
          <w:rFonts w:ascii="Times New Roman" w:hAnsi="Times New Roman" w:cs="Times New Roman"/>
          <w:b/>
          <w:sz w:val="24"/>
          <w:szCs w:val="24"/>
          <w:lang w:val="en-US"/>
        </w:rPr>
        <w:t>H6:</w:t>
      </w:r>
      <w:r>
        <w:rPr>
          <w:rFonts w:ascii="Times New Roman" w:hAnsi="Times New Roman" w:cs="Times New Roman"/>
          <w:sz w:val="24"/>
          <w:szCs w:val="24"/>
          <w:lang w:val="en-US"/>
        </w:rPr>
        <w:t xml:space="preserve"> Full-VER and F0-VER are correlated with melody perception in music</w:t>
      </w:r>
      <w:r>
        <w:rPr>
          <w:rFonts w:ascii="Times New Roman" w:hAnsi="Times New Roman" w:cs="Times New Roman"/>
          <w:iCs/>
          <w:sz w:val="24"/>
          <w:szCs w:val="24"/>
          <w:lang w:val="en-US"/>
        </w:rPr>
        <w:t xml:space="preserve"> </w:t>
      </w:r>
    </w:p>
    <w:p w14:paraId="1A28D64A" w14:textId="77777777" w:rsidR="00A23B8D" w:rsidRDefault="00000000">
      <w:pPr>
        <w:rPr>
          <w:rFonts w:ascii="Times New Roman" w:hAnsi="Times New Roman" w:cs="Times New Roman"/>
          <w:i/>
          <w:sz w:val="24"/>
          <w:szCs w:val="24"/>
          <w:lang w:val="en-US"/>
        </w:rPr>
      </w:pPr>
      <w:r>
        <w:rPr>
          <w:rFonts w:ascii="Times New Roman" w:hAnsi="Times New Roman" w:cs="Times New Roman"/>
          <w:i/>
          <w:sz w:val="24"/>
          <w:szCs w:val="24"/>
          <w:lang w:val="en-US"/>
        </w:rPr>
        <w:t>Correlations with the GOLD-MSI:</w:t>
      </w:r>
    </w:p>
    <w:p w14:paraId="2BB1970C"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H7: </w:t>
      </w:r>
      <w:r>
        <w:rPr>
          <w:rFonts w:ascii="Times New Roman" w:hAnsi="Times New Roman" w:cs="Times New Roman"/>
          <w:sz w:val="24"/>
          <w:szCs w:val="24"/>
          <w:lang w:val="en-US"/>
        </w:rPr>
        <w:t>Averaged-VER and Full-VER are correlated with the General-ME.</w:t>
      </w:r>
    </w:p>
    <w:p w14:paraId="56FC69BF"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H8: </w:t>
      </w:r>
      <w:r>
        <w:rPr>
          <w:rFonts w:ascii="Times New Roman" w:hAnsi="Times New Roman" w:cs="Times New Roman"/>
          <w:sz w:val="24"/>
          <w:szCs w:val="24"/>
          <w:lang w:val="en-US"/>
        </w:rPr>
        <w:t>Averaged-VER and Full-VER are correlated with the Perception Subscale</w:t>
      </w:r>
    </w:p>
    <w:p w14:paraId="2C719BAE"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H9: </w:t>
      </w:r>
      <w:r>
        <w:rPr>
          <w:rFonts w:ascii="Times New Roman" w:hAnsi="Times New Roman" w:cs="Times New Roman"/>
          <w:sz w:val="24"/>
          <w:szCs w:val="24"/>
          <w:lang w:val="en-US"/>
        </w:rPr>
        <w:t>Averaged-VER and Full-VER are correlated with self-rated singing abilities.</w:t>
      </w:r>
    </w:p>
    <w:p w14:paraId="1D6E2D24" w14:textId="77777777" w:rsidR="00A23B8D" w:rsidRDefault="00000000">
      <w:pPr>
        <w:pStyle w:val="berschrift2"/>
        <w:rPr>
          <w:rFonts w:ascii="Times New Roman" w:hAnsi="Times New Roman" w:cs="Times New Roman"/>
          <w:sz w:val="24"/>
          <w:szCs w:val="24"/>
          <w:lang w:val="en-US"/>
        </w:rPr>
      </w:pPr>
      <w:bookmarkStart w:id="214" w:name="_Toc194687213"/>
      <w:r>
        <w:rPr>
          <w:rFonts w:ascii="Times New Roman" w:hAnsi="Times New Roman" w:cs="Times New Roman"/>
          <w:sz w:val="24"/>
          <w:szCs w:val="24"/>
        </w:rPr>
        <w:t>Method</w:t>
      </w:r>
      <w:bookmarkEnd w:id="214"/>
    </w:p>
    <w:p w14:paraId="26C68A22" w14:textId="77777777" w:rsidR="00A23B8D" w:rsidRDefault="00A23B8D">
      <w:pPr>
        <w:spacing w:line="480" w:lineRule="auto"/>
        <w:rPr>
          <w:rFonts w:ascii="Times New Roman" w:hAnsi="Times New Roman" w:cs="Times New Roman"/>
          <w:sz w:val="24"/>
          <w:szCs w:val="24"/>
          <w:lang w:val="en-US"/>
        </w:rPr>
      </w:pPr>
    </w:p>
    <w:p w14:paraId="29ADFBD7" w14:textId="77777777" w:rsidR="00A23B8D" w:rsidRDefault="00000000">
      <w:pPr>
        <w:spacing w:line="480" w:lineRule="auto"/>
        <w:rPr>
          <w:rFonts w:ascii="Times New Roman" w:hAnsi="Times New Roman" w:cs="Times New Roman"/>
          <w:color w:val="C00000"/>
          <w:sz w:val="24"/>
          <w:szCs w:val="24"/>
        </w:rPr>
      </w:pPr>
      <w:proofErr w:type="spellStart"/>
      <w:r>
        <w:rPr>
          <w:rFonts w:ascii="Times New Roman" w:hAnsi="Times New Roman" w:cs="Times New Roman"/>
          <w:color w:val="C00000"/>
          <w:sz w:val="24"/>
          <w:szCs w:val="24"/>
        </w:rPr>
        <w:lastRenderedPageBreak/>
        <w:t>ToDo</w:t>
      </w:r>
      <w:proofErr w:type="spellEnd"/>
      <w:r>
        <w:rPr>
          <w:rFonts w:ascii="Times New Roman" w:hAnsi="Times New Roman" w:cs="Times New Roman"/>
          <w:color w:val="C00000"/>
          <w:sz w:val="24"/>
          <w:szCs w:val="24"/>
        </w:rPr>
        <w:t xml:space="preserve">, Wichtig: nur auf Basis der neuen Daten aus Part I, da die Daten, die in Part II dazugekommen sind ja diese Hypothesen motiviert haben. Die jetzt in die Analyse einzuschließen wäre also </w:t>
      </w:r>
      <w:commentRangeStart w:id="215"/>
      <w:r>
        <w:rPr>
          <w:rFonts w:ascii="Times New Roman" w:hAnsi="Times New Roman" w:cs="Times New Roman"/>
          <w:color w:val="C00000"/>
          <w:sz w:val="24"/>
          <w:szCs w:val="24"/>
        </w:rPr>
        <w:t>unzulässig</w:t>
      </w:r>
      <w:commentRangeEnd w:id="215"/>
      <w:r w:rsidR="00096C05">
        <w:rPr>
          <w:rStyle w:val="Kommentarzeichen"/>
        </w:rPr>
        <w:commentReference w:id="215"/>
      </w:r>
      <w:r>
        <w:rPr>
          <w:rFonts w:ascii="Times New Roman" w:hAnsi="Times New Roman" w:cs="Times New Roman"/>
          <w:color w:val="C00000"/>
          <w:sz w:val="24"/>
          <w:szCs w:val="24"/>
        </w:rPr>
        <w:t xml:space="preserve">. </w:t>
      </w:r>
    </w:p>
    <w:p w14:paraId="12A33782" w14:textId="77777777" w:rsidR="00A23B8D" w:rsidRDefault="00000000">
      <w:pPr>
        <w:spacing w:line="480" w:lineRule="auto"/>
        <w:rPr>
          <w:rFonts w:ascii="Times New Roman" w:hAnsi="Times New Roman" w:cs="Times New Roman"/>
          <w:color w:val="C00000"/>
          <w:sz w:val="24"/>
          <w:szCs w:val="24"/>
        </w:rPr>
      </w:pPr>
      <w:r>
        <w:rPr>
          <w:rFonts w:ascii="Times New Roman" w:hAnsi="Times New Roman" w:cs="Times New Roman"/>
          <w:color w:val="C00000"/>
          <w:sz w:val="24"/>
          <w:szCs w:val="24"/>
        </w:rPr>
        <w:t xml:space="preserve">Aus </w:t>
      </w:r>
      <w:proofErr w:type="spellStart"/>
      <w:r>
        <w:rPr>
          <w:rFonts w:ascii="Times New Roman" w:hAnsi="Times New Roman" w:cs="Times New Roman"/>
          <w:color w:val="C00000"/>
          <w:sz w:val="24"/>
          <w:szCs w:val="24"/>
        </w:rPr>
        <w:t>preregistration</w:t>
      </w:r>
      <w:proofErr w:type="spellEnd"/>
      <w:r>
        <w:rPr>
          <w:rFonts w:ascii="Times New Roman" w:hAnsi="Times New Roman" w:cs="Times New Roman"/>
          <w:color w:val="C00000"/>
          <w:sz w:val="24"/>
          <w:szCs w:val="24"/>
        </w:rPr>
        <w:t xml:space="preserve">: - all </w:t>
      </w:r>
      <w:proofErr w:type="spellStart"/>
      <w:r>
        <w:rPr>
          <w:rFonts w:ascii="Times New Roman" w:hAnsi="Times New Roman" w:cs="Times New Roman"/>
          <w:color w:val="C00000"/>
          <w:sz w:val="24"/>
          <w:szCs w:val="24"/>
        </w:rPr>
        <w:t>correlations</w:t>
      </w:r>
      <w:proofErr w:type="spellEnd"/>
      <w:r>
        <w:rPr>
          <w:rFonts w:ascii="Times New Roman" w:hAnsi="Times New Roman" w:cs="Times New Roman"/>
          <w:color w:val="C00000"/>
          <w:sz w:val="24"/>
          <w:szCs w:val="24"/>
        </w:rPr>
        <w:t xml:space="preserve"> </w:t>
      </w:r>
      <w:proofErr w:type="spellStart"/>
      <w:r>
        <w:rPr>
          <w:rFonts w:ascii="Times New Roman" w:hAnsi="Times New Roman" w:cs="Times New Roman"/>
          <w:color w:val="C00000"/>
          <w:sz w:val="24"/>
          <w:szCs w:val="24"/>
        </w:rPr>
        <w:t>are</w:t>
      </w:r>
      <w:proofErr w:type="spellEnd"/>
      <w:r>
        <w:rPr>
          <w:rFonts w:ascii="Times New Roman" w:hAnsi="Times New Roman" w:cs="Times New Roman"/>
          <w:color w:val="C00000"/>
          <w:sz w:val="24"/>
          <w:szCs w:val="24"/>
        </w:rPr>
        <w:t xml:space="preserve"> </w:t>
      </w:r>
      <w:proofErr w:type="spellStart"/>
      <w:r>
        <w:rPr>
          <w:rFonts w:ascii="Times New Roman" w:hAnsi="Times New Roman" w:cs="Times New Roman"/>
          <w:color w:val="C00000"/>
          <w:sz w:val="24"/>
          <w:szCs w:val="24"/>
        </w:rPr>
        <w:t>controlled</w:t>
      </w:r>
      <w:proofErr w:type="spellEnd"/>
      <w:r>
        <w:rPr>
          <w:rFonts w:ascii="Times New Roman" w:hAnsi="Times New Roman" w:cs="Times New Roman"/>
          <w:color w:val="C00000"/>
          <w:sz w:val="24"/>
          <w:szCs w:val="24"/>
        </w:rPr>
        <w:t xml:space="preserve"> </w:t>
      </w:r>
      <w:proofErr w:type="spellStart"/>
      <w:r>
        <w:rPr>
          <w:rFonts w:ascii="Times New Roman" w:hAnsi="Times New Roman" w:cs="Times New Roman"/>
          <w:color w:val="C00000"/>
          <w:sz w:val="24"/>
          <w:szCs w:val="24"/>
        </w:rPr>
        <w:t>for</w:t>
      </w:r>
      <w:proofErr w:type="spellEnd"/>
      <w:r>
        <w:rPr>
          <w:rFonts w:ascii="Times New Roman" w:hAnsi="Times New Roman" w:cs="Times New Roman"/>
          <w:color w:val="C00000"/>
          <w:sz w:val="24"/>
          <w:szCs w:val="24"/>
        </w:rPr>
        <w:t xml:space="preserve"> formal </w:t>
      </w:r>
      <w:proofErr w:type="spellStart"/>
      <w:r>
        <w:rPr>
          <w:rFonts w:ascii="Times New Roman" w:hAnsi="Times New Roman" w:cs="Times New Roman"/>
          <w:color w:val="C00000"/>
          <w:sz w:val="24"/>
          <w:szCs w:val="24"/>
        </w:rPr>
        <w:t>musical</w:t>
      </w:r>
      <w:proofErr w:type="spellEnd"/>
      <w:r>
        <w:rPr>
          <w:rFonts w:ascii="Times New Roman" w:hAnsi="Times New Roman" w:cs="Times New Roman"/>
          <w:color w:val="C00000"/>
          <w:sz w:val="24"/>
          <w:szCs w:val="24"/>
        </w:rPr>
        <w:t xml:space="preserve"> </w:t>
      </w:r>
      <w:proofErr w:type="spellStart"/>
      <w:r>
        <w:rPr>
          <w:rFonts w:ascii="Times New Roman" w:hAnsi="Times New Roman" w:cs="Times New Roman"/>
          <w:color w:val="C00000"/>
          <w:sz w:val="24"/>
          <w:szCs w:val="24"/>
        </w:rPr>
        <w:t>education</w:t>
      </w:r>
      <w:proofErr w:type="spellEnd"/>
    </w:p>
    <w:p w14:paraId="1A9525E2" w14:textId="77777777" w:rsidR="00A23B8D" w:rsidRDefault="00000000">
      <w:pPr>
        <w:pStyle w:val="berschrift2"/>
        <w:rPr>
          <w:rFonts w:ascii="Times New Roman" w:hAnsi="Times New Roman" w:cs="Times New Roman"/>
          <w:sz w:val="24"/>
          <w:szCs w:val="24"/>
          <w:lang w:val="en-US"/>
        </w:rPr>
      </w:pPr>
      <w:bookmarkStart w:id="216" w:name="_Toc194687214"/>
      <w:r>
        <w:rPr>
          <w:rFonts w:ascii="Times New Roman" w:hAnsi="Times New Roman" w:cs="Times New Roman"/>
          <w:sz w:val="24"/>
          <w:szCs w:val="24"/>
          <w:lang w:val="en-US"/>
        </w:rPr>
        <w:t>Results</w:t>
      </w:r>
      <w:bookmarkEnd w:id="216"/>
    </w:p>
    <w:p w14:paraId="66DB16A8" w14:textId="77777777" w:rsidR="00A23B8D" w:rsidRDefault="00A23B8D">
      <w:pPr>
        <w:spacing w:line="480" w:lineRule="auto"/>
        <w:rPr>
          <w:rFonts w:ascii="Times New Roman" w:hAnsi="Times New Roman" w:cs="Times New Roman"/>
          <w:color w:val="C00000"/>
          <w:sz w:val="24"/>
          <w:szCs w:val="24"/>
          <w:lang w:val="en-US"/>
        </w:rPr>
      </w:pPr>
    </w:p>
    <w:p w14:paraId="7E0116C6" w14:textId="77777777" w:rsidR="00A23B8D" w:rsidRDefault="00000000">
      <w:p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t>ToDo</w:t>
      </w:r>
      <w:proofErr w:type="spellEnd"/>
    </w:p>
    <w:p w14:paraId="0AD3B1C7"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found evidence for our hypotheses H5 and H6, but not for the hypotheses H7 – H9. </w:t>
      </w:r>
    </w:p>
    <w:p w14:paraId="7657DEE7" w14:textId="77777777" w:rsidR="00A23B8D" w:rsidRDefault="00000000">
      <w:pPr>
        <w:pStyle w:val="berschrift1"/>
        <w:spacing w:line="480" w:lineRule="auto"/>
        <w:rPr>
          <w:rFonts w:ascii="Times New Roman" w:hAnsi="Times New Roman" w:cs="Times New Roman"/>
          <w:sz w:val="24"/>
          <w:szCs w:val="24"/>
          <w:lang w:val="en-US"/>
        </w:rPr>
      </w:pPr>
      <w:bookmarkStart w:id="217" w:name="_Toc194687215"/>
      <w:r>
        <w:rPr>
          <w:rFonts w:ascii="Times New Roman" w:hAnsi="Times New Roman" w:cs="Times New Roman"/>
          <w:sz w:val="24"/>
          <w:szCs w:val="24"/>
          <w:lang w:val="en-US"/>
        </w:rPr>
        <w:t>Discussion</w:t>
      </w:r>
      <w:bookmarkEnd w:id="217"/>
    </w:p>
    <w:p w14:paraId="240F4C4A" w14:textId="77777777" w:rsidR="00A23B8D" w:rsidRDefault="00000000">
      <w:p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t>ToDo</w:t>
      </w:r>
      <w:proofErr w:type="spellEnd"/>
    </w:p>
    <w:p w14:paraId="79EE7CD5" w14:textId="77777777" w:rsidR="00A23B8D" w:rsidRDefault="00000000">
      <w:pPr>
        <w:pStyle w:val="berschrift2"/>
        <w:spacing w:line="480" w:lineRule="auto"/>
        <w:rPr>
          <w:rFonts w:ascii="Times New Roman" w:hAnsi="Times New Roman" w:cs="Times New Roman"/>
          <w:sz w:val="24"/>
          <w:szCs w:val="24"/>
          <w:lang w:val="en-US"/>
        </w:rPr>
      </w:pPr>
      <w:bookmarkStart w:id="218" w:name="_Toc194687216"/>
      <w:r>
        <w:rPr>
          <w:rFonts w:ascii="Times New Roman" w:hAnsi="Times New Roman" w:cs="Times New Roman"/>
          <w:sz w:val="24"/>
          <w:szCs w:val="24"/>
          <w:lang w:val="en-US"/>
        </w:rPr>
        <w:t>Singers vs. instrumentalists</w:t>
      </w:r>
      <w:bookmarkEnd w:id="218"/>
    </w:p>
    <w:p w14:paraId="4D38024C" w14:textId="77777777" w:rsidR="00A23B8D" w:rsidRDefault="00000000">
      <w:p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t>ToDo</w:t>
      </w:r>
      <w:proofErr w:type="spellEnd"/>
    </w:p>
    <w:p w14:paraId="78BCEE74"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The distinction between singers and instrumentalists is not as straight-forward, as it may seem</w:t>
      </w:r>
    </w:p>
    <w:p w14:paraId="0314D7F9"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Singers has a higher performance variance (not surprising, because engaging in singing activities has a lower threshold than playing an instrument, therefor greater variety of people with musical skills)</w:t>
      </w:r>
    </w:p>
    <w:p w14:paraId="51AE1A70"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 Accordingly, structural differences have been observed in the brain, with singers showing increased volume and microstructural complexity in the arcuate fasciculus, a white matter tract connecting regions involved in sound perception and production </w:t>
      </w:r>
      <w:sdt>
        <w:sdtPr>
          <w:id w:val="1905566521"/>
          <w:placeholder>
            <w:docPart w:val="3A548C92117E427D8BFBA1703A8B9908"/>
          </w:placeholder>
        </w:sdtPr>
        <w:sdtContent>
          <w:r>
            <w:fldChar w:fldCharType="begin"/>
          </w:r>
          <w:r>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ODYwNDJiLTY1YzMtNDlhZi04MjM3LTg3NjFkN2U2YWNkNyIsIlJhbmdlTGVuZ3RoIjoyMiwiUmVmZXJlbmNlSWQiOiJmY2JmMjM5ZS03MTJjLTRkMWQtODY3YS0wZDlmZmY1ODcy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UifX1dLCJCaWJUZVhLZXkiOiJIYWx3YW5pXzIwMTEi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C0wNFQxNTo1ODozOFoiLCJNb2RpZmllZEJ5IjoieHVqdWlmZmhuNXMydHBtNzNrNWxsbjQ4eGsxajEwcDRiYzdzbDJvIiwiSWQiOiJjMjg2NGViOS03MTkyLTRmZmEtYTQyMi03MDdmYjM2ZjA5NDkiLCJNb2RpZmllZE9uIjoiMjAyNS0wNC0wNFQxNTo1ODozOFo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0LTA0VDE1OjU4OjM4WiIsIk1vZGlmaWVkQnkiOiJ4dWp1aWZmaG41czJ0cG03M2s1bGxuNDh4azFqMTBwNGJjN3NsMm8iLCJJZCI6IjJiMjZjN2U1LTI4NDUtNDk1ZS1iNWM1LWJjMzUyNTI2OWYyZiIsIk1vZGlmaWVkT24iOiIyMDI1LTA0LTA0VDE1OjU4OjM4W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C0wNFQxNTo1ODozOFoiLCJNb2RpZmllZEJ5IjoieHVqdWlmZmhuNXMydHBtNzNrNWxsbjQ4eGsxajEwcDRiYzdzbDJvIiwiSWQiOiJiMDkwNTNkZi00YzViLTQ5M2EtODQzYS1mZjg2YjBkMzI5ZjAiLCJNb2RpZmllZE9uIjoiMjAyNS0wNC0wNFQxNTo1ODozOFoiLCJQcm9qZWN0Ijp7IiRyZWYiOiI1In19XSwiT3JnYW5pemF0aW9ucyI6W10sIk90aGVyc0ludm9sdmVkIjpbXSwiUGFnZVJhbmdlIjoiPHNwPlxyXG4gIDxuPjE1Njwvbj5cclxuICA8aW4+dHJ1ZTwvaW4+XHJcbiAgPG9zPjE1Njwvb3M+XHJcbiAgPHBzPjE1NjwvcHM+XHJcbjwvc3A+XHJcbjxvcz4xNTY8L29zPiIsIlBlcmlvZGljYWwiOnsiJGlkIjoiMTg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}</w:instrText>
          </w:r>
          <w:r>
            <w:rPr>
              <w:rFonts w:ascii="Times New Roman" w:hAnsi="Times New Roman" w:cs="Times New Roman"/>
              <w:color w:val="C00000"/>
              <w:sz w:val="24"/>
              <w:szCs w:val="24"/>
              <w:lang w:val="en-US"/>
            </w:rPr>
            <w:fldChar w:fldCharType="separate"/>
          </w:r>
          <w:r>
            <w:rPr>
              <w:rFonts w:ascii="Times New Roman" w:hAnsi="Times New Roman" w:cs="Times New Roman"/>
              <w:color w:val="C00000"/>
              <w:sz w:val="24"/>
              <w:szCs w:val="24"/>
              <w:lang w:val="en-US"/>
            </w:rPr>
            <w:t>(Halwani et al., 2011)</w:t>
          </w:r>
          <w:r>
            <w:rPr>
              <w:rFonts w:ascii="Times New Roman" w:hAnsi="Times New Roman" w:cs="Times New Roman"/>
              <w:color w:val="C00000"/>
              <w:sz w:val="24"/>
              <w:szCs w:val="24"/>
              <w:lang w:val="en-US"/>
            </w:rPr>
            <w:fldChar w:fldCharType="end"/>
          </w:r>
        </w:sdtContent>
      </w:sdt>
      <w:r>
        <w:rPr>
          <w:rFonts w:ascii="Times New Roman" w:hAnsi="Times New Roman" w:cs="Times New Roman"/>
          <w:color w:val="C00000"/>
          <w:sz w:val="24"/>
          <w:szCs w:val="24"/>
          <w:lang w:val="en-US"/>
        </w:rPr>
        <w:t>.</w:t>
      </w:r>
    </w:p>
    <w:p w14:paraId="7F90191F" w14:textId="0115C8FD" w:rsidR="005F3392" w:rsidRDefault="005F3392">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Vocal </w:t>
      </w:r>
      <w:proofErr w:type="spellStart"/>
      <w:r>
        <w:rPr>
          <w:rFonts w:ascii="Times New Roman" w:hAnsi="Times New Roman" w:cs="Times New Roman"/>
          <w:color w:val="C00000"/>
          <w:sz w:val="24"/>
          <w:szCs w:val="24"/>
          <w:lang w:val="en-US"/>
        </w:rPr>
        <w:t>acotors</w:t>
      </w:r>
      <w:proofErr w:type="spellEnd"/>
      <w:r>
        <w:rPr>
          <w:rFonts w:ascii="Times New Roman" w:hAnsi="Times New Roman" w:cs="Times New Roman"/>
          <w:color w:val="C00000"/>
          <w:sz w:val="24"/>
          <w:szCs w:val="24"/>
          <w:lang w:val="en-US"/>
        </w:rPr>
        <w:t>?</w:t>
      </w:r>
    </w:p>
    <w:p w14:paraId="1F391043"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lastRenderedPageBreak/>
        <w:t>Tragantzopoulou</w:t>
      </w:r>
      <w:proofErr w:type="spellEnd"/>
      <w:r>
        <w:rPr>
          <w:rFonts w:ascii="Times New Roman" w:hAnsi="Times New Roman" w:cs="Times New Roman"/>
          <w:color w:val="C00000"/>
          <w:sz w:val="24"/>
          <w:szCs w:val="24"/>
          <w:lang w:val="en-US"/>
        </w:rPr>
        <w:t>, P., &amp; Giannouli, V. (2025). A Song for the Mind: A Literature Review on Singing and Cognitive Health in Aging Populations. Brain Sciences, 15(3), 227.</w:t>
      </w:r>
    </w:p>
    <w:p w14:paraId="6B318F16"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Choi, W., Ling, C. L. K., &amp; Wu, C. H. J. (2024). Musical Advantage in Lexical Tone Perception Hinges on Musical Instrument: A Comparison between Pitched Musicians, Unpitched Musicians, and Nonmusicians. Music Perception: An Interdisciplinary Journal, 41(5), 360-377.</w:t>
      </w:r>
    </w:p>
    <w:p w14:paraId="674B3A66" w14:textId="77777777" w:rsidR="00A23B8D" w:rsidRDefault="00000000">
      <w:pPr>
        <w:pStyle w:val="Listenabsatz"/>
        <w:numPr>
          <w:ilvl w:val="0"/>
          <w:numId w:val="5"/>
        </w:num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rPr>
        <w:t>Moisseinen</w:t>
      </w:r>
      <w:proofErr w:type="spellEnd"/>
      <w:r>
        <w:rPr>
          <w:rFonts w:ascii="Times New Roman" w:hAnsi="Times New Roman" w:cs="Times New Roman"/>
          <w:color w:val="C00000"/>
          <w:sz w:val="24"/>
          <w:szCs w:val="24"/>
        </w:rPr>
        <w:t xml:space="preserve">, N., </w:t>
      </w:r>
      <w:proofErr w:type="spellStart"/>
      <w:r>
        <w:rPr>
          <w:rFonts w:ascii="Times New Roman" w:hAnsi="Times New Roman" w:cs="Times New Roman"/>
          <w:color w:val="C00000"/>
          <w:sz w:val="24"/>
          <w:szCs w:val="24"/>
        </w:rPr>
        <w:t>Ahveninen</w:t>
      </w:r>
      <w:proofErr w:type="spellEnd"/>
      <w:r>
        <w:rPr>
          <w:rFonts w:ascii="Times New Roman" w:hAnsi="Times New Roman" w:cs="Times New Roman"/>
          <w:color w:val="C00000"/>
          <w:sz w:val="24"/>
          <w:szCs w:val="24"/>
        </w:rPr>
        <w:t xml:space="preserve">, L., Martínez‐Molina, N., </w:t>
      </w:r>
      <w:proofErr w:type="spellStart"/>
      <w:r>
        <w:rPr>
          <w:rFonts w:ascii="Times New Roman" w:hAnsi="Times New Roman" w:cs="Times New Roman"/>
          <w:color w:val="C00000"/>
          <w:sz w:val="24"/>
          <w:szCs w:val="24"/>
        </w:rPr>
        <w:t>Sairanen</w:t>
      </w:r>
      <w:proofErr w:type="spellEnd"/>
      <w:r>
        <w:rPr>
          <w:rFonts w:ascii="Times New Roman" w:hAnsi="Times New Roman" w:cs="Times New Roman"/>
          <w:color w:val="C00000"/>
          <w:sz w:val="24"/>
          <w:szCs w:val="24"/>
        </w:rPr>
        <w:t xml:space="preserve">, V., Melkas, S., Kleber, B., ... </w:t>
      </w:r>
      <w:r>
        <w:rPr>
          <w:rFonts w:ascii="Times New Roman" w:hAnsi="Times New Roman" w:cs="Times New Roman"/>
          <w:color w:val="C00000"/>
          <w:sz w:val="24"/>
          <w:szCs w:val="24"/>
          <w:lang w:val="en-US"/>
        </w:rPr>
        <w:t xml:space="preserve">&amp; </w:t>
      </w:r>
      <w:proofErr w:type="spellStart"/>
      <w:r>
        <w:rPr>
          <w:rFonts w:ascii="Times New Roman" w:hAnsi="Times New Roman" w:cs="Times New Roman"/>
          <w:color w:val="C00000"/>
          <w:sz w:val="24"/>
          <w:szCs w:val="24"/>
          <w:lang w:val="en-US"/>
        </w:rPr>
        <w:t>Särkämö</w:t>
      </w:r>
      <w:proofErr w:type="spellEnd"/>
      <w:r>
        <w:rPr>
          <w:rFonts w:ascii="Times New Roman" w:hAnsi="Times New Roman" w:cs="Times New Roman"/>
          <w:color w:val="C00000"/>
          <w:sz w:val="24"/>
          <w:szCs w:val="24"/>
          <w:lang w:val="en-US"/>
        </w:rPr>
        <w:t>, T. (2024). Choir singing is associated with enhanced structural connectivity across the adult lifespan. Human Brain Mapping, 45(7), e26705.</w:t>
      </w:r>
    </w:p>
    <w:p w14:paraId="4C0C3B30" w14:textId="77777777" w:rsidR="00A23B8D" w:rsidRDefault="00000000">
      <w:pPr>
        <w:pStyle w:val="Listenabsatz"/>
        <w:numPr>
          <w:ilvl w:val="0"/>
          <w:numId w:val="5"/>
        </w:numPr>
        <w:spacing w:line="480" w:lineRule="auto"/>
        <w:rPr>
          <w:rFonts w:ascii="Times New Roman" w:hAnsi="Times New Roman" w:cs="Times New Roman"/>
          <w:color w:val="C00000"/>
          <w:sz w:val="24"/>
          <w:szCs w:val="24"/>
          <w:lang w:val="en-US"/>
        </w:rPr>
      </w:pPr>
      <w:sdt>
        <w:sdtPr>
          <w:id w:val="529078564"/>
          <w:placeholder>
            <w:docPart w:val="5EE7F915043448158BDDE900081CC478"/>
          </w:placeholder>
        </w:sdtPr>
        <w:sdtContent>
          <w:r>
            <w:fldChar w:fldCharType="begin"/>
          </w:r>
          <w:r>
            <w:rPr>
              <w:rFonts w:ascii="Times New Roman" w:hAnsi="Times New Roman"/>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MDMwYmU1LTE4MzYtNGJkNy04YWUxLTM0ZjJhYmM4MTUwZiIsIlJhbmdlTGVuZ3RoIjoyMywiUmVmZXJlbmNlSWQiOiJlYzU5ZGU3Ni00ZTYyLTQ3NDctYmJkOS02NzdmMTBhNTU3N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xlZnRoZXJpYSIsIkxhc3ROYW1lIjoiUGFwYWRha2kiLCJQcm90ZWN0ZWQiOmZhbHNlLCJTZXgiOjEsIkNyZWF0ZWRCeSI6Il9DaHJpc3RpbmUgTnVzc2JhdW0iLCJDcmVhdGVkT24iOiIyMDI1LTA0LTA0VDEzOjM0OjI0IiwiTW9kaWZpZWRCeSI6Il9DaHJpc3RpbmUgTnVzc2JhdW0iLCJJZCI6IjAyMjMzYTg3LTE5ODUtNDgzNy04YWRiLWUyN2NkOWUwYmM1YiIsIk1vZGlmaWVkT24iOiIyMDI1LTA0LTA0VDEzOjM0OjI0IiwiUHJvamVjdCI6eyIkaWQiOiI1IiwiJHR5cGUiOiJTd2lzc0FjYWRlbWljLkNpdGF2aS5Qcm9qZWN0LCBTd2lzc0FjYWRlbWljLkNpdGF2aSJ9fSx7IiRpZCI6IjY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y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UifX0seyIkaWQiOiI4IiwiJHR5cGUiOiJTd2lzc0FjYWRlbWljLkNpdGF2aS5QZXJzb24sIFN3aXNzQWNhZGVtaWMuQ2l0YXZpIiwiRmlyc3ROYW1lIjoiVWxtYW4iLCJMYXN0TmFtZSI6IkxpbmRlbmJlcmdlciIsIlByb3RlY3RlZCI6ZmFsc2UsIlNleCI6MCwiQ3JlYXRlZEJ5IjoiX0NocmlzdGluZSBOdXNzYmF1bSIsIkNyZWF0ZWRPbiI6IjIwMjUtMDQtMDRUMTM6MzQ6MjQiLCJNb2RpZmllZEJ5IjoiX0NocmlzdGluZSBOdXNzYmF1bSIsIklkIjoiYWFiZDAyNWEtYTNmYi00OTBmLWE4MzEtYTVjODAxY2U2NjY0IiwiTW9kaWZpZWRPbiI6IjIwMjUtMDQtMDRUMTM6MzQ6MjQiLCJQcm9qZWN0Ijp7IiRyZWYiOiI1In19LHsiJGlkIjoiOS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Ew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yMC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w:instrText>
          </w:r>
          <w:r w:rsidRPr="004D13B1">
            <w:rPr>
              <w:rFonts w:ascii="Times New Roman" w:hAnsi="Times New Roman"/>
              <w:sz w:val="24"/>
              <w:szCs w:val="24"/>
              <w:lang w:val="en-US"/>
            </w:rPr>
            <w:instrText>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A0LTA0VDE4OjI3OjMzIiwiUHJvamVjdCI6eyIkcmVmIjoiNSJ9fSwiVXNlTnVtYmVyaW5nVHlwZU9mUGFyZW50RG9jdW1lbnQiOmZhbHNlfV0sIkZvcm1hdHRlZFRleHQiOnsiJGlkIjoiMjEiLCJDb3VudCI6MSwiVGV4dFVuaXRzIjpbeyIkaWQiOiIyMiIsIkZvbnRTdHlsZSI6eyIkaWQiOiIyMyIsIk5ldXRyYWwiOnRydWV9LCJSZWFkaW5nT3JkZXIiOjEsIlRleHQiOiIoUGFwYWRha2kgZXQgYWwuLCAyMDIzKSJ9XX0sIlRhZyI6IkNpdGF2aVBsYWNlaG9sZGVyI2U5NzUzZmZmLWNiZGEtNDM5Ny04NjVkLTdjNGVmNDM2OWY3OCIsIlRleHQiOiIoUGFwYWRha2kgZXQgYWwuLCAyMDIzKSIsIldBSVZlcnNpb24iOiI2LjExLjAuMCJ9}</w:instrText>
          </w:r>
          <w:r>
            <w:rPr>
              <w:rFonts w:ascii="Times New Roman" w:hAnsi="Times New Roman"/>
              <w:sz w:val="24"/>
              <w:szCs w:val="24"/>
            </w:rPr>
            <w:fldChar w:fldCharType="separate"/>
          </w:r>
          <w:r>
            <w:rPr>
              <w:rFonts w:ascii="Times New Roman" w:hAnsi="Times New Roman" w:cs="Times New Roman"/>
              <w:sz w:val="24"/>
              <w:szCs w:val="24"/>
              <w:lang w:val="en-US"/>
            </w:rPr>
            <w:t>(Papadaki et al., 2023)</w:t>
          </w:r>
          <w:r>
            <w:rPr>
              <w:rFonts w:ascii="Times New Roman" w:hAnsi="Times New Roman"/>
              <w:sz w:val="24"/>
              <w:szCs w:val="24"/>
            </w:rPr>
            <w:fldChar w:fldCharType="end"/>
          </w:r>
        </w:sdtContent>
      </w:sdt>
    </w:p>
    <w:p w14:paraId="0C477C01" w14:textId="77777777" w:rsidR="00A23B8D" w:rsidRDefault="00000000">
      <w:pPr>
        <w:pStyle w:val="berschrift2"/>
        <w:spacing w:line="480" w:lineRule="auto"/>
        <w:rPr>
          <w:rFonts w:ascii="Times New Roman" w:hAnsi="Times New Roman" w:cs="Times New Roman"/>
          <w:sz w:val="24"/>
          <w:szCs w:val="24"/>
          <w:lang w:val="en-US"/>
        </w:rPr>
      </w:pPr>
      <w:bookmarkStart w:id="219" w:name="_Toc194687217"/>
      <w:r>
        <w:rPr>
          <w:rFonts w:ascii="Times New Roman" w:hAnsi="Times New Roman" w:cs="Times New Roman"/>
          <w:sz w:val="24"/>
          <w:szCs w:val="24"/>
          <w:lang w:val="en-US"/>
        </w:rPr>
        <w:t>Professional musicians vs. amateurs</w:t>
      </w:r>
      <w:bookmarkEnd w:id="219"/>
    </w:p>
    <w:p w14:paraId="2D6CE47E" w14:textId="77777777" w:rsidR="00A23B8D" w:rsidRDefault="00000000">
      <w:p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t>ToDo</w:t>
      </w:r>
      <w:proofErr w:type="spellEnd"/>
    </w:p>
    <w:p w14:paraId="45867D1B"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This distinction is also not super straight-forward</w:t>
      </w:r>
    </w:p>
    <w:p w14:paraId="537A4BA6" w14:textId="77777777" w:rsidR="00A23B8D" w:rsidRDefault="00A23B8D">
      <w:pPr>
        <w:spacing w:line="480" w:lineRule="auto"/>
        <w:rPr>
          <w:rFonts w:ascii="Times New Roman" w:hAnsi="Times New Roman" w:cs="Times New Roman"/>
          <w:color w:val="C00000"/>
          <w:sz w:val="24"/>
          <w:szCs w:val="24"/>
          <w:lang w:val="en-US"/>
        </w:rPr>
      </w:pPr>
    </w:p>
    <w:p w14:paraId="15B50D27"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Taylor, A., &amp; Hallam, S. (2011). From leisure to work: Amateur musicians taking up instrumental or vocal teaching as a second career. Music Education Research, 13(3), 307-325.</w:t>
      </w:r>
    </w:p>
    <w:p w14:paraId="5DC64F95"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proofErr w:type="spellStart"/>
      <w:r w:rsidRPr="00027A6E">
        <w:rPr>
          <w:rFonts w:ascii="Times New Roman" w:hAnsi="Times New Roman" w:cs="Times New Roman"/>
          <w:color w:val="C00000"/>
          <w:sz w:val="24"/>
          <w:szCs w:val="24"/>
          <w:lang w:val="en-US"/>
        </w:rPr>
        <w:t>Zendel</w:t>
      </w:r>
      <w:proofErr w:type="spellEnd"/>
      <w:r w:rsidRPr="00027A6E">
        <w:rPr>
          <w:rFonts w:ascii="Times New Roman" w:hAnsi="Times New Roman" w:cs="Times New Roman"/>
          <w:color w:val="C00000"/>
          <w:sz w:val="24"/>
          <w:szCs w:val="24"/>
          <w:lang w:val="en-US"/>
        </w:rPr>
        <w:t xml:space="preserve">, B. R., &amp; Alexander, E. J. (2020). </w:t>
      </w:r>
      <w:r>
        <w:rPr>
          <w:rFonts w:ascii="Times New Roman" w:hAnsi="Times New Roman" w:cs="Times New Roman"/>
          <w:color w:val="C00000"/>
          <w:sz w:val="24"/>
          <w:szCs w:val="24"/>
          <w:lang w:val="en-US"/>
        </w:rPr>
        <w:t xml:space="preserve">Autodidacticism and music: Do self-taught musicians exhibit the same auditory processing advantages as formally trained </w:t>
      </w:r>
      <w:proofErr w:type="gramStart"/>
      <w:r>
        <w:rPr>
          <w:rFonts w:ascii="Times New Roman" w:hAnsi="Times New Roman" w:cs="Times New Roman"/>
          <w:color w:val="C00000"/>
          <w:sz w:val="24"/>
          <w:szCs w:val="24"/>
          <w:lang w:val="en-US"/>
        </w:rPr>
        <w:t>musicians?.</w:t>
      </w:r>
      <w:proofErr w:type="gramEnd"/>
      <w:r>
        <w:rPr>
          <w:rFonts w:ascii="Times New Roman" w:hAnsi="Times New Roman" w:cs="Times New Roman"/>
          <w:color w:val="C00000"/>
          <w:sz w:val="24"/>
          <w:szCs w:val="24"/>
          <w:lang w:val="en-US"/>
        </w:rPr>
        <w:t xml:space="preserve"> Frontiers in Neuroscience, 14, 752.</w:t>
      </w:r>
    </w:p>
    <w:p w14:paraId="1BE7ECBC" w14:textId="77777777" w:rsidR="00A23B8D" w:rsidRDefault="00000000">
      <w:pPr>
        <w:pStyle w:val="berschrift2"/>
        <w:spacing w:line="480" w:lineRule="auto"/>
        <w:rPr>
          <w:rFonts w:ascii="Times New Roman" w:hAnsi="Times New Roman" w:cs="Times New Roman"/>
          <w:sz w:val="24"/>
          <w:szCs w:val="24"/>
          <w:lang w:val="en-US"/>
        </w:rPr>
      </w:pPr>
      <w:bookmarkStart w:id="220" w:name="_Hlk116307919"/>
      <w:bookmarkStart w:id="221" w:name="_Toc194687218"/>
      <w:r>
        <w:rPr>
          <w:rFonts w:ascii="Times New Roman" w:hAnsi="Times New Roman" w:cs="Times New Roman"/>
          <w:sz w:val="24"/>
          <w:szCs w:val="24"/>
          <w:lang w:val="en-US"/>
        </w:rPr>
        <w:t>Constraints on generality and future directions</w:t>
      </w:r>
      <w:bookmarkEnd w:id="220"/>
      <w:bookmarkEnd w:id="221"/>
    </w:p>
    <w:p w14:paraId="2B71A777" w14:textId="77777777" w:rsidR="00A23B8D" w:rsidRDefault="00000000">
      <w:p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t>ToDo</w:t>
      </w:r>
      <w:proofErr w:type="spellEnd"/>
    </w:p>
    <w:p w14:paraId="4232386D"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lastRenderedPageBreak/>
        <w:t>Brain measures</w:t>
      </w:r>
    </w:p>
    <w:p w14:paraId="1BAB9048"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t>Tervaniemi</w:t>
      </w:r>
      <w:proofErr w:type="spellEnd"/>
      <w:r>
        <w:rPr>
          <w:rFonts w:ascii="Times New Roman" w:hAnsi="Times New Roman" w:cs="Times New Roman"/>
          <w:color w:val="C00000"/>
          <w:sz w:val="24"/>
          <w:szCs w:val="24"/>
          <w:lang w:val="en-US"/>
        </w:rPr>
        <w:t xml:space="preserve">, M., Castaneda, A., Knoll, M., &amp; Uther, M. (2006). Sound processing in amateur musicians and nonmusicians: event-related potential and behavioral indices. </w:t>
      </w:r>
      <w:proofErr w:type="spellStart"/>
      <w:r>
        <w:rPr>
          <w:rFonts w:ascii="Times New Roman" w:hAnsi="Times New Roman" w:cs="Times New Roman"/>
          <w:color w:val="C00000"/>
          <w:sz w:val="24"/>
          <w:szCs w:val="24"/>
          <w:lang w:val="en-US"/>
        </w:rPr>
        <w:t>Neuroreport</w:t>
      </w:r>
      <w:proofErr w:type="spellEnd"/>
      <w:r>
        <w:rPr>
          <w:rFonts w:ascii="Times New Roman" w:hAnsi="Times New Roman" w:cs="Times New Roman"/>
          <w:color w:val="C00000"/>
          <w:sz w:val="24"/>
          <w:szCs w:val="24"/>
          <w:lang w:val="en-US"/>
        </w:rPr>
        <w:t>, 17(11), 1225-1228.</w:t>
      </w:r>
    </w:p>
    <w:p w14:paraId="1FCAD61A"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color w:val="C00000"/>
          <w:lang w:val="en-US"/>
        </w:rPr>
        <w:t xml:space="preserve">Lotze, M., Scheler, G., Tan, H. R., Braun, C., &amp; Birbaumer, N. (2003). The musician's brain: functional imaging of amateurs and professionals during performance and imagery. </w:t>
      </w:r>
      <w:r>
        <w:rPr>
          <w:i/>
          <w:iCs/>
          <w:color w:val="C00000"/>
          <w:lang w:val="en-US"/>
        </w:rPr>
        <w:t>Neuroimage</w:t>
      </w:r>
      <w:r>
        <w:rPr>
          <w:color w:val="C00000"/>
          <w:lang w:val="en-US"/>
        </w:rPr>
        <w:t xml:space="preserve">, </w:t>
      </w:r>
      <w:r>
        <w:rPr>
          <w:i/>
          <w:iCs/>
          <w:color w:val="C00000"/>
          <w:lang w:val="en-US"/>
        </w:rPr>
        <w:t>20</w:t>
      </w:r>
      <w:r>
        <w:rPr>
          <w:color w:val="C00000"/>
          <w:lang w:val="en-US"/>
        </w:rPr>
        <w:t>(3), 1817-1829.</w:t>
      </w:r>
    </w:p>
    <w:p w14:paraId="438462E9"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color w:val="C00000"/>
          <w:sz w:val="24"/>
          <w:szCs w:val="24"/>
          <w:lang w:val="en-US"/>
        </w:rPr>
        <w:t>Oechslin</w:t>
      </w:r>
      <w:proofErr w:type="spellEnd"/>
      <w:r>
        <w:rPr>
          <w:rFonts w:ascii="Times New Roman" w:hAnsi="Times New Roman" w:cs="Times New Roman"/>
          <w:color w:val="C00000"/>
          <w:sz w:val="24"/>
          <w:szCs w:val="24"/>
          <w:lang w:val="en-US"/>
        </w:rPr>
        <w:t xml:space="preserve">, M. S., Van De Ville, D., </w:t>
      </w:r>
      <w:proofErr w:type="spellStart"/>
      <w:r>
        <w:rPr>
          <w:rFonts w:ascii="Times New Roman" w:hAnsi="Times New Roman" w:cs="Times New Roman"/>
          <w:color w:val="C00000"/>
          <w:sz w:val="24"/>
          <w:szCs w:val="24"/>
          <w:lang w:val="en-US"/>
        </w:rPr>
        <w:t>Lazeyras</w:t>
      </w:r>
      <w:proofErr w:type="spellEnd"/>
      <w:r>
        <w:rPr>
          <w:rFonts w:ascii="Times New Roman" w:hAnsi="Times New Roman" w:cs="Times New Roman"/>
          <w:color w:val="C00000"/>
          <w:sz w:val="24"/>
          <w:szCs w:val="24"/>
          <w:lang w:val="en-US"/>
        </w:rPr>
        <w:t>, F., Hauert, C. A., &amp; James, C. E. (2013). Degree of musical expertise modulates higher order brain functioning. Cerebral cortex, 23(9), 2213-2224.</w:t>
      </w:r>
    </w:p>
    <w:p w14:paraId="48D358B7" w14:textId="77777777" w:rsidR="00A23B8D" w:rsidRDefault="00000000">
      <w:pPr>
        <w:pStyle w:val="Listenabsatz"/>
        <w:numPr>
          <w:ilvl w:val="0"/>
          <w:numId w:val="4"/>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 xml:space="preserve">Kleber, B., Veit, R., Birbaumer, N., </w:t>
      </w:r>
      <w:proofErr w:type="spellStart"/>
      <w:r>
        <w:rPr>
          <w:rFonts w:ascii="Times New Roman" w:hAnsi="Times New Roman" w:cs="Times New Roman"/>
          <w:color w:val="C00000"/>
          <w:sz w:val="24"/>
          <w:szCs w:val="24"/>
          <w:lang w:val="en-US"/>
        </w:rPr>
        <w:t>Gruzelier</w:t>
      </w:r>
      <w:proofErr w:type="spellEnd"/>
      <w:r>
        <w:rPr>
          <w:rFonts w:ascii="Times New Roman" w:hAnsi="Times New Roman" w:cs="Times New Roman"/>
          <w:color w:val="C00000"/>
          <w:sz w:val="24"/>
          <w:szCs w:val="24"/>
          <w:lang w:val="en-US"/>
        </w:rPr>
        <w:t>, J., &amp; Lotze, M. (2010). The brain of opera singers: experience-dependent changes in functional activation. Cerebral Cortex, 20(5), 1144-1152.</w:t>
      </w:r>
    </w:p>
    <w:p w14:paraId="6EFF36AD" w14:textId="77777777" w:rsidR="00A23B8D" w:rsidRDefault="00000000">
      <w:pPr>
        <w:pStyle w:val="berschrift1"/>
        <w:spacing w:line="480" w:lineRule="auto"/>
        <w:rPr>
          <w:rFonts w:ascii="Times New Roman" w:hAnsi="Times New Roman" w:cs="Times New Roman"/>
          <w:sz w:val="24"/>
          <w:szCs w:val="24"/>
          <w:lang w:val="en-US"/>
        </w:rPr>
      </w:pPr>
      <w:bookmarkStart w:id="222" w:name="_Toc194687219"/>
      <w:r>
        <w:rPr>
          <w:rFonts w:ascii="Times New Roman" w:hAnsi="Times New Roman" w:cs="Times New Roman"/>
          <w:sz w:val="24"/>
          <w:szCs w:val="24"/>
          <w:lang w:val="en-US"/>
        </w:rPr>
        <w:t>Summary and Conclusion</w:t>
      </w:r>
      <w:bookmarkEnd w:id="222"/>
    </w:p>
    <w:p w14:paraId="4FE16EA7" w14:textId="77777777" w:rsidR="00A23B8D" w:rsidRDefault="00000000">
      <w:pPr>
        <w:spacing w:line="480" w:lineRule="auto"/>
        <w:rPr>
          <w:rFonts w:ascii="Times New Roman" w:hAnsi="Times New Roman" w:cs="Times New Roman"/>
          <w:color w:val="C00000"/>
          <w:sz w:val="24"/>
          <w:szCs w:val="24"/>
          <w:lang w:val="en-US"/>
        </w:rPr>
      </w:pPr>
      <w:proofErr w:type="spellStart"/>
      <w:r>
        <w:rPr>
          <w:rFonts w:ascii="Times New Roman" w:hAnsi="Times New Roman" w:cs="Times New Roman"/>
          <w:sz w:val="24"/>
          <w:szCs w:val="24"/>
          <w:lang w:val="en-US"/>
        </w:rPr>
        <w:t>ToDo</w:t>
      </w:r>
      <w:proofErr w:type="spellEnd"/>
    </w:p>
    <w:p w14:paraId="165ED469" w14:textId="77777777" w:rsidR="00A23B8D" w:rsidRDefault="00000000">
      <w:pPr>
        <w:pStyle w:val="berschrift1"/>
        <w:spacing w:line="480" w:lineRule="auto"/>
        <w:rPr>
          <w:rFonts w:ascii="Times New Roman" w:hAnsi="Times New Roman" w:cs="Times New Roman"/>
          <w:sz w:val="24"/>
          <w:szCs w:val="24"/>
          <w:lang w:val="en-US"/>
        </w:rPr>
      </w:pPr>
      <w:bookmarkStart w:id="223" w:name="_Toc194687220"/>
      <w:r>
        <w:rPr>
          <w:rFonts w:ascii="Times New Roman" w:hAnsi="Times New Roman" w:cs="Times New Roman"/>
          <w:sz w:val="24"/>
          <w:szCs w:val="24"/>
          <w:lang w:val="en-US"/>
        </w:rPr>
        <w:t>Acknowledgements</w:t>
      </w:r>
      <w:bookmarkEnd w:id="223"/>
    </w:p>
    <w:p w14:paraId="4F078E85"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study was conducted by J.D. in partial fulfilment of the requirements for a master’s thesis. The original voice recordings that served as a basis for creating our stimulus material were provided by Sascha </w:t>
      </w:r>
      <w:proofErr w:type="spellStart"/>
      <w:r>
        <w:rPr>
          <w:rFonts w:ascii="Times New Roman" w:hAnsi="Times New Roman" w:cs="Times New Roman"/>
          <w:sz w:val="24"/>
          <w:szCs w:val="24"/>
          <w:lang w:val="en-US"/>
        </w:rPr>
        <w:t>Frühholz</w:t>
      </w:r>
      <w:proofErr w:type="spellEnd"/>
      <w:r>
        <w:rPr>
          <w:rFonts w:ascii="Times New Roman" w:hAnsi="Times New Roman" w:cs="Times New Roman"/>
          <w:sz w:val="24"/>
          <w:szCs w:val="24"/>
          <w:lang w:val="en-US"/>
        </w:rPr>
        <w:t xml:space="preserve">. We thank Hannah </w:t>
      </w:r>
      <w:proofErr w:type="spellStart"/>
      <w:r>
        <w:rPr>
          <w:rFonts w:ascii="Times New Roman" w:hAnsi="Times New Roman" w:cs="Times New Roman"/>
          <w:sz w:val="24"/>
          <w:szCs w:val="24"/>
          <w:lang w:val="en-US"/>
        </w:rPr>
        <w:t>Strauß</w:t>
      </w:r>
      <w:proofErr w:type="spellEnd"/>
      <w:r>
        <w:rPr>
          <w:rFonts w:ascii="Times New Roman" w:hAnsi="Times New Roman" w:cs="Times New Roman"/>
          <w:sz w:val="24"/>
          <w:szCs w:val="24"/>
          <w:lang w:val="en-US"/>
        </w:rPr>
        <w:t xml:space="preserve"> for support with the PROMS. We are grateful to all participants of the study.</w:t>
      </w:r>
    </w:p>
    <w:p w14:paraId="6FF35E01" w14:textId="77777777" w:rsidR="00A23B8D" w:rsidRDefault="00000000">
      <w:pPr>
        <w:pStyle w:val="berschrift1"/>
        <w:spacing w:line="480" w:lineRule="auto"/>
        <w:rPr>
          <w:rFonts w:ascii="Times New Roman" w:hAnsi="Times New Roman" w:cs="Times New Roman"/>
          <w:sz w:val="24"/>
          <w:szCs w:val="24"/>
          <w:lang w:val="en-US"/>
        </w:rPr>
      </w:pPr>
      <w:bookmarkStart w:id="224" w:name="_Toc51659723"/>
      <w:bookmarkStart w:id="225" w:name="_Toc194687221"/>
      <w:r>
        <w:rPr>
          <w:rFonts w:ascii="Times New Roman" w:hAnsi="Times New Roman" w:cs="Times New Roman"/>
          <w:sz w:val="24"/>
          <w:szCs w:val="24"/>
          <w:lang w:val="en-US"/>
        </w:rPr>
        <w:t>Conflicts of Interests</w:t>
      </w:r>
      <w:bookmarkEnd w:id="224"/>
      <w:r>
        <w:rPr>
          <w:rFonts w:ascii="Times New Roman" w:hAnsi="Times New Roman" w:cs="Times New Roman"/>
          <w:sz w:val="24"/>
          <w:szCs w:val="24"/>
          <w:lang w:val="en-US"/>
        </w:rPr>
        <w:t xml:space="preserve"> and Funding</w:t>
      </w:r>
      <w:bookmarkEnd w:id="225"/>
    </w:p>
    <w:p w14:paraId="666A3676"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authors declare no conflicts of interests.</w:t>
      </w:r>
    </w:p>
    <w:p w14:paraId="13B82E80" w14:textId="77777777" w:rsidR="00A23B8D" w:rsidRDefault="00000000">
      <w:pPr>
        <w:pStyle w:val="berschrift1"/>
        <w:spacing w:line="480" w:lineRule="auto"/>
        <w:rPr>
          <w:rFonts w:ascii="Times New Roman" w:hAnsi="Times New Roman" w:cs="Times New Roman"/>
          <w:sz w:val="24"/>
          <w:szCs w:val="24"/>
          <w:lang w:val="en-US"/>
        </w:rPr>
      </w:pPr>
      <w:bookmarkStart w:id="226" w:name="_Toc194687222"/>
      <w:r>
        <w:rPr>
          <w:rFonts w:ascii="Times New Roman" w:hAnsi="Times New Roman" w:cs="Times New Roman"/>
          <w:sz w:val="24"/>
          <w:szCs w:val="24"/>
          <w:lang w:val="en-US"/>
        </w:rPr>
        <w:lastRenderedPageBreak/>
        <w:t>Credit Author Statement</w:t>
      </w:r>
      <w:bookmarkEnd w:id="226"/>
    </w:p>
    <w:p w14:paraId="1BDCB1FA"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Christine Nussbaum – Conceptualization, Methodology, Software, Visualization, Formal analysis, Writing - Original Draft, Supervision</w:t>
      </w:r>
    </w:p>
    <w:p w14:paraId="7CA4969D"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Jessica Dethloff - Data collection, Formal analysis, Visualization, Writing - Original Draft</w:t>
      </w:r>
    </w:p>
    <w:p w14:paraId="5132FA39"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Annett Schirmer – Methodology, Writing - Review &amp; Editing, Supervision</w:t>
      </w:r>
    </w:p>
    <w:p w14:paraId="2BB639D8" w14:textId="77777777" w:rsidR="00A23B8D" w:rsidRDefault="0000000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Stefan R. Schweinberger – Conceptualization, Writing - Review &amp; Editing, Supervision</w:t>
      </w:r>
    </w:p>
    <w:p w14:paraId="08D5E4D8" w14:textId="77777777" w:rsidR="00A23B8D" w:rsidRDefault="00000000">
      <w:pPr>
        <w:pStyle w:val="berschrift1"/>
        <w:spacing w:line="480" w:lineRule="auto"/>
        <w:rPr>
          <w:rFonts w:ascii="Times New Roman" w:hAnsi="Times New Roman" w:cs="Times New Roman"/>
          <w:sz w:val="24"/>
          <w:szCs w:val="24"/>
          <w:lang w:val="en-US"/>
        </w:rPr>
      </w:pPr>
      <w:bookmarkStart w:id="227" w:name="_Toc194687223"/>
      <w:r>
        <w:rPr>
          <w:rFonts w:ascii="Times New Roman" w:hAnsi="Times New Roman" w:cs="Times New Roman"/>
          <w:sz w:val="24"/>
          <w:szCs w:val="24"/>
          <w:lang w:val="en-US"/>
        </w:rPr>
        <w:t>Supplementary material</w:t>
      </w:r>
      <w:bookmarkEnd w:id="227"/>
    </w:p>
    <w:p w14:paraId="10B8EFFD" w14:textId="77777777" w:rsidR="00A23B8D" w:rsidRDefault="00000000">
      <w:pPr>
        <w:spacing w:after="0"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Supplemental figures and tables, analysis scripts, and raw data can be found on the associated OSF </w:t>
      </w:r>
      <w:r>
        <w:rPr>
          <w:rFonts w:ascii="Times New Roman" w:hAnsi="Times New Roman" w:cs="Times New Roman"/>
          <w:color w:val="000000" w:themeColor="text1"/>
          <w:sz w:val="24"/>
          <w:szCs w:val="24"/>
          <w:lang w:val="en-US"/>
        </w:rPr>
        <w:t>repository (</w:t>
      </w:r>
      <w:proofErr w:type="spellStart"/>
      <w:r>
        <w:rPr>
          <w:rFonts w:ascii="Times New Roman" w:hAnsi="Times New Roman" w:cs="Times New Roman"/>
          <w:color w:val="C00000"/>
          <w:sz w:val="24"/>
          <w:szCs w:val="24"/>
          <w:lang w:val="en-US"/>
        </w:rPr>
        <w:t>ToDo</w:t>
      </w:r>
      <w:proofErr w:type="spellEnd"/>
      <w:r>
        <w:rPr>
          <w:rFonts w:ascii="Times New Roman" w:hAnsi="Times New Roman" w:cs="Times New Roman"/>
          <w:color w:val="000000" w:themeColor="text1"/>
          <w:sz w:val="24"/>
          <w:szCs w:val="24"/>
          <w:lang w:val="en-US"/>
        </w:rPr>
        <w:t>).</w:t>
      </w:r>
    </w:p>
    <w:p w14:paraId="21DB7542" w14:textId="77777777" w:rsidR="00A23B8D" w:rsidRDefault="00000000">
      <w:pPr>
        <w:pStyle w:val="CitaviBibliographyHeading"/>
      </w:pPr>
      <w:r>
        <w:fldChar w:fldCharType="begin"/>
      </w:r>
      <w:r>
        <w:fldChar w:fldCharType="separate"/>
      </w:r>
      <w:r>
        <w:t>ADDIN CitaviBibliographyReferences</w:t>
      </w:r>
      <w:bookmarkStart w:id="228" w:name="_Toc194687224"/>
    </w:p>
    <w:p w14:paraId="7B2E2F3A" w14:textId="77777777" w:rsidR="00A23B8D" w:rsidRDefault="00000000">
      <w:pPr>
        <w:pStyle w:val="CitaviBibliographyEntry"/>
      </w:pPr>
      <w:bookmarkStart w:id="229" w:name="_CTVL0019ec4e8d5ccd741cfa5e9bc874dcf4426"/>
      <w:r>
        <w:t xml:space="preserve">Akkermans, J., Schapiro, R., Müllensiefen, D., Jakubowski, K., Shanahan, D., Baker, D., Busch, V., Lothwesen, K., Elvers, P., Fischinger, T., Schlemmer, K., &amp; Frieler, K. (2019). </w:t>
      </w:r>
      <w:r>
        <w:rPr>
          <w:lang w:val="en-US"/>
        </w:rPr>
        <w:t xml:space="preserve">Decoding emotions in expressive music performances: A multi-lab replication and extension study. </w:t>
      </w:r>
      <w:r>
        <w:rPr>
          <w:i/>
        </w:rPr>
        <w:t>Cognition &amp; Emotion</w:t>
      </w:r>
      <w:r>
        <w:t xml:space="preserve">, </w:t>
      </w:r>
      <w:r>
        <w:rPr>
          <w:i/>
        </w:rPr>
        <w:t>33</w:t>
      </w:r>
      <w:r>
        <w:t>(6), 1099–1118. https://doi.org/10.1080/02699931.2018.1541312</w:t>
      </w:r>
    </w:p>
    <w:p w14:paraId="35D6C480" w14:textId="77777777" w:rsidR="00A23B8D" w:rsidRDefault="00000000">
      <w:pPr>
        <w:pStyle w:val="CitaviBibliographyEntry"/>
        <w:rPr>
          <w:lang w:val="en-US"/>
        </w:rPr>
      </w:pPr>
      <w:bookmarkStart w:id="230" w:name="_CTVL0011d599aaa2f1b4634856b211bbf469afc"/>
      <w:r>
        <w:t xml:space="preserve">Baldé, A. M., Lima, C. F., &amp; Schellenberg, E. G. (2025). </w:t>
      </w:r>
      <w:r>
        <w:rPr>
          <w:lang w:val="en-US"/>
        </w:rPr>
        <w:t xml:space="preserve">Associations between musical expertise and auditory processing. </w:t>
      </w:r>
      <w:r>
        <w:rPr>
          <w:i/>
          <w:lang w:val="en-US"/>
        </w:rPr>
        <w:t xml:space="preserve">Journal of Experimental Psychology: Human Perception and Performance. </w:t>
      </w:r>
      <w:r>
        <w:rPr>
          <w:lang w:val="en-US"/>
        </w:rPr>
        <w:t>Advance online publication. https://doi.org/10.1037/xhp0001312</w:t>
      </w:r>
    </w:p>
    <w:p w14:paraId="0B3D22DE" w14:textId="77777777" w:rsidR="00A23B8D" w:rsidRDefault="00000000">
      <w:pPr>
        <w:pStyle w:val="CitaviBibliographyEntry"/>
        <w:rPr>
          <w:lang w:val="en-US"/>
        </w:rPr>
      </w:pPr>
      <w:bookmarkStart w:id="231" w:name="_CTVL0018a088ef807694f5997fecb2354f5ed55"/>
      <w:r>
        <w:t xml:space="preserve">Banse, R., &amp; Scherer, K. R. (1996). </w:t>
      </w:r>
      <w:r>
        <w:rPr>
          <w:lang w:val="en-US"/>
        </w:rPr>
        <w:t xml:space="preserve">Acoustic profiles in vocal emotion expression. </w:t>
      </w:r>
      <w:r>
        <w:rPr>
          <w:i/>
          <w:lang w:val="en-US"/>
        </w:rPr>
        <w:t>J Pers Soc Psychol</w:t>
      </w:r>
      <w:r>
        <w:rPr>
          <w:lang w:val="en-US"/>
        </w:rPr>
        <w:t xml:space="preserve">, </w:t>
      </w:r>
      <w:r>
        <w:rPr>
          <w:i/>
          <w:lang w:val="en-US"/>
        </w:rPr>
        <w:t>70</w:t>
      </w:r>
      <w:r>
        <w:rPr>
          <w:lang w:val="en-US"/>
        </w:rPr>
        <w:t>(3), 614–636. https://doi.org/10.1037/0022-3514.70.3.614</w:t>
      </w:r>
    </w:p>
    <w:p w14:paraId="436F5340" w14:textId="77777777" w:rsidR="00A23B8D" w:rsidRDefault="00000000">
      <w:pPr>
        <w:pStyle w:val="CitaviBibliographyEntry"/>
        <w:rPr>
          <w:lang w:val="en-US"/>
        </w:rPr>
      </w:pPr>
      <w:bookmarkStart w:id="232" w:name="_CTVL0013c31eb441fea4467a652201fc6ef0df9"/>
      <w:r>
        <w:rPr>
          <w:lang w:val="en-US"/>
        </w:rPr>
        <w:t>Baron-Cohen, S., Wheelwright, S., Skinner, R., Martin, J.</w:t>
      </w:r>
      <w:r>
        <w:rPr>
          <w:rFonts w:ascii="Cambria Math" w:hAnsi="Cambria Math" w:cs="Cambria Math"/>
          <w:lang w:val="en-US"/>
        </w:rPr>
        <w:noBreakHyphen/>
      </w:r>
      <w:r>
        <w:rPr>
          <w:lang w:val="en-US"/>
        </w:rPr>
        <w:t>C., &amp; Clubley,</w:t>
      </w:r>
      <w:r>
        <w:rPr>
          <w:rFonts w:cs="Calibri"/>
          <w:lang w:val="en-US"/>
        </w:rPr>
        <w:t> </w:t>
      </w:r>
      <w:r>
        <w:rPr>
          <w:lang w:val="en-US"/>
        </w:rPr>
        <w:t xml:space="preserve">E. (2001). The autism-spectrum quotient (AQ): Evidence from asperger syndrome/high-functioning autism, males and females, scientists and mathematicians. </w:t>
      </w:r>
      <w:r>
        <w:rPr>
          <w:i/>
          <w:lang w:val="en-US"/>
        </w:rPr>
        <w:t>Journal of Autism and Developmental Disorders</w:t>
      </w:r>
      <w:r>
        <w:rPr>
          <w:lang w:val="en-US"/>
        </w:rPr>
        <w:t xml:space="preserve">, </w:t>
      </w:r>
      <w:r>
        <w:rPr>
          <w:i/>
          <w:lang w:val="en-US"/>
        </w:rPr>
        <w:t>31</w:t>
      </w:r>
      <w:r>
        <w:rPr>
          <w:lang w:val="en-US"/>
        </w:rPr>
        <w:t>(1), 5–17.</w:t>
      </w:r>
    </w:p>
    <w:p w14:paraId="20D9855C" w14:textId="77777777" w:rsidR="00A23B8D" w:rsidRDefault="00000000">
      <w:pPr>
        <w:pStyle w:val="CitaviBibliographyEntry"/>
        <w:rPr>
          <w:lang w:val="en-US"/>
        </w:rPr>
      </w:pPr>
      <w:bookmarkStart w:id="233" w:name="_CTVL0010fe75e7feb104adbb18573148cd9308a"/>
      <w:r>
        <w:rPr>
          <w:lang w:val="en-US"/>
        </w:rPr>
        <w:t xml:space="preserve">Benjamini, Y., &amp; Hochberg, Y. (1995). Controlling the False Discovery Rate: A Practical and Powerful Approach to Multiple Testing. </w:t>
      </w:r>
      <w:r>
        <w:rPr>
          <w:i/>
          <w:lang w:val="en-US"/>
        </w:rPr>
        <w:t>Journal of the Royal Statistical Society: Series B (Methodological)</w:t>
      </w:r>
      <w:r>
        <w:rPr>
          <w:lang w:val="en-US"/>
        </w:rPr>
        <w:t xml:space="preserve">, </w:t>
      </w:r>
      <w:r>
        <w:rPr>
          <w:i/>
          <w:lang w:val="en-US"/>
        </w:rPr>
        <w:t>57</w:t>
      </w:r>
      <w:r>
        <w:rPr>
          <w:lang w:val="en-US"/>
        </w:rPr>
        <w:t>(1), 289–300. https://doi.org/10.1111/j.2517-6161.1995.tb02031.x</w:t>
      </w:r>
    </w:p>
    <w:p w14:paraId="53DDDC5C" w14:textId="77777777" w:rsidR="00A23B8D" w:rsidRDefault="00000000">
      <w:pPr>
        <w:pStyle w:val="CitaviBibliographyEntry"/>
        <w:rPr>
          <w:lang w:val="en-US"/>
        </w:rPr>
      </w:pPr>
      <w:bookmarkStart w:id="234" w:name="_CTVL0019225d7a8cba149508953a25c45f72589"/>
      <w:r>
        <w:rPr>
          <w:lang w:val="en-US"/>
        </w:rPr>
        <w:t xml:space="preserve">Breyer, B., &amp; Bluemke, M. (2016). </w:t>
      </w:r>
      <w:r>
        <w:rPr>
          <w:i/>
          <w:lang w:val="en-US"/>
        </w:rPr>
        <w:t xml:space="preserve">Deutsche Version der Positive and Negative Affect Schedule PANAS (GESIS Panel). </w:t>
      </w:r>
      <w:r>
        <w:rPr>
          <w:lang w:val="en-US"/>
        </w:rPr>
        <w:t>https://doi.org/10.6102/zis242</w:t>
      </w:r>
    </w:p>
    <w:p w14:paraId="015B8945" w14:textId="77777777" w:rsidR="00A23B8D" w:rsidRDefault="00000000">
      <w:pPr>
        <w:pStyle w:val="CitaviBibliographyEntry"/>
        <w:rPr>
          <w:lang w:val="en-US"/>
        </w:rPr>
      </w:pPr>
      <w:bookmarkStart w:id="235" w:name="_CTVL0014c69460c6ffc475c919f8331b1ac4729"/>
      <w:r>
        <w:rPr>
          <w:lang w:val="en-US"/>
        </w:rPr>
        <w:t xml:space="preserve">Christiner, M., &amp; Reiterer, S. M. (2015). A Mozart is not a Pavarotti: Singers outperform instrumentalists on foreign accent imitation. </w:t>
      </w:r>
      <w:r>
        <w:rPr>
          <w:i/>
          <w:lang w:val="en-US"/>
        </w:rPr>
        <w:t>Frontiers in Human Neuroscience</w:t>
      </w:r>
      <w:r>
        <w:rPr>
          <w:lang w:val="en-US"/>
        </w:rPr>
        <w:t xml:space="preserve">, </w:t>
      </w:r>
      <w:r>
        <w:rPr>
          <w:i/>
          <w:lang w:val="en-US"/>
        </w:rPr>
        <w:t>9</w:t>
      </w:r>
      <w:r>
        <w:rPr>
          <w:lang w:val="en-US"/>
        </w:rPr>
        <w:t>, 482. https://doi.org/10.3389/fnhum.2015.00482</w:t>
      </w:r>
    </w:p>
    <w:p w14:paraId="2FADD95C" w14:textId="77777777" w:rsidR="00A23B8D" w:rsidRDefault="00000000">
      <w:pPr>
        <w:pStyle w:val="CitaviBibliographyEntry"/>
        <w:rPr>
          <w:lang w:val="en-US"/>
        </w:rPr>
      </w:pPr>
      <w:bookmarkStart w:id="236" w:name="_CTVL001f3d30444bd094c628cfd31c090beabd9"/>
      <w:r>
        <w:rPr>
          <w:lang w:val="en-US"/>
        </w:rPr>
        <w:t xml:space="preserve">Correia, A. I., Castro, S. L [Sao Luis], MacGregor, C., Müllensiefen, D., Schellenberg, E. G., &amp; Lima, C. F. (2022). Enhanced recognition of vocal emotions in individuals with naturally good musical abilities. </w:t>
      </w:r>
      <w:r>
        <w:rPr>
          <w:i/>
          <w:lang w:val="en-US"/>
        </w:rPr>
        <w:t>Emotion</w:t>
      </w:r>
      <w:r>
        <w:rPr>
          <w:lang w:val="en-US"/>
        </w:rPr>
        <w:t xml:space="preserve">, </w:t>
      </w:r>
      <w:r>
        <w:rPr>
          <w:i/>
          <w:lang w:val="en-US"/>
        </w:rPr>
        <w:t>22</w:t>
      </w:r>
      <w:r>
        <w:rPr>
          <w:lang w:val="en-US"/>
        </w:rPr>
        <w:t>(5), 894–906. https://doi.org/10.1037/emo0000770</w:t>
      </w:r>
    </w:p>
    <w:p w14:paraId="3B78683A" w14:textId="77777777" w:rsidR="00A23B8D" w:rsidRDefault="00000000">
      <w:pPr>
        <w:pStyle w:val="CitaviBibliographyEntry"/>
        <w:rPr>
          <w:lang w:val="en-US"/>
        </w:rPr>
      </w:pPr>
      <w:bookmarkStart w:id="237" w:name="_CTVL001054b6372e59740a8b23865ec452ea9cd"/>
      <w:r>
        <w:rPr>
          <w:lang w:val="en-US"/>
        </w:rPr>
        <w:t xml:space="preserve">Fisher, R. A., Hoult, A. R., &amp; Tucker, W. S. (2020). A Comparison of Facial Muscle Activation for Vocalists and Instrumentalists. </w:t>
      </w:r>
      <w:r>
        <w:rPr>
          <w:i/>
          <w:lang w:val="en-US"/>
        </w:rPr>
        <w:t>Journal of Music Teacher Education</w:t>
      </w:r>
      <w:r>
        <w:rPr>
          <w:lang w:val="en-US"/>
        </w:rPr>
        <w:t xml:space="preserve">, </w:t>
      </w:r>
      <w:r>
        <w:rPr>
          <w:i/>
          <w:lang w:val="en-US"/>
        </w:rPr>
        <w:t>30</w:t>
      </w:r>
      <w:r>
        <w:rPr>
          <w:lang w:val="en-US"/>
        </w:rPr>
        <w:t>(1), 53–64. https://doi.org/10.1177/1057083720947412</w:t>
      </w:r>
    </w:p>
    <w:p w14:paraId="15435B31" w14:textId="77777777" w:rsidR="00A23B8D" w:rsidRDefault="00000000">
      <w:pPr>
        <w:pStyle w:val="CitaviBibliographyEntry"/>
      </w:pPr>
      <w:bookmarkStart w:id="238" w:name="_CTVL00111a838218dd3406bbfdf594513d70ba0"/>
      <w:r>
        <w:rPr>
          <w:lang w:val="en-US"/>
        </w:rPr>
        <w:t xml:space="preserve">Freitag, C. M., Retz-Junginger, P., Retz, W., Seitz, C., Palmason, H., Meyer, J., Rösler, M., &amp; Gontard, A. von (2007). </w:t>
      </w:r>
      <w:r>
        <w:t xml:space="preserve">Evaluation der deutschen Version des Autismus-Spektrum-Quotienten (AQ) - die Kurzversion AQ-k. </w:t>
      </w:r>
      <w:r>
        <w:rPr>
          <w:i/>
        </w:rPr>
        <w:t>Zeitschrift Für Klinische Psychologie Und Psychotherapie</w:t>
      </w:r>
      <w:r>
        <w:t xml:space="preserve">, </w:t>
      </w:r>
      <w:r>
        <w:rPr>
          <w:i/>
        </w:rPr>
        <w:t>36</w:t>
      </w:r>
      <w:r>
        <w:t>(4), 280–289. https://doi.org/10.1026/1616-3443.36.4.280</w:t>
      </w:r>
    </w:p>
    <w:p w14:paraId="540E27FD" w14:textId="77777777" w:rsidR="00A23B8D" w:rsidRDefault="00000000">
      <w:pPr>
        <w:pStyle w:val="CitaviBibliographyEntry"/>
      </w:pPr>
      <w:bookmarkStart w:id="239" w:name="_CTVL001ae5b330363fb48e68563857bb27266ec"/>
      <w:r>
        <w:t xml:space="preserve">Greenspon, E. B., &amp; Montanaro, V. (2023). </w:t>
      </w:r>
      <w:r>
        <w:rPr>
          <w:lang w:val="en-US"/>
        </w:rPr>
        <w:t xml:space="preserve">Singing ability is related to vocal emotion recognition: Evidence for shared sensorimotor processing across speech and music. </w:t>
      </w:r>
      <w:r>
        <w:rPr>
          <w:i/>
        </w:rPr>
        <w:t>Attention, Perception &amp; Psychophysics</w:t>
      </w:r>
      <w:r>
        <w:t xml:space="preserve">, </w:t>
      </w:r>
      <w:r>
        <w:rPr>
          <w:i/>
        </w:rPr>
        <w:t>85</w:t>
      </w:r>
      <w:r>
        <w:t>(1), 234–243. https://doi.org/10.3758/s13414-022-02613-0</w:t>
      </w:r>
    </w:p>
    <w:p w14:paraId="3E20EFCC" w14:textId="77777777" w:rsidR="00A23B8D" w:rsidRDefault="00000000">
      <w:pPr>
        <w:pStyle w:val="CitaviBibliographyEntry"/>
        <w:rPr>
          <w:lang w:val="en-US"/>
        </w:rPr>
      </w:pPr>
      <w:bookmarkStart w:id="240" w:name="_CTVL00105e01761dbef4bdfa9f7fbd2629fc752"/>
      <w:r>
        <w:t xml:space="preserve">Hake, R., Kreutz, G., Frischen, U., Schlender, M., Rois-Merz, E., Meis, M., Wagener, K. C., &amp; Siedenburg, K. (2024). </w:t>
      </w:r>
      <w:r>
        <w:rPr>
          <w:lang w:val="en-US"/>
        </w:rPr>
        <w:t xml:space="preserve">A Survey on Hearing Health of Musicians in Professional and Amateur Orchestras. </w:t>
      </w:r>
      <w:r>
        <w:rPr>
          <w:i/>
          <w:lang w:val="en-US"/>
        </w:rPr>
        <w:t>Trends in Hearing</w:t>
      </w:r>
      <w:r>
        <w:rPr>
          <w:lang w:val="en-US"/>
        </w:rPr>
        <w:t xml:space="preserve">, </w:t>
      </w:r>
      <w:r>
        <w:rPr>
          <w:i/>
          <w:lang w:val="en-US"/>
        </w:rPr>
        <w:t>28</w:t>
      </w:r>
      <w:r>
        <w:rPr>
          <w:lang w:val="en-US"/>
        </w:rPr>
        <w:t>, 23312165241293762. https://doi.org/10.1177/23312165241293762</w:t>
      </w:r>
    </w:p>
    <w:p w14:paraId="109C4B9D" w14:textId="77777777" w:rsidR="00A23B8D" w:rsidRDefault="00000000">
      <w:pPr>
        <w:pStyle w:val="CitaviBibliographyEntry"/>
        <w:rPr>
          <w:lang w:val="en-US"/>
        </w:rPr>
      </w:pPr>
      <w:bookmarkStart w:id="241" w:name="_CTVL001fcbf239e712c4d1d867a0d9fff587287"/>
      <w:r>
        <w:rPr>
          <w:lang w:val="en-US"/>
        </w:rPr>
        <w:t xml:space="preserve">Halwani, G. F., Loui, P., Rüber, T., &amp; Schlaug, G. (2011). Effects of practice and experience on the arcuate fasciculus: Comparing singers, instrumentalists, and non-musicians. </w:t>
      </w:r>
      <w:r>
        <w:rPr>
          <w:i/>
          <w:lang w:val="en-US"/>
        </w:rPr>
        <w:t>Frontiers in Psychology</w:t>
      </w:r>
      <w:r>
        <w:rPr>
          <w:lang w:val="en-US"/>
        </w:rPr>
        <w:t xml:space="preserve">, </w:t>
      </w:r>
      <w:r>
        <w:rPr>
          <w:i/>
          <w:lang w:val="en-US"/>
        </w:rPr>
        <w:t>2</w:t>
      </w:r>
      <w:r>
        <w:rPr>
          <w:lang w:val="en-US"/>
        </w:rPr>
        <w:t>, 156. https://doi.org/10.3389/fpsyg.2011.00156</w:t>
      </w:r>
    </w:p>
    <w:p w14:paraId="570D8C18" w14:textId="77777777" w:rsidR="00A23B8D" w:rsidRDefault="00000000">
      <w:pPr>
        <w:pStyle w:val="CitaviBibliographyEntry"/>
        <w:rPr>
          <w:lang w:val="en-US"/>
        </w:rPr>
      </w:pPr>
      <w:bookmarkStart w:id="242" w:name="_CTVL001e7710f1db3c64ee19d4220fbbe882994"/>
      <w:r>
        <w:rPr>
          <w:lang w:val="en-US"/>
        </w:rPr>
        <w:t xml:space="preserve">Hoekstra, R. A., Bartels, M., Cath, D. C., &amp; Boomsma, D. I. (2008). Factor structure, reliability and criterion validity of the Autism-Spectrum Quotient (AQ): a study in Dutch population and patient groups. </w:t>
      </w:r>
      <w:r>
        <w:rPr>
          <w:i/>
          <w:lang w:val="en-US"/>
        </w:rPr>
        <w:t>J Autism Dev Disord</w:t>
      </w:r>
      <w:r>
        <w:rPr>
          <w:lang w:val="en-US"/>
        </w:rPr>
        <w:t xml:space="preserve">, </w:t>
      </w:r>
      <w:r>
        <w:rPr>
          <w:i/>
          <w:lang w:val="en-US"/>
        </w:rPr>
        <w:t>38</w:t>
      </w:r>
      <w:r>
        <w:rPr>
          <w:lang w:val="en-US"/>
        </w:rPr>
        <w:t>(8), 1555–1566. https://doi.org/10.1007/s10803-008-0538-x</w:t>
      </w:r>
    </w:p>
    <w:p w14:paraId="3DC44830" w14:textId="77777777" w:rsidR="00A23B8D" w:rsidRDefault="00000000">
      <w:pPr>
        <w:pStyle w:val="CitaviBibliographyEntry"/>
        <w:rPr>
          <w:lang w:val="en-US"/>
        </w:rPr>
      </w:pPr>
      <w:bookmarkStart w:id="243" w:name="_CTVL001e72611fe855d477290537ff424c1b2ed"/>
      <w:r>
        <w:rPr>
          <w:lang w:val="en-US"/>
        </w:rPr>
        <w:t xml:space="preserve">Jarosz, A. F., &amp; Wiley, J. (2014). What Are the Odds? A Practical Guide to Computing and Reporting Bayes Factors. </w:t>
      </w:r>
      <w:r>
        <w:rPr>
          <w:i/>
          <w:lang w:val="en-US"/>
        </w:rPr>
        <w:t>The Journal of Problem Solving</w:t>
      </w:r>
      <w:r>
        <w:rPr>
          <w:lang w:val="en-US"/>
        </w:rPr>
        <w:t xml:space="preserve">, </w:t>
      </w:r>
      <w:r>
        <w:rPr>
          <w:i/>
          <w:lang w:val="en-US"/>
        </w:rPr>
        <w:t>7</w:t>
      </w:r>
      <w:r>
        <w:rPr>
          <w:lang w:val="en-US"/>
        </w:rPr>
        <w:t>(1). https://doi.org/10.7771/1932-6246.1167</w:t>
      </w:r>
    </w:p>
    <w:p w14:paraId="2E12409D" w14:textId="77777777" w:rsidR="00A23B8D" w:rsidRDefault="00000000">
      <w:pPr>
        <w:pStyle w:val="CitaviBibliographyEntry"/>
      </w:pPr>
      <w:bookmarkStart w:id="244" w:name="_CTVL001b047e1b96de74266b43aadb4a3af2496"/>
      <w:r>
        <w:rPr>
          <w:lang w:val="en-US"/>
        </w:rPr>
        <w:t xml:space="preserve">Juslin, P. N., &amp; Laukka, P. (2003). Communication of emotions in vocal expression and music performance: different channels, same code? </w:t>
      </w:r>
      <w:r>
        <w:rPr>
          <w:i/>
        </w:rPr>
        <w:t>Psychol Bull</w:t>
      </w:r>
      <w:r>
        <w:t xml:space="preserve">, </w:t>
      </w:r>
      <w:r>
        <w:rPr>
          <w:i/>
        </w:rPr>
        <w:t>129</w:t>
      </w:r>
      <w:r>
        <w:t>(5), 770–814. https://doi.org/10.1037/0033-2909.129.5.770</w:t>
      </w:r>
    </w:p>
    <w:p w14:paraId="0D45A573" w14:textId="77777777" w:rsidR="00A23B8D" w:rsidRDefault="00000000">
      <w:pPr>
        <w:pStyle w:val="CitaviBibliographyEntry"/>
        <w:rPr>
          <w:lang w:val="en-US"/>
        </w:rPr>
      </w:pPr>
      <w:bookmarkStart w:id="245" w:name="_CTVL001d709af4ace5c42978ae9f5da346d04ca"/>
      <w:r>
        <w:t xml:space="preserve">Kawahara, H., Morise, M., &amp; Skuk, V. G. (2013). </w:t>
      </w:r>
      <w:r>
        <w:rPr>
          <w:lang w:val="en-US"/>
        </w:rPr>
        <w:t xml:space="preserve">Temporally variable multi-aspect N-way morphing based on interference-free speech representations. </w:t>
      </w:r>
      <w:r>
        <w:rPr>
          <w:i/>
          <w:lang w:val="en-US"/>
        </w:rPr>
        <w:t>IEEE International Conference on Acoustics, Speech and Signal Processing</w:t>
      </w:r>
      <w:r>
        <w:rPr>
          <w:lang w:val="en-US"/>
        </w:rPr>
        <w:t>.</w:t>
      </w:r>
    </w:p>
    <w:p w14:paraId="43E8DB28" w14:textId="77777777" w:rsidR="00A23B8D" w:rsidRDefault="00000000">
      <w:pPr>
        <w:pStyle w:val="CitaviBibliographyEntry"/>
        <w:rPr>
          <w:lang w:val="en-US"/>
        </w:rPr>
      </w:pPr>
      <w:bookmarkStart w:id="246" w:name="_CTVL0018872f5e0a62c4a82936d89b5ef481744"/>
      <w:r>
        <w:rPr>
          <w:lang w:val="en-US"/>
        </w:rPr>
        <w:t xml:space="preserve">Kawahara, H., Morise, M., Takahashi, T., Nisimura, R., Irino, T., &amp; Banno, H. (2008). TANDEM-STRAIGHT: A temporally stable power spectral representation for periodic signals and applications to interference-free spectrum, F0, and aperiodicity estimation. </w:t>
      </w:r>
      <w:r>
        <w:rPr>
          <w:i/>
          <w:lang w:val="en-US"/>
        </w:rPr>
        <w:t>IEEE International Conference on Acoustics, Speech and Signal Processing</w:t>
      </w:r>
      <w:r>
        <w:rPr>
          <w:lang w:val="en-US"/>
        </w:rPr>
        <w:t>.</w:t>
      </w:r>
    </w:p>
    <w:p w14:paraId="572C7814" w14:textId="77777777" w:rsidR="00A23B8D" w:rsidRDefault="00000000">
      <w:pPr>
        <w:pStyle w:val="CitaviBibliographyEntry"/>
        <w:rPr>
          <w:lang w:val="en-US"/>
        </w:rPr>
      </w:pPr>
      <w:bookmarkStart w:id="247" w:name="_CTVL001eec65599c99340e5847d67fa86a419ab"/>
      <w:r>
        <w:rPr>
          <w:lang w:val="en-US"/>
        </w:rPr>
        <w:t xml:space="preserve">Kraus, N., &amp; Chandrasekaran, B. (2010). Music training for the development of auditory skills. </w:t>
      </w:r>
      <w:r>
        <w:rPr>
          <w:i/>
          <w:lang w:val="en-US"/>
        </w:rPr>
        <w:t>Nature Reviews Neuroscience</w:t>
      </w:r>
      <w:r>
        <w:rPr>
          <w:lang w:val="en-US"/>
        </w:rPr>
        <w:t xml:space="preserve">, </w:t>
      </w:r>
      <w:r>
        <w:rPr>
          <w:i/>
          <w:lang w:val="en-US"/>
        </w:rPr>
        <w:t>11</w:t>
      </w:r>
      <w:r>
        <w:rPr>
          <w:lang w:val="en-US"/>
        </w:rPr>
        <w:t>(8), 599–605. https://doi.org/10.1038/nrn2882</w:t>
      </w:r>
    </w:p>
    <w:p w14:paraId="60077C58" w14:textId="77777777" w:rsidR="00A23B8D" w:rsidRDefault="00000000">
      <w:pPr>
        <w:pStyle w:val="CitaviBibliographyEntry"/>
        <w:rPr>
          <w:lang w:val="en-US"/>
        </w:rPr>
      </w:pPr>
      <w:bookmarkStart w:id="248" w:name="_CTVL0010c19d9ac001f408b867a6f85c86d9367"/>
      <w:r>
        <w:rPr>
          <w:lang w:val="en-US"/>
        </w:rPr>
        <w:t xml:space="preserve">Krishnan, S., Lima, C. F., Evans, S., Chen, S., Guldner, S., Yeff, H., Manly, T., &amp; Scott, S. K. (2018). Beatboxers and Guitarists Engage Sensorimotor Regions Selectively When Listening to the Instruments They can Play. </w:t>
      </w:r>
      <w:r>
        <w:rPr>
          <w:i/>
          <w:lang w:val="en-US"/>
        </w:rPr>
        <w:t>Cerebral Cortex</w:t>
      </w:r>
      <w:r>
        <w:rPr>
          <w:lang w:val="en-US"/>
        </w:rPr>
        <w:t xml:space="preserve">, </w:t>
      </w:r>
      <w:r>
        <w:rPr>
          <w:i/>
          <w:lang w:val="en-US"/>
        </w:rPr>
        <w:t>28</w:t>
      </w:r>
      <w:r>
        <w:rPr>
          <w:lang w:val="en-US"/>
        </w:rPr>
        <w:t>(11), 4063–4079. https://doi.org/10.1093/cercor/bhy208</w:t>
      </w:r>
    </w:p>
    <w:p w14:paraId="1A3A1716" w14:textId="77777777" w:rsidR="00A23B8D" w:rsidRDefault="00000000">
      <w:pPr>
        <w:pStyle w:val="CitaviBibliographyEntry"/>
      </w:pPr>
      <w:bookmarkStart w:id="249" w:name="_CTVL001cae75f8fbc7f4fa6b4f65224d3353282"/>
      <w:r>
        <w:rPr>
          <w:lang w:val="en-US"/>
        </w:rPr>
        <w:t xml:space="preserve">Laukka, P., Elfenbein, H. A., Thingujam, N. S., Rockstuhl, T., Iraki, F. K., Chui, W., &amp; Althoff, J. (2016). The expression and recognition of emotions in the voice across five nations: A lens model analysis based on acoustic features. </w:t>
      </w:r>
      <w:r>
        <w:rPr>
          <w:i/>
        </w:rPr>
        <w:t>J Pers Soc Psychol</w:t>
      </w:r>
      <w:r>
        <w:t xml:space="preserve">, </w:t>
      </w:r>
      <w:r>
        <w:rPr>
          <w:i/>
        </w:rPr>
        <w:t>111</w:t>
      </w:r>
      <w:r>
        <w:t>(5), 686–705. https://doi.org/10.1037/pspi0000066</w:t>
      </w:r>
    </w:p>
    <w:p w14:paraId="419455AC" w14:textId="77777777" w:rsidR="00A23B8D" w:rsidRDefault="00000000">
      <w:pPr>
        <w:pStyle w:val="CitaviBibliographyEntry"/>
        <w:rPr>
          <w:lang w:val="en-US"/>
        </w:rPr>
      </w:pPr>
      <w:bookmarkStart w:id="250" w:name="_CTVL0012e02b9006ff04531aaf96ce4b0ddc2fd"/>
      <w:r>
        <w:t xml:space="preserve">Law, L. N. C., &amp; Zentner, M. (2012). </w:t>
      </w:r>
      <w:r>
        <w:rPr>
          <w:lang w:val="en-US"/>
        </w:rPr>
        <w:t xml:space="preserve">Assessing musical abilities objectively: Construction and validation of the profile of music perception skills. </w:t>
      </w:r>
      <w:r>
        <w:rPr>
          <w:i/>
          <w:lang w:val="en-US"/>
        </w:rPr>
        <w:t>PLoS One</w:t>
      </w:r>
      <w:r>
        <w:rPr>
          <w:lang w:val="en-US"/>
        </w:rPr>
        <w:t xml:space="preserve">, </w:t>
      </w:r>
      <w:r>
        <w:rPr>
          <w:i/>
          <w:lang w:val="en-US"/>
        </w:rPr>
        <w:t>7</w:t>
      </w:r>
      <w:r>
        <w:rPr>
          <w:lang w:val="en-US"/>
        </w:rPr>
        <w:t>(12), e52508. https://doi.org/10.1371/journal.pone.0052508</w:t>
      </w:r>
    </w:p>
    <w:p w14:paraId="72A7878A" w14:textId="77777777" w:rsidR="00A23B8D" w:rsidRDefault="00000000">
      <w:pPr>
        <w:pStyle w:val="CitaviBibliographyEntry"/>
        <w:rPr>
          <w:lang w:val="en-US"/>
        </w:rPr>
      </w:pPr>
      <w:bookmarkStart w:id="251" w:name="_CTVL00153e78e17e9a241bba3f687fb3d699f39"/>
      <w:r>
        <w:rPr>
          <w:lang w:val="en-US"/>
        </w:rPr>
        <w:t>Loveday, C., Musgrave, G., &amp; Gross, S.</w:t>
      </w:r>
      <w:r>
        <w:rPr>
          <w:rFonts w:ascii="Cambria Math" w:hAnsi="Cambria Math" w:cs="Cambria Math"/>
          <w:lang w:val="en-US"/>
        </w:rPr>
        <w:noBreakHyphen/>
      </w:r>
      <w:r>
        <w:rPr>
          <w:lang w:val="en-US"/>
        </w:rPr>
        <w:t xml:space="preserve">A. (2023). Predicting anxiety, depression, and wellbeing in professional and nonprofessional musicians. </w:t>
      </w:r>
      <w:r>
        <w:rPr>
          <w:i/>
          <w:lang w:val="en-US"/>
        </w:rPr>
        <w:t>Psychology of Music</w:t>
      </w:r>
      <w:r>
        <w:rPr>
          <w:lang w:val="en-US"/>
        </w:rPr>
        <w:t xml:space="preserve">, </w:t>
      </w:r>
      <w:r>
        <w:rPr>
          <w:i/>
          <w:lang w:val="en-US"/>
        </w:rPr>
        <w:t>51</w:t>
      </w:r>
      <w:r>
        <w:rPr>
          <w:lang w:val="en-US"/>
        </w:rPr>
        <w:t>(2), 508–522. https://doi.org/10.1177/03057356221096506</w:t>
      </w:r>
    </w:p>
    <w:p w14:paraId="2007B418" w14:textId="77777777" w:rsidR="00A23B8D" w:rsidRDefault="00000000">
      <w:pPr>
        <w:pStyle w:val="CitaviBibliographyEntry"/>
        <w:rPr>
          <w:lang w:val="en-US"/>
        </w:rPr>
      </w:pPr>
      <w:bookmarkStart w:id="252" w:name="_CTVL0012240de1447994c689bf6786980a72820"/>
      <w:r>
        <w:rPr>
          <w:lang w:val="en-US"/>
        </w:rPr>
        <w:t xml:space="preserve">Maghiar, M. J., Lawrence, B. J., Mulders, W. H., Moyle, T. C., Livings, I., &amp; Jayakody, D. M. P. (2023). Hearing loss and mental health issues in amateur and professional musicians. </w:t>
      </w:r>
      <w:r>
        <w:rPr>
          <w:i/>
          <w:lang w:val="en-US"/>
        </w:rPr>
        <w:t>Psychology of Music</w:t>
      </w:r>
      <w:r>
        <w:rPr>
          <w:lang w:val="en-US"/>
        </w:rPr>
        <w:t xml:space="preserve">, </w:t>
      </w:r>
      <w:r>
        <w:rPr>
          <w:i/>
          <w:lang w:val="en-US"/>
        </w:rPr>
        <w:t>51</w:t>
      </w:r>
      <w:r>
        <w:rPr>
          <w:lang w:val="en-US"/>
        </w:rPr>
        <w:t>(6), 1584–1597. https://doi.org/10.1177/03057356231155970</w:t>
      </w:r>
    </w:p>
    <w:p w14:paraId="6294B30A" w14:textId="77777777" w:rsidR="00A23B8D" w:rsidRDefault="00000000">
      <w:pPr>
        <w:pStyle w:val="CitaviBibliographyEntry"/>
        <w:rPr>
          <w:lang w:val="en-US"/>
        </w:rPr>
      </w:pPr>
      <w:bookmarkStart w:id="253" w:name="_CTVL001cb7bcc5685334b20b4468d68984f9e98"/>
      <w:r>
        <w:rPr>
          <w:lang w:val="en-US"/>
        </w:rPr>
        <w:t xml:space="preserve">Martins, I., Lima, C. F., &amp; Pinheiro, A. P. (2022). Enhanced salience of musical sounds in singers and instrumentalists. </w:t>
      </w:r>
      <w:r>
        <w:rPr>
          <w:i/>
          <w:lang w:val="en-US"/>
        </w:rPr>
        <w:t xml:space="preserve">Cogn Affect Behav Neurosci. </w:t>
      </w:r>
      <w:r>
        <w:rPr>
          <w:lang w:val="en-US"/>
        </w:rPr>
        <w:t>Advance online publication. https://doi.org/10.3758/s13415-022-01007-x</w:t>
      </w:r>
    </w:p>
    <w:p w14:paraId="7DA57AEB" w14:textId="77777777" w:rsidR="00A23B8D" w:rsidRDefault="00000000">
      <w:pPr>
        <w:pStyle w:val="CitaviBibliographyEntry"/>
        <w:rPr>
          <w:lang w:val="en-US"/>
        </w:rPr>
      </w:pPr>
      <w:bookmarkStart w:id="254" w:name="_CTVL001504a3293bd4e4277a86721370d265b06"/>
      <w:r>
        <w:rPr>
          <w:lang w:val="en-US"/>
        </w:rPr>
        <w:t xml:space="preserve">Martins, M., Pinheiro, A. P., &amp; Lima, C. F. (2021). Does Music Training Improve Emotion Recognition Abilities? A Critical Review. </w:t>
      </w:r>
      <w:r>
        <w:rPr>
          <w:i/>
          <w:lang w:val="en-US"/>
        </w:rPr>
        <w:t>Emotion Review</w:t>
      </w:r>
      <w:r>
        <w:rPr>
          <w:lang w:val="en-US"/>
        </w:rPr>
        <w:t xml:space="preserve">, </w:t>
      </w:r>
      <w:r>
        <w:rPr>
          <w:i/>
          <w:lang w:val="en-US"/>
        </w:rPr>
        <w:t>13</w:t>
      </w:r>
      <w:r>
        <w:rPr>
          <w:lang w:val="en-US"/>
        </w:rPr>
        <w:t>(3), 199–210. https://doi.org/10.1177/17540739211022035</w:t>
      </w:r>
    </w:p>
    <w:p w14:paraId="506985FA" w14:textId="77777777" w:rsidR="00A23B8D" w:rsidRDefault="00000000">
      <w:pPr>
        <w:pStyle w:val="CitaviBibliographyEntry"/>
        <w:rPr>
          <w:lang w:val="en-US"/>
        </w:rPr>
      </w:pPr>
      <w:bookmarkStart w:id="255" w:name="_CTVL0015327f6e69e874339b3563f20a479f3bc"/>
      <w:r>
        <w:rPr>
          <w:lang w:val="en-US"/>
        </w:rPr>
        <w:t xml:space="preserve">Mithen, S., Morley, I., Wray, A., Tallerman, M., &amp; Gamble, C. (2006). The Singing Neanderthals: the Origins of Music, Language, Mind and Body by Steven Mithen. London: Weidenfeld &amp; Nicholson, 2005. ISBN 0-297-64317-7 hardback £20 &amp; US$25.2; ix+374 pp. </w:t>
      </w:r>
      <w:r>
        <w:rPr>
          <w:i/>
          <w:lang w:val="en-US"/>
        </w:rPr>
        <w:t>Cambridge Archaeological Journal</w:t>
      </w:r>
      <w:r>
        <w:rPr>
          <w:lang w:val="en-US"/>
        </w:rPr>
        <w:t xml:space="preserve">, </w:t>
      </w:r>
      <w:r>
        <w:rPr>
          <w:i/>
          <w:lang w:val="en-US"/>
        </w:rPr>
        <w:t>16</w:t>
      </w:r>
      <w:r>
        <w:rPr>
          <w:lang w:val="en-US"/>
        </w:rPr>
        <w:t>(1), 97–112. https://doi.org/10.1017/S0959774306000060</w:t>
      </w:r>
    </w:p>
    <w:p w14:paraId="7B45A45A" w14:textId="77777777" w:rsidR="00A23B8D" w:rsidRDefault="00000000">
      <w:pPr>
        <w:pStyle w:val="CitaviBibliographyEntry"/>
        <w:rPr>
          <w:lang w:val="en-US"/>
        </w:rPr>
      </w:pPr>
      <w:bookmarkStart w:id="256" w:name="_CTVL001c33051e34f2546179dae43f8ae296d50"/>
      <w:r>
        <w:t xml:space="preserve">Müllensiefen, D., Gingras, B., Musil, J., &amp; Stewart, L. (2014). </w:t>
      </w:r>
      <w:r>
        <w:rPr>
          <w:lang w:val="en-US"/>
        </w:rPr>
        <w:t xml:space="preserve">The musicality of non-musicians: an index for assessing musical sophistication in the general population. </w:t>
      </w:r>
      <w:r>
        <w:rPr>
          <w:i/>
          <w:lang w:val="en-US"/>
        </w:rPr>
        <w:t>PLoS One</w:t>
      </w:r>
      <w:r>
        <w:rPr>
          <w:lang w:val="en-US"/>
        </w:rPr>
        <w:t xml:space="preserve">, </w:t>
      </w:r>
      <w:r>
        <w:rPr>
          <w:i/>
          <w:lang w:val="en-US"/>
        </w:rPr>
        <w:t>9</w:t>
      </w:r>
      <w:r>
        <w:rPr>
          <w:lang w:val="en-US"/>
        </w:rPr>
        <w:t>(2), e89642. https://doi.org/10.1371/journal.pone.0101091</w:t>
      </w:r>
    </w:p>
    <w:p w14:paraId="39BF1D69" w14:textId="77777777" w:rsidR="00A23B8D" w:rsidRDefault="00000000">
      <w:pPr>
        <w:pStyle w:val="CitaviBibliographyEntry"/>
      </w:pPr>
      <w:bookmarkStart w:id="257" w:name="_CTVL0019f57a31f77e14b0d93f351fd2ac86558"/>
      <w:r>
        <w:rPr>
          <w:lang w:val="en-US"/>
        </w:rPr>
        <w:t xml:space="preserve">Neves, L., Martins, M., Correia, A. I., Castro, S. L [São Luís], Schellenberg, E. G., &amp; Lima, C. F. (2025). Does music training improve emotion recognition and cognitive abilities? Longitudinal and correlational evidence from children. </w:t>
      </w:r>
      <w:r>
        <w:rPr>
          <w:i/>
        </w:rPr>
        <w:t>Cognition</w:t>
      </w:r>
      <w:r>
        <w:t xml:space="preserve">, </w:t>
      </w:r>
      <w:r>
        <w:rPr>
          <w:i/>
        </w:rPr>
        <w:t>259</w:t>
      </w:r>
      <w:r>
        <w:t>, 106102. https://doi.org/10.1016/j.cognition.2025.106102</w:t>
      </w:r>
    </w:p>
    <w:p w14:paraId="73D823C7" w14:textId="77777777" w:rsidR="00A23B8D" w:rsidRDefault="00000000">
      <w:pPr>
        <w:pStyle w:val="CitaviBibliographyEntry"/>
      </w:pPr>
      <w:bookmarkStart w:id="258" w:name="_CTVL00179f706058fc241b1a7473af89b0d44bb"/>
      <w:r>
        <w:t xml:space="preserve">Nikjeh, D. A., Lister, J. J., &amp; Frisch, S. A. (2008). </w:t>
      </w:r>
      <w:r>
        <w:rPr>
          <w:lang w:val="en-US"/>
        </w:rPr>
        <w:t xml:space="preserve">Hearing of note: An electrophysiologic and psychoacoustic comparison of pitch discrimination between vocal and instrumental musicians. </w:t>
      </w:r>
      <w:r>
        <w:rPr>
          <w:i/>
        </w:rPr>
        <w:t>PSYCHOPHYSIOLOGY</w:t>
      </w:r>
      <w:r>
        <w:t xml:space="preserve">, </w:t>
      </w:r>
      <w:r>
        <w:rPr>
          <w:i/>
        </w:rPr>
        <w:t>45</w:t>
      </w:r>
      <w:r>
        <w:t>(6), 994–1007. https://doi.org/10.1111/j.1469-8986.2008.00689.x</w:t>
      </w:r>
    </w:p>
    <w:p w14:paraId="45E172F1" w14:textId="77777777" w:rsidR="00A23B8D" w:rsidRDefault="00000000">
      <w:pPr>
        <w:pStyle w:val="CitaviBibliographyEntry"/>
        <w:rPr>
          <w:lang w:val="en-US"/>
        </w:rPr>
      </w:pPr>
      <w:bookmarkStart w:id="259" w:name="_CTVL0019e4a83dfd5c94fd8831aa2405707b31c"/>
      <w:r>
        <w:t xml:space="preserve">Nikjeh, D. A., Lister, J. J., &amp; Frisch, S. A. (2009). </w:t>
      </w:r>
      <w:r>
        <w:rPr>
          <w:lang w:val="en-US"/>
        </w:rPr>
        <w:t xml:space="preserve">The relationship between pitch discrimination and vocal production: Comparison of vocal and instrumental musicians. </w:t>
      </w:r>
      <w:r>
        <w:rPr>
          <w:i/>
          <w:lang w:val="en-US"/>
        </w:rPr>
        <w:t>The Journal of the Acoustical Society of America</w:t>
      </w:r>
      <w:r>
        <w:rPr>
          <w:lang w:val="en-US"/>
        </w:rPr>
        <w:t xml:space="preserve">, </w:t>
      </w:r>
      <w:r>
        <w:rPr>
          <w:i/>
          <w:lang w:val="en-US"/>
        </w:rPr>
        <w:t>125</w:t>
      </w:r>
      <w:r>
        <w:rPr>
          <w:lang w:val="en-US"/>
        </w:rPr>
        <w:t>(1), 328–338. https://doi.org/10.1121/1.3021309</w:t>
      </w:r>
    </w:p>
    <w:p w14:paraId="750365E2" w14:textId="77777777" w:rsidR="00A23B8D" w:rsidRDefault="00000000">
      <w:pPr>
        <w:pStyle w:val="CitaviBibliographyEntry"/>
      </w:pPr>
      <w:bookmarkStart w:id="260" w:name="_CTVL0013c5820e227e9455798dbb955a2f6e5d4"/>
      <w:r>
        <w:t xml:space="preserve">Nussbaum, C., Schirmer, A., &amp; Schweinberger, S. R. (2024). </w:t>
      </w:r>
      <w:r>
        <w:rPr>
          <w:lang w:val="en-US"/>
        </w:rPr>
        <w:t xml:space="preserve">Musicality - Tuned to the melody of vocal emotions. </w:t>
      </w:r>
      <w:r>
        <w:rPr>
          <w:i/>
        </w:rPr>
        <w:t>Br J Psychol</w:t>
      </w:r>
      <w:r>
        <w:t xml:space="preserve">, </w:t>
      </w:r>
      <w:r>
        <w:rPr>
          <w:i/>
        </w:rPr>
        <w:t>115</w:t>
      </w:r>
      <w:r>
        <w:t>(2), 206–225. https://doi.org/10.1111/bjop.12684</w:t>
      </w:r>
    </w:p>
    <w:p w14:paraId="1E68833E" w14:textId="77777777" w:rsidR="00A23B8D" w:rsidRDefault="00000000">
      <w:pPr>
        <w:pStyle w:val="CitaviBibliographyEntry"/>
      </w:pPr>
      <w:bookmarkStart w:id="261" w:name="_CTVL0017bf8958faf7245c581ddb3e408ef8945"/>
      <w:r>
        <w:t xml:space="preserve">Nussbaum, C., &amp; Schweinberger, S. R. (2021). </w:t>
      </w:r>
      <w:r>
        <w:rPr>
          <w:lang w:val="en-US"/>
        </w:rPr>
        <w:t xml:space="preserve">Links Between Musicality and Vocal Emotion Perception. </w:t>
      </w:r>
      <w:r>
        <w:rPr>
          <w:i/>
        </w:rPr>
        <w:t>Emotion Review</w:t>
      </w:r>
      <w:r>
        <w:t xml:space="preserve">, </w:t>
      </w:r>
      <w:r>
        <w:rPr>
          <w:i/>
        </w:rPr>
        <w:t>13</w:t>
      </w:r>
      <w:r>
        <w:t>(3), 211–224. https://doi.org/10.1177/17540739211022803</w:t>
      </w:r>
    </w:p>
    <w:p w14:paraId="2A7FA9FB" w14:textId="77777777" w:rsidR="00A23B8D" w:rsidRDefault="00000000">
      <w:pPr>
        <w:pStyle w:val="CitaviBibliographyEntry"/>
        <w:rPr>
          <w:lang w:val="en-US"/>
        </w:rPr>
      </w:pPr>
      <w:bookmarkStart w:id="262" w:name="_CTVL001ec59de764e624747bbd9677f10a55753"/>
      <w:r>
        <w:t xml:space="preserve">Papadaki, E., Koustakas, T., Werner, A., Lindenberger, U., Kühn, S., &amp; Wenger, E. (2023). </w:t>
      </w:r>
      <w:r>
        <w:rPr>
          <w:lang w:val="en-US"/>
        </w:rPr>
        <w:t xml:space="preserve">Resting-state functional connectivity in an auditory network differs between aspiring professional and amateur musicians and correlates with performance. </w:t>
      </w:r>
      <w:r>
        <w:rPr>
          <w:i/>
          <w:lang w:val="en-US"/>
        </w:rPr>
        <w:t>Brain Structure &amp; Function</w:t>
      </w:r>
      <w:r>
        <w:rPr>
          <w:lang w:val="en-US"/>
        </w:rPr>
        <w:t xml:space="preserve">, </w:t>
      </w:r>
      <w:r>
        <w:rPr>
          <w:i/>
          <w:lang w:val="en-US"/>
        </w:rPr>
        <w:t>228</w:t>
      </w:r>
      <w:r>
        <w:rPr>
          <w:lang w:val="en-US"/>
        </w:rPr>
        <w:t>(9), 2147–2163. https://doi.org/10.1007/s00429-023-02711-1</w:t>
      </w:r>
    </w:p>
    <w:p w14:paraId="7EA8CE75" w14:textId="77777777" w:rsidR="00A23B8D" w:rsidRDefault="00000000">
      <w:pPr>
        <w:pStyle w:val="CitaviBibliographyEntry"/>
        <w:rPr>
          <w:lang w:val="en-US"/>
        </w:rPr>
      </w:pPr>
      <w:bookmarkStart w:id="263" w:name="_CTVL0015454479518414fefb65527de7a257b0f"/>
      <w:r>
        <w:rPr>
          <w:lang w:val="en-US"/>
        </w:rPr>
        <w:t xml:space="preserve">Rakei, A., &amp; Bhattacharya, J. (2024). Professional status matters: Differences in flow proneness between professional and amateur contemporary musicians. </w:t>
      </w:r>
      <w:r>
        <w:rPr>
          <w:i/>
          <w:lang w:val="en-US"/>
        </w:rPr>
        <w:t xml:space="preserve">Psychology of Aesthetics, Creativity, and the Arts. </w:t>
      </w:r>
      <w:r>
        <w:rPr>
          <w:lang w:val="en-US"/>
        </w:rPr>
        <w:t>Advance online publication. https://doi.org/10.1037/aca0000674</w:t>
      </w:r>
    </w:p>
    <w:p w14:paraId="2D055B43" w14:textId="77777777" w:rsidR="00A23B8D" w:rsidRDefault="00000000">
      <w:pPr>
        <w:pStyle w:val="CitaviBibliographyEntry"/>
        <w:rPr>
          <w:lang w:val="en-US"/>
        </w:rPr>
      </w:pPr>
      <w:bookmarkStart w:id="264" w:name="_CTVL0010d2a8957b1ab46cf8a5adbc2ddd07b55"/>
      <w:r>
        <w:rPr>
          <w:lang w:val="en-US"/>
        </w:rPr>
        <w:t xml:space="preserve">Rammstedt, B., Danner, D., Soto, C. J., &amp; John, O. P. (2018). Validation of the short and extra-short forms of the Big Five Inventory-2 (BFI-2) and their German adaptations. </w:t>
      </w:r>
      <w:r>
        <w:rPr>
          <w:i/>
          <w:lang w:val="en-US"/>
        </w:rPr>
        <w:t xml:space="preserve">European Journal of Psychological Assessment. </w:t>
      </w:r>
      <w:r>
        <w:rPr>
          <w:lang w:val="en-US"/>
        </w:rPr>
        <w:t>Advance online publication. https://doi.org/10.1027/1015-5759/a000481</w:t>
      </w:r>
    </w:p>
    <w:p w14:paraId="418ADD73" w14:textId="77777777" w:rsidR="00A23B8D" w:rsidRDefault="00000000">
      <w:pPr>
        <w:pStyle w:val="CitaviBibliographyEntry"/>
        <w:rPr>
          <w:lang w:val="en-US"/>
        </w:rPr>
      </w:pPr>
      <w:bookmarkStart w:id="265" w:name="_CTVL0019b0f17b04a004a05b31ec12775b60ea2"/>
      <w:r>
        <w:rPr>
          <w:lang w:val="en-US"/>
        </w:rPr>
        <w:t xml:space="preserve">Rosenfeld, J. P., &amp; Olson, J. M. (2021). Bayesian Data Analysis: A Fresh Approach to Power Issues and Null Hypothesis Interpretation. </w:t>
      </w:r>
      <w:r>
        <w:rPr>
          <w:i/>
          <w:lang w:val="en-US"/>
        </w:rPr>
        <w:t>Applied Psychophysiology and Biofeedback</w:t>
      </w:r>
      <w:r>
        <w:rPr>
          <w:lang w:val="en-US"/>
        </w:rPr>
        <w:t xml:space="preserve">, </w:t>
      </w:r>
      <w:r>
        <w:rPr>
          <w:i/>
          <w:lang w:val="en-US"/>
        </w:rPr>
        <w:t>46</w:t>
      </w:r>
      <w:r>
        <w:rPr>
          <w:lang w:val="en-US"/>
        </w:rPr>
        <w:t>(2), 135–140. https://doi.org/10.1007/s10484-020-09502-y</w:t>
      </w:r>
    </w:p>
    <w:p w14:paraId="075E62E4" w14:textId="77777777" w:rsidR="00A23B8D" w:rsidRDefault="00000000">
      <w:pPr>
        <w:pStyle w:val="CitaviBibliographyEntry"/>
      </w:pPr>
      <w:bookmarkStart w:id="266" w:name="_CTVL0014ffb5cc2effc4908bc5c98a96c9e0f77"/>
      <w:r>
        <w:rPr>
          <w:lang w:val="en-US"/>
        </w:rPr>
        <w:t xml:space="preserve">Schellenberg, E. G., &amp; Lima, C. F. (2024). Music Training and Nonmusical Abilities. </w:t>
      </w:r>
      <w:r>
        <w:rPr>
          <w:i/>
        </w:rPr>
        <w:t>Annu Rev Psychol</w:t>
      </w:r>
      <w:r>
        <w:t xml:space="preserve">, </w:t>
      </w:r>
      <w:r>
        <w:rPr>
          <w:i/>
        </w:rPr>
        <w:t>75</w:t>
      </w:r>
      <w:r>
        <w:t>, 87–128. https://doi.org/10.1146/annurev-psych-032323-051354</w:t>
      </w:r>
    </w:p>
    <w:p w14:paraId="4B047DB3" w14:textId="77777777" w:rsidR="00A23B8D" w:rsidRDefault="00000000">
      <w:pPr>
        <w:pStyle w:val="CitaviBibliographyEntry"/>
        <w:rPr>
          <w:lang w:val="en-US"/>
        </w:rPr>
      </w:pPr>
      <w:bookmarkStart w:id="267" w:name="_CTVL001ce109e2d81ca4b84b8e0e97cfa162bf0"/>
      <w:r>
        <w:t xml:space="preserve">Scherer, K. R. (2018). </w:t>
      </w:r>
      <w:r>
        <w:rPr>
          <w:lang w:val="en-US"/>
        </w:rPr>
        <w:t xml:space="preserve">Acoustic Patterning of Emotion Vocalizations. In S. Frühholz, P. Belin, &amp; K. R. Scherer (Eds.), </w:t>
      </w:r>
      <w:r>
        <w:rPr>
          <w:i/>
          <w:lang w:val="en-US"/>
        </w:rPr>
        <w:t xml:space="preserve">The Oxford Handbook of Voice Perception </w:t>
      </w:r>
      <w:r>
        <w:rPr>
          <w:lang w:val="en-US"/>
        </w:rPr>
        <w:t>(pp. 60–92). Oxford University Press. https://doi.org/10.1093/oxfordhb/9780198743187.013.4</w:t>
      </w:r>
    </w:p>
    <w:p w14:paraId="065710B3" w14:textId="77777777" w:rsidR="00A23B8D" w:rsidRDefault="00000000">
      <w:pPr>
        <w:pStyle w:val="CitaviBibliographyEntry"/>
        <w:rPr>
          <w:lang w:val="en-US"/>
        </w:rPr>
      </w:pPr>
      <w:bookmarkStart w:id="268" w:name="_CTVL0015f660001c08f4f138e3e65733edf1a4d"/>
      <w:r>
        <w:rPr>
          <w:lang w:val="en-US"/>
        </w:rPr>
        <w:t xml:space="preserve">Schirmer, A., Croy, I., Liebal, K., &amp; Schweinberger, S. R. (2025). Non-verbal effecting - animal research sheds light on human emotion communication. </w:t>
      </w:r>
      <w:r>
        <w:rPr>
          <w:i/>
          <w:lang w:val="en-US"/>
        </w:rPr>
        <w:t>Biological Reviews of the Cambridge Philosophical Society</w:t>
      </w:r>
      <w:r>
        <w:rPr>
          <w:lang w:val="en-US"/>
        </w:rPr>
        <w:t xml:space="preserve">, </w:t>
      </w:r>
      <w:r>
        <w:rPr>
          <w:i/>
          <w:lang w:val="en-US"/>
        </w:rPr>
        <w:t>100</w:t>
      </w:r>
      <w:r>
        <w:rPr>
          <w:lang w:val="en-US"/>
        </w:rPr>
        <w:t>(1), 245–257. https://doi.org/10.1111/brv.13140</w:t>
      </w:r>
    </w:p>
    <w:p w14:paraId="5528603E" w14:textId="77777777" w:rsidR="00A23B8D" w:rsidRDefault="00000000">
      <w:pPr>
        <w:pStyle w:val="CitaviBibliographyEntry"/>
        <w:rPr>
          <w:lang w:val="en-US"/>
        </w:rPr>
      </w:pPr>
      <w:bookmarkStart w:id="269" w:name="_CTVL0015cf3784bb9f743708bbc9ef8c7b1b4d5"/>
      <w:r>
        <w:rPr>
          <w:lang w:val="en-US"/>
        </w:rPr>
        <w:t xml:space="preserve">Stoet, G. (2010). PsyToolkit: A software package for programming psychological experiments using Linux. </w:t>
      </w:r>
      <w:r>
        <w:rPr>
          <w:i/>
          <w:lang w:val="en-US"/>
        </w:rPr>
        <w:t>Behavior Research Methods</w:t>
      </w:r>
      <w:r>
        <w:rPr>
          <w:lang w:val="en-US"/>
        </w:rPr>
        <w:t xml:space="preserve">, </w:t>
      </w:r>
      <w:r>
        <w:rPr>
          <w:i/>
          <w:lang w:val="en-US"/>
        </w:rPr>
        <w:t>42</w:t>
      </w:r>
      <w:r>
        <w:rPr>
          <w:lang w:val="en-US"/>
        </w:rPr>
        <w:t>(4), 1096–1104. https://doi.org/10.3758/BRM.42.4.1096</w:t>
      </w:r>
    </w:p>
    <w:p w14:paraId="090113BA" w14:textId="77777777" w:rsidR="00A23B8D" w:rsidRDefault="00000000">
      <w:pPr>
        <w:pStyle w:val="CitaviBibliographyEntry"/>
        <w:rPr>
          <w:lang w:val="en-US"/>
        </w:rPr>
      </w:pPr>
      <w:bookmarkStart w:id="270" w:name="_CTVL001c609e6176adb456eb3e94b3e8f80b6a7"/>
      <w:r>
        <w:rPr>
          <w:lang w:val="en-US"/>
        </w:rPr>
        <w:t xml:space="preserve">Stoet, G. (2017). PsyToolkit: A novel web-based method for running online questionnaires and reaction-time experiments. </w:t>
      </w:r>
      <w:r>
        <w:rPr>
          <w:i/>
          <w:lang w:val="en-US"/>
        </w:rPr>
        <w:t>Teaching of Psychology</w:t>
      </w:r>
      <w:r>
        <w:rPr>
          <w:lang w:val="en-US"/>
        </w:rPr>
        <w:t xml:space="preserve">, </w:t>
      </w:r>
      <w:r>
        <w:rPr>
          <w:i/>
          <w:lang w:val="en-US"/>
        </w:rPr>
        <w:t>44</w:t>
      </w:r>
      <w:r>
        <w:rPr>
          <w:lang w:val="en-US"/>
        </w:rPr>
        <w:t>(1), 24–31. https://doi.org/10.1177/0098628316677643</w:t>
      </w:r>
    </w:p>
    <w:p w14:paraId="095E7AF3" w14:textId="77777777" w:rsidR="00A23B8D" w:rsidRDefault="00000000">
      <w:pPr>
        <w:pStyle w:val="CitaviBibliographyEntry"/>
        <w:rPr>
          <w:lang w:val="en-US"/>
        </w:rPr>
      </w:pPr>
      <w:bookmarkStart w:id="271" w:name="_CTVL00183eb9b6a8c80449d887b07689122d925"/>
      <w:r>
        <w:rPr>
          <w:lang w:val="en-US"/>
        </w:rPr>
        <w:t xml:space="preserve">Thompson, W. F., Schellenberg, E. G., &amp; Husain, G. (2004). Decoding speech prosody: do music lessons help? </w:t>
      </w:r>
      <w:r>
        <w:rPr>
          <w:i/>
          <w:lang w:val="en-US"/>
        </w:rPr>
        <w:t>Emotion</w:t>
      </w:r>
      <w:r>
        <w:rPr>
          <w:lang w:val="en-US"/>
        </w:rPr>
        <w:t xml:space="preserve">, </w:t>
      </w:r>
      <w:r>
        <w:rPr>
          <w:i/>
          <w:lang w:val="en-US"/>
        </w:rPr>
        <w:t>4</w:t>
      </w:r>
      <w:r>
        <w:rPr>
          <w:lang w:val="en-US"/>
        </w:rPr>
        <w:t>(1), 46–64. https://doi.org/10.1037/1528-3542.4.1.46</w:t>
      </w:r>
    </w:p>
    <w:p w14:paraId="089F6E7C" w14:textId="77777777" w:rsidR="00A23B8D" w:rsidRDefault="00000000">
      <w:pPr>
        <w:pStyle w:val="CitaviBibliographyEntry"/>
        <w:rPr>
          <w:lang w:val="en-US"/>
        </w:rPr>
      </w:pPr>
      <w:bookmarkStart w:id="272" w:name="_CTVL001c56ed3926b3045f8929becdd2342b9c3"/>
      <w:r>
        <w:rPr>
          <w:lang w:val="en-US"/>
        </w:rPr>
        <w:t xml:space="preserve">Watson, D., Clark, L. A., &amp; Tellegen, A. (1988). Development and validation of brief measures of positive and negative affect: The PANAS scales. </w:t>
      </w:r>
      <w:r>
        <w:rPr>
          <w:i/>
          <w:lang w:val="en-US"/>
        </w:rPr>
        <w:t>Journal of Personality and Social Psychology</w:t>
      </w:r>
      <w:r>
        <w:rPr>
          <w:lang w:val="en-US"/>
        </w:rPr>
        <w:t xml:space="preserve">, </w:t>
      </w:r>
      <w:r>
        <w:rPr>
          <w:i/>
          <w:lang w:val="en-US"/>
        </w:rPr>
        <w:t>54</w:t>
      </w:r>
      <w:r>
        <w:rPr>
          <w:lang w:val="en-US"/>
        </w:rPr>
        <w:t>(6), 1063–1070. https://doi.org/10.1037/0022-3514.54.6.1063</w:t>
      </w:r>
    </w:p>
    <w:p w14:paraId="675E32FB" w14:textId="77777777" w:rsidR="00A23B8D" w:rsidRDefault="00000000">
      <w:pPr>
        <w:pStyle w:val="CitaviBibliographyEntry"/>
        <w:rPr>
          <w:lang w:val="en-US"/>
        </w:rPr>
      </w:pPr>
      <w:bookmarkStart w:id="273" w:name="_CTVL001908cdee26e294848994556f8cfcdb856"/>
      <w:r>
        <w:rPr>
          <w:lang w:val="en-US"/>
        </w:rPr>
        <w:t xml:space="preserve">Zentner, M., &amp; Strauss, H. (2017). Assessing musical ability quickly and objectively: development and validation of the Short‐PROMS and the Mini‐PROMS. </w:t>
      </w:r>
      <w:r>
        <w:rPr>
          <w:i/>
          <w:lang w:val="en-US"/>
        </w:rPr>
        <w:t>Annals of the New York Academy of Sciences</w:t>
      </w:r>
      <w:r>
        <w:rPr>
          <w:lang w:val="en-US"/>
        </w:rPr>
        <w:t xml:space="preserve">, </w:t>
      </w:r>
      <w:r>
        <w:rPr>
          <w:i/>
          <w:lang w:val="en-US"/>
        </w:rPr>
        <w:t>1400</w:t>
      </w:r>
      <w:r>
        <w:rPr>
          <w:lang w:val="en-US"/>
        </w:rPr>
        <w:t>(1), 33–45. https://doi.org/10.1111/nyas.13410</w:t>
      </w:r>
      <w:r>
        <w:fldChar w:fldCharType="end"/>
      </w:r>
      <w:sdt>
        <w:sdtPr>
          <w:id w:val="-688293590"/>
          <w:placeholder>
            <w:docPart w:val="0CE1231F70FB447EB26DE08EFC89AE6C"/>
          </w:placeholder>
        </w:sdtPr>
        <w:sdtContent/>
      </w:sdt>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sectPr w:rsidR="00A23B8D">
      <w:headerReference w:type="default" r:id="rId16"/>
      <w:footerReference w:type="default" r:id="rId17"/>
      <w:headerReference w:type="first" r:id="rId18"/>
      <w:pgSz w:w="11906" w:h="16838"/>
      <w:pgMar w:top="1417" w:right="1417" w:bottom="1134" w:left="1417" w:header="708" w:footer="708" w:gutter="0"/>
      <w:cols w:space="720"/>
      <w:formProt w:val="0"/>
      <w:titlePg/>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nett Schirmer" w:date="2025-04-07T10:26:00Z" w:initials="AS">
    <w:p w14:paraId="1A1EDB7E" w14:textId="77777777" w:rsidR="00A23B8D" w:rsidRPr="004D13B1" w:rsidRDefault="00000000">
      <w:pPr>
        <w:rPr>
          <w:lang w:val="en-US"/>
        </w:rPr>
      </w:pPr>
      <w:r>
        <w:rPr>
          <w:rFonts w:ascii="Calibri" w:eastAsia="Calibri" w:hAnsi="Calibri"/>
          <w:sz w:val="20"/>
          <w:lang w:val="en-US"/>
        </w:rPr>
        <w:t>Better to focus on your question about emotion recognition being innate vs learned… By itself this title will be meaningless to most readers.</w:t>
      </w:r>
    </w:p>
  </w:comment>
  <w:comment w:id="4" w:author="christine.nussbaum" w:date="2025-03-21T18:01:00Z" w:initials="c">
    <w:p w14:paraId="2CD739C1" w14:textId="77777777" w:rsidR="00A23B8D" w:rsidRDefault="00000000">
      <w:r w:rsidRPr="004D13B1">
        <w:rPr>
          <w:rFonts w:ascii="Liberation Serif" w:eastAsia="DejaVu Sans" w:hAnsi="Liberation Serif" w:cs="DejaVu Sans"/>
          <w:sz w:val="24"/>
          <w:szCs w:val="24"/>
          <w:lang w:bidi="en-US"/>
        </w:rPr>
        <w:t xml:space="preserve">@Stefan: </w:t>
      </w:r>
      <w:r w:rsidRPr="004D13B1">
        <w:rPr>
          <w:rFonts w:ascii="Liberation Serif" w:eastAsia="DejaVu Sans" w:hAnsi="Liberation Serif" w:cs="DejaVu Sans"/>
          <w:sz w:val="24"/>
          <w:szCs w:val="24"/>
          <w:lang w:bidi="en-US"/>
        </w:rPr>
        <w:t>VoCS als affiliation führen?</w:t>
      </w:r>
    </w:p>
  </w:comment>
  <w:comment w:id="5" w:author="christine.nussbaum" w:date="2025-04-04T17:36:00Z" w:initials="c">
    <w:p w14:paraId="57CF77CE" w14:textId="77777777" w:rsidR="00A23B8D" w:rsidRDefault="00000000">
      <w:r w:rsidRPr="004D13B1">
        <w:rPr>
          <w:rFonts w:ascii="Liberation Serif" w:eastAsia="DejaVu Sans" w:hAnsi="Liberation Serif" w:cs="DejaVu Sans"/>
          <w:sz w:val="24"/>
          <w:szCs w:val="24"/>
          <w:lang w:bidi="en-US"/>
        </w:rPr>
        <w:t>(meine Tendenz geht eher zu nein…)</w:t>
      </w:r>
    </w:p>
  </w:comment>
  <w:comment w:id="6" w:author="Stefan Schweinberger" w:date="2025-04-11T16:17:00Z" w:initials="SRS">
    <w:p w14:paraId="3A35CA25" w14:textId="77777777" w:rsidR="004D13B1" w:rsidRDefault="004D13B1">
      <w:pPr>
        <w:pStyle w:val="Kommentartext"/>
      </w:pPr>
      <w:r>
        <w:rPr>
          <w:rStyle w:val="Kommentarzeichen"/>
        </w:rPr>
        <w:annotationRef/>
      </w:r>
      <w:r>
        <w:t xml:space="preserve">I </w:t>
      </w:r>
      <w:r>
        <w:t>agree</w:t>
      </w:r>
    </w:p>
    <w:p w14:paraId="4E41821F" w14:textId="1C0234F4" w:rsidR="004D13B1" w:rsidRDefault="004D13B1">
      <w:pPr>
        <w:pStyle w:val="Kommentartext"/>
      </w:pPr>
    </w:p>
  </w:comment>
  <w:comment w:id="8" w:author="christine.nussbaum" w:date="2025-04-04T19:26:00Z" w:initials="c">
    <w:p w14:paraId="4D33F9BE" w14:textId="77777777" w:rsidR="00A23B8D" w:rsidRPr="004D13B1" w:rsidRDefault="00000000">
      <w:pPr>
        <w:rPr>
          <w:lang w:val="en-US"/>
        </w:rPr>
      </w:pPr>
      <w:r>
        <w:rPr>
          <w:rFonts w:ascii="Liberation Serif" w:eastAsia="DejaVu Sans" w:hAnsi="Liberation Serif" w:cs="DejaVu Sans"/>
          <w:sz w:val="24"/>
          <w:szCs w:val="24"/>
          <w:lang w:val="en-US" w:bidi="en-US"/>
        </w:rPr>
        <w:t>Fliegt später raus</w:t>
      </w:r>
    </w:p>
  </w:comment>
  <w:comment w:id="12" w:author="Annett Schirmer" w:date="2025-04-07T10:56:00Z" w:initials="AS">
    <w:p w14:paraId="5E00DB0B" w14:textId="77777777" w:rsidR="00A23B8D" w:rsidRPr="004D13B1" w:rsidRDefault="00000000">
      <w:pPr>
        <w:rPr>
          <w:lang w:val="en-US"/>
        </w:rPr>
      </w:pPr>
      <w:r>
        <w:rPr>
          <w:rFonts w:ascii="Calibri" w:eastAsia="Calibri" w:hAnsi="Calibri"/>
          <w:sz w:val="20"/>
          <w:lang w:val="en-US"/>
        </w:rPr>
        <w:t xml:space="preserve">This is a poor word choice here… Better genetic or biological or biologically prepared… </w:t>
      </w:r>
    </w:p>
  </w:comment>
  <w:comment w:id="11" w:author="Annett Schirmer" w:date="2025-04-07T10:25:00Z" w:initials="AS">
    <w:p w14:paraId="61E019D9" w14:textId="77777777" w:rsidR="00A23B8D" w:rsidRPr="004D13B1" w:rsidRDefault="00000000">
      <w:pPr>
        <w:rPr>
          <w:lang w:val="en-US"/>
        </w:rPr>
      </w:pPr>
      <w:r>
        <w:rPr>
          <w:rFonts w:ascii="Calibri" w:eastAsia="Calibri" w:hAnsi="Calibri"/>
          <w:sz w:val="20"/>
          <w:lang w:val="en-US"/>
        </w:rPr>
        <w:t>Better to start with your question: is emotion recognition learned?</w:t>
      </w:r>
    </w:p>
    <w:p w14:paraId="6D4C8667" w14:textId="77777777" w:rsidR="00A23B8D" w:rsidRPr="004D13B1" w:rsidRDefault="00A23B8D">
      <w:pPr>
        <w:rPr>
          <w:lang w:val="en-US"/>
        </w:rPr>
      </w:pPr>
    </w:p>
    <w:p w14:paraId="2BCCFED4" w14:textId="77777777" w:rsidR="00A23B8D" w:rsidRPr="004D13B1" w:rsidRDefault="00000000">
      <w:pPr>
        <w:rPr>
          <w:lang w:val="en-US"/>
        </w:rPr>
      </w:pPr>
      <w:r>
        <w:rPr>
          <w:rFonts w:ascii="Calibri" w:eastAsia="Calibri" w:hAnsi="Calibri"/>
          <w:sz w:val="20"/>
          <w:lang w:val="en-US"/>
        </w:rPr>
        <w:t>I find the musician vs amateur contrast a bit more relevant than the singer vs instrumentalist contrast and so would start with that.</w:t>
      </w:r>
    </w:p>
  </w:comment>
  <w:comment w:id="13" w:author="Stefan Schweinberger" w:date="2025-04-11T16:19:00Z" w:initials="SRS">
    <w:p w14:paraId="41B01219" w14:textId="2FFF1220" w:rsidR="004D13B1" w:rsidRPr="004D13B1" w:rsidRDefault="004D13B1">
      <w:pPr>
        <w:pStyle w:val="Kommentartext"/>
        <w:rPr>
          <w:lang w:val="en-US"/>
        </w:rPr>
      </w:pPr>
      <w:r>
        <w:rPr>
          <w:rStyle w:val="Kommentarzeichen"/>
        </w:rPr>
        <w:annotationRef/>
      </w:r>
      <w:r w:rsidRPr="004D13B1">
        <w:rPr>
          <w:lang w:val="en-US"/>
        </w:rPr>
        <w:t xml:space="preserve">I agree that </w:t>
      </w:r>
      <w:r>
        <w:rPr>
          <w:lang w:val="en-US"/>
        </w:rPr>
        <w:t>some theoretical motivation for these contrasts might be good here. Doesn´t need to focus on nature-nurture… could also focus on singer vs. instrumentalist – which might be linked to the question as to how emotion perception benefits from motor simulation of what is perceived (i.e. focus on evidence for strong expression-perception links, with the implication that VER should be better in singers accordingly…</w:t>
      </w:r>
    </w:p>
  </w:comment>
  <w:comment w:id="14" w:author="christine.nussbaum" w:date="2025-04-04T17:52:00Z" w:initials="c">
    <w:p w14:paraId="7258C395" w14:textId="77777777" w:rsidR="00A23B8D" w:rsidRPr="004D13B1" w:rsidRDefault="00000000">
      <w:pPr>
        <w:rPr>
          <w:lang w:val="en-US"/>
        </w:rPr>
      </w:pPr>
      <w:r>
        <w:rPr>
          <w:rFonts w:ascii="Liberation Serif" w:eastAsia="DejaVu Sans" w:hAnsi="Liberation Serif" w:cs="DejaVu Sans"/>
          <w:sz w:val="24"/>
          <w:szCs w:val="24"/>
          <w:lang w:val="en-US" w:bidi="en-US"/>
        </w:rPr>
        <w:t>alternativ „pre-existing“</w:t>
      </w:r>
    </w:p>
  </w:comment>
  <w:comment w:id="18" w:author="Annett Schirmer" w:date="2025-04-07T10:31:00Z" w:initials="AS">
    <w:p w14:paraId="525430A6" w14:textId="77777777" w:rsidR="00A23B8D" w:rsidRPr="004D13B1" w:rsidRDefault="00000000">
      <w:pPr>
        <w:rPr>
          <w:lang w:val="en-US"/>
        </w:rPr>
      </w:pPr>
      <w:r>
        <w:rPr>
          <w:rFonts w:ascii="Calibri" w:eastAsia="Calibri" w:hAnsi="Calibri"/>
          <w:sz w:val="20"/>
          <w:lang w:val="en-US"/>
        </w:rPr>
        <w:t xml:space="preserve">I would make it clear here already that this evidence is inconclusive – otherwise the point of your study is mute… </w:t>
      </w:r>
    </w:p>
  </w:comment>
  <w:comment w:id="19" w:author="Annett Schirmer" w:date="2025-04-07T10:29:00Z" w:initials="AS">
    <w:p w14:paraId="02DB4486" w14:textId="77777777" w:rsidR="00A23B8D" w:rsidRPr="004D13B1" w:rsidRDefault="00000000">
      <w:pPr>
        <w:rPr>
          <w:lang w:val="en-US"/>
        </w:rPr>
      </w:pPr>
      <w:r w:rsidRPr="004D13B1">
        <w:rPr>
          <w:rFonts w:ascii="Calibri" w:eastAsia="Calibri" w:hAnsi="Calibri"/>
          <w:sz w:val="20"/>
          <w:lang w:val="en-US"/>
        </w:rPr>
        <w:t>How do we know that these are not learned? If you cite this as evidence, that should be spelled out.</w:t>
      </w:r>
    </w:p>
  </w:comment>
  <w:comment w:id="28" w:author="Annett Schirmer" w:date="2025-04-07T10:31:00Z" w:initials="AS">
    <w:p w14:paraId="30E07197" w14:textId="77777777" w:rsidR="00A23B8D" w:rsidRPr="004D13B1" w:rsidRDefault="00000000">
      <w:pPr>
        <w:rPr>
          <w:lang w:val="en-US"/>
        </w:rPr>
      </w:pPr>
      <w:r>
        <w:rPr>
          <w:rFonts w:ascii="Calibri" w:eastAsia="Calibri" w:hAnsi="Calibri"/>
          <w:sz w:val="20"/>
          <w:lang w:val="en-US"/>
        </w:rPr>
        <w:t>I would start with this and then follow with the weaker evidence and – as per above – clearly spell out what the short comings are...</w:t>
      </w:r>
    </w:p>
  </w:comment>
  <w:comment w:id="32" w:author="Annett Schirmer" w:date="2025-04-07T10:43:00Z" w:initials="AS">
    <w:p w14:paraId="2D728E71" w14:textId="77777777" w:rsidR="00A23B8D" w:rsidRPr="004D13B1" w:rsidRDefault="00000000">
      <w:pPr>
        <w:rPr>
          <w:lang w:val="en-US"/>
        </w:rPr>
      </w:pPr>
      <w:r>
        <w:rPr>
          <w:rFonts w:ascii="Calibri" w:eastAsia="Calibri" w:hAnsi="Calibri"/>
          <w:sz w:val="20"/>
          <w:lang w:val="en-US"/>
        </w:rPr>
        <w:t xml:space="preserve">This is a bit of a strange way of putting this…. One can conduct an exploratory correlation analysis or find a positive relationship in an exploratory statistical analysis… </w:t>
      </w:r>
    </w:p>
  </w:comment>
  <w:comment w:id="33" w:author="Annett Schirmer" w:date="2025-04-07T10:33:00Z" w:initials="AS">
    <w:p w14:paraId="1ECF54B4" w14:textId="77777777" w:rsidR="00A23B8D" w:rsidRPr="004D13B1" w:rsidRDefault="00000000">
      <w:pPr>
        <w:rPr>
          <w:lang w:val="en-US"/>
        </w:rPr>
      </w:pPr>
      <w:r>
        <w:rPr>
          <w:rFonts w:ascii="Calibri" w:eastAsia="Calibri" w:hAnsi="Calibri"/>
          <w:sz w:val="20"/>
          <w:lang w:val="en-US"/>
        </w:rPr>
        <w:t>Here it remains unclear whether this speaks for inborn or learned mechanisms… Also how is this related, how does it usefully extend the evidence you mentioned in the preceding paragraph?</w:t>
      </w:r>
    </w:p>
  </w:comment>
  <w:comment w:id="31" w:author="Stefan Schweinberger" w:date="2025-04-11T16:32:00Z" w:initials="SRS">
    <w:p w14:paraId="017F3F3D" w14:textId="08556F05" w:rsidR="00966158" w:rsidRPr="00966158" w:rsidRDefault="00966158">
      <w:pPr>
        <w:pStyle w:val="Kommentartext"/>
        <w:rPr>
          <w:lang w:val="en-US"/>
        </w:rPr>
      </w:pPr>
      <w:r>
        <w:rPr>
          <w:rStyle w:val="Kommentarzeichen"/>
        </w:rPr>
        <w:annotationRef/>
      </w:r>
      <w:r w:rsidRPr="00966158">
        <w:rPr>
          <w:lang w:val="en-US"/>
        </w:rPr>
        <w:t>In my opinion you could delete these two sentences (to</w:t>
      </w:r>
      <w:r>
        <w:rPr>
          <w:lang w:val="en-US"/>
        </w:rPr>
        <w:t xml:space="preserve"> </w:t>
      </w:r>
      <w:r w:rsidRPr="00966158">
        <w:rPr>
          <w:lang w:val="en-US"/>
        </w:rPr>
        <w:t>be fully under</w:t>
      </w:r>
      <w:r>
        <w:rPr>
          <w:lang w:val="en-US"/>
        </w:rPr>
        <w:t>standable, they´d need to be more specific, and I´m not sure we want to expand this greatly at this point.</w:t>
      </w:r>
    </w:p>
  </w:comment>
  <w:comment w:id="39" w:author="Annett Schirmer" w:date="2025-04-07T10:40:00Z" w:initials="AS">
    <w:p w14:paraId="12F13417" w14:textId="77777777" w:rsidR="00A23B8D" w:rsidRPr="004D13B1" w:rsidRDefault="00000000">
      <w:pPr>
        <w:rPr>
          <w:lang w:val="en-US"/>
        </w:rPr>
      </w:pPr>
      <w:r>
        <w:rPr>
          <w:rFonts w:ascii="Calibri" w:eastAsia="Calibri" w:hAnsi="Calibri"/>
          <w:sz w:val="20"/>
          <w:lang w:val="en-US"/>
        </w:rPr>
        <w:t>Why is this a limitation? How would it affect the results? It would be good to add a paragraph summarizing the issues with the literature and explaining why a closer look at musicians is needed to answer the genes vs learning question.</w:t>
      </w:r>
    </w:p>
  </w:comment>
  <w:comment w:id="40" w:author="christine.nussbaum" w:date="2025-04-04T17:53:00Z" w:initials="c">
    <w:p w14:paraId="4A6820C2" w14:textId="77777777" w:rsidR="00A23B8D" w:rsidRDefault="00000000">
      <w:r w:rsidRPr="004D13B1">
        <w:rPr>
          <w:rFonts w:ascii="Liberation Serif" w:eastAsia="DejaVu Sans" w:hAnsi="Liberation Serif" w:cs="DejaVu Sans"/>
          <w:sz w:val="24"/>
          <w:szCs w:val="24"/>
          <w:lang w:bidi="en-US"/>
        </w:rPr>
        <w:t xml:space="preserve">Braucht das </w:t>
      </w:r>
      <w:r w:rsidRPr="004D13B1">
        <w:rPr>
          <w:rFonts w:ascii="Liberation Serif" w:eastAsia="DejaVu Sans" w:hAnsi="Liberation Serif" w:cs="DejaVu Sans"/>
          <w:sz w:val="24"/>
          <w:szCs w:val="24"/>
          <w:lang w:bidi="en-US"/>
        </w:rPr>
        <w:t>ne Quelle oder können wir das als Allgemeinwissen voraussetzen?</w:t>
      </w:r>
    </w:p>
  </w:comment>
  <w:comment w:id="49" w:author="Stefan Schweinberger" w:date="2025-04-11T16:43:00Z" w:initials="SRS">
    <w:p w14:paraId="3CEABDAF" w14:textId="41168A84" w:rsidR="004857EF" w:rsidRPr="004857EF" w:rsidRDefault="004857EF">
      <w:pPr>
        <w:pStyle w:val="Kommentartext"/>
        <w:rPr>
          <w:lang w:val="en-US"/>
        </w:rPr>
      </w:pPr>
      <w:r>
        <w:rPr>
          <w:rStyle w:val="Kommentarzeichen"/>
        </w:rPr>
        <w:annotationRef/>
      </w:r>
      <w:r>
        <w:rPr>
          <w:lang w:val="en-US"/>
        </w:rPr>
        <w:t xml:space="preserve">To my mind, the singer/instrumentalist contrast seems </w:t>
      </w:r>
      <w:r>
        <w:rPr>
          <w:lang w:val="en-US"/>
        </w:rPr>
        <w:t>quite  core to this paper</w:t>
      </w:r>
    </w:p>
  </w:comment>
  <w:comment w:id="70" w:author="Annett Schirmer" w:date="2025-04-07T10:35:00Z" w:initials="AS">
    <w:p w14:paraId="17BD9A7B" w14:textId="77777777" w:rsidR="00A23B8D" w:rsidRPr="004D13B1" w:rsidRDefault="00000000">
      <w:pPr>
        <w:rPr>
          <w:lang w:val="en-US"/>
        </w:rPr>
      </w:pPr>
      <w:r>
        <w:rPr>
          <w:rFonts w:ascii="Calibri" w:eastAsia="Calibri" w:hAnsi="Calibri"/>
          <w:sz w:val="20"/>
          <w:lang w:val="en-US"/>
        </w:rPr>
        <w:t>As per above, I would start with this as this relates more closely to your question. Comparing singers and instrumentalists is taking a finer look that controls for training/hours….</w:t>
      </w:r>
    </w:p>
  </w:comment>
  <w:comment w:id="72" w:author="christine.nussbaum" w:date="2025-04-04T18:06:00Z" w:initials="c">
    <w:p w14:paraId="5FDC18A7" w14:textId="77777777" w:rsidR="00A23B8D" w:rsidRDefault="00000000">
      <w:r w:rsidRPr="004D13B1">
        <w:rPr>
          <w:rFonts w:ascii="Liberation Serif" w:eastAsia="DejaVu Sans" w:hAnsi="Liberation Serif" w:cs="DejaVu Sans"/>
          <w:sz w:val="24"/>
          <w:szCs w:val="24"/>
          <w:lang w:bidi="en-US"/>
        </w:rPr>
        <w:t xml:space="preserve">Ich habe alles an </w:t>
      </w:r>
      <w:r w:rsidRPr="004D13B1">
        <w:rPr>
          <w:rFonts w:ascii="Liberation Serif" w:eastAsia="DejaVu Sans" w:hAnsi="Liberation Serif" w:cs="DejaVu Sans"/>
          <w:sz w:val="24"/>
          <w:szCs w:val="24"/>
          <w:lang w:bidi="en-US"/>
        </w:rPr>
        <w:t xml:space="preserve">brain data hier rausgelassen und bin geneigt, das erst in der Diskussion dann aufzunehmen, wenn ich was über future research perspective schreibe. Da habe ich jetzt auch schon in paar Referenzen. </w:t>
      </w:r>
    </w:p>
  </w:comment>
  <w:comment w:id="79" w:author="christine.nussbaum" w:date="2025-04-04T18:08:00Z" w:initials="c">
    <w:p w14:paraId="19AAB2CF" w14:textId="77777777" w:rsidR="00A23B8D" w:rsidRPr="004D13B1" w:rsidRDefault="00000000">
      <w:pPr>
        <w:rPr>
          <w:lang w:val="en-US"/>
        </w:rPr>
      </w:pPr>
      <w:r w:rsidRPr="004D13B1">
        <w:rPr>
          <w:rFonts w:ascii="Liberation Serif" w:eastAsia="DejaVu Sans" w:hAnsi="Liberation Serif" w:cs="DejaVu Sans"/>
          <w:sz w:val="24"/>
          <w:szCs w:val="24"/>
          <w:lang w:bidi="en-US"/>
        </w:rPr>
        <w:t xml:space="preserve">Hier muss ich nochmal ran, und schauen ob man da nicht doch noch bisschen mehr Evidenz findet. </w:t>
      </w:r>
      <w:r>
        <w:rPr>
          <w:rFonts w:ascii="Liberation Serif" w:eastAsia="DejaVu Sans" w:hAnsi="Liberation Serif" w:cs="DejaVu Sans"/>
          <w:sz w:val="24"/>
          <w:szCs w:val="24"/>
          <w:lang w:val="en-US" w:bidi="en-US"/>
        </w:rPr>
        <w:t xml:space="preserve">Und das </w:t>
      </w:r>
      <w:r>
        <w:rPr>
          <w:rFonts w:ascii="Liberation Serif" w:eastAsia="DejaVu Sans" w:hAnsi="Liberation Serif" w:cs="DejaVu Sans"/>
          <w:sz w:val="24"/>
          <w:szCs w:val="24"/>
          <w:lang w:val="en-US" w:bidi="en-US"/>
        </w:rPr>
        <w:t xml:space="preserve">dann nochmal entsprechend formulieren. </w:t>
      </w:r>
    </w:p>
  </w:comment>
  <w:comment w:id="85" w:author="Annett Schirmer" w:date="2025-04-07T10:45:00Z" w:initials="AS">
    <w:p w14:paraId="449A7781" w14:textId="77777777" w:rsidR="00A23B8D" w:rsidRPr="004D13B1" w:rsidRDefault="00000000">
      <w:pPr>
        <w:rPr>
          <w:lang w:val="en-US"/>
        </w:rPr>
      </w:pPr>
      <w:r>
        <w:rPr>
          <w:rFonts w:ascii="Calibri" w:eastAsia="Calibri" w:hAnsi="Calibri"/>
          <w:sz w:val="20"/>
          <w:lang w:val="en-US"/>
        </w:rPr>
        <w:t xml:space="preserve">Not certain how relevant this is as we don’t know how </w:t>
      </w:r>
      <w:r>
        <w:rPr>
          <w:rFonts w:ascii="Calibri" w:eastAsia="Calibri" w:hAnsi="Calibri"/>
          <w:sz w:val="20"/>
          <w:lang w:val="en-US"/>
        </w:rPr>
        <w:t>instrumentalistis would do and we would expect this result simply because of the musicality~emotion perception link.</w:t>
      </w:r>
    </w:p>
  </w:comment>
  <w:comment w:id="89" w:author="Annett Schirmer" w:date="2025-04-07T10:46:00Z" w:initials="AS">
    <w:p w14:paraId="74E77490" w14:textId="77777777" w:rsidR="00A23B8D" w:rsidRPr="004D13B1" w:rsidRDefault="00000000">
      <w:pPr>
        <w:rPr>
          <w:lang w:val="en-US"/>
        </w:rPr>
      </w:pPr>
      <w:r>
        <w:rPr>
          <w:rFonts w:ascii="Calibri" w:eastAsia="Calibri" w:hAnsi="Calibri"/>
          <w:sz w:val="20"/>
          <w:lang w:val="en-US"/>
        </w:rPr>
        <w:t>In all this paragraph isn’t very strong/adds much and I wonder whether it is necessary. It might make more sense to refer to some of this in the discussion.</w:t>
      </w:r>
    </w:p>
  </w:comment>
  <w:comment w:id="88" w:author="Stefan Schweinberger" w:date="2025-04-11T16:50:00Z" w:initials="SRS">
    <w:p w14:paraId="67AAFB3B" w14:textId="6AB780F2" w:rsidR="0000404A" w:rsidRPr="0000404A" w:rsidRDefault="0000404A">
      <w:pPr>
        <w:pStyle w:val="Kommentartext"/>
        <w:rPr>
          <w:lang w:val="en-US"/>
        </w:rPr>
      </w:pPr>
      <w:r>
        <w:rPr>
          <w:rStyle w:val="Kommentarzeichen"/>
        </w:rPr>
        <w:annotationRef/>
      </w:r>
      <w:r w:rsidRPr="0000404A">
        <w:rPr>
          <w:lang w:val="en-US"/>
        </w:rPr>
        <w:t>I think you could say something like</w:t>
      </w:r>
      <w:r>
        <w:rPr>
          <w:lang w:val="en-US"/>
        </w:rPr>
        <w:t xml:space="preserve">: “Overall, the few data that are available do not provide clearcut evidence for </w:t>
      </w:r>
      <w:r>
        <w:rPr>
          <w:lang w:val="en-US"/>
        </w:rPr>
        <w:t>an specific benefit in vocal emotion recognition by singing over playing an instrument. We therefore pursued the null hypothesis of no such differences – but in view of the limitations with previous studies, we recruited…..</w:t>
      </w:r>
    </w:p>
  </w:comment>
  <w:comment w:id="91" w:author="christine.nussbaum" w:date="2025-04-25T09:46:00Z" w:initials="c">
    <w:p w14:paraId="3C4DA494" w14:textId="77777777" w:rsidR="005F3392" w:rsidRDefault="005F3392" w:rsidP="005F3392">
      <w:pPr>
        <w:pStyle w:val="Kommentartext"/>
      </w:pPr>
      <w:r>
        <w:rPr>
          <w:rStyle w:val="Kommentarzeichen"/>
        </w:rPr>
        <w:annotationRef/>
      </w:r>
      <w:r>
        <w:t>Was können wir daraus lernen=?</w:t>
      </w:r>
    </w:p>
  </w:comment>
  <w:comment w:id="92" w:author="christine.nussbaum" w:date="2025-04-25T09:47:00Z" w:initials="c">
    <w:p w14:paraId="0C56CC63" w14:textId="77777777" w:rsidR="005F3392" w:rsidRDefault="005F3392" w:rsidP="005F3392">
      <w:pPr>
        <w:pStyle w:val="Kommentartext"/>
      </w:pPr>
      <w:r>
        <w:rPr>
          <w:rStyle w:val="Kommentarzeichen"/>
        </w:rPr>
        <w:annotationRef/>
      </w:r>
      <w:r>
        <w:t>Kein Effekt von nature und nurture</w:t>
      </w:r>
    </w:p>
  </w:comment>
  <w:comment w:id="93" w:author="christine.nussbaum" w:date="2025-04-25T09:47:00Z" w:initials="c">
    <w:p w14:paraId="701CA371" w14:textId="77777777" w:rsidR="005F3392" w:rsidRDefault="005F3392" w:rsidP="005F3392">
      <w:pPr>
        <w:pStyle w:val="Kommentartext"/>
      </w:pPr>
      <w:r>
        <w:rPr>
          <w:rStyle w:val="Kommentarzeichen"/>
        </w:rPr>
        <w:annotationRef/>
      </w:r>
      <w:r>
        <w:t>Was bringt uns das jetzt?</w:t>
      </w:r>
    </w:p>
  </w:comment>
  <w:comment w:id="94" w:author="Annett Schirmer" w:date="2025-04-07T10:48:00Z" w:initials="AS">
    <w:p w14:paraId="6E6FBD4F" w14:textId="22F98F6B" w:rsidR="00A23B8D" w:rsidRPr="004D13B1" w:rsidRDefault="00000000">
      <w:pPr>
        <w:rPr>
          <w:lang w:val="en-US"/>
        </w:rPr>
      </w:pPr>
      <w:r>
        <w:rPr>
          <w:rFonts w:ascii="Calibri" w:eastAsia="Calibri" w:hAnsi="Calibri"/>
          <w:sz w:val="20"/>
          <w:lang w:val="en-US"/>
        </w:rPr>
        <w:t xml:space="preserve">This is a weird statement as performing music is a cognitive ability… :p It needs a bit more elaboration here… </w:t>
      </w:r>
    </w:p>
  </w:comment>
  <w:comment w:id="98" w:author="Stefan Schweinberger" w:date="2025-04-11T16:57:00Z" w:initials="SRS">
    <w:p w14:paraId="1DDFAEC1" w14:textId="0F1028D0" w:rsidR="0000404A" w:rsidRPr="0000404A" w:rsidRDefault="0000404A">
      <w:pPr>
        <w:pStyle w:val="Kommentartext"/>
        <w:rPr>
          <w:lang w:val="en-US"/>
        </w:rPr>
      </w:pPr>
      <w:r>
        <w:rPr>
          <w:rStyle w:val="Kommentarzeichen"/>
        </w:rPr>
        <w:annotationRef/>
      </w:r>
      <w:r>
        <w:rPr>
          <w:lang w:val="en-US"/>
        </w:rPr>
        <w:t>O</w:t>
      </w:r>
      <w:r w:rsidR="00C62FFE">
        <w:rPr>
          <w:lang w:val="en-US"/>
        </w:rPr>
        <w:t xml:space="preserve">n a different </w:t>
      </w:r>
      <w:r>
        <w:rPr>
          <w:lang w:val="en-US"/>
        </w:rPr>
        <w:t>note</w:t>
      </w:r>
      <w:r w:rsidRPr="0000404A">
        <w:rPr>
          <w:lang w:val="en-US"/>
        </w:rPr>
        <w:t xml:space="preserve">, </w:t>
      </w:r>
      <w:r w:rsidR="00C62FFE">
        <w:rPr>
          <w:lang w:val="en-US"/>
        </w:rPr>
        <w:t>one recent study</w:t>
      </w:r>
      <w:r w:rsidRPr="0000404A">
        <w:rPr>
          <w:lang w:val="en-US"/>
        </w:rPr>
        <w:t xml:space="preserve"> reported</w:t>
      </w:r>
      <w:r w:rsidRPr="0000404A">
        <w:rPr>
          <w:lang w:val="en-US"/>
        </w:rPr>
        <w:t>…</w:t>
      </w:r>
      <w:r>
        <w:rPr>
          <w:lang w:val="en-US"/>
        </w:rPr>
        <w:t xml:space="preserve"> ?</w:t>
      </w:r>
    </w:p>
  </w:comment>
  <w:comment w:id="99" w:author="Annett Schirmer" w:date="2025-04-07T10:49:00Z" w:initials="AS">
    <w:p w14:paraId="4FBE696C" w14:textId="77777777" w:rsidR="00A23B8D" w:rsidRPr="004D13B1" w:rsidRDefault="00000000">
      <w:pPr>
        <w:rPr>
          <w:lang w:val="en-US"/>
        </w:rPr>
      </w:pPr>
      <w:r>
        <w:rPr>
          <w:rFonts w:ascii="Calibri" w:eastAsia="Calibri" w:hAnsi="Calibri"/>
          <w:sz w:val="20"/>
          <w:lang w:val="en-US"/>
        </w:rPr>
        <w:t>Unclear how the above relates to the question? If professionals have greater musical ability than amateurs, then comparing them also doesn’t really help address the core question. Is this evidence rock hard or can this be challenged?</w:t>
      </w:r>
    </w:p>
  </w:comment>
  <w:comment w:id="110" w:author="Annett Schirmer" w:date="2025-04-07T10:51:00Z" w:initials="AS">
    <w:p w14:paraId="56DF3976" w14:textId="77777777" w:rsidR="00A23B8D" w:rsidRPr="004D13B1" w:rsidRDefault="00000000">
      <w:pPr>
        <w:rPr>
          <w:lang w:val="en-US"/>
        </w:rPr>
      </w:pPr>
      <w:r>
        <w:rPr>
          <w:rFonts w:ascii="Calibri" w:eastAsia="Calibri" w:hAnsi="Calibri"/>
          <w:sz w:val="20"/>
          <w:lang w:val="en-US"/>
        </w:rPr>
        <w:t>Be clear about your question/goal and build this up from there.</w:t>
      </w:r>
    </w:p>
  </w:comment>
  <w:comment w:id="137" w:author="christine.nussbaum" w:date="2025-04-04T18:42:00Z" w:initials="c">
    <w:p w14:paraId="4CAC4CEB" w14:textId="77777777" w:rsidR="00A23B8D" w:rsidRDefault="00000000">
      <w:r w:rsidRPr="004D13B1">
        <w:rPr>
          <w:rFonts w:ascii="Liberation Serif" w:eastAsia="DejaVu Sans" w:hAnsi="Liberation Serif" w:cs="DejaVu Sans"/>
          <w:sz w:val="24"/>
          <w:szCs w:val="24"/>
          <w:lang w:bidi="en-US"/>
        </w:rPr>
        <w:t>Kommt das hier raus, dass wir nur für Part II die Daten aus der vorherigen Studie hinzuziehen, und Part I und III auf den neuen Daten basiert?</w:t>
      </w:r>
    </w:p>
  </w:comment>
  <w:comment w:id="138" w:author="Annett Schirmer" w:date="2025-04-07T10:53:00Z" w:initials="AS">
    <w:p w14:paraId="090FA02D" w14:textId="77777777" w:rsidR="00A23B8D" w:rsidRDefault="00000000">
      <w:r w:rsidRPr="004D13B1">
        <w:rPr>
          <w:rFonts w:ascii="Calibri" w:eastAsia="Calibri" w:hAnsi="Calibri"/>
          <w:i/>
          <w:sz w:val="16"/>
        </w:rPr>
        <w:t xml:space="preserve">Reply </w:t>
      </w:r>
      <w:r w:rsidRPr="004D13B1">
        <w:rPr>
          <w:rFonts w:ascii="Calibri" w:eastAsia="Calibri" w:hAnsi="Calibri"/>
          <w:i/>
          <w:sz w:val="16"/>
        </w:rPr>
        <w:t xml:space="preserve">to </w:t>
      </w:r>
      <w:r w:rsidRPr="004D13B1">
        <w:rPr>
          <w:rFonts w:ascii="Calibri" w:eastAsia="Calibri" w:hAnsi="Calibri"/>
          <w:i/>
          <w:sz w:val="16"/>
        </w:rPr>
        <w:t>christine.nussbaum (04/04/2025, 18:42): "..."</w:t>
      </w:r>
    </w:p>
    <w:p w14:paraId="378098CB" w14:textId="77777777" w:rsidR="00A23B8D" w:rsidRPr="004D13B1" w:rsidRDefault="00000000">
      <w:pPr>
        <w:rPr>
          <w:lang w:val="en-US"/>
        </w:rPr>
      </w:pPr>
      <w:r w:rsidRPr="004D13B1">
        <w:rPr>
          <w:rFonts w:ascii="Liberation Serif" w:eastAsia="DejaVu Sans" w:hAnsi="Liberation Serif" w:cs="DejaVu Sans"/>
          <w:sz w:val="20"/>
          <w:szCs w:val="24"/>
        </w:rPr>
        <w:t xml:space="preserve">Schon aber dann frage ich mich warum Du diesen letzten Teil nicht mit Part I integrierst. </w:t>
      </w:r>
      <w:r>
        <w:rPr>
          <w:rFonts w:ascii="Liberation Serif" w:eastAsia="DejaVu Sans" w:hAnsi="Liberation Serif" w:cs="DejaVu Sans"/>
          <w:sz w:val="20"/>
          <w:szCs w:val="24"/>
          <w:lang w:val="en-US"/>
        </w:rPr>
        <w:t>Das wäre für mich schlüßiger.</w:t>
      </w:r>
    </w:p>
  </w:comment>
  <w:comment w:id="139" w:author="Annett Schirmer" w:date="2025-04-07T10:54:00Z" w:initials="AS">
    <w:p w14:paraId="5B72714C" w14:textId="77777777" w:rsidR="00A23B8D" w:rsidRPr="004D13B1" w:rsidRDefault="00000000">
      <w:pPr>
        <w:rPr>
          <w:lang w:val="en-US"/>
        </w:rPr>
      </w:pPr>
      <w:r>
        <w:rPr>
          <w:rFonts w:ascii="Calibri" w:eastAsia="Calibri" w:hAnsi="Calibri"/>
          <w:sz w:val="20"/>
          <w:lang w:val="en-US"/>
        </w:rPr>
        <w:t>What you have presented so far doesn’t really support this. Every instrument has a voice and this may be more important for perception skill than how you operate than instrument.</w:t>
      </w:r>
    </w:p>
  </w:comment>
  <w:comment w:id="140" w:author="Annett Schirmer" w:date="2025-04-07T10:54:00Z" w:initials="AS">
    <w:p w14:paraId="50714A5F" w14:textId="77777777" w:rsidR="00A23B8D" w:rsidRPr="004D13B1" w:rsidRDefault="00000000">
      <w:pPr>
        <w:rPr>
          <w:lang w:val="en-US"/>
        </w:rPr>
      </w:pPr>
      <w:r>
        <w:rPr>
          <w:rFonts w:ascii="Calibri" w:eastAsia="Calibri" w:hAnsi="Calibri"/>
          <w:sz w:val="20"/>
          <w:lang w:val="en-US"/>
        </w:rPr>
        <w:t xml:space="preserve">Is this really consistent? You need to build a better case for this study. Make clear why it is needed… </w:t>
      </w:r>
    </w:p>
  </w:comment>
  <w:comment w:id="141" w:author="Annett Schirmer" w:date="2025-04-07T10:57:00Z" w:initials="AS">
    <w:p w14:paraId="253F0F95" w14:textId="77777777" w:rsidR="00A23B8D" w:rsidRPr="004D13B1" w:rsidRDefault="00000000">
      <w:pPr>
        <w:rPr>
          <w:lang w:val="en-US"/>
        </w:rPr>
      </w:pPr>
      <w:r>
        <w:rPr>
          <w:rFonts w:ascii="Calibri" w:eastAsia="Calibri" w:hAnsi="Calibri"/>
          <w:sz w:val="20"/>
          <w:lang w:val="en-US"/>
        </w:rPr>
        <w:t>I would set this up as if A is correct then… and if B is correct then… As it is, I am not convinced the evidence allows us to lean in either way… But what worries me that the whole argument rests on the idea that vocalists would get more relevant voice perception learning which is just a speculation… The same applies to the following section.</w:t>
      </w:r>
    </w:p>
  </w:comment>
  <w:comment w:id="142" w:author="Stefan Schweinberger" w:date="2025-04-11T17:11:00Z" w:initials="SRS">
    <w:p w14:paraId="69607246" w14:textId="4624211B" w:rsidR="00EC19DB" w:rsidRDefault="00EC19DB">
      <w:pPr>
        <w:pStyle w:val="Kommentartext"/>
      </w:pPr>
      <w:r>
        <w:rPr>
          <w:rStyle w:val="Kommentarzeichen"/>
        </w:rPr>
        <w:annotationRef/>
      </w:r>
    </w:p>
  </w:comment>
  <w:comment w:id="143" w:author="Stefan Schweinberger" w:date="2025-04-11T17:16:00Z" w:initials="SRS">
    <w:p w14:paraId="7F9A07EC" w14:textId="77777777" w:rsidR="00EC19DB" w:rsidRDefault="00EC19DB">
      <w:pPr>
        <w:pStyle w:val="Kommentartext"/>
        <w:rPr>
          <w:lang w:val="en-US"/>
        </w:rPr>
      </w:pPr>
      <w:r>
        <w:rPr>
          <w:rStyle w:val="Kommentarzeichen"/>
        </w:rPr>
        <w:annotationRef/>
      </w:r>
      <w:r w:rsidRPr="00EC19DB">
        <w:rPr>
          <w:lang w:val="en-US"/>
        </w:rPr>
        <w:t xml:space="preserve">I can see </w:t>
      </w:r>
      <w:r>
        <w:rPr>
          <w:lang w:val="en-US"/>
        </w:rPr>
        <w:t xml:space="preserve">your point here Annett. </w:t>
      </w:r>
      <w:r w:rsidR="00E62123">
        <w:rPr>
          <w:lang w:val="en-US"/>
        </w:rPr>
        <w:t>To put the null hypothesis in opposition to a perception-expression link perspective, i</w:t>
      </w:r>
      <w:r>
        <w:rPr>
          <w:lang w:val="en-US"/>
        </w:rPr>
        <w:t xml:space="preserve">t </w:t>
      </w:r>
      <w:r w:rsidR="00E62123">
        <w:rPr>
          <w:lang w:val="en-US"/>
        </w:rPr>
        <w:t>might</w:t>
      </w:r>
      <w:r>
        <w:rPr>
          <w:lang w:val="en-US"/>
        </w:rPr>
        <w:t xml:space="preserve"> be nice to see if there were evidence for differences in vocal expression between singers and instrumentalists. I did not find much on quick check using </w:t>
      </w:r>
      <w:r w:rsidRPr="00EC19DB">
        <w:rPr>
          <w:lang w:val="en-US"/>
        </w:rPr>
        <w:t>singer* AND instrumentalist* and (voice OR vocal) AND expression</w:t>
      </w:r>
      <w:r>
        <w:rPr>
          <w:lang w:val="en-US"/>
        </w:rPr>
        <w:t xml:space="preserve">, but two papers </w:t>
      </w:r>
      <w:r w:rsidR="00E62123">
        <w:rPr>
          <w:lang w:val="en-US"/>
        </w:rPr>
        <w:t>might be worth a look:</w:t>
      </w:r>
    </w:p>
    <w:p w14:paraId="7234A703" w14:textId="77777777" w:rsidR="00E62123" w:rsidRDefault="00E62123">
      <w:pPr>
        <w:pStyle w:val="Kommentartext"/>
        <w:rPr>
          <w:lang w:val="en-US"/>
        </w:rPr>
      </w:pPr>
    </w:p>
    <w:p w14:paraId="56F76507" w14:textId="08CF2946" w:rsidR="00E62123" w:rsidRDefault="00E62123" w:rsidP="00E62123">
      <w:pPr>
        <w:spacing w:after="0" w:line="240" w:lineRule="auto"/>
      </w:pPr>
      <w:r>
        <w:rPr>
          <w:rStyle w:val="Hervorhebung"/>
        </w:rPr>
        <w:t xml:space="preserve">Erdemir &amp; Rieser, Music </w:t>
      </w:r>
      <w:r>
        <w:rPr>
          <w:rStyle w:val="Hervorhebung"/>
        </w:rPr>
        <w:t>Perception</w:t>
      </w:r>
      <w:r>
        <w:t xml:space="preserve"> (2016) 33 (5): 546–560. </w:t>
      </w:r>
      <w:hyperlink r:id="rId1" w:tgtFrame="_blank" w:history="1">
        <w:r>
          <w:rPr>
            <w:rStyle w:val="Hyperlink"/>
          </w:rPr>
          <w:t>https://doi.org/10.1525/mp.2016.33.5.546</w:t>
        </w:r>
      </w:hyperlink>
      <w:r>
        <w:t xml:space="preserve"> </w:t>
      </w:r>
    </w:p>
    <w:p w14:paraId="684A3770" w14:textId="77777777" w:rsidR="00E62123" w:rsidRDefault="00E62123">
      <w:pPr>
        <w:pStyle w:val="Kommentartext"/>
        <w:rPr>
          <w:lang w:val="en-US"/>
        </w:rPr>
      </w:pPr>
    </w:p>
    <w:p w14:paraId="3D82CB3D" w14:textId="2A14497B" w:rsidR="00E62123" w:rsidRPr="00E62123" w:rsidRDefault="00E62123">
      <w:pPr>
        <w:pStyle w:val="Kommentartext"/>
        <w:rPr>
          <w:lang w:val="en-US"/>
        </w:rPr>
      </w:pPr>
      <w:r w:rsidRPr="00E62123">
        <w:rPr>
          <w:lang w:val="en-US"/>
        </w:rPr>
        <w:t xml:space="preserve">Fisher et al., Journal of Music </w:t>
      </w:r>
      <w:r>
        <w:rPr>
          <w:lang w:val="en-US"/>
        </w:rPr>
        <w:t>Teacher Education.</w:t>
      </w:r>
      <w:r w:rsidRPr="00E62123">
        <w:rPr>
          <w:lang w:val="en-US"/>
        </w:rPr>
        <w:t xml:space="preserve"> </w:t>
      </w:r>
      <w:hyperlink r:id="rId2" w:history="1">
        <w:r w:rsidRPr="00E62123">
          <w:rPr>
            <w:rStyle w:val="Hyperlink"/>
            <w:sz w:val="18"/>
            <w:szCs w:val="18"/>
            <w:lang w:val="en-US"/>
          </w:rPr>
          <w:t>https://doi.org/10.1177/1057083720947412</w:t>
        </w:r>
      </w:hyperlink>
    </w:p>
  </w:comment>
  <w:comment w:id="152" w:author="Annett Schirmer" w:date="2025-04-07T12:40:00Z" w:initials="AS">
    <w:p w14:paraId="7F457E46" w14:textId="77777777" w:rsidR="00A23B8D" w:rsidRPr="004D13B1" w:rsidRDefault="00000000">
      <w:pPr>
        <w:rPr>
          <w:lang w:val="en-US"/>
        </w:rPr>
      </w:pPr>
      <w:r>
        <w:rPr>
          <w:rFonts w:ascii="Calibri" w:hAnsi="Calibri"/>
          <w:sz w:val="20"/>
          <w:lang w:val="en-US"/>
        </w:rPr>
        <w:t>Bands have vocalists...</w:t>
      </w:r>
    </w:p>
  </w:comment>
  <w:comment w:id="154" w:author="Christine Nussbaum" w:date="2025-01-07T10:52:00Z" w:initials="CN">
    <w:p w14:paraId="280A37A5" w14:textId="77777777" w:rsidR="00A23B8D" w:rsidRPr="004D13B1" w:rsidRDefault="00000000">
      <w:pPr>
        <w:rPr>
          <w:lang w:val="en-US"/>
        </w:rPr>
      </w:pPr>
      <w:r>
        <w:rPr>
          <w:rFonts w:ascii="Liberation Serif" w:eastAsia="DejaVu Sans" w:hAnsi="Liberation Serif" w:cs="DejaVu Sans"/>
          <w:sz w:val="24"/>
          <w:szCs w:val="24"/>
          <w:lang w:val="en-US" w:bidi="en-US"/>
        </w:rPr>
        <w:t>Identical to previous paper</w:t>
      </w:r>
    </w:p>
  </w:comment>
  <w:comment w:id="159" w:author="Christine Nussbaum" w:date="2025-01-07T11:16:00Z" w:initials="CN">
    <w:p w14:paraId="2B05844B" w14:textId="77777777" w:rsidR="00A23B8D" w:rsidRPr="004D13B1" w:rsidRDefault="00000000">
      <w:pPr>
        <w:rPr>
          <w:lang w:val="en-US"/>
        </w:rPr>
      </w:pPr>
      <w:r>
        <w:rPr>
          <w:rFonts w:ascii="Liberation Serif" w:eastAsia="DejaVu Sans" w:hAnsi="Liberation Serif" w:cs="DejaVu Sans"/>
          <w:sz w:val="24"/>
          <w:szCs w:val="24"/>
          <w:lang w:val="en-US" w:bidi="en-US"/>
        </w:rPr>
        <w:t>Check again</w:t>
      </w:r>
    </w:p>
  </w:comment>
  <w:comment w:id="160" w:author="Christine Nussbaum" w:date="2025-01-07T11:08:00Z" w:initials="CN">
    <w:p w14:paraId="0DB0F270" w14:textId="77777777" w:rsidR="00A23B8D" w:rsidRDefault="00000000">
      <w:r w:rsidRPr="004D13B1">
        <w:rPr>
          <w:rFonts w:ascii="Liberation Serif" w:eastAsia="DejaVu Sans" w:hAnsi="Liberation Serif" w:cs="DejaVu Sans"/>
          <w:sz w:val="24"/>
          <w:szCs w:val="24"/>
          <w:lang w:bidi="en-US"/>
        </w:rPr>
        <w:t>Directily quoted from Nussbaum 2024</w:t>
      </w:r>
    </w:p>
  </w:comment>
  <w:comment w:id="165" w:author="Christine Nussbaum" w:date="2025-01-08T13:43:00Z" w:initials="CN">
    <w:p w14:paraId="58516736" w14:textId="77777777" w:rsidR="00A23B8D" w:rsidRDefault="00000000">
      <w:r w:rsidRPr="004D13B1">
        <w:rPr>
          <w:rFonts w:ascii="Liberation Serif" w:eastAsia="DejaVu Sans" w:hAnsi="Liberation Serif" w:cs="DejaVu Sans"/>
          <w:sz w:val="24"/>
          <w:szCs w:val="24"/>
          <w:lang w:bidi="en-US"/>
        </w:rPr>
        <w:t xml:space="preserve">Das hier ist im Grunde das „Signifikanzniveau“. </w:t>
      </w:r>
    </w:p>
    <w:p w14:paraId="45F1691E" w14:textId="77777777" w:rsidR="00A23B8D" w:rsidRDefault="00000000">
      <w:r w:rsidRPr="004D13B1">
        <w:rPr>
          <w:rFonts w:ascii="Liberation Serif" w:eastAsia="DejaVu Sans" w:hAnsi="Liberation Serif" w:cs="DejaVu Sans"/>
          <w:sz w:val="24"/>
          <w:szCs w:val="24"/>
          <w:lang w:bidi="en-US"/>
        </w:rPr>
        <w:t xml:space="preserve">Also alles über 3 bzw. unter .33 kann man als Daumenregel ungefähr mit p &lt;.05 gleichsetzen. </w:t>
      </w:r>
    </w:p>
  </w:comment>
  <w:comment w:id="176" w:author="Christine Nussbaum" w:date="2025-01-07T11:49:00Z" w:initials="CN">
    <w:p w14:paraId="595A9052" w14:textId="77777777" w:rsidR="00A23B8D" w:rsidRDefault="00000000">
      <w:r w:rsidRPr="004D13B1">
        <w:rPr>
          <w:rFonts w:ascii="Liberation Serif" w:eastAsia="DejaVu Sans" w:hAnsi="Liberation Serif" w:cs="DejaVu Sans"/>
          <w:sz w:val="24"/>
          <w:szCs w:val="24"/>
          <w:lang w:bidi="en-US"/>
        </w:rPr>
        <w:t>ToDo: Zahlen checken</w:t>
      </w:r>
    </w:p>
    <w:p w14:paraId="025F6D43" w14:textId="77777777" w:rsidR="00A23B8D" w:rsidRDefault="00A23B8D"/>
    <w:p w14:paraId="21EF6428" w14:textId="77777777" w:rsidR="00A23B8D" w:rsidRDefault="00000000">
      <w:r w:rsidRPr="004D13B1">
        <w:rPr>
          <w:rFonts w:ascii="Liberation Serif" w:eastAsia="DejaVu Sans" w:hAnsi="Liberation Serif" w:cs="DejaVu Sans"/>
          <w:sz w:val="24"/>
          <w:szCs w:val="24"/>
          <w:lang w:bidi="en-US"/>
        </w:rPr>
        <w:t>To be discussed: wollen wir hier überall noch den Bayes Faktor aufführen?</w:t>
      </w:r>
    </w:p>
  </w:comment>
  <w:comment w:id="177" w:author="Stefan Schweinberger" w:date="2025-04-13T08:50:00Z" w:initials="SRS">
    <w:p w14:paraId="6C98D381" w14:textId="55CB604E" w:rsidR="00A50001" w:rsidRDefault="00A50001">
      <w:pPr>
        <w:pStyle w:val="Kommentartext"/>
      </w:pPr>
      <w:r>
        <w:rPr>
          <w:rStyle w:val="Kommentarzeichen"/>
        </w:rPr>
        <w:annotationRef/>
      </w:r>
      <w:r>
        <w:t>Ich würde sagen nein.</w:t>
      </w:r>
    </w:p>
  </w:comment>
  <w:comment w:id="178" w:author="christine.nussbaum" w:date="2025-04-04T18:59:00Z" w:initials="c">
    <w:p w14:paraId="77E20A94" w14:textId="77777777" w:rsidR="00A23B8D" w:rsidRDefault="00000000">
      <w:r w:rsidRPr="004D13B1">
        <w:rPr>
          <w:rFonts w:ascii="Liberation Serif" w:eastAsia="DejaVu Sans" w:hAnsi="Liberation Serif" w:cs="DejaVu Sans"/>
          <w:sz w:val="24"/>
          <w:szCs w:val="24"/>
          <w:lang w:bidi="en-US"/>
        </w:rPr>
        <w:t xml:space="preserve">(ich habe da persönlich wenig Lust drauf. </w:t>
      </w:r>
      <w:r>
        <w:rPr>
          <w:rFonts w:ascii="Liberation Serif" w:eastAsia="DejaVu Sans" w:hAnsi="Liberation Serif" w:cs="DejaVu Sans"/>
          <w:sz w:val="24"/>
          <w:szCs w:val="24"/>
          <w:lang w:val="en-US" w:bidi="en-US"/>
        </w:rPr>
        <w:t>😉</w:t>
      </w:r>
      <w:r w:rsidRPr="004D13B1">
        <w:rPr>
          <w:rFonts w:ascii="Liberation Serif" w:eastAsia="DejaVu Sans" w:hAnsi="Liberation Serif" w:cs="DejaVu Sans"/>
          <w:sz w:val="24"/>
          <w:szCs w:val="24"/>
          <w:lang w:bidi="en-US"/>
        </w:rPr>
        <w:t>)</w:t>
      </w:r>
    </w:p>
  </w:comment>
  <w:comment w:id="179" w:author="Christine Nussbaum" w:date="2025-01-08T10:47:00Z" w:initials="CN">
    <w:p w14:paraId="35BCBB83" w14:textId="77777777" w:rsidR="00A23B8D" w:rsidRDefault="00000000">
      <w:r w:rsidRPr="004D13B1">
        <w:rPr>
          <w:rFonts w:ascii="Liberation Serif" w:eastAsia="DejaVu Sans" w:hAnsi="Liberation Serif" w:cs="DejaVu Sans"/>
          <w:sz w:val="24"/>
          <w:szCs w:val="24"/>
          <w:lang w:bidi="en-US"/>
        </w:rPr>
        <w:t xml:space="preserve">Wirklich herrlich vergleichbar, die Grüppchen. Und genau diese zwei Unterschiede würde ich auch erwarten zwischen Sängern und Instrumentalisten. :D </w:t>
      </w:r>
    </w:p>
  </w:comment>
  <w:comment w:id="182" w:author="Annett Schirmer" w:date="2025-04-07T13:01:00Z" w:initials="AS">
    <w:p w14:paraId="24727239" w14:textId="77777777" w:rsidR="00A23B8D" w:rsidRPr="004D13B1" w:rsidRDefault="00000000">
      <w:pPr>
        <w:rPr>
          <w:lang w:val="en-US"/>
        </w:rPr>
      </w:pPr>
      <w:r w:rsidRPr="004D13B1">
        <w:rPr>
          <w:rFonts w:ascii="Calibri" w:hAnsi="Calibri"/>
          <w:sz w:val="20"/>
          <w:lang w:val="en-US"/>
        </w:rPr>
        <w:t>Hm you have a marginal emotion by group interaction… What were the models for your Bayesian tests, did they include that interaction? It should be comparable to your traditional ANOVA.</w:t>
      </w:r>
    </w:p>
  </w:comment>
  <w:comment w:id="183" w:author="Annett Schirmer" w:date="2025-04-07T13:02:00Z" w:initials="AS">
    <w:p w14:paraId="5594C22F" w14:textId="77777777" w:rsidR="00A23B8D" w:rsidRPr="004D13B1" w:rsidRDefault="00000000">
      <w:pPr>
        <w:rPr>
          <w:lang w:val="en-US"/>
        </w:rPr>
      </w:pPr>
      <w:r>
        <w:rPr>
          <w:rFonts w:ascii="Calibri" w:hAnsi="Calibri"/>
          <w:sz w:val="20"/>
          <w:lang w:val="en-US"/>
        </w:rPr>
        <w:t>Given your ANOVA results I’d rather see an emotion by group plot</w:t>
      </w:r>
      <w:r>
        <w:rPr>
          <w:rFonts w:ascii="Calibri" w:hAnsi="Calibri"/>
          <w:sz w:val="20"/>
          <w:lang w:val="en-US"/>
        </w:rPr>
        <w:t>… :p</w:t>
      </w:r>
    </w:p>
  </w:comment>
  <w:comment w:id="190" w:author="christine.nussbaum" w:date="2025-03-20T14:54:00Z" w:initials="c">
    <w:p w14:paraId="46EA57DF" w14:textId="77777777" w:rsidR="00A23B8D" w:rsidRDefault="00000000">
      <w:r w:rsidRPr="004D13B1">
        <w:rPr>
          <w:rFonts w:ascii="Liberation Serif" w:eastAsia="DejaVu Sans" w:hAnsi="Liberation Serif" w:cs="DejaVu Sans"/>
          <w:sz w:val="24"/>
          <w:szCs w:val="24"/>
          <w:lang w:bidi="en-US"/>
        </w:rPr>
        <w:t>ToDo: Check all numbers</w:t>
      </w:r>
    </w:p>
  </w:comment>
  <w:comment w:id="193" w:author="christine.nussbaum" w:date="2025-03-21T16:58:00Z" w:initials="c">
    <w:p w14:paraId="2739D4D7" w14:textId="77777777" w:rsidR="00A23B8D" w:rsidRDefault="00000000">
      <w:r w:rsidRPr="004D13B1">
        <w:rPr>
          <w:rFonts w:ascii="Liberation Serif" w:eastAsia="DejaVu Sans" w:hAnsi="Liberation Serif" w:cs="DejaVu Sans"/>
          <w:sz w:val="24"/>
          <w:szCs w:val="24"/>
          <w:lang w:bidi="en-US"/>
        </w:rPr>
        <w:t xml:space="preserve">Ich denke, man kann das hier alles noch gewaltig kürzen und auf Tabelle 2 und das OSF verweisen. </w:t>
      </w:r>
    </w:p>
  </w:comment>
  <w:comment w:id="194" w:author="christine.nussbaum" w:date="2025-03-21T10:05:00Z" w:initials="c">
    <w:p w14:paraId="70A6F2E0" w14:textId="77777777" w:rsidR="00A23B8D" w:rsidRDefault="00000000">
      <w:r w:rsidRPr="004D13B1">
        <w:rPr>
          <w:rFonts w:ascii="Liberation Serif" w:eastAsia="DejaVu Sans" w:hAnsi="Liberation Serif" w:cs="DejaVu Sans"/>
          <w:sz w:val="24"/>
          <w:szCs w:val="24"/>
          <w:lang w:bidi="en-US"/>
        </w:rPr>
        <w:t xml:space="preserve">Man könnte das hier alles aufzählen, aber das wird eine riesige </w:t>
      </w:r>
      <w:r w:rsidRPr="004D13B1">
        <w:rPr>
          <w:rFonts w:ascii="Liberation Serif" w:eastAsia="DejaVu Sans" w:hAnsi="Liberation Serif" w:cs="DejaVu Sans"/>
          <w:sz w:val="24"/>
          <w:szCs w:val="24"/>
          <w:lang w:bidi="en-US"/>
        </w:rPr>
        <w:t xml:space="preserve">testschlacht und ist für die Story eher irrelevant. Ich schlage daher vor, das komplett ins Supplement auszulagern. </w:t>
      </w:r>
    </w:p>
  </w:comment>
  <w:comment w:id="201" w:author="christine.nussbaum" w:date="2025-03-21T16:51:00Z" w:initials="c">
    <w:p w14:paraId="4FC0731C" w14:textId="77777777" w:rsidR="00A23B8D" w:rsidRDefault="00000000">
      <w:r w:rsidRPr="004D13B1">
        <w:rPr>
          <w:rFonts w:ascii="Liberation Serif" w:eastAsia="DejaVu Sans" w:hAnsi="Liberation Serif" w:cs="DejaVu Sans"/>
          <w:sz w:val="24"/>
          <w:szCs w:val="24"/>
          <w:lang w:bidi="en-US"/>
        </w:rPr>
        <w:t xml:space="preserve">Ich fand den Weg jetzt am übersichtlichsten, ohne eine </w:t>
      </w:r>
      <w:r w:rsidRPr="004D13B1">
        <w:rPr>
          <w:rFonts w:ascii="Liberation Serif" w:eastAsia="DejaVu Sans" w:hAnsi="Liberation Serif" w:cs="DejaVu Sans"/>
          <w:sz w:val="24"/>
          <w:szCs w:val="24"/>
          <w:lang w:bidi="en-US"/>
        </w:rPr>
        <w:t>riesen p-Werte Schlacht anzufangen und ohne zu redundant zu sein. Was meint ihr?</w:t>
      </w:r>
    </w:p>
  </w:comment>
  <w:comment w:id="202" w:author="Stefan Schweinberger" w:date="2025-04-13T16:07:00Z" w:initials="SRS">
    <w:p w14:paraId="118E34E0" w14:textId="595AFACD" w:rsidR="0076154B" w:rsidRDefault="0076154B">
      <w:pPr>
        <w:pStyle w:val="Kommentartext"/>
      </w:pPr>
      <w:r>
        <w:rPr>
          <w:rStyle w:val="Kommentarzeichen"/>
        </w:rPr>
        <w:annotationRef/>
      </w:r>
      <w:r>
        <w:t>Finde ich gut. Der Vergleich Professionals vs. Non-</w:t>
      </w:r>
      <w:r>
        <w:t xml:space="preserve">Musicians ist </w:t>
      </w:r>
      <w:r w:rsidR="00ED5A5A">
        <w:t xml:space="preserve">dann hier </w:t>
      </w:r>
      <w:r>
        <w:t xml:space="preserve">nicht abgedeckt, aber den brauchen wir auch nicht, </w:t>
      </w:r>
      <w:r w:rsidR="00ED5A5A">
        <w:t>schätze</w:t>
      </w:r>
      <w:r>
        <w:t xml:space="preserve"> ich</w:t>
      </w:r>
      <w:r w:rsidR="00ED5A5A">
        <w:t xml:space="preserve"> – und ist ja auch in dem 2024 paper</w:t>
      </w:r>
      <w:r>
        <w:t>.</w:t>
      </w:r>
    </w:p>
  </w:comment>
  <w:comment w:id="208" w:author="christine.nussbaum" w:date="2025-03-21T17:21:00Z" w:initials="c">
    <w:p w14:paraId="250CDD34" w14:textId="77777777" w:rsidR="00A23B8D" w:rsidRDefault="00000000">
      <w:r w:rsidRPr="004D13B1">
        <w:rPr>
          <w:rFonts w:ascii="Liberation Serif" w:eastAsia="DejaVu Sans" w:hAnsi="Liberation Serif" w:cs="DejaVu Sans"/>
          <w:sz w:val="24"/>
          <w:szCs w:val="24"/>
          <w:lang w:bidi="en-US"/>
        </w:rPr>
        <w:t>ToDo: check</w:t>
      </w:r>
    </w:p>
  </w:comment>
  <w:comment w:id="209" w:author="christine.nussbaum" w:date="2025-03-21T17:41:00Z" w:initials="c">
    <w:p w14:paraId="798EDA2C" w14:textId="77777777" w:rsidR="00A23B8D" w:rsidRDefault="00000000">
      <w:r w:rsidRPr="004D13B1">
        <w:rPr>
          <w:rFonts w:ascii="Liberation Serif" w:eastAsia="DejaVu Sans" w:hAnsi="Liberation Serif" w:cs="DejaVu Sans"/>
          <w:sz w:val="24"/>
          <w:szCs w:val="24"/>
          <w:lang w:bidi="en-US"/>
        </w:rPr>
        <w:t>Brauchen wir diese Grafik oder können wir die uns eigentlich sparen?</w:t>
      </w:r>
    </w:p>
  </w:comment>
  <w:comment w:id="210" w:author="Stefan Schweinberger" w:date="2025-04-13T16:13:00Z" w:initials="SRS">
    <w:p w14:paraId="1C2338B8" w14:textId="36AE892B" w:rsidR="00ED5A5A" w:rsidRDefault="00ED5A5A">
      <w:pPr>
        <w:pStyle w:val="Kommentartext"/>
      </w:pPr>
      <w:r>
        <w:rPr>
          <w:rStyle w:val="Kommentarzeichen"/>
        </w:rPr>
        <w:annotationRef/>
      </w:r>
      <w:r>
        <w:t>Ich würde sie erstmal drin lassen.</w:t>
      </w:r>
    </w:p>
  </w:comment>
  <w:comment w:id="213" w:author="Stefan Schweinberger" w:date="2025-04-13T16:14:00Z" w:initials="SRS">
    <w:p w14:paraId="565B039E" w14:textId="2536DD61" w:rsidR="00096C05" w:rsidRDefault="00096C05">
      <w:pPr>
        <w:pStyle w:val="Kommentartext"/>
      </w:pPr>
      <w:r>
        <w:rPr>
          <w:rStyle w:val="Kommentarzeichen"/>
        </w:rPr>
        <w:annotationRef/>
      </w:r>
      <w:r>
        <w:t>Du könntest auch sagen „</w:t>
      </w:r>
      <w:r>
        <w:t>positively scale with“</w:t>
      </w:r>
    </w:p>
  </w:comment>
  <w:comment w:id="215" w:author="Stefan Schweinberger" w:date="2025-04-13T16:15:00Z" w:initials="SRS">
    <w:p w14:paraId="7C2B6483" w14:textId="441443F6" w:rsidR="00096C05" w:rsidRDefault="00096C05">
      <w:pPr>
        <w:pStyle w:val="Kommentartext"/>
      </w:pPr>
      <w:r>
        <w:rPr>
          <w:rStyle w:val="Kommentarzeichen"/>
        </w:rPr>
        <w:annotationRef/>
      </w:r>
      <w:r>
        <w:t xml:space="preserve">Ja – ich stimme Annett eigentlich zu, dass es konsistenter wäre, die Reihenfolge von Part II und Part III deshalb zu vertauschen.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A1EDB7E" w15:done="0"/>
  <w15:commentEx w15:paraId="2CD739C1" w15:done="0"/>
  <w15:commentEx w15:paraId="57CF77CE" w15:done="0"/>
  <w15:commentEx w15:paraId="4E41821F" w15:paraIdParent="57CF77CE" w15:done="0"/>
  <w15:commentEx w15:paraId="4D33F9BE" w15:done="0"/>
  <w15:commentEx w15:paraId="5E00DB0B" w15:done="0"/>
  <w15:commentEx w15:paraId="2BCCFED4" w15:done="0"/>
  <w15:commentEx w15:paraId="41B01219" w15:done="0"/>
  <w15:commentEx w15:paraId="7258C395" w15:done="0"/>
  <w15:commentEx w15:paraId="525430A6" w15:done="0"/>
  <w15:commentEx w15:paraId="02DB4486" w15:done="0"/>
  <w15:commentEx w15:paraId="30E07197" w15:done="0"/>
  <w15:commentEx w15:paraId="2D728E71" w15:done="0"/>
  <w15:commentEx w15:paraId="1ECF54B4" w15:done="0"/>
  <w15:commentEx w15:paraId="017F3F3D" w15:done="0"/>
  <w15:commentEx w15:paraId="12F13417" w15:done="0"/>
  <w15:commentEx w15:paraId="4A6820C2" w15:done="0"/>
  <w15:commentEx w15:paraId="3CEABDAF" w15:done="0"/>
  <w15:commentEx w15:paraId="17BD9A7B" w15:done="0"/>
  <w15:commentEx w15:paraId="5FDC18A7" w15:done="0"/>
  <w15:commentEx w15:paraId="19AAB2CF" w15:done="0"/>
  <w15:commentEx w15:paraId="449A7781" w15:done="0"/>
  <w15:commentEx w15:paraId="74E77490" w15:done="0"/>
  <w15:commentEx w15:paraId="67AAFB3B" w15:done="0"/>
  <w15:commentEx w15:paraId="3C4DA494" w15:done="0"/>
  <w15:commentEx w15:paraId="0C56CC63" w15:paraIdParent="3C4DA494" w15:done="0"/>
  <w15:commentEx w15:paraId="701CA371" w15:paraIdParent="3C4DA494" w15:done="0"/>
  <w15:commentEx w15:paraId="6E6FBD4F" w15:done="0"/>
  <w15:commentEx w15:paraId="1DDFAEC1" w15:done="0"/>
  <w15:commentEx w15:paraId="4FBE696C" w15:done="0"/>
  <w15:commentEx w15:paraId="56DF3976" w15:done="0"/>
  <w15:commentEx w15:paraId="4CAC4CEB" w15:done="0"/>
  <w15:commentEx w15:paraId="378098CB" w15:done="0"/>
  <w15:commentEx w15:paraId="5B72714C" w15:done="0"/>
  <w15:commentEx w15:paraId="50714A5F" w15:done="0"/>
  <w15:commentEx w15:paraId="253F0F95" w15:done="0"/>
  <w15:commentEx w15:paraId="69607246" w15:paraIdParent="253F0F95" w15:done="0"/>
  <w15:commentEx w15:paraId="3D82CB3D" w15:done="0"/>
  <w15:commentEx w15:paraId="7F457E46" w15:done="0"/>
  <w15:commentEx w15:paraId="280A37A5" w15:done="0"/>
  <w15:commentEx w15:paraId="2B05844B" w15:done="0"/>
  <w15:commentEx w15:paraId="0DB0F270" w15:done="0"/>
  <w15:commentEx w15:paraId="45F1691E" w15:done="0"/>
  <w15:commentEx w15:paraId="21EF6428" w15:done="0"/>
  <w15:commentEx w15:paraId="6C98D381" w15:paraIdParent="21EF6428" w15:done="0"/>
  <w15:commentEx w15:paraId="77E20A94" w15:done="0"/>
  <w15:commentEx w15:paraId="35BCBB83" w15:done="0"/>
  <w15:commentEx w15:paraId="24727239" w15:done="0"/>
  <w15:commentEx w15:paraId="5594C22F" w15:done="0"/>
  <w15:commentEx w15:paraId="46EA57DF" w15:done="0"/>
  <w15:commentEx w15:paraId="2739D4D7" w15:done="0"/>
  <w15:commentEx w15:paraId="70A6F2E0" w15:done="0"/>
  <w15:commentEx w15:paraId="4FC0731C" w15:done="0"/>
  <w15:commentEx w15:paraId="118E34E0" w15:paraIdParent="4FC0731C" w15:done="0"/>
  <w15:commentEx w15:paraId="250CDD34" w15:done="0"/>
  <w15:commentEx w15:paraId="798EDA2C" w15:done="0"/>
  <w15:commentEx w15:paraId="1C2338B8" w15:paraIdParent="798EDA2C" w15:done="0"/>
  <w15:commentEx w15:paraId="565B039E" w15:done="0"/>
  <w15:commentEx w15:paraId="7C2B64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F51662D" w16cex:dateUtc="2025-04-11T14:17:00Z"/>
  <w16cex:commentExtensible w16cex:durableId="2F794871" w16cex:dateUtc="2025-04-11T14:19:00Z"/>
  <w16cex:commentExtensible w16cex:durableId="7B67D83E" w16cex:dateUtc="2025-04-11T14:32:00Z"/>
  <w16cex:commentExtensible w16cex:durableId="6F469B95" w16cex:dateUtc="2025-04-11T14:43:00Z"/>
  <w16cex:commentExtensible w16cex:durableId="42EF1D51" w16cex:dateUtc="2025-04-11T14:50:00Z"/>
  <w16cex:commentExtensible w16cex:durableId="6D9A124E" w16cex:dateUtc="2025-04-25T07:46:00Z"/>
  <w16cex:commentExtensible w16cex:durableId="5DCC2FF3" w16cex:dateUtc="2025-04-25T07:47:00Z"/>
  <w16cex:commentExtensible w16cex:durableId="534E39FF" w16cex:dateUtc="2025-04-25T07:47:00Z"/>
  <w16cex:commentExtensible w16cex:durableId="2871F6C1" w16cex:dateUtc="2025-04-11T14:57:00Z"/>
  <w16cex:commentExtensible w16cex:durableId="4FCEF9A9" w16cex:dateUtc="2025-04-11T15:11:00Z"/>
  <w16cex:commentExtensible w16cex:durableId="62DAB543" w16cex:dateUtc="2025-04-11T15:16:00Z"/>
  <w16cex:commentExtensible w16cex:durableId="0CE5F1F9" w16cex:dateUtc="2025-04-13T06:50:00Z"/>
  <w16cex:commentExtensible w16cex:durableId="3EF4DE4E" w16cex:dateUtc="2025-04-13T14:07:00Z"/>
  <w16cex:commentExtensible w16cex:durableId="074B0F55" w16cex:dateUtc="2025-04-13T14:13:00Z"/>
  <w16cex:commentExtensible w16cex:durableId="684D3213" w16cex:dateUtc="2025-04-13T14:14:00Z"/>
  <w16cex:commentExtensible w16cex:durableId="509F9603" w16cex:dateUtc="2025-04-13T1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A1EDB7E" w16cid:durableId="5D6305F1"/>
  <w16cid:commentId w16cid:paraId="2CD739C1" w16cid:durableId="6186D959"/>
  <w16cid:commentId w16cid:paraId="57CF77CE" w16cid:durableId="17A723EC"/>
  <w16cid:commentId w16cid:paraId="4E41821F" w16cid:durableId="3F51662D"/>
  <w16cid:commentId w16cid:paraId="4D33F9BE" w16cid:durableId="2E552193"/>
  <w16cid:commentId w16cid:paraId="5E00DB0B" w16cid:durableId="4C945007"/>
  <w16cid:commentId w16cid:paraId="2BCCFED4" w16cid:durableId="30F0D462"/>
  <w16cid:commentId w16cid:paraId="41B01219" w16cid:durableId="2F794871"/>
  <w16cid:commentId w16cid:paraId="7258C395" w16cid:durableId="7B5413FD"/>
  <w16cid:commentId w16cid:paraId="525430A6" w16cid:durableId="6222BEBC"/>
  <w16cid:commentId w16cid:paraId="02DB4486" w16cid:durableId="7A348F83"/>
  <w16cid:commentId w16cid:paraId="30E07197" w16cid:durableId="788BC5FF"/>
  <w16cid:commentId w16cid:paraId="2D728E71" w16cid:durableId="2A05EC7E"/>
  <w16cid:commentId w16cid:paraId="1ECF54B4" w16cid:durableId="46DB9D5F"/>
  <w16cid:commentId w16cid:paraId="017F3F3D" w16cid:durableId="7B67D83E"/>
  <w16cid:commentId w16cid:paraId="12F13417" w16cid:durableId="7BC09F71"/>
  <w16cid:commentId w16cid:paraId="4A6820C2" w16cid:durableId="5AA50BF7"/>
  <w16cid:commentId w16cid:paraId="3CEABDAF" w16cid:durableId="6F469B95"/>
  <w16cid:commentId w16cid:paraId="17BD9A7B" w16cid:durableId="3085DF02"/>
  <w16cid:commentId w16cid:paraId="5FDC18A7" w16cid:durableId="6649DEFB"/>
  <w16cid:commentId w16cid:paraId="19AAB2CF" w16cid:durableId="55A6AD33"/>
  <w16cid:commentId w16cid:paraId="449A7781" w16cid:durableId="4A657891"/>
  <w16cid:commentId w16cid:paraId="74E77490" w16cid:durableId="69A0CE5A"/>
  <w16cid:commentId w16cid:paraId="67AAFB3B" w16cid:durableId="42EF1D51"/>
  <w16cid:commentId w16cid:paraId="3C4DA494" w16cid:durableId="6D9A124E"/>
  <w16cid:commentId w16cid:paraId="0C56CC63" w16cid:durableId="5DCC2FF3"/>
  <w16cid:commentId w16cid:paraId="701CA371" w16cid:durableId="534E39FF"/>
  <w16cid:commentId w16cid:paraId="6E6FBD4F" w16cid:durableId="7BE407A1"/>
  <w16cid:commentId w16cid:paraId="1DDFAEC1" w16cid:durableId="2871F6C1"/>
  <w16cid:commentId w16cid:paraId="4FBE696C" w16cid:durableId="47CF64EE"/>
  <w16cid:commentId w16cid:paraId="56DF3976" w16cid:durableId="70F4B0DB"/>
  <w16cid:commentId w16cid:paraId="4CAC4CEB" w16cid:durableId="5BDF40BE"/>
  <w16cid:commentId w16cid:paraId="378098CB" w16cid:durableId="660A1531"/>
  <w16cid:commentId w16cid:paraId="5B72714C" w16cid:durableId="401FC093"/>
  <w16cid:commentId w16cid:paraId="50714A5F" w16cid:durableId="0BDFBAD7"/>
  <w16cid:commentId w16cid:paraId="253F0F95" w16cid:durableId="2999C01E"/>
  <w16cid:commentId w16cid:paraId="69607246" w16cid:durableId="4FCEF9A9"/>
  <w16cid:commentId w16cid:paraId="3D82CB3D" w16cid:durableId="62DAB543"/>
  <w16cid:commentId w16cid:paraId="7F457E46" w16cid:durableId="718AD3F5"/>
  <w16cid:commentId w16cid:paraId="280A37A5" w16cid:durableId="59DAC876"/>
  <w16cid:commentId w16cid:paraId="2B05844B" w16cid:durableId="157CE785"/>
  <w16cid:commentId w16cid:paraId="0DB0F270" w16cid:durableId="36F32585"/>
  <w16cid:commentId w16cid:paraId="45F1691E" w16cid:durableId="29405417"/>
  <w16cid:commentId w16cid:paraId="21EF6428" w16cid:durableId="174E51C7"/>
  <w16cid:commentId w16cid:paraId="6C98D381" w16cid:durableId="0CE5F1F9"/>
  <w16cid:commentId w16cid:paraId="77E20A94" w16cid:durableId="50979545"/>
  <w16cid:commentId w16cid:paraId="35BCBB83" w16cid:durableId="5BD3A3F0"/>
  <w16cid:commentId w16cid:paraId="24727239" w16cid:durableId="425C3D14"/>
  <w16cid:commentId w16cid:paraId="5594C22F" w16cid:durableId="0C389A29"/>
  <w16cid:commentId w16cid:paraId="46EA57DF" w16cid:durableId="779BBEFE"/>
  <w16cid:commentId w16cid:paraId="2739D4D7" w16cid:durableId="69E4D34D"/>
  <w16cid:commentId w16cid:paraId="70A6F2E0" w16cid:durableId="3FD99B03"/>
  <w16cid:commentId w16cid:paraId="4FC0731C" w16cid:durableId="0D9D23D0"/>
  <w16cid:commentId w16cid:paraId="118E34E0" w16cid:durableId="3EF4DE4E"/>
  <w16cid:commentId w16cid:paraId="250CDD34" w16cid:durableId="39146C74"/>
  <w16cid:commentId w16cid:paraId="798EDA2C" w16cid:durableId="07FD1C37"/>
  <w16cid:commentId w16cid:paraId="1C2338B8" w16cid:durableId="074B0F55"/>
  <w16cid:commentId w16cid:paraId="565B039E" w16cid:durableId="684D3213"/>
  <w16cid:commentId w16cid:paraId="7C2B6483" w16cid:durableId="509F96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56C85" w14:textId="77777777" w:rsidR="0065147C" w:rsidRDefault="0065147C">
      <w:pPr>
        <w:spacing w:after="0" w:line="240" w:lineRule="auto"/>
      </w:pPr>
      <w:r>
        <w:separator/>
      </w:r>
    </w:p>
  </w:endnote>
  <w:endnote w:type="continuationSeparator" w:id="0">
    <w:p w14:paraId="0EEC1386" w14:textId="77777777" w:rsidR="0065147C" w:rsidRDefault="0065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16">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1157153"/>
      <w:docPartObj>
        <w:docPartGallery w:val="Page Numbers (Bottom of Page)"/>
        <w:docPartUnique/>
      </w:docPartObj>
    </w:sdtPr>
    <w:sdtContent>
      <w:p w14:paraId="062C127C" w14:textId="77777777" w:rsidR="00A23B8D" w:rsidRDefault="00000000">
        <w:pPr>
          <w:pStyle w:val="Fuzeile"/>
          <w:jc w:val="center"/>
        </w:pPr>
        <w:r>
          <w:fldChar w:fldCharType="begin"/>
        </w:r>
        <w:r>
          <w:instrText xml:space="preserve"> PAGE </w:instrText>
        </w:r>
        <w:r>
          <w:fldChar w:fldCharType="separate"/>
        </w:r>
        <w:r>
          <w:t>32</w:t>
        </w:r>
        <w:r>
          <w:fldChar w:fldCharType="end"/>
        </w:r>
      </w:p>
    </w:sdtContent>
  </w:sdt>
  <w:p w14:paraId="63CDE33B" w14:textId="77777777" w:rsidR="00A23B8D" w:rsidRDefault="00A23B8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13F0D" w14:textId="77777777" w:rsidR="0065147C" w:rsidRDefault="0065147C">
      <w:pPr>
        <w:spacing w:after="0" w:line="240" w:lineRule="auto"/>
      </w:pPr>
      <w:r>
        <w:separator/>
      </w:r>
    </w:p>
  </w:footnote>
  <w:footnote w:type="continuationSeparator" w:id="0">
    <w:p w14:paraId="1F48C029" w14:textId="77777777" w:rsidR="0065147C" w:rsidRDefault="0065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621A8" w14:textId="77777777" w:rsidR="00A23B8D" w:rsidRDefault="00000000">
    <w:pPr>
      <w:pStyle w:val="Kopfzeile"/>
      <w:jc w:val="center"/>
      <w:rPr>
        <w:lang w:val="en-US"/>
      </w:rPr>
    </w:pPr>
    <w:r>
      <w:rPr>
        <w:lang w:val="en-US"/>
      </w:rPr>
      <w:t>Vocal Emotion Perception – Singers vs. Instrumentalists</w:t>
    </w:r>
  </w:p>
  <w:p w14:paraId="1A45EAD9" w14:textId="77777777" w:rsidR="00A23B8D" w:rsidRDefault="00A23B8D">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C03B3" w14:textId="77777777" w:rsidR="00A23B8D" w:rsidRDefault="00000000">
    <w:pPr>
      <w:pStyle w:val="Kopfzeile"/>
      <w:jc w:val="center"/>
      <w:rPr>
        <w:lang w:val="en-US"/>
      </w:rPr>
    </w:pPr>
    <w:r>
      <w:rPr>
        <w:lang w:val="en-US"/>
      </w:rPr>
      <w:t>Running Head: Vocal Emotion Perception – Singers vs. Instrumentalists</w:t>
    </w:r>
  </w:p>
  <w:p w14:paraId="4196E56F" w14:textId="77777777" w:rsidR="00A23B8D" w:rsidRDefault="00A23B8D">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6947EA"/>
    <w:multiLevelType w:val="multilevel"/>
    <w:tmpl w:val="58E017F4"/>
    <w:lvl w:ilvl="0">
      <w:numFmt w:val="bullet"/>
      <w:lvlText w:val="-"/>
      <w:lvlJc w:val="left"/>
      <w:pPr>
        <w:tabs>
          <w:tab w:val="num" w:pos="0"/>
        </w:tabs>
        <w:ind w:left="720" w:hanging="360"/>
      </w:pPr>
      <w:rPr>
        <w:rFonts w:ascii="Times New Roman" w:eastAsiaTheme="minorHAnsi"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E9864F2"/>
    <w:multiLevelType w:val="multilevel"/>
    <w:tmpl w:val="ED86DED6"/>
    <w:lvl w:ilvl="0">
      <w:numFmt w:val="bullet"/>
      <w:lvlText w:val="-"/>
      <w:lvlJc w:val="left"/>
      <w:pPr>
        <w:tabs>
          <w:tab w:val="num" w:pos="0"/>
        </w:tabs>
        <w:ind w:left="720" w:hanging="360"/>
      </w:pPr>
      <w:rPr>
        <w:rFonts w:ascii="Times New Roman" w:eastAsiaTheme="minorHAnsi"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97A2C6D"/>
    <w:multiLevelType w:val="multilevel"/>
    <w:tmpl w:val="FDE61B32"/>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3" w15:restartNumberingAfterBreak="0">
    <w:nsid w:val="763D4ACA"/>
    <w:multiLevelType w:val="multilevel"/>
    <w:tmpl w:val="FB069B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8F225A5"/>
    <w:multiLevelType w:val="multilevel"/>
    <w:tmpl w:val="A8AA13D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2014607972">
    <w:abstractNumId w:val="2"/>
  </w:num>
  <w:num w:numId="2" w16cid:durableId="395519604">
    <w:abstractNumId w:val="4"/>
  </w:num>
  <w:num w:numId="3" w16cid:durableId="504781840">
    <w:abstractNumId w:val="3"/>
  </w:num>
  <w:num w:numId="4" w16cid:durableId="852453730">
    <w:abstractNumId w:val="1"/>
  </w:num>
  <w:num w:numId="5" w16cid:durableId="18918420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nussbaum">
    <w15:presenceInfo w15:providerId="AD" w15:userId="S::christine.nussbaum@uni-jena.de::94e65631-3463-4783-acd6-cf4969c56d12"/>
  </w15:person>
  <w15:person w15:author="Stefan Schweinberger">
    <w15:presenceInfo w15:providerId="None" w15:userId="Stefan Schweinberger"/>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8D"/>
    <w:rsid w:val="0000404A"/>
    <w:rsid w:val="00027A6E"/>
    <w:rsid w:val="00096C05"/>
    <w:rsid w:val="00407261"/>
    <w:rsid w:val="0042163F"/>
    <w:rsid w:val="004857EF"/>
    <w:rsid w:val="004D13B1"/>
    <w:rsid w:val="005F3392"/>
    <w:rsid w:val="0065147C"/>
    <w:rsid w:val="00717214"/>
    <w:rsid w:val="0076154B"/>
    <w:rsid w:val="00831731"/>
    <w:rsid w:val="00966158"/>
    <w:rsid w:val="00A23B8D"/>
    <w:rsid w:val="00A50001"/>
    <w:rsid w:val="00AA044A"/>
    <w:rsid w:val="00BD2B16"/>
    <w:rsid w:val="00C62FFE"/>
    <w:rsid w:val="00D9429F"/>
    <w:rsid w:val="00E62123"/>
    <w:rsid w:val="00EC19DB"/>
    <w:rsid w:val="00ED5A5A"/>
    <w:rsid w:val="00F81334"/>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6E40"/>
  <w15:docId w15:val="{CEA51A77-DAA2-8F48-8165-76F2D424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pacing w:after="160" w:line="259" w:lineRule="auto"/>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qFormat/>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character" w:customStyle="1" w:styleId="TextkrperZchn">
    <w:name w:val="Textkörper Zchn"/>
    <w:basedOn w:val="Absatz-Standardschriftart"/>
    <w:link w:val="Textkrper"/>
    <w:qFormat/>
    <w:rsid w:val="00484889"/>
  </w:style>
  <w:style w:type="character" w:customStyle="1" w:styleId="KommentartextZchn1">
    <w:name w:val="Kommentartext Zchn1"/>
    <w:basedOn w:val="Absatz-Standardschriftart"/>
    <w:uiPriority w:val="99"/>
    <w:semiHidden/>
    <w:qFormat/>
    <w:rsid w:val="00484889"/>
    <w:rPr>
      <w:sz w:val="20"/>
      <w:szCs w:val="20"/>
    </w:rPr>
  </w:style>
  <w:style w:type="character" w:customStyle="1" w:styleId="KommentarthemaZchn1">
    <w:name w:val="Kommentarthema Zchn1"/>
    <w:basedOn w:val="KommentartextZchn1"/>
    <w:uiPriority w:val="99"/>
    <w:semiHidden/>
    <w:qFormat/>
    <w:rsid w:val="00484889"/>
    <w:rPr>
      <w:b/>
      <w:bCs/>
      <w:sz w:val="20"/>
      <w:szCs w:val="20"/>
    </w:rPr>
  </w:style>
  <w:style w:type="character" w:customStyle="1" w:styleId="SprechblasentextZchn1">
    <w:name w:val="Sprechblasentext Zchn1"/>
    <w:basedOn w:val="Absatz-Standardschriftart"/>
    <w:uiPriority w:val="99"/>
    <w:semiHidden/>
    <w:qFormat/>
    <w:rsid w:val="00484889"/>
    <w:rPr>
      <w:rFonts w:ascii="Segoe UI" w:hAnsi="Segoe UI" w:cs="Segoe UI"/>
      <w:sz w:val="18"/>
      <w:szCs w:val="18"/>
    </w:rPr>
  </w:style>
  <w:style w:type="character" w:customStyle="1" w:styleId="cf01">
    <w:name w:val="cf01"/>
    <w:basedOn w:val="Absatz-Standardschriftart"/>
    <w:qFormat/>
    <w:rsid w:val="00484889"/>
    <w:rPr>
      <w:rFonts w:ascii="Segoe UI" w:hAnsi="Segoe UI" w:cs="Segoe UI"/>
      <w:sz w:val="18"/>
      <w:szCs w:val="18"/>
    </w:rPr>
  </w:style>
  <w:style w:type="character" w:customStyle="1" w:styleId="KopfzeileZchn">
    <w:name w:val="Kopfzeile Zchn"/>
    <w:basedOn w:val="Absatz-Standardschriftart"/>
    <w:link w:val="Kopfzeile"/>
    <w:uiPriority w:val="99"/>
    <w:qFormat/>
    <w:rsid w:val="00484889"/>
  </w:style>
  <w:style w:type="character" w:customStyle="1" w:styleId="FuzeileZchn">
    <w:name w:val="Fußzeile Zchn"/>
    <w:basedOn w:val="Absatz-Standardschriftart"/>
    <w:link w:val="Fuzeile"/>
    <w:uiPriority w:val="99"/>
    <w:qFormat/>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qFormat/>
    <w:rsid w:val="00116E5E"/>
    <w:rPr>
      <w:color w:val="605E5C"/>
      <w:shd w:val="clear" w:color="auto" w:fill="E1DFDD"/>
    </w:rPr>
  </w:style>
  <w:style w:type="character" w:customStyle="1" w:styleId="IndexLink">
    <w:name w:val="Index Link"/>
    <w:qFormat/>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styleId="Listenabsatz">
    <w:name w:val="List Paragraph"/>
    <w:basedOn w:val="Standard"/>
    <w:uiPriority w:val="34"/>
    <w:qFormat/>
    <w:rsid w:val="00484889"/>
    <w:pPr>
      <w:ind w:left="720"/>
      <w:contextualSpacing/>
    </w:p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paragraph" w:styleId="berarbeitung">
    <w:name w:val="Revision"/>
    <w:uiPriority w:val="99"/>
    <w:semiHidden/>
    <w:qFormat/>
    <w:rsid w:val="00712BE6"/>
  </w:style>
  <w:style w:type="paragraph" w:styleId="Indexberschrift">
    <w:name w:val="index heading"/>
    <w:basedOn w:val="Heading"/>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 w:type="table" w:styleId="TabellemithellemGitternetz">
    <w:name w:val="Grid Table Light"/>
    <w:basedOn w:val="NormaleTabelle"/>
    <w:uiPriority w:val="40"/>
    <w:rsid w:val="00154D92"/>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5398668">
      <w:bodyDiv w:val="1"/>
      <w:marLeft w:val="0"/>
      <w:marRight w:val="0"/>
      <w:marTop w:val="0"/>
      <w:marBottom w:val="0"/>
      <w:divBdr>
        <w:top w:val="none" w:sz="0" w:space="0" w:color="auto"/>
        <w:left w:val="none" w:sz="0" w:space="0" w:color="auto"/>
        <w:bottom w:val="none" w:sz="0" w:space="0" w:color="auto"/>
        <w:right w:val="none" w:sz="0" w:space="0" w:color="auto"/>
      </w:divBdr>
      <w:divsChild>
        <w:div w:id="1903446487">
          <w:marLeft w:val="0"/>
          <w:marRight w:val="0"/>
          <w:marTop w:val="0"/>
          <w:marBottom w:val="0"/>
          <w:divBdr>
            <w:top w:val="none" w:sz="0" w:space="0" w:color="auto"/>
            <w:left w:val="none" w:sz="0" w:space="0" w:color="auto"/>
            <w:bottom w:val="none" w:sz="0" w:space="0" w:color="auto"/>
            <w:right w:val="none" w:sz="0" w:space="0" w:color="auto"/>
          </w:divBdr>
          <w:divsChild>
            <w:div w:id="1816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177/1057083720947412" TargetMode="External"/><Relationship Id="rId1" Type="http://schemas.openxmlformats.org/officeDocument/2006/relationships/hyperlink" Target="https://doi.org/10.1525/mp.2016.33.5.546"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3A548C92117E427D8BFBA1703A8B9908"/>
        <w:category>
          <w:name w:val="Allgemein"/>
          <w:gallery w:val="placeholder"/>
        </w:category>
        <w:types>
          <w:type w:val="bbPlcHdr"/>
        </w:types>
        <w:behaviors>
          <w:behavior w:val="content"/>
        </w:behaviors>
        <w:guid w:val="{39137799-C32E-4D30-8094-0DBEEC223CE1}"/>
      </w:docPartPr>
      <w:docPartBody>
        <w:p w:rsidR="00C4003D" w:rsidRDefault="009E1984" w:rsidP="009E1984">
          <w:pPr>
            <w:pStyle w:val="3A548C92117E427D8BFBA1703A8B9908"/>
          </w:pPr>
          <w:r w:rsidRPr="004554BF">
            <w:rPr>
              <w:rStyle w:val="Platzhaltertext"/>
            </w:rPr>
            <w:t>Klicken oder tippen Sie hier, um Text einzugeben.</w:t>
          </w:r>
        </w:p>
      </w:docPartBody>
    </w:docPart>
    <w:docPart>
      <w:docPartPr>
        <w:name w:val="5EE7F915043448158BDDE900081CC478"/>
        <w:category>
          <w:name w:val="Allgemein"/>
          <w:gallery w:val="placeholder"/>
        </w:category>
        <w:types>
          <w:type w:val="bbPlcHdr"/>
        </w:types>
        <w:behaviors>
          <w:behavior w:val="content"/>
        </w:behaviors>
        <w:guid w:val="{D0D6C380-416A-48D9-9FEB-9B1CD666DDB1}"/>
      </w:docPartPr>
      <w:docPartBody>
        <w:p w:rsidR="00C4003D" w:rsidRDefault="009E1984" w:rsidP="009E1984">
          <w:pPr>
            <w:pStyle w:val="5EE7F915043448158BDDE900081CC478"/>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16">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1876AC"/>
    <w:rsid w:val="001C38B4"/>
    <w:rsid w:val="00247119"/>
    <w:rsid w:val="0026776B"/>
    <w:rsid w:val="002F67D7"/>
    <w:rsid w:val="002F7DF3"/>
    <w:rsid w:val="003019D9"/>
    <w:rsid w:val="00332681"/>
    <w:rsid w:val="003359C5"/>
    <w:rsid w:val="00336FE8"/>
    <w:rsid w:val="00342E79"/>
    <w:rsid w:val="00357714"/>
    <w:rsid w:val="003625B8"/>
    <w:rsid w:val="00395068"/>
    <w:rsid w:val="003A43D9"/>
    <w:rsid w:val="003F0998"/>
    <w:rsid w:val="0041171D"/>
    <w:rsid w:val="004A5FC3"/>
    <w:rsid w:val="004B2FDD"/>
    <w:rsid w:val="004C2841"/>
    <w:rsid w:val="00510D22"/>
    <w:rsid w:val="00511BEC"/>
    <w:rsid w:val="00517552"/>
    <w:rsid w:val="005374C5"/>
    <w:rsid w:val="0055440C"/>
    <w:rsid w:val="005A7F3F"/>
    <w:rsid w:val="006232D0"/>
    <w:rsid w:val="0065618C"/>
    <w:rsid w:val="00661736"/>
    <w:rsid w:val="00662114"/>
    <w:rsid w:val="00693E92"/>
    <w:rsid w:val="006C52C4"/>
    <w:rsid w:val="006E73AE"/>
    <w:rsid w:val="00777901"/>
    <w:rsid w:val="00785C58"/>
    <w:rsid w:val="007B4EFA"/>
    <w:rsid w:val="007C04E8"/>
    <w:rsid w:val="007F1310"/>
    <w:rsid w:val="0080210C"/>
    <w:rsid w:val="00806CB9"/>
    <w:rsid w:val="00823796"/>
    <w:rsid w:val="00831731"/>
    <w:rsid w:val="00832FDB"/>
    <w:rsid w:val="008B7353"/>
    <w:rsid w:val="008E74E7"/>
    <w:rsid w:val="008F54E1"/>
    <w:rsid w:val="009140EF"/>
    <w:rsid w:val="00921828"/>
    <w:rsid w:val="00927349"/>
    <w:rsid w:val="009E1984"/>
    <w:rsid w:val="00A952B3"/>
    <w:rsid w:val="00AB7B83"/>
    <w:rsid w:val="00AD5F03"/>
    <w:rsid w:val="00B045E5"/>
    <w:rsid w:val="00B14856"/>
    <w:rsid w:val="00B30D2F"/>
    <w:rsid w:val="00BB3B79"/>
    <w:rsid w:val="00BC0075"/>
    <w:rsid w:val="00BD133B"/>
    <w:rsid w:val="00BF14E1"/>
    <w:rsid w:val="00C356B0"/>
    <w:rsid w:val="00C4003D"/>
    <w:rsid w:val="00C6007C"/>
    <w:rsid w:val="00C94EF2"/>
    <w:rsid w:val="00CD057B"/>
    <w:rsid w:val="00CD3310"/>
    <w:rsid w:val="00CD5905"/>
    <w:rsid w:val="00CE2346"/>
    <w:rsid w:val="00D1461B"/>
    <w:rsid w:val="00D1545C"/>
    <w:rsid w:val="00D60879"/>
    <w:rsid w:val="00DA0039"/>
    <w:rsid w:val="00E331D2"/>
    <w:rsid w:val="00E52D0A"/>
    <w:rsid w:val="00E92C73"/>
    <w:rsid w:val="00EB753D"/>
    <w:rsid w:val="00EC1045"/>
    <w:rsid w:val="00F12E8E"/>
    <w:rsid w:val="00F3436A"/>
    <w:rsid w:val="00F40376"/>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9E1984"/>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3A548C92117E427D8BFBA1703A8B9908">
    <w:name w:val="3A548C92117E427D8BFBA1703A8B9908"/>
    <w:rsid w:val="009E1984"/>
    <w:pPr>
      <w:spacing w:line="278" w:lineRule="auto"/>
    </w:pPr>
    <w:rPr>
      <w:kern w:val="2"/>
      <w:sz w:val="24"/>
      <w:szCs w:val="24"/>
      <w:lang w:val="en-US" w:eastAsia="en-US"/>
      <w14:ligatures w14:val="standardContextual"/>
    </w:rPr>
  </w:style>
  <w:style w:type="paragraph" w:customStyle="1" w:styleId="5EE7F915043448158BDDE900081CC478">
    <w:name w:val="5EE7F915043448158BDDE900081CC478"/>
    <w:rsid w:val="009E198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795A1-BDE4-4CC2-A073-A8DC09ABA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111222</Words>
  <Characters>633970</Characters>
  <Application>Microsoft Office Word</Application>
  <DocSecurity>0</DocSecurity>
  <Lines>5283</Lines>
  <Paragraphs>1487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dc:description/>
  <cp:lastModifiedBy>christine.nussbaum</cp:lastModifiedBy>
  <cp:revision>9</cp:revision>
  <dcterms:created xsi:type="dcterms:W3CDTF">2025-04-11T14:16:00Z</dcterms:created>
  <dcterms:modified xsi:type="dcterms:W3CDTF">2025-04-25T08:00:00Z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a497688b-32bf-4a30-a6ed-cca847fabde3</vt:lpwstr>
  </property>
  <property fmtid="{D5CDD505-2E9C-101B-9397-08002B2CF9AE}" pid="3" name="CitaviDocumentProperty_1">
    <vt:lpwstr>6.11.0.0</vt:lpwstr>
  </property>
  <property fmtid="{D5CDD505-2E9C-101B-9397-08002B2CF9AE}" pid="4" name="CitaviDocumentProperty_6">
    <vt:lpwstr>False</vt:lpwstr>
  </property>
  <property fmtid="{D5CDD505-2E9C-101B-9397-08002B2CF9AE}" pid="5" name="CitaviDocumentProperty_7">
    <vt:lpwstr>LibraryCNussbaum</vt:lpwstr>
  </property>
  <property fmtid="{D5CDD505-2E9C-101B-9397-08002B2CF9AE}" pid="6" name="CitaviDocumentProperty_8">
    <vt:lpwstr>CloudProjectKey=xud3xgg861m0hk8a0a24t2ak7mdcek4vkbkbm2dq163; ProjectName=LibraryCNussbaum</vt:lpwstr>
  </property>
</Properties>
</file>