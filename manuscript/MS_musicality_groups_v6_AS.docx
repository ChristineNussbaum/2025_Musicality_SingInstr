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04587" w14:textId="77777777" w:rsidR="007C2988" w:rsidRDefault="007C2988">
      <w:pPr>
        <w:jc w:val="center"/>
        <w:rPr>
          <w:rFonts w:ascii="Times New Roman" w:hAnsi="Times New Roman" w:cs="Times New Roman"/>
          <w:sz w:val="40"/>
          <w:szCs w:val="40"/>
          <w:lang w:val="en-US"/>
        </w:rPr>
      </w:pPr>
    </w:p>
    <w:p w14:paraId="3A8842E1" w14:textId="77777777" w:rsidR="007C2988" w:rsidRDefault="007C2988">
      <w:pPr>
        <w:jc w:val="center"/>
        <w:rPr>
          <w:rFonts w:ascii="Times New Roman" w:hAnsi="Times New Roman" w:cs="Times New Roman"/>
          <w:sz w:val="40"/>
          <w:szCs w:val="40"/>
          <w:lang w:val="en-US"/>
        </w:rPr>
      </w:pPr>
    </w:p>
    <w:p w14:paraId="187A8EE0" w14:textId="77777777" w:rsidR="007C2988" w:rsidRDefault="007C2988">
      <w:pPr>
        <w:jc w:val="center"/>
        <w:rPr>
          <w:rFonts w:ascii="Times New Roman" w:hAnsi="Times New Roman" w:cs="Times New Roman"/>
          <w:sz w:val="40"/>
          <w:szCs w:val="40"/>
          <w:lang w:val="en-US"/>
        </w:rPr>
      </w:pPr>
    </w:p>
    <w:p w14:paraId="30C7F8C0" w14:textId="77777777" w:rsidR="007C2988" w:rsidRDefault="004B35F5">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w:t>
      </w:r>
      <w:commentRangeStart w:id="1"/>
      <w:commentRangeStart w:id="2"/>
      <w:commentRangeEnd w:id="1"/>
      <w:commentRangeEnd w:id="2"/>
      <w:r>
        <w:rPr>
          <w:rFonts w:ascii="Times New Roman" w:hAnsi="Times New Roman" w:cs="Times New Roman"/>
          <w:sz w:val="40"/>
          <w:szCs w:val="40"/>
          <w:lang w:val="en-US"/>
        </w:rPr>
        <w:t>d amateur vs. professional musicians</w:t>
      </w:r>
      <w:bookmarkEnd w:id="0"/>
    </w:p>
    <w:p w14:paraId="029E9B45" w14:textId="77777777" w:rsidR="007C2988" w:rsidRDefault="007C2988">
      <w:pPr>
        <w:rPr>
          <w:rFonts w:ascii="Times New Roman" w:hAnsi="Times New Roman" w:cs="Times New Roman"/>
          <w:sz w:val="40"/>
          <w:szCs w:val="40"/>
          <w:lang w:val="en-US"/>
        </w:rPr>
      </w:pPr>
    </w:p>
    <w:p w14:paraId="19B75E6A" w14:textId="77777777" w:rsidR="007C2988" w:rsidRDefault="004B35F5">
      <w:pPr>
        <w:jc w:val="center"/>
        <w:rPr>
          <w:rFonts w:ascii="Times New Roman" w:hAnsi="Times New Roman" w:cs="Times New Roman"/>
          <w:sz w:val="24"/>
          <w:szCs w:val="24"/>
          <w:vertAlign w:val="superscript"/>
        </w:rPr>
      </w:pPr>
      <w:bookmarkStart w:id="3" w:name="_Hlk197179255"/>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bookmarkEnd w:id="3"/>
    </w:p>
    <w:p w14:paraId="2AADD2C4" w14:textId="77777777" w:rsidR="007C2988" w:rsidRDefault="007C2988">
      <w:pPr>
        <w:spacing w:after="0" w:line="480" w:lineRule="auto"/>
        <w:ind w:right="558"/>
        <w:jc w:val="center"/>
        <w:textAlignment w:val="baseline"/>
        <w:rPr>
          <w:rFonts w:ascii="Times New Roman" w:eastAsia="Times New Roman" w:hAnsi="Times New Roman" w:cs="Times New Roman"/>
          <w:sz w:val="24"/>
          <w:szCs w:val="24"/>
          <w:lang w:eastAsia="de-DE"/>
        </w:rPr>
      </w:pPr>
    </w:p>
    <w:p w14:paraId="697B73E8"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4" w:name="_Hlk197179262"/>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401A68C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50330199" w14:textId="77777777" w:rsidR="007C2988" w:rsidRDefault="004B35F5">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4FD119DB" w14:textId="77777777" w:rsidR="007C2988" w:rsidRDefault="004B35F5">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Swiss Center for Affective Sciences, University of Geneva, Switzerland</w:t>
      </w:r>
      <w:bookmarkStart w:id="5" w:name="_Hlk64536809"/>
      <w:bookmarkEnd w:id="4"/>
      <w:bookmarkEnd w:id="5"/>
    </w:p>
    <w:p w14:paraId="23D9C725" w14:textId="77777777" w:rsidR="007C2988" w:rsidRDefault="007C2988">
      <w:pPr>
        <w:spacing w:line="480" w:lineRule="auto"/>
        <w:rPr>
          <w:rFonts w:ascii="Times New Roman" w:eastAsia="Times New Roman" w:hAnsi="Times New Roman" w:cs="Times New Roman"/>
          <w:sz w:val="24"/>
          <w:szCs w:val="24"/>
          <w:lang w:val="en-US" w:eastAsia="de-DE"/>
        </w:rPr>
      </w:pPr>
    </w:p>
    <w:p w14:paraId="74B98F16" w14:textId="77777777" w:rsidR="007C2988" w:rsidRDefault="004B35F5">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Pr>
          <w:rFonts w:ascii="Times New Roman" w:eastAsia="Times New Roman" w:hAnsi="Times New Roman" w:cs="Times New Roman"/>
          <w:sz w:val="24"/>
          <w:szCs w:val="24"/>
          <w:lang w:val="en-US" w:eastAsia="de-DE"/>
        </w:rPr>
        <w:t>Leutragraben</w:t>
      </w:r>
      <w:proofErr w:type="spellEnd"/>
      <w:r>
        <w:rPr>
          <w:rFonts w:ascii="Times New Roman" w:eastAsia="Times New Roman" w:hAnsi="Times New Roman" w:cs="Times New Roman"/>
          <w:sz w:val="24"/>
          <w:szCs w:val="24"/>
          <w:lang w:val="en-US" w:eastAsia="de-DE"/>
        </w:rPr>
        <w:t xml:space="preserve">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w:t>
      </w:r>
      <w:proofErr w:type="spellStart"/>
      <w:r>
        <w:rPr>
          <w:rFonts w:ascii="Times New Roman" w:eastAsia="Times New Roman" w:hAnsi="Times New Roman" w:cs="Times New Roman"/>
          <w:sz w:val="24"/>
          <w:szCs w:val="24"/>
          <w:lang w:val="en-US" w:eastAsia="de-DE"/>
        </w:rPr>
        <w:t>Schweinberger</w:t>
      </w:r>
      <w:proofErr w:type="spellEnd"/>
      <w:r>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Pr>
          <w:rFonts w:ascii="Times New Roman" w:eastAsia="Times New Roman" w:hAnsi="Times New Roman" w:cs="Times New Roman"/>
          <w:sz w:val="24"/>
          <w:szCs w:val="24"/>
          <w:lang w:val="en-US" w:eastAsia="de-DE"/>
        </w:rPr>
        <w:t>Steiger</w:t>
      </w:r>
      <w:proofErr w:type="spellEnd"/>
      <w:r>
        <w:rPr>
          <w:rFonts w:ascii="Times New Roman" w:eastAsia="Times New Roman" w:hAnsi="Times New Roman" w:cs="Times New Roman"/>
          <w:sz w:val="24"/>
          <w:szCs w:val="24"/>
          <w:lang w:val="en-US" w:eastAsia="de-DE"/>
        </w:rPr>
        <w:t xml:space="preserve">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r>
        <w:rPr>
          <w:rFonts w:ascii="Times New Roman" w:hAnsi="Times New Roman" w:cs="Times New Roman"/>
          <w:color w:val="C00000"/>
          <w:sz w:val="24"/>
          <w:szCs w:val="24"/>
          <w:lang w:val="en-US"/>
        </w:rPr>
        <w:t>https://osf.io/ascqx/</w:t>
      </w:r>
      <w:r>
        <w:rPr>
          <w:rFonts w:ascii="Times New Roman" w:hAnsi="Times New Roman" w:cs="Times New Roman"/>
          <w:sz w:val="24"/>
          <w:szCs w:val="24"/>
          <w:lang w:val="en-US"/>
        </w:rPr>
        <w:t>).</w:t>
      </w:r>
    </w:p>
    <w:p w14:paraId="0DB3251F" w14:textId="77777777" w:rsidR="007C2988" w:rsidRDefault="007C2988">
      <w:pPr>
        <w:rPr>
          <w:rFonts w:ascii="Times New Roman" w:hAnsi="Times New Roman" w:cs="Times New Roman"/>
          <w:sz w:val="24"/>
          <w:szCs w:val="24"/>
          <w:lang w:val="en-US"/>
        </w:rPr>
      </w:pPr>
    </w:p>
    <w:p w14:paraId="2CA3DFEB"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1299802414"/>
        <w:docPartObj>
          <w:docPartGallery w:val="Table of Contents"/>
          <w:docPartUnique/>
        </w:docPartObj>
      </w:sdtPr>
      <w:sdtContent>
        <w:commentRangeStart w:id="6" w:displacedByCustomXml="prev"/>
        <w:p w14:paraId="25D2030E" w14:textId="77777777" w:rsidR="007C2988" w:rsidRDefault="004B35F5">
          <w:pPr>
            <w:pStyle w:val="Inhaltsverzeichnisberschrift"/>
          </w:pPr>
          <w:r>
            <w:t>Contents</w:t>
          </w:r>
          <w:commentRangeEnd w:id="6"/>
          <w:r>
            <w:commentReference w:id="6"/>
          </w:r>
        </w:p>
        <w:p w14:paraId="04CBEAE9" w14:textId="77777777" w:rsidR="007C2988" w:rsidRDefault="004B35F5">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Pr>
                <w:rStyle w:val="IndexLink"/>
                <w:rFonts w:ascii="Times New Roman" w:hAnsi="Times New Roman" w:cs="Times New Roman"/>
                <w:i/>
                <w:iCs/>
                <w:webHidden/>
                <w:lang w:val="en-US"/>
              </w:rPr>
              <w:t>Abstract</w:t>
            </w:r>
            <w:r>
              <w:rPr>
                <w:webHidden/>
              </w:rPr>
              <w:fldChar w:fldCharType="begin"/>
            </w:r>
            <w:r>
              <w:rPr>
                <w:webHidden/>
              </w:rPr>
              <w:instrText>PAGEREF _Toc194687188 \h</w:instrText>
            </w:r>
            <w:r>
              <w:rPr>
                <w:webHidden/>
              </w:rPr>
            </w:r>
            <w:r>
              <w:rPr>
                <w:webHidden/>
              </w:rPr>
              <w:fldChar w:fldCharType="separate"/>
            </w:r>
            <w:r>
              <w:rPr>
                <w:rStyle w:val="IndexLink"/>
              </w:rPr>
              <w:tab/>
              <w:t>3</w:t>
            </w:r>
            <w:r>
              <w:rPr>
                <w:webHidden/>
              </w:rPr>
              <w:fldChar w:fldCharType="end"/>
            </w:r>
          </w:hyperlink>
        </w:p>
        <w:p w14:paraId="1DFF9050" w14:textId="77777777" w:rsidR="007C2988" w:rsidRDefault="00237EE4">
          <w:pPr>
            <w:pStyle w:val="Verzeichnis1"/>
            <w:tabs>
              <w:tab w:val="right" w:leader="dot" w:pos="9062"/>
            </w:tabs>
          </w:pPr>
          <w:hyperlink w:anchor="_Toc194687189">
            <w:r w:rsidR="004B35F5">
              <w:rPr>
                <w:rStyle w:val="IndexLink"/>
                <w:rFonts w:ascii="Times New Roman" w:hAnsi="Times New Roman" w:cs="Times New Roman"/>
                <w:i/>
                <w:iCs/>
                <w:webHidden/>
                <w:lang w:val="en-US"/>
              </w:rPr>
              <w:t>Public significance statement</w:t>
            </w:r>
            <w:r w:rsidR="004B35F5">
              <w:rPr>
                <w:webHidden/>
              </w:rPr>
              <w:fldChar w:fldCharType="begin"/>
            </w:r>
            <w:r w:rsidR="004B35F5">
              <w:rPr>
                <w:webHidden/>
              </w:rPr>
              <w:instrText>PAGEREF _Toc194687189 \h</w:instrText>
            </w:r>
            <w:r w:rsidR="004B35F5">
              <w:rPr>
                <w:webHidden/>
              </w:rPr>
            </w:r>
            <w:r w:rsidR="004B35F5">
              <w:rPr>
                <w:webHidden/>
              </w:rPr>
              <w:fldChar w:fldCharType="separate"/>
            </w:r>
            <w:r w:rsidR="004B35F5">
              <w:rPr>
                <w:rStyle w:val="IndexLink"/>
              </w:rPr>
              <w:tab/>
              <w:t>4</w:t>
            </w:r>
            <w:r w:rsidR="004B35F5">
              <w:rPr>
                <w:webHidden/>
              </w:rPr>
              <w:fldChar w:fldCharType="end"/>
            </w:r>
          </w:hyperlink>
        </w:p>
        <w:p w14:paraId="70501238" w14:textId="77777777" w:rsidR="007C2988" w:rsidRDefault="00237EE4">
          <w:pPr>
            <w:pStyle w:val="Verzeichnis1"/>
            <w:tabs>
              <w:tab w:val="left" w:pos="480"/>
              <w:tab w:val="right" w:leader="dot" w:pos="9062"/>
            </w:tabs>
          </w:pPr>
          <w:hyperlink w:anchor="_Toc194687190">
            <w:r w:rsidR="004B35F5">
              <w:rPr>
                <w:rStyle w:val="IndexLink"/>
                <w:rFonts w:ascii="Times New Roman" w:hAnsi="Times New Roman" w:cs="Times New Roman"/>
                <w:webHidden/>
                <w:lang w:val="en-US"/>
              </w:rPr>
              <w:t>1</w:t>
            </w:r>
            <w:r w:rsidR="004B35F5">
              <w:rPr>
                <w:rStyle w:val="IndexLink"/>
              </w:rPr>
              <w:tab/>
            </w:r>
            <w:r w:rsidR="004B35F5">
              <w:rPr>
                <w:rStyle w:val="IndexLink"/>
                <w:rFonts w:ascii="Times New Roman" w:hAnsi="Times New Roman" w:cs="Times New Roman"/>
                <w:lang w:val="en-US"/>
              </w:rPr>
              <w:t>Introduction: associations between musicality and vocal emotion perception</w:t>
            </w:r>
            <w:r w:rsidR="004B35F5">
              <w:rPr>
                <w:webHidden/>
              </w:rPr>
              <w:fldChar w:fldCharType="begin"/>
            </w:r>
            <w:r w:rsidR="004B35F5">
              <w:rPr>
                <w:webHidden/>
              </w:rPr>
              <w:instrText>PAGEREF _Toc194687190 \h</w:instrText>
            </w:r>
            <w:r w:rsidR="004B35F5">
              <w:rPr>
                <w:webHidden/>
              </w:rPr>
            </w:r>
            <w:r w:rsidR="004B35F5">
              <w:rPr>
                <w:webHidden/>
              </w:rPr>
              <w:fldChar w:fldCharType="separate"/>
            </w:r>
            <w:r w:rsidR="004B35F5">
              <w:rPr>
                <w:rStyle w:val="IndexLink"/>
              </w:rPr>
              <w:tab/>
              <w:t>5</w:t>
            </w:r>
            <w:r w:rsidR="004B35F5">
              <w:rPr>
                <w:webHidden/>
              </w:rPr>
              <w:fldChar w:fldCharType="end"/>
            </w:r>
          </w:hyperlink>
        </w:p>
        <w:p w14:paraId="4AD7E149" w14:textId="77777777" w:rsidR="007C2988" w:rsidRDefault="00237EE4">
          <w:pPr>
            <w:pStyle w:val="Verzeichnis2"/>
            <w:tabs>
              <w:tab w:val="left" w:pos="960"/>
              <w:tab w:val="right" w:leader="dot" w:pos="9062"/>
            </w:tabs>
          </w:pPr>
          <w:hyperlink w:anchor="_Toc194687191">
            <w:r w:rsidR="004B35F5">
              <w:rPr>
                <w:rStyle w:val="IndexLink"/>
                <w:rFonts w:ascii="Times New Roman" w:hAnsi="Times New Roman" w:cs="Times New Roman"/>
                <w:webHidden/>
                <w:lang w:val="en-US"/>
              </w:rPr>
              <w:t>1.1</w:t>
            </w:r>
            <w:r w:rsidR="004B35F5">
              <w:rPr>
                <w:rStyle w:val="IndexLink"/>
              </w:rPr>
              <w:tab/>
            </w:r>
            <w:r w:rsidR="004B35F5">
              <w:rPr>
                <w:rStyle w:val="IndexLink"/>
                <w:rFonts w:ascii="Times New Roman" w:hAnsi="Times New Roman" w:cs="Times New Roman"/>
                <w:lang w:val="en-US"/>
              </w:rPr>
              <w:t>Singers vs. instrumentalists</w:t>
            </w:r>
            <w:r w:rsidR="004B35F5">
              <w:rPr>
                <w:webHidden/>
              </w:rPr>
              <w:fldChar w:fldCharType="begin"/>
            </w:r>
            <w:r w:rsidR="004B35F5">
              <w:rPr>
                <w:webHidden/>
              </w:rPr>
              <w:instrText>PAGEREF _Toc194687191 \h</w:instrText>
            </w:r>
            <w:r w:rsidR="004B35F5">
              <w:rPr>
                <w:webHidden/>
              </w:rPr>
            </w:r>
            <w:r w:rsidR="004B35F5">
              <w:rPr>
                <w:webHidden/>
              </w:rPr>
              <w:fldChar w:fldCharType="separate"/>
            </w:r>
            <w:r w:rsidR="004B35F5">
              <w:rPr>
                <w:rStyle w:val="IndexLink"/>
              </w:rPr>
              <w:tab/>
              <w:t>6</w:t>
            </w:r>
            <w:r w:rsidR="004B35F5">
              <w:rPr>
                <w:webHidden/>
              </w:rPr>
              <w:fldChar w:fldCharType="end"/>
            </w:r>
          </w:hyperlink>
        </w:p>
        <w:p w14:paraId="56EA7992" w14:textId="77777777" w:rsidR="007C2988" w:rsidRDefault="00237EE4">
          <w:pPr>
            <w:pStyle w:val="Verzeichnis2"/>
            <w:tabs>
              <w:tab w:val="left" w:pos="960"/>
              <w:tab w:val="right" w:leader="dot" w:pos="9062"/>
            </w:tabs>
          </w:pPr>
          <w:hyperlink w:anchor="_Toc194687192">
            <w:r w:rsidR="004B35F5">
              <w:rPr>
                <w:rStyle w:val="IndexLink"/>
                <w:rFonts w:ascii="Times New Roman" w:hAnsi="Times New Roman" w:cs="Times New Roman"/>
                <w:webHidden/>
                <w:lang w:val="en-US"/>
              </w:rPr>
              <w:t>1.2</w:t>
            </w:r>
            <w:r w:rsidR="004B35F5">
              <w:rPr>
                <w:rStyle w:val="IndexLink"/>
              </w:rPr>
              <w:tab/>
            </w:r>
            <w:r w:rsidR="004B35F5">
              <w:rPr>
                <w:rStyle w:val="IndexLink"/>
                <w:rFonts w:ascii="Times New Roman" w:hAnsi="Times New Roman" w:cs="Times New Roman"/>
                <w:lang w:val="en-US"/>
              </w:rPr>
              <w:t>Amateurs vs. professional musicians</w:t>
            </w:r>
            <w:r w:rsidR="004B35F5">
              <w:rPr>
                <w:webHidden/>
              </w:rPr>
              <w:fldChar w:fldCharType="begin"/>
            </w:r>
            <w:r w:rsidR="004B35F5">
              <w:rPr>
                <w:webHidden/>
              </w:rPr>
              <w:instrText>PAGEREF _Toc194687192 \h</w:instrText>
            </w:r>
            <w:r w:rsidR="004B35F5">
              <w:rPr>
                <w:webHidden/>
              </w:rPr>
            </w:r>
            <w:r w:rsidR="004B35F5">
              <w:rPr>
                <w:webHidden/>
              </w:rPr>
              <w:fldChar w:fldCharType="separate"/>
            </w:r>
            <w:r w:rsidR="004B35F5">
              <w:rPr>
                <w:rStyle w:val="IndexLink"/>
              </w:rPr>
              <w:tab/>
              <w:t>7</w:t>
            </w:r>
            <w:r w:rsidR="004B35F5">
              <w:rPr>
                <w:webHidden/>
              </w:rPr>
              <w:fldChar w:fldCharType="end"/>
            </w:r>
          </w:hyperlink>
        </w:p>
        <w:p w14:paraId="7C46BDE3" w14:textId="77777777" w:rsidR="007C2988" w:rsidRDefault="00237EE4">
          <w:pPr>
            <w:pStyle w:val="Verzeichnis2"/>
            <w:tabs>
              <w:tab w:val="left" w:pos="960"/>
              <w:tab w:val="right" w:leader="dot" w:pos="9062"/>
            </w:tabs>
          </w:pPr>
          <w:hyperlink w:anchor="_Toc194687193">
            <w:r w:rsidR="004B35F5">
              <w:rPr>
                <w:rStyle w:val="IndexLink"/>
                <w:rFonts w:ascii="Times New Roman" w:hAnsi="Times New Roman" w:cs="Times New Roman"/>
                <w:webHidden/>
                <w:lang w:val="en-US"/>
              </w:rPr>
              <w:t>1.3</w:t>
            </w:r>
            <w:r w:rsidR="004B35F5">
              <w:rPr>
                <w:rStyle w:val="IndexLink"/>
              </w:rPr>
              <w:tab/>
            </w:r>
            <w:r w:rsidR="004B35F5">
              <w:rPr>
                <w:rStyle w:val="IndexLink"/>
                <w:rFonts w:ascii="Times New Roman" w:hAnsi="Times New Roman" w:cs="Times New Roman"/>
                <w:lang w:val="en-US"/>
              </w:rPr>
              <w:t>Rationale, outline etc.</w:t>
            </w:r>
            <w:r w:rsidR="004B35F5">
              <w:rPr>
                <w:webHidden/>
              </w:rPr>
              <w:fldChar w:fldCharType="begin"/>
            </w:r>
            <w:r w:rsidR="004B35F5">
              <w:rPr>
                <w:webHidden/>
              </w:rPr>
              <w:instrText>PAGEREF _Toc194687193 \h</w:instrText>
            </w:r>
            <w:r w:rsidR="004B35F5">
              <w:rPr>
                <w:webHidden/>
              </w:rPr>
            </w:r>
            <w:r w:rsidR="004B35F5">
              <w:rPr>
                <w:webHidden/>
              </w:rPr>
              <w:fldChar w:fldCharType="separate"/>
            </w:r>
            <w:r w:rsidR="004B35F5">
              <w:rPr>
                <w:rStyle w:val="IndexLink"/>
              </w:rPr>
              <w:tab/>
              <w:t>8</w:t>
            </w:r>
            <w:r w:rsidR="004B35F5">
              <w:rPr>
                <w:webHidden/>
              </w:rPr>
              <w:fldChar w:fldCharType="end"/>
            </w:r>
          </w:hyperlink>
        </w:p>
        <w:p w14:paraId="40EFA43A" w14:textId="77777777" w:rsidR="007C2988" w:rsidRDefault="00237EE4">
          <w:pPr>
            <w:pStyle w:val="Verzeichnis1"/>
            <w:tabs>
              <w:tab w:val="left" w:pos="480"/>
              <w:tab w:val="right" w:leader="dot" w:pos="9062"/>
            </w:tabs>
          </w:pPr>
          <w:hyperlink w:anchor="_Toc194687194">
            <w:r w:rsidR="004B35F5">
              <w:rPr>
                <w:rStyle w:val="IndexLink"/>
                <w:rFonts w:ascii="Times New Roman" w:hAnsi="Times New Roman" w:cs="Times New Roman"/>
                <w:webHidden/>
                <w:lang w:val="en-US"/>
              </w:rPr>
              <w:t>2</w:t>
            </w:r>
            <w:r w:rsidR="004B35F5">
              <w:rPr>
                <w:rStyle w:val="IndexLink"/>
              </w:rPr>
              <w:tab/>
            </w:r>
            <w:r w:rsidR="004B35F5">
              <w:rPr>
                <w:rStyle w:val="IndexLink"/>
                <w:rFonts w:ascii="Times New Roman" w:hAnsi="Times New Roman" w:cs="Times New Roman"/>
                <w:lang w:val="en-US"/>
              </w:rPr>
              <w:t>Part I: Comparison of non-professional singers and instrumentalists</w:t>
            </w:r>
            <w:r w:rsidR="004B35F5">
              <w:rPr>
                <w:webHidden/>
              </w:rPr>
              <w:fldChar w:fldCharType="begin"/>
            </w:r>
            <w:r w:rsidR="004B35F5">
              <w:rPr>
                <w:webHidden/>
              </w:rPr>
              <w:instrText>PAGEREF _Toc194687194 \h</w:instrText>
            </w:r>
            <w:r w:rsidR="004B35F5">
              <w:rPr>
                <w:webHidden/>
              </w:rPr>
            </w:r>
            <w:r w:rsidR="004B35F5">
              <w:rPr>
                <w:webHidden/>
              </w:rPr>
              <w:fldChar w:fldCharType="separate"/>
            </w:r>
            <w:r w:rsidR="004B35F5">
              <w:rPr>
                <w:rStyle w:val="IndexLink"/>
              </w:rPr>
              <w:tab/>
              <w:t>9</w:t>
            </w:r>
            <w:r w:rsidR="004B35F5">
              <w:rPr>
                <w:webHidden/>
              </w:rPr>
              <w:fldChar w:fldCharType="end"/>
            </w:r>
          </w:hyperlink>
        </w:p>
        <w:p w14:paraId="447C1B2A" w14:textId="77777777" w:rsidR="007C2988" w:rsidRDefault="00237EE4">
          <w:pPr>
            <w:pStyle w:val="Verzeichnis2"/>
            <w:tabs>
              <w:tab w:val="left" w:pos="960"/>
              <w:tab w:val="right" w:leader="dot" w:pos="9062"/>
            </w:tabs>
          </w:pPr>
          <w:hyperlink w:anchor="_Toc194687195">
            <w:r w:rsidR="004B35F5">
              <w:rPr>
                <w:rStyle w:val="IndexLink"/>
                <w:rFonts w:ascii="Times New Roman" w:hAnsi="Times New Roman" w:cs="Times New Roman"/>
                <w:webHidden/>
                <w:lang w:val="en-US"/>
              </w:rPr>
              <w:t>2.1</w:t>
            </w:r>
            <w:r w:rsidR="004B35F5">
              <w:rPr>
                <w:rStyle w:val="IndexLink"/>
              </w:rPr>
              <w:tab/>
            </w:r>
            <w:r w:rsidR="004B35F5">
              <w:rPr>
                <w:rStyle w:val="IndexLink"/>
                <w:rFonts w:ascii="Times New Roman" w:hAnsi="Times New Roman" w:cs="Times New Roman"/>
              </w:rPr>
              <w:t>Hypotheses</w:t>
            </w:r>
            <w:r w:rsidR="004B35F5">
              <w:rPr>
                <w:webHidden/>
              </w:rPr>
              <w:fldChar w:fldCharType="begin"/>
            </w:r>
            <w:r w:rsidR="004B35F5">
              <w:rPr>
                <w:webHidden/>
              </w:rPr>
              <w:instrText>PAGEREF _Toc194687195 \h</w:instrText>
            </w:r>
            <w:r w:rsidR="004B35F5">
              <w:rPr>
                <w:webHidden/>
              </w:rPr>
            </w:r>
            <w:r w:rsidR="004B35F5">
              <w:rPr>
                <w:webHidden/>
              </w:rPr>
              <w:fldChar w:fldCharType="separate"/>
            </w:r>
            <w:r w:rsidR="004B35F5">
              <w:rPr>
                <w:rStyle w:val="IndexLink"/>
              </w:rPr>
              <w:tab/>
              <w:t>9</w:t>
            </w:r>
            <w:r w:rsidR="004B35F5">
              <w:rPr>
                <w:webHidden/>
              </w:rPr>
              <w:fldChar w:fldCharType="end"/>
            </w:r>
          </w:hyperlink>
        </w:p>
        <w:p w14:paraId="682AE8C8" w14:textId="77777777" w:rsidR="007C2988" w:rsidRDefault="00237EE4">
          <w:pPr>
            <w:pStyle w:val="Verzeichnis2"/>
            <w:tabs>
              <w:tab w:val="left" w:pos="960"/>
              <w:tab w:val="right" w:leader="dot" w:pos="9062"/>
            </w:tabs>
          </w:pPr>
          <w:hyperlink w:anchor="_Toc194687196">
            <w:r w:rsidR="004B35F5">
              <w:rPr>
                <w:rStyle w:val="IndexLink"/>
                <w:rFonts w:ascii="Times New Roman" w:hAnsi="Times New Roman" w:cs="Times New Roman"/>
                <w:webHidden/>
                <w:lang w:val="en-US"/>
              </w:rPr>
              <w:t>2.2</w:t>
            </w:r>
            <w:r w:rsidR="004B35F5">
              <w:rPr>
                <w:rStyle w:val="IndexLink"/>
              </w:rPr>
              <w:tab/>
            </w:r>
            <w:r w:rsidR="004B35F5">
              <w:rPr>
                <w:rStyle w:val="IndexLink"/>
                <w:rFonts w:ascii="Times New Roman" w:hAnsi="Times New Roman" w:cs="Times New Roman"/>
              </w:rPr>
              <w:t>Method</w:t>
            </w:r>
            <w:r w:rsidR="004B35F5">
              <w:rPr>
                <w:webHidden/>
              </w:rPr>
              <w:fldChar w:fldCharType="begin"/>
            </w:r>
            <w:r w:rsidR="004B35F5">
              <w:rPr>
                <w:webHidden/>
              </w:rPr>
              <w:instrText>PAGEREF _Toc194687196 \h</w:instrText>
            </w:r>
            <w:r w:rsidR="004B35F5">
              <w:rPr>
                <w:webHidden/>
              </w:rPr>
            </w:r>
            <w:r w:rsidR="004B35F5">
              <w:rPr>
                <w:webHidden/>
              </w:rPr>
              <w:fldChar w:fldCharType="separate"/>
            </w:r>
            <w:r w:rsidR="004B35F5">
              <w:rPr>
                <w:rStyle w:val="IndexLink"/>
              </w:rPr>
              <w:tab/>
              <w:t>10</w:t>
            </w:r>
            <w:r w:rsidR="004B35F5">
              <w:rPr>
                <w:webHidden/>
              </w:rPr>
              <w:fldChar w:fldCharType="end"/>
            </w:r>
          </w:hyperlink>
        </w:p>
        <w:p w14:paraId="51312848" w14:textId="77777777" w:rsidR="007C2988" w:rsidRDefault="00237EE4">
          <w:pPr>
            <w:pStyle w:val="Verzeichnis3"/>
            <w:tabs>
              <w:tab w:val="left" w:pos="1440"/>
              <w:tab w:val="right" w:leader="dot" w:pos="9062"/>
            </w:tabs>
          </w:pPr>
          <w:hyperlink w:anchor="_Toc194687197">
            <w:r w:rsidR="004B35F5">
              <w:rPr>
                <w:rStyle w:val="IndexLink"/>
                <w:rFonts w:ascii="F16" w:hAnsi="F16" w:cs="Times New Roman"/>
                <w:webHidden/>
              </w:rPr>
              <w:t>2.2.1</w:t>
            </w:r>
            <w:r w:rsidR="004B35F5">
              <w:rPr>
                <w:rStyle w:val="IndexLink"/>
              </w:rPr>
              <w:tab/>
            </w:r>
            <w:r w:rsidR="004B35F5">
              <w:rPr>
                <w:rStyle w:val="IndexLink"/>
                <w:rFonts w:ascii="Times New Roman" w:hAnsi="Times New Roman" w:cs="Times New Roman"/>
                <w:lang w:val="en-US"/>
              </w:rPr>
              <w:t>Participants</w:t>
            </w:r>
            <w:r w:rsidR="004B35F5">
              <w:rPr>
                <w:webHidden/>
              </w:rPr>
              <w:fldChar w:fldCharType="begin"/>
            </w:r>
            <w:r w:rsidR="004B35F5">
              <w:rPr>
                <w:webHidden/>
              </w:rPr>
              <w:instrText>PAGEREF _Toc194687197 \h</w:instrText>
            </w:r>
            <w:r w:rsidR="004B35F5">
              <w:rPr>
                <w:webHidden/>
              </w:rPr>
            </w:r>
            <w:r w:rsidR="004B35F5">
              <w:rPr>
                <w:webHidden/>
              </w:rPr>
              <w:fldChar w:fldCharType="separate"/>
            </w:r>
            <w:r w:rsidR="004B35F5">
              <w:rPr>
                <w:rStyle w:val="IndexLink"/>
              </w:rPr>
              <w:tab/>
              <w:t>10</w:t>
            </w:r>
            <w:r w:rsidR="004B35F5">
              <w:rPr>
                <w:webHidden/>
              </w:rPr>
              <w:fldChar w:fldCharType="end"/>
            </w:r>
          </w:hyperlink>
        </w:p>
        <w:p w14:paraId="65E33403" w14:textId="77777777" w:rsidR="007C2988" w:rsidRDefault="00237EE4">
          <w:pPr>
            <w:pStyle w:val="Verzeichnis3"/>
            <w:tabs>
              <w:tab w:val="left" w:pos="1440"/>
              <w:tab w:val="right" w:leader="dot" w:pos="9062"/>
            </w:tabs>
          </w:pPr>
          <w:hyperlink w:anchor="_Toc194687198">
            <w:r w:rsidR="004B35F5">
              <w:rPr>
                <w:rStyle w:val="IndexLink"/>
                <w:rFonts w:ascii="F16" w:hAnsi="F16" w:cs="Times New Roman"/>
                <w:webHidden/>
              </w:rPr>
              <w:t>2.2.2</w:t>
            </w:r>
            <w:r w:rsidR="004B35F5">
              <w:rPr>
                <w:rStyle w:val="IndexLink"/>
              </w:rPr>
              <w:tab/>
            </w:r>
            <w:r w:rsidR="004B35F5">
              <w:rPr>
                <w:rStyle w:val="IndexLink"/>
                <w:rFonts w:ascii="Times New Roman" w:hAnsi="Times New Roman" w:cs="Times New Roman"/>
                <w:lang w:val="en-US"/>
              </w:rPr>
              <w:t>Stimulus material</w:t>
            </w:r>
            <w:r w:rsidR="004B35F5">
              <w:rPr>
                <w:webHidden/>
              </w:rPr>
              <w:fldChar w:fldCharType="begin"/>
            </w:r>
            <w:r w:rsidR="004B35F5">
              <w:rPr>
                <w:webHidden/>
              </w:rPr>
              <w:instrText>PAGEREF _Toc194687198 \h</w:instrText>
            </w:r>
            <w:r w:rsidR="004B35F5">
              <w:rPr>
                <w:webHidden/>
              </w:rPr>
            </w:r>
            <w:r w:rsidR="004B35F5">
              <w:rPr>
                <w:webHidden/>
              </w:rPr>
              <w:fldChar w:fldCharType="separate"/>
            </w:r>
            <w:r w:rsidR="004B35F5">
              <w:rPr>
                <w:rStyle w:val="IndexLink"/>
              </w:rPr>
              <w:tab/>
              <w:t>11</w:t>
            </w:r>
            <w:r w:rsidR="004B35F5">
              <w:rPr>
                <w:webHidden/>
              </w:rPr>
              <w:fldChar w:fldCharType="end"/>
            </w:r>
          </w:hyperlink>
        </w:p>
        <w:p w14:paraId="584F3978" w14:textId="77777777" w:rsidR="007C2988" w:rsidRDefault="00237EE4">
          <w:pPr>
            <w:pStyle w:val="Verzeichnis3"/>
            <w:tabs>
              <w:tab w:val="left" w:pos="1440"/>
              <w:tab w:val="right" w:leader="dot" w:pos="9062"/>
            </w:tabs>
          </w:pPr>
          <w:hyperlink w:anchor="_Toc194687199">
            <w:r w:rsidR="004B35F5">
              <w:rPr>
                <w:rStyle w:val="IndexLink"/>
                <w:rFonts w:ascii="F16" w:hAnsi="F16" w:cs="Times New Roman"/>
                <w:webHidden/>
              </w:rPr>
              <w:t>2.2.3</w:t>
            </w:r>
            <w:r w:rsidR="004B35F5">
              <w:rPr>
                <w:rStyle w:val="IndexLink"/>
              </w:rPr>
              <w:tab/>
            </w:r>
            <w:r w:rsidR="004B35F5">
              <w:rPr>
                <w:rStyle w:val="IndexLink"/>
                <w:rFonts w:ascii="Times New Roman" w:hAnsi="Times New Roman" w:cs="Times New Roman"/>
                <w:lang w:val="en-US"/>
              </w:rPr>
              <w:t>Design</w:t>
            </w:r>
            <w:r w:rsidR="004B35F5">
              <w:rPr>
                <w:webHidden/>
              </w:rPr>
              <w:fldChar w:fldCharType="begin"/>
            </w:r>
            <w:r w:rsidR="004B35F5">
              <w:rPr>
                <w:webHidden/>
              </w:rPr>
              <w:instrText>PAGEREF _Toc194687199 \h</w:instrText>
            </w:r>
            <w:r w:rsidR="004B35F5">
              <w:rPr>
                <w:webHidden/>
              </w:rPr>
            </w:r>
            <w:r w:rsidR="004B35F5">
              <w:rPr>
                <w:webHidden/>
              </w:rPr>
              <w:fldChar w:fldCharType="separate"/>
            </w:r>
            <w:r w:rsidR="004B35F5">
              <w:rPr>
                <w:rStyle w:val="IndexLink"/>
              </w:rPr>
              <w:tab/>
              <w:t>13</w:t>
            </w:r>
            <w:r w:rsidR="004B35F5">
              <w:rPr>
                <w:webHidden/>
              </w:rPr>
              <w:fldChar w:fldCharType="end"/>
            </w:r>
          </w:hyperlink>
        </w:p>
        <w:p w14:paraId="725C9D63" w14:textId="77777777" w:rsidR="007C2988" w:rsidRDefault="00237EE4">
          <w:pPr>
            <w:pStyle w:val="Verzeichnis3"/>
            <w:tabs>
              <w:tab w:val="left" w:pos="1440"/>
              <w:tab w:val="right" w:leader="dot" w:pos="9062"/>
            </w:tabs>
          </w:pPr>
          <w:hyperlink w:anchor="_Toc194687200">
            <w:r w:rsidR="004B35F5">
              <w:rPr>
                <w:rStyle w:val="IndexLink"/>
                <w:rFonts w:ascii="F16" w:hAnsi="F16" w:cs="Times New Roman"/>
                <w:webHidden/>
              </w:rPr>
              <w:t>2.2.4</w:t>
            </w:r>
            <w:r w:rsidR="004B35F5">
              <w:rPr>
                <w:rStyle w:val="IndexLink"/>
              </w:rPr>
              <w:tab/>
            </w:r>
            <w:r w:rsidR="004B35F5">
              <w:rPr>
                <w:rStyle w:val="IndexLink"/>
                <w:rFonts w:ascii="Times New Roman" w:hAnsi="Times New Roman" w:cs="Times New Roman"/>
                <w:lang w:val="en-US"/>
              </w:rPr>
              <w:t>Data analysis</w:t>
            </w:r>
            <w:r w:rsidR="004B35F5">
              <w:rPr>
                <w:webHidden/>
              </w:rPr>
              <w:fldChar w:fldCharType="begin"/>
            </w:r>
            <w:r w:rsidR="004B35F5">
              <w:rPr>
                <w:webHidden/>
              </w:rPr>
              <w:instrText>PAGEREF _Toc194687200 \h</w:instrText>
            </w:r>
            <w:r w:rsidR="004B35F5">
              <w:rPr>
                <w:webHidden/>
              </w:rPr>
            </w:r>
            <w:r w:rsidR="004B35F5">
              <w:rPr>
                <w:webHidden/>
              </w:rPr>
              <w:fldChar w:fldCharType="separate"/>
            </w:r>
            <w:r w:rsidR="004B35F5">
              <w:rPr>
                <w:rStyle w:val="IndexLink"/>
              </w:rPr>
              <w:tab/>
              <w:t>15</w:t>
            </w:r>
            <w:r w:rsidR="004B35F5">
              <w:rPr>
                <w:webHidden/>
              </w:rPr>
              <w:fldChar w:fldCharType="end"/>
            </w:r>
          </w:hyperlink>
        </w:p>
        <w:p w14:paraId="660ED546" w14:textId="77777777" w:rsidR="007C2988" w:rsidRDefault="00237EE4">
          <w:pPr>
            <w:pStyle w:val="Verzeichnis2"/>
            <w:tabs>
              <w:tab w:val="left" w:pos="960"/>
              <w:tab w:val="right" w:leader="dot" w:pos="9062"/>
            </w:tabs>
          </w:pPr>
          <w:hyperlink w:anchor="_Toc194687201">
            <w:r w:rsidR="004B35F5">
              <w:rPr>
                <w:rStyle w:val="IndexLink"/>
                <w:rFonts w:ascii="Times New Roman" w:hAnsi="Times New Roman" w:cs="Times New Roman"/>
                <w:webHidden/>
                <w:lang w:val="en-US"/>
              </w:rPr>
              <w:t>2.3</w:t>
            </w:r>
            <w:r w:rsidR="004B35F5">
              <w:rPr>
                <w:rStyle w:val="IndexLink"/>
              </w:rPr>
              <w:tab/>
            </w:r>
            <w:r w:rsidR="004B35F5">
              <w:rPr>
                <w:rStyle w:val="IndexLink"/>
                <w:rFonts w:ascii="Times New Roman" w:hAnsi="Times New Roman" w:cs="Times New Roman"/>
                <w:lang w:val="en-US"/>
              </w:rPr>
              <w:t>Transparency and openness</w:t>
            </w:r>
            <w:r w:rsidR="004B35F5">
              <w:rPr>
                <w:webHidden/>
              </w:rPr>
              <w:fldChar w:fldCharType="begin"/>
            </w:r>
            <w:r w:rsidR="004B35F5">
              <w:rPr>
                <w:webHidden/>
              </w:rPr>
              <w:instrText>PAGEREF _Toc194687201 \h</w:instrText>
            </w:r>
            <w:r w:rsidR="004B35F5">
              <w:rPr>
                <w:webHidden/>
              </w:rPr>
            </w:r>
            <w:r w:rsidR="004B35F5">
              <w:rPr>
                <w:webHidden/>
              </w:rPr>
              <w:fldChar w:fldCharType="separate"/>
            </w:r>
            <w:r w:rsidR="004B35F5">
              <w:rPr>
                <w:rStyle w:val="IndexLink"/>
              </w:rPr>
              <w:tab/>
              <w:t>16</w:t>
            </w:r>
            <w:r w:rsidR="004B35F5">
              <w:rPr>
                <w:webHidden/>
              </w:rPr>
              <w:fldChar w:fldCharType="end"/>
            </w:r>
          </w:hyperlink>
        </w:p>
        <w:p w14:paraId="6218D770" w14:textId="77777777" w:rsidR="007C2988" w:rsidRDefault="00237EE4">
          <w:pPr>
            <w:pStyle w:val="Verzeichnis2"/>
            <w:tabs>
              <w:tab w:val="left" w:pos="960"/>
              <w:tab w:val="right" w:leader="dot" w:pos="9062"/>
            </w:tabs>
          </w:pPr>
          <w:hyperlink w:anchor="_Toc194687202">
            <w:r w:rsidR="004B35F5">
              <w:rPr>
                <w:rStyle w:val="IndexLink"/>
                <w:rFonts w:ascii="Times New Roman" w:hAnsi="Times New Roman" w:cs="Times New Roman"/>
                <w:webHidden/>
                <w:lang w:val="en-US"/>
              </w:rPr>
              <w:t>2.4</w:t>
            </w:r>
            <w:r w:rsidR="004B35F5">
              <w:rPr>
                <w:rStyle w:val="IndexLink"/>
              </w:rPr>
              <w:tab/>
            </w:r>
            <w:r w:rsidR="004B35F5">
              <w:rPr>
                <w:rStyle w:val="IndexLink"/>
                <w:rFonts w:ascii="Times New Roman" w:hAnsi="Times New Roman" w:cs="Times New Roman"/>
                <w:lang w:val="en-US"/>
              </w:rPr>
              <w:t>Results</w:t>
            </w:r>
            <w:r w:rsidR="004B35F5">
              <w:rPr>
                <w:webHidden/>
              </w:rPr>
              <w:fldChar w:fldCharType="begin"/>
            </w:r>
            <w:r w:rsidR="004B35F5">
              <w:rPr>
                <w:webHidden/>
              </w:rPr>
              <w:instrText>PAGEREF _Toc194687202 \h</w:instrText>
            </w:r>
            <w:r w:rsidR="004B35F5">
              <w:rPr>
                <w:webHidden/>
              </w:rPr>
            </w:r>
            <w:r w:rsidR="004B35F5">
              <w:rPr>
                <w:webHidden/>
              </w:rPr>
              <w:fldChar w:fldCharType="separate"/>
            </w:r>
            <w:r w:rsidR="004B35F5">
              <w:rPr>
                <w:rStyle w:val="IndexLink"/>
              </w:rPr>
              <w:tab/>
              <w:t>16</w:t>
            </w:r>
            <w:r w:rsidR="004B35F5">
              <w:rPr>
                <w:webHidden/>
              </w:rPr>
              <w:fldChar w:fldCharType="end"/>
            </w:r>
          </w:hyperlink>
        </w:p>
        <w:p w14:paraId="6E0DCAF0" w14:textId="77777777" w:rsidR="007C2988" w:rsidRDefault="00237EE4">
          <w:pPr>
            <w:pStyle w:val="Verzeichnis3"/>
            <w:tabs>
              <w:tab w:val="left" w:pos="1440"/>
              <w:tab w:val="right" w:leader="dot" w:pos="9062"/>
            </w:tabs>
          </w:pPr>
          <w:hyperlink w:anchor="_Toc194687203">
            <w:r w:rsidR="004B35F5">
              <w:rPr>
                <w:rStyle w:val="IndexLink"/>
                <w:rFonts w:ascii="F16" w:hAnsi="F16" w:cs="Times New Roman"/>
                <w:webHidden/>
              </w:rPr>
              <w:t>2.4.1</w:t>
            </w:r>
            <w:r w:rsidR="004B35F5">
              <w:rPr>
                <w:rStyle w:val="IndexLink"/>
              </w:rPr>
              <w:tab/>
            </w:r>
            <w:r w:rsidR="004B35F5">
              <w:rPr>
                <w:rStyle w:val="IndexLink"/>
                <w:rFonts w:ascii="Times New Roman" w:hAnsi="Times New Roman" w:cs="Times New Roman"/>
                <w:lang w:val="en-US"/>
              </w:rPr>
              <w:t>Demography, musicality, and personality of participants</w:t>
            </w:r>
            <w:r w:rsidR="004B35F5">
              <w:rPr>
                <w:webHidden/>
              </w:rPr>
              <w:fldChar w:fldCharType="begin"/>
            </w:r>
            <w:r w:rsidR="004B35F5">
              <w:rPr>
                <w:webHidden/>
              </w:rPr>
              <w:instrText>PAGEREF _Toc194687203 \h</w:instrText>
            </w:r>
            <w:r w:rsidR="004B35F5">
              <w:rPr>
                <w:webHidden/>
              </w:rPr>
            </w:r>
            <w:r w:rsidR="004B35F5">
              <w:rPr>
                <w:webHidden/>
              </w:rPr>
              <w:fldChar w:fldCharType="separate"/>
            </w:r>
            <w:r w:rsidR="004B35F5">
              <w:rPr>
                <w:rStyle w:val="IndexLink"/>
              </w:rPr>
              <w:tab/>
              <w:t>16</w:t>
            </w:r>
            <w:r w:rsidR="004B35F5">
              <w:rPr>
                <w:webHidden/>
              </w:rPr>
              <w:fldChar w:fldCharType="end"/>
            </w:r>
          </w:hyperlink>
        </w:p>
        <w:p w14:paraId="222F3E91" w14:textId="77777777" w:rsidR="007C2988" w:rsidRDefault="00237EE4">
          <w:pPr>
            <w:pStyle w:val="Verzeichnis3"/>
            <w:tabs>
              <w:tab w:val="left" w:pos="1440"/>
              <w:tab w:val="right" w:leader="dot" w:pos="9062"/>
            </w:tabs>
          </w:pPr>
          <w:hyperlink w:anchor="_Toc194687204">
            <w:r w:rsidR="004B35F5">
              <w:rPr>
                <w:rStyle w:val="IndexLink"/>
                <w:rFonts w:ascii="F16" w:hAnsi="F16" w:cs="Times New Roman"/>
                <w:webHidden/>
              </w:rPr>
              <w:t>2.4.2</w:t>
            </w:r>
            <w:r w:rsidR="004B35F5">
              <w:rPr>
                <w:rStyle w:val="IndexLink"/>
              </w:rPr>
              <w:tab/>
            </w:r>
            <w:r w:rsidR="004B35F5">
              <w:rPr>
                <w:rStyle w:val="IndexLink"/>
                <w:rFonts w:ascii="Times New Roman" w:hAnsi="Times New Roman" w:cs="Times New Roman"/>
                <w:lang w:val="en-US"/>
              </w:rPr>
              <w:t>Emotion classification performance</w:t>
            </w:r>
            <w:r w:rsidR="004B35F5">
              <w:rPr>
                <w:webHidden/>
              </w:rPr>
              <w:fldChar w:fldCharType="begin"/>
            </w:r>
            <w:r w:rsidR="004B35F5">
              <w:rPr>
                <w:webHidden/>
              </w:rPr>
              <w:instrText>PAGEREF _Toc194687204 \h</w:instrText>
            </w:r>
            <w:r w:rsidR="004B35F5">
              <w:rPr>
                <w:webHidden/>
              </w:rPr>
            </w:r>
            <w:r w:rsidR="004B35F5">
              <w:rPr>
                <w:webHidden/>
              </w:rPr>
              <w:fldChar w:fldCharType="separate"/>
            </w:r>
            <w:r w:rsidR="004B35F5">
              <w:rPr>
                <w:rStyle w:val="IndexLink"/>
              </w:rPr>
              <w:tab/>
              <w:t>18</w:t>
            </w:r>
            <w:r w:rsidR="004B35F5">
              <w:rPr>
                <w:webHidden/>
              </w:rPr>
              <w:fldChar w:fldCharType="end"/>
            </w:r>
          </w:hyperlink>
        </w:p>
        <w:p w14:paraId="09801161" w14:textId="77777777" w:rsidR="007C2988" w:rsidRDefault="00237EE4">
          <w:pPr>
            <w:pStyle w:val="Verzeichnis1"/>
            <w:tabs>
              <w:tab w:val="left" w:pos="440"/>
              <w:tab w:val="right" w:leader="dot" w:pos="9062"/>
            </w:tabs>
          </w:pPr>
          <w:hyperlink w:anchor="_Toc194687205">
            <w:r w:rsidR="004B35F5">
              <w:rPr>
                <w:rStyle w:val="IndexLink"/>
                <w:rFonts w:ascii="Times New Roman" w:hAnsi="Times New Roman" w:cs="Times New Roman"/>
                <w:webHidden/>
                <w:lang w:val="en-US"/>
              </w:rPr>
              <w:t>3</w:t>
            </w:r>
            <w:r w:rsidR="004B35F5">
              <w:rPr>
                <w:rStyle w:val="IndexLink"/>
              </w:rPr>
              <w:tab/>
            </w:r>
            <w:r w:rsidR="004B35F5">
              <w:rPr>
                <w:rStyle w:val="IndexLink"/>
                <w:rFonts w:ascii="Times New Roman" w:hAnsi="Times New Roman" w:cs="Times New Roman"/>
                <w:lang w:val="en-US"/>
              </w:rPr>
              <w:t>Part II: Comparison of professionals, amateurs and non-musicians</w:t>
            </w:r>
            <w:r w:rsidR="004B35F5">
              <w:rPr>
                <w:webHidden/>
              </w:rPr>
              <w:fldChar w:fldCharType="begin"/>
            </w:r>
            <w:r w:rsidR="004B35F5">
              <w:rPr>
                <w:webHidden/>
              </w:rPr>
              <w:instrText>PAGEREF _Toc194687205 \h</w:instrText>
            </w:r>
            <w:r w:rsidR="004B35F5">
              <w:rPr>
                <w:webHidden/>
              </w:rPr>
            </w:r>
            <w:r w:rsidR="004B35F5">
              <w:rPr>
                <w:webHidden/>
              </w:rPr>
              <w:fldChar w:fldCharType="separate"/>
            </w:r>
            <w:r w:rsidR="004B35F5">
              <w:rPr>
                <w:rStyle w:val="IndexLink"/>
              </w:rPr>
              <w:tab/>
              <w:t>20</w:t>
            </w:r>
            <w:r w:rsidR="004B35F5">
              <w:rPr>
                <w:webHidden/>
              </w:rPr>
              <w:fldChar w:fldCharType="end"/>
            </w:r>
          </w:hyperlink>
        </w:p>
        <w:p w14:paraId="11275B68" w14:textId="77777777" w:rsidR="007C2988" w:rsidRDefault="00237EE4">
          <w:pPr>
            <w:pStyle w:val="Verzeichnis2"/>
            <w:tabs>
              <w:tab w:val="left" w:pos="960"/>
              <w:tab w:val="right" w:leader="dot" w:pos="9062"/>
            </w:tabs>
          </w:pPr>
          <w:hyperlink w:anchor="_Toc194687206">
            <w:r w:rsidR="004B35F5">
              <w:rPr>
                <w:rStyle w:val="IndexLink"/>
                <w:rFonts w:ascii="Times New Roman" w:hAnsi="Times New Roman" w:cs="Times New Roman"/>
                <w:webHidden/>
                <w:lang w:val="en-US"/>
              </w:rPr>
              <w:t>3.1</w:t>
            </w:r>
            <w:r w:rsidR="004B35F5">
              <w:rPr>
                <w:rStyle w:val="IndexLink"/>
              </w:rPr>
              <w:tab/>
            </w:r>
            <w:r w:rsidR="004B35F5">
              <w:rPr>
                <w:rStyle w:val="IndexLink"/>
                <w:rFonts w:ascii="Times New Roman" w:hAnsi="Times New Roman" w:cs="Times New Roman"/>
              </w:rPr>
              <w:t>Hypotheses</w:t>
            </w:r>
            <w:r w:rsidR="004B35F5">
              <w:rPr>
                <w:webHidden/>
              </w:rPr>
              <w:fldChar w:fldCharType="begin"/>
            </w:r>
            <w:r w:rsidR="004B35F5">
              <w:rPr>
                <w:webHidden/>
              </w:rPr>
              <w:instrText>PAGEREF _Toc194687206 \h</w:instrText>
            </w:r>
            <w:r w:rsidR="004B35F5">
              <w:rPr>
                <w:webHidden/>
              </w:rPr>
            </w:r>
            <w:r w:rsidR="004B35F5">
              <w:rPr>
                <w:webHidden/>
              </w:rPr>
              <w:fldChar w:fldCharType="separate"/>
            </w:r>
            <w:r w:rsidR="004B35F5">
              <w:rPr>
                <w:rStyle w:val="IndexLink"/>
              </w:rPr>
              <w:tab/>
              <w:t>20</w:t>
            </w:r>
            <w:r w:rsidR="004B35F5">
              <w:rPr>
                <w:webHidden/>
              </w:rPr>
              <w:fldChar w:fldCharType="end"/>
            </w:r>
          </w:hyperlink>
        </w:p>
        <w:p w14:paraId="2DEA5BDB" w14:textId="77777777" w:rsidR="007C2988" w:rsidRDefault="00237EE4">
          <w:pPr>
            <w:pStyle w:val="Verzeichnis2"/>
            <w:tabs>
              <w:tab w:val="left" w:pos="960"/>
              <w:tab w:val="right" w:leader="dot" w:pos="9062"/>
            </w:tabs>
          </w:pPr>
          <w:hyperlink w:anchor="_Toc194687207">
            <w:r w:rsidR="004B35F5">
              <w:rPr>
                <w:rStyle w:val="IndexLink"/>
                <w:rFonts w:ascii="Times New Roman" w:hAnsi="Times New Roman" w:cs="Times New Roman"/>
                <w:webHidden/>
                <w:lang w:val="en-US"/>
              </w:rPr>
              <w:t>3.2</w:t>
            </w:r>
            <w:r w:rsidR="004B35F5">
              <w:rPr>
                <w:rStyle w:val="IndexLink"/>
              </w:rPr>
              <w:tab/>
            </w:r>
            <w:r w:rsidR="004B35F5">
              <w:rPr>
                <w:rStyle w:val="IndexLink"/>
                <w:rFonts w:ascii="Times New Roman" w:hAnsi="Times New Roman" w:cs="Times New Roman"/>
                <w:lang w:val="en-US"/>
              </w:rPr>
              <w:t>Method</w:t>
            </w:r>
            <w:r w:rsidR="004B35F5">
              <w:rPr>
                <w:webHidden/>
              </w:rPr>
              <w:fldChar w:fldCharType="begin"/>
            </w:r>
            <w:r w:rsidR="004B35F5">
              <w:rPr>
                <w:webHidden/>
              </w:rPr>
              <w:instrText>PAGEREF _Toc194687207 \h</w:instrText>
            </w:r>
            <w:r w:rsidR="004B35F5">
              <w:rPr>
                <w:webHidden/>
              </w:rPr>
            </w:r>
            <w:r w:rsidR="004B35F5">
              <w:rPr>
                <w:webHidden/>
              </w:rPr>
              <w:fldChar w:fldCharType="separate"/>
            </w:r>
            <w:r w:rsidR="004B35F5">
              <w:rPr>
                <w:rStyle w:val="IndexLink"/>
              </w:rPr>
              <w:tab/>
              <w:t>21</w:t>
            </w:r>
            <w:r w:rsidR="004B35F5">
              <w:rPr>
                <w:webHidden/>
              </w:rPr>
              <w:fldChar w:fldCharType="end"/>
            </w:r>
          </w:hyperlink>
        </w:p>
        <w:p w14:paraId="12D2A772" w14:textId="77777777" w:rsidR="007C2988" w:rsidRDefault="00237EE4">
          <w:pPr>
            <w:pStyle w:val="Verzeichnis2"/>
            <w:tabs>
              <w:tab w:val="left" w:pos="960"/>
              <w:tab w:val="right" w:leader="dot" w:pos="9062"/>
            </w:tabs>
          </w:pPr>
          <w:hyperlink w:anchor="_Toc194687208">
            <w:r w:rsidR="004B35F5">
              <w:rPr>
                <w:rStyle w:val="IndexLink"/>
                <w:rFonts w:ascii="Times New Roman" w:hAnsi="Times New Roman" w:cs="Times New Roman"/>
                <w:webHidden/>
                <w:lang w:val="en-US"/>
              </w:rPr>
              <w:t>3.3</w:t>
            </w:r>
            <w:r w:rsidR="004B35F5">
              <w:rPr>
                <w:rStyle w:val="IndexLink"/>
              </w:rPr>
              <w:tab/>
            </w:r>
            <w:r w:rsidR="004B35F5">
              <w:rPr>
                <w:rStyle w:val="IndexLink"/>
                <w:rFonts w:ascii="Times New Roman" w:hAnsi="Times New Roman" w:cs="Times New Roman"/>
                <w:lang w:val="en-US"/>
              </w:rPr>
              <w:t>Results</w:t>
            </w:r>
            <w:r w:rsidR="004B35F5">
              <w:rPr>
                <w:webHidden/>
              </w:rPr>
              <w:fldChar w:fldCharType="begin"/>
            </w:r>
            <w:r w:rsidR="004B35F5">
              <w:rPr>
                <w:webHidden/>
              </w:rPr>
              <w:instrText>PAGEREF _Toc194687208 \h</w:instrText>
            </w:r>
            <w:r w:rsidR="004B35F5">
              <w:rPr>
                <w:webHidden/>
              </w:rPr>
            </w:r>
            <w:r w:rsidR="004B35F5">
              <w:rPr>
                <w:webHidden/>
              </w:rPr>
              <w:fldChar w:fldCharType="separate"/>
            </w:r>
            <w:r w:rsidR="004B35F5">
              <w:rPr>
                <w:rStyle w:val="IndexLink"/>
              </w:rPr>
              <w:tab/>
              <w:t>21</w:t>
            </w:r>
            <w:r w:rsidR="004B35F5">
              <w:rPr>
                <w:webHidden/>
              </w:rPr>
              <w:fldChar w:fldCharType="end"/>
            </w:r>
          </w:hyperlink>
        </w:p>
        <w:p w14:paraId="366E6D72" w14:textId="77777777" w:rsidR="007C2988" w:rsidRDefault="00237EE4">
          <w:pPr>
            <w:pStyle w:val="Verzeichnis3"/>
            <w:tabs>
              <w:tab w:val="left" w:pos="1440"/>
              <w:tab w:val="right" w:leader="dot" w:pos="9062"/>
            </w:tabs>
          </w:pPr>
          <w:hyperlink w:anchor="_Toc194687209">
            <w:r w:rsidR="004B35F5">
              <w:rPr>
                <w:rStyle w:val="IndexLink"/>
                <w:rFonts w:ascii="F16" w:hAnsi="F16" w:cs="Times New Roman"/>
                <w:webHidden/>
              </w:rPr>
              <w:t>3.3.1</w:t>
            </w:r>
            <w:r w:rsidR="004B35F5">
              <w:rPr>
                <w:rStyle w:val="IndexLink"/>
              </w:rPr>
              <w:tab/>
            </w:r>
            <w:r w:rsidR="004B35F5">
              <w:rPr>
                <w:rStyle w:val="IndexLink"/>
                <w:rFonts w:ascii="Times New Roman" w:hAnsi="Times New Roman" w:cs="Times New Roman"/>
                <w:lang w:val="en-US"/>
              </w:rPr>
              <w:t>Demography, musicality, and personality of participants</w:t>
            </w:r>
            <w:r w:rsidR="004B35F5">
              <w:rPr>
                <w:webHidden/>
              </w:rPr>
              <w:fldChar w:fldCharType="begin"/>
            </w:r>
            <w:r w:rsidR="004B35F5">
              <w:rPr>
                <w:webHidden/>
              </w:rPr>
              <w:instrText>PAGEREF _Toc194687209 \h</w:instrText>
            </w:r>
            <w:r w:rsidR="004B35F5">
              <w:rPr>
                <w:webHidden/>
              </w:rPr>
            </w:r>
            <w:r w:rsidR="004B35F5">
              <w:rPr>
                <w:webHidden/>
              </w:rPr>
              <w:fldChar w:fldCharType="separate"/>
            </w:r>
            <w:r w:rsidR="004B35F5">
              <w:rPr>
                <w:rStyle w:val="IndexLink"/>
              </w:rPr>
              <w:tab/>
              <w:t>21</w:t>
            </w:r>
            <w:r w:rsidR="004B35F5">
              <w:rPr>
                <w:webHidden/>
              </w:rPr>
              <w:fldChar w:fldCharType="end"/>
            </w:r>
          </w:hyperlink>
        </w:p>
        <w:p w14:paraId="45698E9F" w14:textId="77777777" w:rsidR="007C2988" w:rsidRDefault="00237EE4">
          <w:pPr>
            <w:pStyle w:val="Verzeichnis3"/>
            <w:tabs>
              <w:tab w:val="left" w:pos="1440"/>
              <w:tab w:val="right" w:leader="dot" w:pos="9062"/>
            </w:tabs>
          </w:pPr>
          <w:hyperlink w:anchor="_Toc194687210">
            <w:r w:rsidR="004B35F5">
              <w:rPr>
                <w:rStyle w:val="IndexLink"/>
                <w:rFonts w:ascii="F16" w:hAnsi="F16" w:cs="Times New Roman"/>
                <w:webHidden/>
              </w:rPr>
              <w:t>3.3.2</w:t>
            </w:r>
            <w:r w:rsidR="004B35F5">
              <w:rPr>
                <w:rStyle w:val="IndexLink"/>
              </w:rPr>
              <w:tab/>
            </w:r>
            <w:r w:rsidR="004B35F5">
              <w:rPr>
                <w:rStyle w:val="IndexLink"/>
                <w:rFonts w:ascii="Times New Roman" w:hAnsi="Times New Roman" w:cs="Times New Roman"/>
                <w:lang w:val="en-US"/>
              </w:rPr>
              <w:t>Emotion classification performance</w:t>
            </w:r>
            <w:r w:rsidR="004B35F5">
              <w:rPr>
                <w:webHidden/>
              </w:rPr>
              <w:fldChar w:fldCharType="begin"/>
            </w:r>
            <w:r w:rsidR="004B35F5">
              <w:rPr>
                <w:webHidden/>
              </w:rPr>
              <w:instrText>PAGEREF _Toc194687210 \h</w:instrText>
            </w:r>
            <w:r w:rsidR="004B35F5">
              <w:rPr>
                <w:webHidden/>
              </w:rPr>
            </w:r>
            <w:r w:rsidR="004B35F5">
              <w:rPr>
                <w:webHidden/>
              </w:rPr>
              <w:fldChar w:fldCharType="separate"/>
            </w:r>
            <w:r w:rsidR="004B35F5">
              <w:rPr>
                <w:rStyle w:val="IndexLink"/>
              </w:rPr>
              <w:tab/>
              <w:t>24</w:t>
            </w:r>
            <w:r w:rsidR="004B35F5">
              <w:rPr>
                <w:webHidden/>
              </w:rPr>
              <w:fldChar w:fldCharType="end"/>
            </w:r>
          </w:hyperlink>
        </w:p>
        <w:p w14:paraId="7D914C4A" w14:textId="77777777" w:rsidR="007C2988" w:rsidRDefault="00237EE4">
          <w:pPr>
            <w:pStyle w:val="Verzeichnis1"/>
            <w:tabs>
              <w:tab w:val="left" w:pos="440"/>
              <w:tab w:val="right" w:leader="dot" w:pos="9062"/>
            </w:tabs>
          </w:pPr>
          <w:hyperlink w:anchor="_Toc194687211">
            <w:r w:rsidR="004B35F5">
              <w:rPr>
                <w:rStyle w:val="IndexLink"/>
                <w:rFonts w:ascii="Times New Roman" w:hAnsi="Times New Roman" w:cs="Times New Roman"/>
                <w:webHidden/>
                <w:lang w:val="en-US"/>
              </w:rPr>
              <w:t>4</w:t>
            </w:r>
            <w:r w:rsidR="004B35F5">
              <w:rPr>
                <w:rStyle w:val="IndexLink"/>
              </w:rPr>
              <w:tab/>
            </w:r>
            <w:r w:rsidR="004B35F5">
              <w:rPr>
                <w:rStyle w:val="IndexLink"/>
                <w:rFonts w:ascii="Times New Roman" w:hAnsi="Times New Roman" w:cs="Times New Roman"/>
                <w:lang w:val="en-US"/>
              </w:rPr>
              <w:t>Part III: Correlational analyses</w:t>
            </w:r>
            <w:r w:rsidR="004B35F5">
              <w:rPr>
                <w:webHidden/>
              </w:rPr>
              <w:fldChar w:fldCharType="begin"/>
            </w:r>
            <w:r w:rsidR="004B35F5">
              <w:rPr>
                <w:webHidden/>
              </w:rPr>
              <w:instrText>PAGEREF _Toc194687211 \h</w:instrText>
            </w:r>
            <w:r w:rsidR="004B35F5">
              <w:rPr>
                <w:webHidden/>
              </w:rPr>
            </w:r>
            <w:r w:rsidR="004B35F5">
              <w:rPr>
                <w:webHidden/>
              </w:rPr>
              <w:fldChar w:fldCharType="separate"/>
            </w:r>
            <w:r w:rsidR="004B35F5">
              <w:rPr>
                <w:rStyle w:val="IndexLink"/>
              </w:rPr>
              <w:tab/>
              <w:t>25</w:t>
            </w:r>
            <w:r w:rsidR="004B35F5">
              <w:rPr>
                <w:webHidden/>
              </w:rPr>
              <w:fldChar w:fldCharType="end"/>
            </w:r>
          </w:hyperlink>
        </w:p>
        <w:p w14:paraId="4A28AD9D" w14:textId="77777777" w:rsidR="007C2988" w:rsidRDefault="00237EE4">
          <w:pPr>
            <w:pStyle w:val="Verzeichnis2"/>
            <w:tabs>
              <w:tab w:val="left" w:pos="960"/>
              <w:tab w:val="right" w:leader="dot" w:pos="9062"/>
            </w:tabs>
          </w:pPr>
          <w:hyperlink w:anchor="_Toc194687212">
            <w:r w:rsidR="004B35F5">
              <w:rPr>
                <w:rStyle w:val="IndexLink"/>
                <w:rFonts w:ascii="Times New Roman" w:hAnsi="Times New Roman" w:cs="Times New Roman"/>
                <w:webHidden/>
                <w:lang w:val="en-US"/>
              </w:rPr>
              <w:t>4.1</w:t>
            </w:r>
            <w:r w:rsidR="004B35F5">
              <w:rPr>
                <w:rStyle w:val="IndexLink"/>
              </w:rPr>
              <w:tab/>
            </w:r>
            <w:r w:rsidR="004B35F5">
              <w:rPr>
                <w:rStyle w:val="IndexLink"/>
                <w:rFonts w:ascii="Times New Roman" w:hAnsi="Times New Roman" w:cs="Times New Roman"/>
              </w:rPr>
              <w:t>Hypotheses</w:t>
            </w:r>
            <w:r w:rsidR="004B35F5">
              <w:rPr>
                <w:webHidden/>
              </w:rPr>
              <w:fldChar w:fldCharType="begin"/>
            </w:r>
            <w:r w:rsidR="004B35F5">
              <w:rPr>
                <w:webHidden/>
              </w:rPr>
              <w:instrText>PAGEREF _Toc194687212 \h</w:instrText>
            </w:r>
            <w:r w:rsidR="004B35F5">
              <w:rPr>
                <w:webHidden/>
              </w:rPr>
            </w:r>
            <w:r w:rsidR="004B35F5">
              <w:rPr>
                <w:webHidden/>
              </w:rPr>
              <w:fldChar w:fldCharType="separate"/>
            </w:r>
            <w:r w:rsidR="004B35F5">
              <w:rPr>
                <w:rStyle w:val="IndexLink"/>
              </w:rPr>
              <w:tab/>
              <w:t>25</w:t>
            </w:r>
            <w:r w:rsidR="004B35F5">
              <w:rPr>
                <w:webHidden/>
              </w:rPr>
              <w:fldChar w:fldCharType="end"/>
            </w:r>
          </w:hyperlink>
        </w:p>
        <w:p w14:paraId="15994E42" w14:textId="77777777" w:rsidR="007C2988" w:rsidRDefault="00237EE4">
          <w:pPr>
            <w:pStyle w:val="Verzeichnis2"/>
            <w:tabs>
              <w:tab w:val="left" w:pos="960"/>
              <w:tab w:val="right" w:leader="dot" w:pos="9062"/>
            </w:tabs>
          </w:pPr>
          <w:hyperlink w:anchor="_Toc194687213">
            <w:r w:rsidR="004B35F5">
              <w:rPr>
                <w:rStyle w:val="IndexLink"/>
                <w:rFonts w:ascii="Times New Roman" w:hAnsi="Times New Roman" w:cs="Times New Roman"/>
                <w:webHidden/>
                <w:lang w:val="en-US"/>
              </w:rPr>
              <w:t>4.2</w:t>
            </w:r>
            <w:r w:rsidR="004B35F5">
              <w:rPr>
                <w:rStyle w:val="IndexLink"/>
              </w:rPr>
              <w:tab/>
            </w:r>
            <w:r w:rsidR="004B35F5">
              <w:rPr>
                <w:rStyle w:val="IndexLink"/>
                <w:rFonts w:ascii="Times New Roman" w:hAnsi="Times New Roman" w:cs="Times New Roman"/>
              </w:rPr>
              <w:t>Method</w:t>
            </w:r>
            <w:r w:rsidR="004B35F5">
              <w:rPr>
                <w:webHidden/>
              </w:rPr>
              <w:fldChar w:fldCharType="begin"/>
            </w:r>
            <w:r w:rsidR="004B35F5">
              <w:rPr>
                <w:webHidden/>
              </w:rPr>
              <w:instrText>PAGEREF _Toc194687213 \h</w:instrText>
            </w:r>
            <w:r w:rsidR="004B35F5">
              <w:rPr>
                <w:webHidden/>
              </w:rPr>
            </w:r>
            <w:r w:rsidR="004B35F5">
              <w:rPr>
                <w:webHidden/>
              </w:rPr>
              <w:fldChar w:fldCharType="separate"/>
            </w:r>
            <w:r w:rsidR="004B35F5">
              <w:rPr>
                <w:rStyle w:val="IndexLink"/>
              </w:rPr>
              <w:tab/>
              <w:t>25</w:t>
            </w:r>
            <w:r w:rsidR="004B35F5">
              <w:rPr>
                <w:webHidden/>
              </w:rPr>
              <w:fldChar w:fldCharType="end"/>
            </w:r>
          </w:hyperlink>
        </w:p>
        <w:p w14:paraId="355BF4DF" w14:textId="77777777" w:rsidR="007C2988" w:rsidRDefault="00237EE4">
          <w:pPr>
            <w:pStyle w:val="Verzeichnis2"/>
            <w:tabs>
              <w:tab w:val="left" w:pos="960"/>
              <w:tab w:val="right" w:leader="dot" w:pos="9062"/>
            </w:tabs>
          </w:pPr>
          <w:hyperlink w:anchor="_Toc194687214">
            <w:r w:rsidR="004B35F5">
              <w:rPr>
                <w:rStyle w:val="IndexLink"/>
                <w:rFonts w:ascii="Times New Roman" w:hAnsi="Times New Roman" w:cs="Times New Roman"/>
                <w:webHidden/>
                <w:lang w:val="en-US"/>
              </w:rPr>
              <w:t>4.3</w:t>
            </w:r>
            <w:r w:rsidR="004B35F5">
              <w:rPr>
                <w:rStyle w:val="IndexLink"/>
              </w:rPr>
              <w:tab/>
            </w:r>
            <w:r w:rsidR="004B35F5">
              <w:rPr>
                <w:rStyle w:val="IndexLink"/>
                <w:rFonts w:ascii="Times New Roman" w:hAnsi="Times New Roman" w:cs="Times New Roman"/>
                <w:lang w:val="en-US"/>
              </w:rPr>
              <w:t>Results</w:t>
            </w:r>
            <w:r w:rsidR="004B35F5">
              <w:rPr>
                <w:webHidden/>
              </w:rPr>
              <w:fldChar w:fldCharType="begin"/>
            </w:r>
            <w:r w:rsidR="004B35F5">
              <w:rPr>
                <w:webHidden/>
              </w:rPr>
              <w:instrText>PAGEREF _Toc194687214 \h</w:instrText>
            </w:r>
            <w:r w:rsidR="004B35F5">
              <w:rPr>
                <w:webHidden/>
              </w:rPr>
            </w:r>
            <w:r w:rsidR="004B35F5">
              <w:rPr>
                <w:webHidden/>
              </w:rPr>
              <w:fldChar w:fldCharType="separate"/>
            </w:r>
            <w:r w:rsidR="004B35F5">
              <w:rPr>
                <w:rStyle w:val="IndexLink"/>
              </w:rPr>
              <w:tab/>
              <w:t>26</w:t>
            </w:r>
            <w:r w:rsidR="004B35F5">
              <w:rPr>
                <w:webHidden/>
              </w:rPr>
              <w:fldChar w:fldCharType="end"/>
            </w:r>
          </w:hyperlink>
        </w:p>
        <w:p w14:paraId="23CDE003" w14:textId="77777777" w:rsidR="007C2988" w:rsidRDefault="00237EE4">
          <w:pPr>
            <w:pStyle w:val="Verzeichnis1"/>
            <w:tabs>
              <w:tab w:val="left" w:pos="440"/>
              <w:tab w:val="right" w:leader="dot" w:pos="9062"/>
            </w:tabs>
          </w:pPr>
          <w:hyperlink w:anchor="_Toc194687215">
            <w:r w:rsidR="004B35F5">
              <w:rPr>
                <w:rStyle w:val="IndexLink"/>
                <w:rFonts w:ascii="Times New Roman" w:hAnsi="Times New Roman" w:cs="Times New Roman"/>
                <w:webHidden/>
                <w:lang w:val="en-US"/>
              </w:rPr>
              <w:t>5</w:t>
            </w:r>
            <w:r w:rsidR="004B35F5">
              <w:rPr>
                <w:rStyle w:val="IndexLink"/>
              </w:rPr>
              <w:tab/>
            </w:r>
            <w:r w:rsidR="004B35F5">
              <w:rPr>
                <w:rStyle w:val="IndexLink"/>
                <w:rFonts w:ascii="Times New Roman" w:hAnsi="Times New Roman" w:cs="Times New Roman"/>
                <w:lang w:val="en-US"/>
              </w:rPr>
              <w:t>Discussion</w:t>
            </w:r>
            <w:r w:rsidR="004B35F5">
              <w:rPr>
                <w:webHidden/>
              </w:rPr>
              <w:fldChar w:fldCharType="begin"/>
            </w:r>
            <w:r w:rsidR="004B35F5">
              <w:rPr>
                <w:webHidden/>
              </w:rPr>
              <w:instrText>PAGEREF _Toc194687215 \h</w:instrText>
            </w:r>
            <w:r w:rsidR="004B35F5">
              <w:rPr>
                <w:webHidden/>
              </w:rPr>
            </w:r>
            <w:r w:rsidR="004B35F5">
              <w:rPr>
                <w:webHidden/>
              </w:rPr>
              <w:fldChar w:fldCharType="separate"/>
            </w:r>
            <w:r w:rsidR="004B35F5">
              <w:rPr>
                <w:rStyle w:val="IndexLink"/>
              </w:rPr>
              <w:tab/>
              <w:t>26</w:t>
            </w:r>
            <w:r w:rsidR="004B35F5">
              <w:rPr>
                <w:webHidden/>
              </w:rPr>
              <w:fldChar w:fldCharType="end"/>
            </w:r>
          </w:hyperlink>
        </w:p>
        <w:p w14:paraId="2C179421" w14:textId="77777777" w:rsidR="007C2988" w:rsidRDefault="00237EE4">
          <w:pPr>
            <w:pStyle w:val="Verzeichnis2"/>
            <w:tabs>
              <w:tab w:val="left" w:pos="960"/>
              <w:tab w:val="right" w:leader="dot" w:pos="9062"/>
            </w:tabs>
          </w:pPr>
          <w:hyperlink w:anchor="_Toc194687216">
            <w:r w:rsidR="004B35F5">
              <w:rPr>
                <w:rStyle w:val="IndexLink"/>
                <w:rFonts w:ascii="Times New Roman" w:hAnsi="Times New Roman" w:cs="Times New Roman"/>
                <w:webHidden/>
                <w:lang w:val="en-US"/>
              </w:rPr>
              <w:t>5.1</w:t>
            </w:r>
            <w:r w:rsidR="004B35F5">
              <w:rPr>
                <w:rStyle w:val="IndexLink"/>
              </w:rPr>
              <w:tab/>
            </w:r>
            <w:r w:rsidR="004B35F5">
              <w:rPr>
                <w:rStyle w:val="IndexLink"/>
                <w:rFonts w:ascii="Times New Roman" w:hAnsi="Times New Roman" w:cs="Times New Roman"/>
                <w:lang w:val="en-US"/>
              </w:rPr>
              <w:t>Singers vs. instrumentalists</w:t>
            </w:r>
            <w:r w:rsidR="004B35F5">
              <w:rPr>
                <w:webHidden/>
              </w:rPr>
              <w:fldChar w:fldCharType="begin"/>
            </w:r>
            <w:r w:rsidR="004B35F5">
              <w:rPr>
                <w:webHidden/>
              </w:rPr>
              <w:instrText>PAGEREF _Toc194687216 \h</w:instrText>
            </w:r>
            <w:r w:rsidR="004B35F5">
              <w:rPr>
                <w:webHidden/>
              </w:rPr>
            </w:r>
            <w:r w:rsidR="004B35F5">
              <w:rPr>
                <w:webHidden/>
              </w:rPr>
              <w:fldChar w:fldCharType="separate"/>
            </w:r>
            <w:r w:rsidR="004B35F5">
              <w:rPr>
                <w:rStyle w:val="IndexLink"/>
              </w:rPr>
              <w:tab/>
              <w:t>26</w:t>
            </w:r>
            <w:r w:rsidR="004B35F5">
              <w:rPr>
                <w:webHidden/>
              </w:rPr>
              <w:fldChar w:fldCharType="end"/>
            </w:r>
          </w:hyperlink>
        </w:p>
        <w:p w14:paraId="1F9A82F1" w14:textId="77777777" w:rsidR="007C2988" w:rsidRDefault="00237EE4">
          <w:pPr>
            <w:pStyle w:val="Verzeichnis2"/>
            <w:tabs>
              <w:tab w:val="left" w:pos="960"/>
              <w:tab w:val="right" w:leader="dot" w:pos="9062"/>
            </w:tabs>
          </w:pPr>
          <w:hyperlink w:anchor="_Toc194687217">
            <w:r w:rsidR="004B35F5">
              <w:rPr>
                <w:rStyle w:val="IndexLink"/>
                <w:rFonts w:ascii="Times New Roman" w:hAnsi="Times New Roman" w:cs="Times New Roman"/>
                <w:webHidden/>
                <w:lang w:val="en-US"/>
              </w:rPr>
              <w:t>5.2</w:t>
            </w:r>
            <w:r w:rsidR="004B35F5">
              <w:rPr>
                <w:rStyle w:val="IndexLink"/>
              </w:rPr>
              <w:tab/>
            </w:r>
            <w:r w:rsidR="004B35F5">
              <w:rPr>
                <w:rStyle w:val="IndexLink"/>
                <w:rFonts w:ascii="Times New Roman" w:hAnsi="Times New Roman" w:cs="Times New Roman"/>
                <w:lang w:val="en-US"/>
              </w:rPr>
              <w:t>Professional musicians vs. amateurs</w:t>
            </w:r>
            <w:r w:rsidR="004B35F5">
              <w:rPr>
                <w:webHidden/>
              </w:rPr>
              <w:fldChar w:fldCharType="begin"/>
            </w:r>
            <w:r w:rsidR="004B35F5">
              <w:rPr>
                <w:webHidden/>
              </w:rPr>
              <w:instrText>PAGEREF _Toc194687217 \h</w:instrText>
            </w:r>
            <w:r w:rsidR="004B35F5">
              <w:rPr>
                <w:webHidden/>
              </w:rPr>
            </w:r>
            <w:r w:rsidR="004B35F5">
              <w:rPr>
                <w:webHidden/>
              </w:rPr>
              <w:fldChar w:fldCharType="separate"/>
            </w:r>
            <w:r w:rsidR="004B35F5">
              <w:rPr>
                <w:rStyle w:val="IndexLink"/>
              </w:rPr>
              <w:tab/>
              <w:t>27</w:t>
            </w:r>
            <w:r w:rsidR="004B35F5">
              <w:rPr>
                <w:webHidden/>
              </w:rPr>
              <w:fldChar w:fldCharType="end"/>
            </w:r>
          </w:hyperlink>
        </w:p>
        <w:p w14:paraId="059E1FEF" w14:textId="77777777" w:rsidR="007C2988" w:rsidRDefault="00237EE4">
          <w:pPr>
            <w:pStyle w:val="Verzeichnis2"/>
            <w:tabs>
              <w:tab w:val="left" w:pos="960"/>
              <w:tab w:val="right" w:leader="dot" w:pos="9062"/>
            </w:tabs>
          </w:pPr>
          <w:hyperlink w:anchor="_Toc194687218">
            <w:r w:rsidR="004B35F5">
              <w:rPr>
                <w:rStyle w:val="IndexLink"/>
                <w:rFonts w:ascii="Times New Roman" w:hAnsi="Times New Roman" w:cs="Times New Roman"/>
                <w:webHidden/>
                <w:lang w:val="en-US"/>
              </w:rPr>
              <w:t>5.3</w:t>
            </w:r>
            <w:r w:rsidR="004B35F5">
              <w:rPr>
                <w:rStyle w:val="IndexLink"/>
              </w:rPr>
              <w:tab/>
            </w:r>
            <w:r w:rsidR="004B35F5">
              <w:rPr>
                <w:rStyle w:val="IndexLink"/>
                <w:rFonts w:ascii="Times New Roman" w:hAnsi="Times New Roman" w:cs="Times New Roman"/>
                <w:lang w:val="en-US"/>
              </w:rPr>
              <w:t>Constraints on generality and future directions</w:t>
            </w:r>
            <w:r w:rsidR="004B35F5">
              <w:rPr>
                <w:webHidden/>
              </w:rPr>
              <w:fldChar w:fldCharType="begin"/>
            </w:r>
            <w:r w:rsidR="004B35F5">
              <w:rPr>
                <w:webHidden/>
              </w:rPr>
              <w:instrText>PAGEREF _Toc194687218 \h</w:instrText>
            </w:r>
            <w:r w:rsidR="004B35F5">
              <w:rPr>
                <w:webHidden/>
              </w:rPr>
            </w:r>
            <w:r w:rsidR="004B35F5">
              <w:rPr>
                <w:webHidden/>
              </w:rPr>
              <w:fldChar w:fldCharType="separate"/>
            </w:r>
            <w:r w:rsidR="004B35F5">
              <w:rPr>
                <w:rStyle w:val="IndexLink"/>
              </w:rPr>
              <w:tab/>
              <w:t>27</w:t>
            </w:r>
            <w:r w:rsidR="004B35F5">
              <w:rPr>
                <w:webHidden/>
              </w:rPr>
              <w:fldChar w:fldCharType="end"/>
            </w:r>
          </w:hyperlink>
        </w:p>
        <w:p w14:paraId="1E3BD923" w14:textId="77777777" w:rsidR="007C2988" w:rsidRDefault="00237EE4">
          <w:pPr>
            <w:pStyle w:val="Verzeichnis1"/>
            <w:tabs>
              <w:tab w:val="left" w:pos="440"/>
              <w:tab w:val="right" w:leader="dot" w:pos="9062"/>
            </w:tabs>
          </w:pPr>
          <w:hyperlink w:anchor="_Toc194687219">
            <w:r w:rsidR="004B35F5">
              <w:rPr>
                <w:rStyle w:val="IndexLink"/>
                <w:rFonts w:ascii="Times New Roman" w:hAnsi="Times New Roman" w:cs="Times New Roman"/>
                <w:webHidden/>
                <w:lang w:val="en-US"/>
              </w:rPr>
              <w:t>6</w:t>
            </w:r>
            <w:r w:rsidR="004B35F5">
              <w:rPr>
                <w:rStyle w:val="IndexLink"/>
              </w:rPr>
              <w:tab/>
            </w:r>
            <w:r w:rsidR="004B35F5">
              <w:rPr>
                <w:rStyle w:val="IndexLink"/>
                <w:rFonts w:ascii="Times New Roman" w:hAnsi="Times New Roman" w:cs="Times New Roman"/>
                <w:lang w:val="en-US"/>
              </w:rPr>
              <w:t>Summary and Conclusion</w:t>
            </w:r>
            <w:r w:rsidR="004B35F5">
              <w:rPr>
                <w:webHidden/>
              </w:rPr>
              <w:fldChar w:fldCharType="begin"/>
            </w:r>
            <w:r w:rsidR="004B35F5">
              <w:rPr>
                <w:webHidden/>
              </w:rPr>
              <w:instrText>PAGEREF _Toc194687219 \h</w:instrText>
            </w:r>
            <w:r w:rsidR="004B35F5">
              <w:rPr>
                <w:webHidden/>
              </w:rPr>
            </w:r>
            <w:r w:rsidR="004B35F5">
              <w:rPr>
                <w:webHidden/>
              </w:rPr>
              <w:fldChar w:fldCharType="separate"/>
            </w:r>
            <w:r w:rsidR="004B35F5">
              <w:rPr>
                <w:rStyle w:val="IndexLink"/>
              </w:rPr>
              <w:tab/>
              <w:t>28</w:t>
            </w:r>
            <w:r w:rsidR="004B35F5">
              <w:rPr>
                <w:webHidden/>
              </w:rPr>
              <w:fldChar w:fldCharType="end"/>
            </w:r>
          </w:hyperlink>
        </w:p>
        <w:p w14:paraId="7905C7DD" w14:textId="77777777" w:rsidR="007C2988" w:rsidRDefault="00237EE4">
          <w:pPr>
            <w:pStyle w:val="Verzeichnis1"/>
            <w:tabs>
              <w:tab w:val="left" w:pos="440"/>
              <w:tab w:val="right" w:leader="dot" w:pos="9062"/>
            </w:tabs>
          </w:pPr>
          <w:hyperlink w:anchor="_Toc194687220">
            <w:r w:rsidR="004B35F5">
              <w:rPr>
                <w:rStyle w:val="IndexLink"/>
                <w:rFonts w:ascii="Times New Roman" w:hAnsi="Times New Roman" w:cs="Times New Roman"/>
                <w:webHidden/>
                <w:lang w:val="en-US"/>
              </w:rPr>
              <w:t>7</w:t>
            </w:r>
            <w:r w:rsidR="004B35F5">
              <w:rPr>
                <w:rStyle w:val="IndexLink"/>
              </w:rPr>
              <w:tab/>
            </w:r>
            <w:r w:rsidR="004B35F5">
              <w:rPr>
                <w:rStyle w:val="IndexLink"/>
                <w:rFonts w:ascii="Times New Roman" w:hAnsi="Times New Roman" w:cs="Times New Roman"/>
                <w:lang w:val="en-US"/>
              </w:rPr>
              <w:t>Acknowledgements</w:t>
            </w:r>
            <w:r w:rsidR="004B35F5">
              <w:rPr>
                <w:webHidden/>
              </w:rPr>
              <w:fldChar w:fldCharType="begin"/>
            </w:r>
            <w:r w:rsidR="004B35F5">
              <w:rPr>
                <w:webHidden/>
              </w:rPr>
              <w:instrText>PAGEREF _Toc194687220 \h</w:instrText>
            </w:r>
            <w:r w:rsidR="004B35F5">
              <w:rPr>
                <w:webHidden/>
              </w:rPr>
            </w:r>
            <w:r w:rsidR="004B35F5">
              <w:rPr>
                <w:webHidden/>
              </w:rPr>
              <w:fldChar w:fldCharType="separate"/>
            </w:r>
            <w:r w:rsidR="004B35F5">
              <w:rPr>
                <w:rStyle w:val="IndexLink"/>
              </w:rPr>
              <w:tab/>
              <w:t>28</w:t>
            </w:r>
            <w:r w:rsidR="004B35F5">
              <w:rPr>
                <w:webHidden/>
              </w:rPr>
              <w:fldChar w:fldCharType="end"/>
            </w:r>
          </w:hyperlink>
        </w:p>
        <w:p w14:paraId="6DD1534E" w14:textId="77777777" w:rsidR="007C2988" w:rsidRDefault="00237EE4">
          <w:pPr>
            <w:pStyle w:val="Verzeichnis1"/>
            <w:tabs>
              <w:tab w:val="left" w:pos="440"/>
              <w:tab w:val="right" w:leader="dot" w:pos="9062"/>
            </w:tabs>
          </w:pPr>
          <w:hyperlink w:anchor="_Toc194687221">
            <w:r w:rsidR="004B35F5">
              <w:rPr>
                <w:rStyle w:val="IndexLink"/>
                <w:rFonts w:ascii="Times New Roman" w:hAnsi="Times New Roman" w:cs="Times New Roman"/>
                <w:webHidden/>
                <w:lang w:val="en-US"/>
              </w:rPr>
              <w:t>8</w:t>
            </w:r>
            <w:r w:rsidR="004B35F5">
              <w:rPr>
                <w:rStyle w:val="IndexLink"/>
              </w:rPr>
              <w:tab/>
            </w:r>
            <w:r w:rsidR="004B35F5">
              <w:rPr>
                <w:rStyle w:val="IndexLink"/>
                <w:rFonts w:ascii="Times New Roman" w:hAnsi="Times New Roman" w:cs="Times New Roman"/>
                <w:lang w:val="en-US"/>
              </w:rPr>
              <w:t>Conflicts of Interests and Funding</w:t>
            </w:r>
            <w:r w:rsidR="004B35F5">
              <w:rPr>
                <w:webHidden/>
              </w:rPr>
              <w:fldChar w:fldCharType="begin"/>
            </w:r>
            <w:r w:rsidR="004B35F5">
              <w:rPr>
                <w:webHidden/>
              </w:rPr>
              <w:instrText>PAGEREF _Toc194687221 \h</w:instrText>
            </w:r>
            <w:r w:rsidR="004B35F5">
              <w:rPr>
                <w:webHidden/>
              </w:rPr>
            </w:r>
            <w:r w:rsidR="004B35F5">
              <w:rPr>
                <w:webHidden/>
              </w:rPr>
              <w:fldChar w:fldCharType="separate"/>
            </w:r>
            <w:r w:rsidR="004B35F5">
              <w:rPr>
                <w:rStyle w:val="IndexLink"/>
              </w:rPr>
              <w:tab/>
              <w:t>28</w:t>
            </w:r>
            <w:r w:rsidR="004B35F5">
              <w:rPr>
                <w:webHidden/>
              </w:rPr>
              <w:fldChar w:fldCharType="end"/>
            </w:r>
          </w:hyperlink>
        </w:p>
        <w:p w14:paraId="1275D871" w14:textId="77777777" w:rsidR="007C2988" w:rsidRDefault="00237EE4">
          <w:pPr>
            <w:pStyle w:val="Verzeichnis1"/>
            <w:tabs>
              <w:tab w:val="left" w:pos="440"/>
              <w:tab w:val="right" w:leader="dot" w:pos="9062"/>
            </w:tabs>
          </w:pPr>
          <w:hyperlink w:anchor="_Toc194687222">
            <w:r w:rsidR="004B35F5">
              <w:rPr>
                <w:rStyle w:val="IndexLink"/>
                <w:rFonts w:ascii="Times New Roman" w:hAnsi="Times New Roman" w:cs="Times New Roman"/>
                <w:webHidden/>
                <w:lang w:val="en-US"/>
              </w:rPr>
              <w:t>9</w:t>
            </w:r>
            <w:r w:rsidR="004B35F5">
              <w:rPr>
                <w:rStyle w:val="IndexLink"/>
              </w:rPr>
              <w:tab/>
            </w:r>
            <w:r w:rsidR="004B35F5">
              <w:rPr>
                <w:rStyle w:val="IndexLink"/>
                <w:rFonts w:ascii="Times New Roman" w:hAnsi="Times New Roman" w:cs="Times New Roman"/>
                <w:lang w:val="en-US"/>
              </w:rPr>
              <w:t>Credit Author Statement</w:t>
            </w:r>
            <w:r w:rsidR="004B35F5">
              <w:rPr>
                <w:webHidden/>
              </w:rPr>
              <w:fldChar w:fldCharType="begin"/>
            </w:r>
            <w:r w:rsidR="004B35F5">
              <w:rPr>
                <w:webHidden/>
              </w:rPr>
              <w:instrText>PAGEREF _Toc194687222 \h</w:instrText>
            </w:r>
            <w:r w:rsidR="004B35F5">
              <w:rPr>
                <w:webHidden/>
              </w:rPr>
            </w:r>
            <w:r w:rsidR="004B35F5">
              <w:rPr>
                <w:webHidden/>
              </w:rPr>
              <w:fldChar w:fldCharType="separate"/>
            </w:r>
            <w:r w:rsidR="004B35F5">
              <w:rPr>
                <w:rStyle w:val="IndexLink"/>
              </w:rPr>
              <w:tab/>
              <w:t>28</w:t>
            </w:r>
            <w:r w:rsidR="004B35F5">
              <w:rPr>
                <w:webHidden/>
              </w:rPr>
              <w:fldChar w:fldCharType="end"/>
            </w:r>
          </w:hyperlink>
        </w:p>
        <w:p w14:paraId="4DFD1954" w14:textId="77777777" w:rsidR="007C2988" w:rsidRDefault="00237EE4">
          <w:pPr>
            <w:pStyle w:val="Verzeichnis1"/>
            <w:tabs>
              <w:tab w:val="left" w:pos="720"/>
              <w:tab w:val="right" w:leader="dot" w:pos="9062"/>
            </w:tabs>
          </w:pPr>
          <w:hyperlink w:anchor="_Toc194687223">
            <w:r w:rsidR="004B35F5">
              <w:rPr>
                <w:rStyle w:val="IndexLink"/>
                <w:rFonts w:ascii="Times New Roman" w:hAnsi="Times New Roman" w:cs="Times New Roman"/>
                <w:webHidden/>
                <w:lang w:val="en-US"/>
              </w:rPr>
              <w:t>10</w:t>
            </w:r>
            <w:r w:rsidR="004B35F5">
              <w:rPr>
                <w:rStyle w:val="IndexLink"/>
              </w:rPr>
              <w:tab/>
            </w:r>
            <w:r w:rsidR="004B35F5">
              <w:rPr>
                <w:rStyle w:val="IndexLink"/>
                <w:rFonts w:ascii="Times New Roman" w:hAnsi="Times New Roman" w:cs="Times New Roman"/>
                <w:lang w:val="en-US"/>
              </w:rPr>
              <w:t>Supplementary material</w:t>
            </w:r>
            <w:r w:rsidR="004B35F5">
              <w:rPr>
                <w:webHidden/>
              </w:rPr>
              <w:fldChar w:fldCharType="begin"/>
            </w:r>
            <w:r w:rsidR="004B35F5">
              <w:rPr>
                <w:webHidden/>
              </w:rPr>
              <w:instrText>PAGEREF _Toc194687223 \h</w:instrText>
            </w:r>
            <w:r w:rsidR="004B35F5">
              <w:rPr>
                <w:webHidden/>
              </w:rPr>
            </w:r>
            <w:r w:rsidR="004B35F5">
              <w:rPr>
                <w:webHidden/>
              </w:rPr>
              <w:fldChar w:fldCharType="separate"/>
            </w:r>
            <w:r w:rsidR="004B35F5">
              <w:rPr>
                <w:rStyle w:val="IndexLink"/>
              </w:rPr>
              <w:tab/>
              <w:t>29</w:t>
            </w:r>
            <w:r w:rsidR="004B35F5">
              <w:rPr>
                <w:webHidden/>
              </w:rPr>
              <w:fldChar w:fldCharType="end"/>
            </w:r>
          </w:hyperlink>
        </w:p>
        <w:p w14:paraId="01C180CA" w14:textId="77777777" w:rsidR="007C2988" w:rsidRDefault="00237EE4">
          <w:pPr>
            <w:pStyle w:val="Verzeichnis1"/>
            <w:tabs>
              <w:tab w:val="right" w:leader="dot" w:pos="9062"/>
            </w:tabs>
          </w:pPr>
          <w:hyperlink w:anchor="_Toc194687224">
            <w:r w:rsidR="004B35F5">
              <w:rPr>
                <w:rStyle w:val="IndexLink"/>
                <w:webHidden/>
              </w:rPr>
              <w:t>References</w:t>
            </w:r>
            <w:r w:rsidR="004B35F5">
              <w:rPr>
                <w:webHidden/>
              </w:rPr>
              <w:fldChar w:fldCharType="begin"/>
            </w:r>
            <w:r w:rsidR="004B35F5">
              <w:rPr>
                <w:webHidden/>
              </w:rPr>
              <w:instrText>PAGEREF _Toc194687224 \h</w:instrText>
            </w:r>
            <w:r w:rsidR="004B35F5">
              <w:rPr>
                <w:webHidden/>
              </w:rPr>
            </w:r>
            <w:r w:rsidR="004B35F5">
              <w:rPr>
                <w:webHidden/>
              </w:rPr>
              <w:fldChar w:fldCharType="separate"/>
            </w:r>
            <w:r w:rsidR="004B35F5">
              <w:rPr>
                <w:rStyle w:val="IndexLink"/>
              </w:rPr>
              <w:tab/>
              <w:t>29</w:t>
            </w:r>
            <w:r w:rsidR="004B35F5">
              <w:rPr>
                <w:webHidden/>
              </w:rPr>
              <w:fldChar w:fldCharType="end"/>
            </w:r>
          </w:hyperlink>
        </w:p>
        <w:p w14:paraId="77766D9E" w14:textId="77777777" w:rsidR="007C2988" w:rsidRDefault="004B35F5">
          <w:r>
            <w:fldChar w:fldCharType="end"/>
          </w:r>
        </w:p>
      </w:sdtContent>
    </w:sdt>
    <w:p w14:paraId="155834FF"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73F5E915"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64538323"/>
      <w:bookmarkStart w:id="8" w:name="_Toc194687188"/>
      <w:r>
        <w:rPr>
          <w:rStyle w:val="Hervorhebung"/>
          <w:rFonts w:ascii="Times New Roman" w:hAnsi="Times New Roman" w:cs="Times New Roman"/>
          <w:sz w:val="24"/>
          <w:szCs w:val="24"/>
          <w:lang w:val="en-US"/>
        </w:rPr>
        <w:lastRenderedPageBreak/>
        <w:t>Abstract</w:t>
      </w:r>
      <w:bookmarkEnd w:id="7"/>
      <w:bookmarkEnd w:id="8"/>
    </w:p>
    <w:p w14:paraId="3BFBD1A6" w14:textId="30E9C655" w:rsidR="007C2988" w:rsidRDefault="004B35F5">
      <w:pPr>
        <w:spacing w:line="480" w:lineRule="auto"/>
        <w:rPr>
          <w:rFonts w:ascii="Times New Roman" w:hAnsi="Times New Roman" w:cs="Times New Roman"/>
          <w:sz w:val="24"/>
          <w:szCs w:val="24"/>
          <w:lang w:val="en-US"/>
        </w:rPr>
      </w:pPr>
      <w:bookmarkStart w:id="9" w:name="_Hlk200363087"/>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w:t>
      </w:r>
      <w:r w:rsidR="007E714F">
        <w:rPr>
          <w:rFonts w:ascii="Times New Roman" w:hAnsi="Times New Roman" w:cs="Times New Roman"/>
          <w:sz w:val="24"/>
          <w:szCs w:val="24"/>
          <w:lang w:val="en-US"/>
        </w:rPr>
        <w:t>Across groups</w:t>
      </w:r>
      <w:r>
        <w:rPr>
          <w:rFonts w:ascii="Times New Roman" w:hAnsi="Times New Roman" w:cs="Times New Roman"/>
          <w:sz w:val="24"/>
          <w:szCs w:val="24"/>
          <w:lang w:val="en-US"/>
        </w:rPr>
        <w:t xml:space="preserve">, we replicated the consistent link between vocal emotion perception and auditory sensitivity, especially for melodies. Thus, the current work aligns with the perspective that a musicians’ advantage for vocal emotions is tied to natural auditory sensitivity but not the type of musical activities or the amount of formal training. </w:t>
      </w:r>
    </w:p>
    <w:bookmarkEnd w:id="9"/>
    <w:p w14:paraId="46A6B36F" w14:textId="77777777" w:rsidR="007C2988" w:rsidRDefault="007C2988">
      <w:pPr>
        <w:rPr>
          <w:rFonts w:ascii="Times New Roman" w:hAnsi="Times New Roman" w:cs="Times New Roman"/>
          <w:color w:val="C00000"/>
          <w:sz w:val="24"/>
          <w:szCs w:val="24"/>
          <w:lang w:val="en-US"/>
        </w:rPr>
      </w:pPr>
    </w:p>
    <w:p w14:paraId="043E72E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singers, instrumentalists, amateurs, parameter-specific voice morphing, musicality</w:t>
      </w:r>
    </w:p>
    <w:p w14:paraId="6ACAEFFE" w14:textId="77777777" w:rsidR="007C2988" w:rsidRDefault="007C2988">
      <w:pPr>
        <w:rPr>
          <w:rFonts w:ascii="Times New Roman" w:hAnsi="Times New Roman" w:cs="Times New Roman"/>
          <w:sz w:val="24"/>
          <w:szCs w:val="24"/>
          <w:lang w:val="en-US"/>
        </w:rPr>
      </w:pPr>
    </w:p>
    <w:p w14:paraId="0665C895" w14:textId="77777777" w:rsidR="007C2988" w:rsidRDefault="004B35F5">
      <w:pPr>
        <w:suppressAutoHyphens w:val="0"/>
        <w:rPr>
          <w:rStyle w:val="Hervorhebung"/>
          <w:rFonts w:ascii="Times New Roman" w:eastAsiaTheme="majorEastAsia" w:hAnsi="Times New Roman" w:cs="Times New Roman"/>
          <w:color w:val="2F5496" w:themeColor="accent1" w:themeShade="BF"/>
          <w:sz w:val="24"/>
          <w:szCs w:val="24"/>
          <w:lang w:val="en-US"/>
        </w:rPr>
      </w:pPr>
      <w:r w:rsidRPr="00B00F6F">
        <w:rPr>
          <w:lang w:val="en-US"/>
          <w:rPrChange w:id="10" w:author="Christine Nussbaum" w:date="2025-06-06T14:51:00Z">
            <w:rPr/>
          </w:rPrChange>
        </w:rPr>
        <w:br w:type="page"/>
      </w:r>
    </w:p>
    <w:p w14:paraId="09CC9F6C" w14:textId="77777777" w:rsidR="007C2988" w:rsidRDefault="004B35F5">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1" w:name="_Toc194687189"/>
      <w:r>
        <w:rPr>
          <w:rStyle w:val="Hervorhebung"/>
          <w:rFonts w:ascii="Times New Roman" w:hAnsi="Times New Roman" w:cs="Times New Roman"/>
          <w:sz w:val="24"/>
          <w:szCs w:val="24"/>
          <w:lang w:val="en-US"/>
        </w:rPr>
        <w:lastRenderedPageBreak/>
        <w:t>Public significance statement</w:t>
      </w:r>
      <w:bookmarkEnd w:id="11"/>
    </w:p>
    <w:p w14:paraId="0A0CBAEB" w14:textId="77777777" w:rsidR="007C2988" w:rsidRDefault="004B35F5">
      <w:pPr>
        <w:pStyle w:val="Listenabsatz"/>
        <w:numPr>
          <w:ilvl w:val="0"/>
          <w:numId w:val="3"/>
        </w:numPr>
        <w:spacing w:line="480" w:lineRule="auto"/>
        <w:rPr>
          <w:i/>
          <w:iCs/>
          <w:lang w:val="en-US"/>
        </w:rPr>
      </w:pPr>
      <w:bookmarkStart w:id="12" w:name="_Hlk200363113"/>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256B8431" w14:textId="77777777"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28BB15D5" w14:textId="7DDCD16C" w:rsidR="007C2988" w:rsidRDefault="004B35F5">
      <w:pPr>
        <w:pStyle w:val="Listenabsatz"/>
        <w:numPr>
          <w:ilvl w:val="0"/>
          <w:numId w:val="3"/>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2C41518A" w14:textId="46032655" w:rsidR="007C2988" w:rsidRDefault="004B35F5">
      <w:pPr>
        <w:pStyle w:val="Listenabsatz"/>
        <w:numPr>
          <w:ilvl w:val="0"/>
          <w:numId w:val="3"/>
        </w:numPr>
        <w:spacing w:line="480" w:lineRule="auto"/>
        <w:rPr>
          <w:lang w:val="en-US"/>
        </w:rPr>
      </w:pPr>
      <w:r>
        <w:rPr>
          <w:rFonts w:ascii="Times New Roman" w:hAnsi="Times New Roman" w:cs="Times New Roman"/>
          <w:iCs/>
          <w:sz w:val="24"/>
          <w:szCs w:val="24"/>
          <w:lang w:val="en-US"/>
        </w:rPr>
        <w:t>Instead, we replicated the link between natural auditory sensitivity and vocal emotion perception</w:t>
      </w:r>
      <w:bookmarkEnd w:id="12"/>
      <w:r w:rsidRPr="00237EE4">
        <w:br w:type="page"/>
      </w:r>
    </w:p>
    <w:p w14:paraId="60E1E7B5" w14:textId="77777777" w:rsidR="007C2988" w:rsidRDefault="004B35F5">
      <w:pPr>
        <w:pStyle w:val="berschrift1"/>
        <w:numPr>
          <w:ilvl w:val="0"/>
          <w:numId w:val="2"/>
        </w:numPr>
        <w:spacing w:line="480" w:lineRule="auto"/>
        <w:rPr>
          <w:rFonts w:ascii="Times New Roman" w:hAnsi="Times New Roman" w:cs="Times New Roman"/>
          <w:sz w:val="24"/>
          <w:szCs w:val="24"/>
          <w:lang w:val="en-US"/>
        </w:rPr>
      </w:pPr>
      <w:bookmarkStart w:id="13" w:name="_Toc194687190"/>
      <w:r>
        <w:rPr>
          <w:rFonts w:ascii="Times New Roman" w:hAnsi="Times New Roman" w:cs="Times New Roman"/>
          <w:sz w:val="24"/>
          <w:szCs w:val="24"/>
          <w:lang w:val="en-US"/>
        </w:rPr>
        <w:lastRenderedPageBreak/>
        <w:t>Introduction: associations between musicality and vocal emotion perception</w:t>
      </w:r>
      <w:bookmarkEnd w:id="13"/>
      <w:r>
        <w:rPr>
          <w:rFonts w:ascii="Times New Roman" w:hAnsi="Times New Roman" w:cs="Times New Roman"/>
          <w:sz w:val="24"/>
          <w:szCs w:val="24"/>
          <w:lang w:val="en-US"/>
        </w:rPr>
        <w:t xml:space="preserve"> </w:t>
      </w:r>
    </w:p>
    <w:p w14:paraId="5582FD05" w14:textId="306F6B00"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70058083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8372915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6876839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Several works sought to unravel the potential mechanisms underlying this advantage. </w:t>
      </w:r>
      <w:bookmarkStart w:id="14" w:name="_Hlk200627487"/>
      <w:r>
        <w:rPr>
          <w:rFonts w:ascii="Times New Roman" w:hAnsi="Times New Roman" w:cs="Times New Roman"/>
          <w:sz w:val="24"/>
          <w:szCs w:val="24"/>
          <w:lang w:val="en-US"/>
        </w:rPr>
        <w:t xml:space="preserve">They collectively </w:t>
      </w:r>
      <w:commentRangeStart w:id="15"/>
      <w:commentRangeEnd w:id="15"/>
      <w:r>
        <w:rPr>
          <w:rFonts w:ascii="Times New Roman" w:hAnsi="Times New Roman" w:cs="Times New Roman"/>
          <w:sz w:val="24"/>
          <w:szCs w:val="24"/>
          <w:lang w:val="en-US"/>
        </w:rPr>
        <w:t xml:space="preserve">point to a role of </w:t>
      </w:r>
      <w:r>
        <w:rPr>
          <w:rFonts w:ascii="Times New Roman" w:hAnsi="Times New Roman" w:cs="Times New Roman"/>
          <w:b/>
          <w:sz w:val="24"/>
          <w:szCs w:val="24"/>
          <w:lang w:val="en-US"/>
        </w:rPr>
        <w:t>acoustic sensitivity</w:t>
      </w:r>
      <w:bookmarkEnd w:id="14"/>
      <w:r>
        <w:rPr>
          <w:rFonts w:ascii="Times New Roman" w:hAnsi="Times New Roman" w:cs="Times New Roman"/>
          <w:b/>
          <w:sz w:val="24"/>
          <w:szCs w:val="24"/>
          <w:lang w:val="en-US"/>
        </w:rPr>
        <w:t>. Compared to non-musicians, m</w:t>
      </w:r>
      <w:r>
        <w:rPr>
          <w:rFonts w:ascii="Times New Roman" w:hAnsi="Times New Roman" w:cs="Times New Roman"/>
          <w:sz w:val="24"/>
          <w:szCs w:val="24"/>
          <w:lang w:val="en-US"/>
        </w:rPr>
        <w:t xml:space="preserve">usicians have more fine-grained basic auditory skills, such as pitch and rhythm perception, musical memory, or signal-in-noise discrimination  </w:t>
      </w:r>
      <w:sdt>
        <w:sdtPr>
          <w:id w:val="173736661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(Baldé et al., 2025; Kraus &amp; Chandrasekaran, 2010)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which aids vocal emotion recognition. Importantly, this does not seem to depend directly on formal musical training: The association between auditory perception and vocal emotion recognition was observed even in the absence of any formal musical training </w:t>
      </w:r>
      <w:sdt>
        <w:sdtPr>
          <w:id w:val="-213818539"/>
          <w:placeholder>
            <w:docPart w:val="BE158818B1434DBD989D9E4A7A9C51C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 Vigl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Further, </w:t>
      </w:r>
      <w:sdt>
        <w:sdtPr>
          <w:id w:val="74562338"/>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48869275"/>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auditory perception skills. The presumably strongest evidence is provided by a recent randomized-controlled study in school children, which found no causal effects of musical training on vocal emotion perception performance </w:t>
      </w:r>
      <w:sdt>
        <w:sdtPr>
          <w:id w:val="14623817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natural acoustic sensitivity rather than the result of formal musical education </w:t>
      </w:r>
      <w:sdt>
        <w:sdtPr>
          <w:id w:val="-3718443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1D3182BC"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419986308"/>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We employed parameter-specific voice morphing to create vocal stimuli that expressed emotion only through fundamental frequency contour (F0), timbre or both. F0 is linked to dynamic pitch variation (also referred to as voice melody) and timbre is linked to perceived voice quality (i.e. whether it sounds harsh or gentle). Professional musicians outperformed a group of non-musicians when emotions were expressed by F0 and both cues, but not timbre alone. Thus, musicians seem to be specifically proficient at exploiting melodic patterns to infer vocal emotions. </w:t>
      </w:r>
    </w:p>
    <w:p w14:paraId="0F711894" w14:textId="7271655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t>
      </w:r>
      <w:commentRangeStart w:id="16"/>
      <w:commentRangeEnd w:id="16"/>
      <w:r>
        <w:rPr>
          <w:rFonts w:ascii="Times New Roman" w:hAnsi="Times New Roman" w:cs="Times New Roman"/>
          <w:sz w:val="24"/>
          <w:szCs w:val="24"/>
          <w:lang w:val="en-US"/>
        </w:rPr>
        <w:t xml:space="preserve">which is,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A particularly interesting distinction in the context of vocal emotions is the one between </w:t>
      </w:r>
      <w:r>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 xml:space="preserve">. Singing is arguably the form of musical expression that is most closely related to vocal emotions </w:t>
      </w:r>
      <w:sdt>
        <w:sdtPr>
          <w:id w:val="494844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Another interesting debate revolves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 xml:space="preserve">. Therefore, the present study targeted these subgroups to explore differential patterns in vocal emotion perception. In what follows, we review current insights and outstanding research gaps, cumulating in the rationale for the present study. </w:t>
      </w:r>
    </w:p>
    <w:p w14:paraId="00C894AD" w14:textId="77777777" w:rsidR="007C2988" w:rsidRDefault="004B35F5">
      <w:pPr>
        <w:pStyle w:val="berschrift2"/>
        <w:spacing w:line="480" w:lineRule="auto"/>
        <w:rPr>
          <w:rFonts w:ascii="Times New Roman" w:hAnsi="Times New Roman" w:cs="Times New Roman"/>
          <w:sz w:val="24"/>
          <w:szCs w:val="24"/>
          <w:lang w:val="en-US"/>
        </w:rPr>
      </w:pPr>
      <w:bookmarkStart w:id="17" w:name="_Toc194687191"/>
      <w:r>
        <w:rPr>
          <w:rFonts w:ascii="Times New Roman" w:hAnsi="Times New Roman" w:cs="Times New Roman"/>
          <w:sz w:val="24"/>
          <w:szCs w:val="24"/>
          <w:lang w:val="en-US"/>
        </w:rPr>
        <w:t>Singers vs. instrumentalists</w:t>
      </w:r>
      <w:bookmarkEnd w:id="17"/>
    </w:p>
    <w:p w14:paraId="29FC5916" w14:textId="38ED9970"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playing an instrument are both fundamental forms of musical expression in humans, but they require very different motor skills and, typically, different amounts of </w:t>
      </w:r>
      <w:r>
        <w:rPr>
          <w:rFonts w:ascii="Times New Roman" w:hAnsi="Times New Roman" w:cs="Times New Roman"/>
          <w:sz w:val="24"/>
          <w:szCs w:val="24"/>
          <w:lang w:val="en-US"/>
        </w:rPr>
        <w:lastRenderedPageBreak/>
        <w:t xml:space="preserve">formal musical training </w:t>
      </w:r>
      <w:sdt>
        <w:sdtPr>
          <w:id w:val="-636498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This is indeed reflected in vocal performance differences </w:t>
      </w:r>
      <w:sdt>
        <w:sdtPr>
          <w:id w:val="-132851143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Christiner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Reiterer</w:t>
          </w:r>
          <w:proofErr w:type="spellEnd"/>
          <w:r>
            <w:rPr>
              <w:rFonts w:ascii="Times New Roman" w:hAnsi="Times New Roman" w:cs="Times New Roman"/>
              <w:sz w:val="24"/>
              <w:szCs w:val="24"/>
              <w:lang w:val="en-US"/>
            </w:rPr>
            <w:t>,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perception, however, this is less clear. Given the tight links between expression and perception in auditory communication via the voice </w:t>
      </w:r>
      <w:sdt>
        <w:sdtPr>
          <w:id w:val="-1003353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one could assume that with their supreme expertise in vocal expression, singers might outperform instrumentalists in vocal perception as well. However, this does not seem to be the case. In contrast, the link between vocal pitch production and pitch perception was observed even to a larger degree in instrumentalists than in vocalists </w:t>
      </w:r>
      <w:sdt>
        <w:sdtPr>
          <w:id w:val="-12410894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commentRangeStart w:id="18"/>
          <w:commentRangeStart w:id="19"/>
          <w:commentRangeEnd w:id="18"/>
          <w:commentRangeEnd w:id="19"/>
        </w:sdtContent>
      </w:sdt>
      <w:r>
        <w:rPr>
          <w:rFonts w:ascii="Times New Roman" w:hAnsi="Times New Roman" w:cs="Times New Roman"/>
          <w:sz w:val="24"/>
          <w:szCs w:val="24"/>
          <w:lang w:val="en-US"/>
        </w:rPr>
        <w:t xml:space="preserve">. With regard to vocal emotion perception, evidence is similarly sparse and inconclusive. Several studies observed correlations between vocal emotion perception and singing abilities, either self-rated and objectively measured </w:t>
      </w:r>
      <w:sdt>
        <w:sdtPr>
          <w:id w:val="-103195676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all samples comprised both singers and instrumentalists. On a neural level, </w:t>
      </w:r>
      <w:sdt>
        <w:sdtPr>
          <w:id w:val="-51792121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3290505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auditory processing. Intriguingly, a music-intervention study reported that singing may even interfere with vocal emotional processing, while instrument lessons had a positive effect </w:t>
      </w:r>
      <w:sdt>
        <w:sdtPr>
          <w:id w:val="-77895118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2799307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Overall, the few data that are available do not provide </w:t>
      </w:r>
      <w:proofErr w:type="spellStart"/>
      <w:r>
        <w:rPr>
          <w:rFonts w:ascii="Times New Roman" w:hAnsi="Times New Roman" w:cs="Times New Roman"/>
          <w:sz w:val="24"/>
          <w:szCs w:val="24"/>
          <w:lang w:val="en-US"/>
        </w:rPr>
        <w:t>clearcut</w:t>
      </w:r>
      <w:proofErr w:type="spellEnd"/>
      <w:r>
        <w:rPr>
          <w:rFonts w:ascii="Times New Roman" w:hAnsi="Times New Roman" w:cs="Times New Roman"/>
          <w:sz w:val="24"/>
          <w:szCs w:val="24"/>
          <w:lang w:val="en-US"/>
        </w:rPr>
        <w:t xml:space="preserve"> evidence for a specific benefit in vocal emotion recognition by singing over playing an instrument. </w:t>
      </w:r>
      <w:bookmarkStart w:id="20" w:name="_Hlk200627657"/>
      <w:r>
        <w:rPr>
          <w:rFonts w:ascii="Times New Roman" w:hAnsi="Times New Roman" w:cs="Times New Roman"/>
          <w:sz w:val="24"/>
          <w:szCs w:val="24"/>
          <w:lang w:val="en-US"/>
        </w:rPr>
        <w:t xml:space="preserve">We therefore pursued the null hypothesis of there being no such differences. Moreover, in view of the limitations of previous studies, we recruited a well-powered sample of instrumentalists and singers.  </w:t>
      </w:r>
      <w:bookmarkEnd w:id="20"/>
    </w:p>
    <w:p w14:paraId="50F26939" w14:textId="77777777" w:rsidR="007C2988" w:rsidRDefault="004B35F5">
      <w:pPr>
        <w:pStyle w:val="berschrift2"/>
        <w:spacing w:line="480" w:lineRule="auto"/>
        <w:rPr>
          <w:rFonts w:ascii="Times New Roman" w:hAnsi="Times New Roman" w:cs="Times New Roman"/>
          <w:sz w:val="24"/>
          <w:szCs w:val="24"/>
          <w:lang w:val="en-US"/>
        </w:rPr>
      </w:pPr>
      <w:bookmarkStart w:id="21" w:name="_Toc194687192"/>
      <w:r>
        <w:rPr>
          <w:rFonts w:ascii="Times New Roman" w:hAnsi="Times New Roman" w:cs="Times New Roman"/>
          <w:sz w:val="24"/>
          <w:szCs w:val="24"/>
          <w:lang w:val="en-US"/>
        </w:rPr>
        <w:t>Amateurs vs. professional musicians</w:t>
      </w:r>
      <w:bookmarkEnd w:id="21"/>
    </w:p>
    <w:p w14:paraId="7EBB98F1" w14:textId="5A0CED73"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others pursue </w:t>
      </w:r>
      <w:r>
        <w:rPr>
          <w:rFonts w:ascii="Times New Roman" w:hAnsi="Times New Roman" w:cs="Times New Roman"/>
          <w:sz w:val="24"/>
          <w:szCs w:val="24"/>
          <w:lang w:val="en-US"/>
        </w:rPr>
        <w:lastRenderedPageBreak/>
        <w:t>another career and keep music as a hobby. Interestingly, these groups seem to display several differences with regard to neurocognitive functioning. While amateurs, unsurprisingly, score lower on musical abilities, they show better cognitive abilities in terms of abstract reasoning than professional musicians (</w:t>
      </w:r>
      <w:proofErr w:type="spellStart"/>
      <w:r>
        <w:rPr>
          <w:rFonts w:ascii="Times New Roman" w:hAnsi="Times New Roman" w:cs="Times New Roman"/>
          <w:sz w:val="24"/>
          <w:szCs w:val="24"/>
          <w:lang w:val="en-US"/>
        </w:rPr>
        <w:t>Vincenzi</w:t>
      </w:r>
      <w:proofErr w:type="spellEnd"/>
      <w:r>
        <w:rPr>
          <w:rFonts w:ascii="Times New Roman" w:hAnsi="Times New Roman" w:cs="Times New Roman"/>
          <w:sz w:val="24"/>
          <w:szCs w:val="24"/>
          <w:lang w:val="en-US"/>
        </w:rPr>
        <w:t xml:space="preserve"> 2022). Amateurs may gain more positive outcomes from their musical activity, perhaps because it provides enrichment in addition to their profession, while coming with less no</w:t>
      </w:r>
      <w:commentRangeStart w:id="22"/>
      <w:commentRangeStart w:id="23"/>
      <w:commentRangeEnd w:id="22"/>
      <w:commentRangeEnd w:id="23"/>
      <w:r>
        <w:rPr>
          <w:rFonts w:ascii="Times New Roman" w:hAnsi="Times New Roman" w:cs="Times New Roman"/>
          <w:sz w:val="24"/>
          <w:szCs w:val="24"/>
          <w:lang w:val="en-US"/>
        </w:rPr>
        <w:t xml:space="preserve">ise and performance pressure. This also seems to be reflected in general health, which was found to be better in amateurs than professionals </w:t>
      </w:r>
      <w:sdt>
        <w:sdtPr>
          <w:id w:val="16728346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(Bonde et al., 2018; Hake et al., 2024; Loveday et al., 2023; Maghiar et al., 2023; Rogenmoser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 different note, one recent study reported that professionals more often experience a state of flow during their musical activity, which is usually considered very enjoyable </w:t>
      </w:r>
      <w:sdt>
        <w:sdtPr>
          <w:id w:val="809835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to the best of our knowledge, there have been no comparisons between amateurs and professionals with regard to vocal emotion perception. This gap is addressed with the present study. 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id w:val="205881010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7DE746FD" w14:textId="77777777" w:rsidR="007C2988" w:rsidRDefault="004B35F5">
      <w:pPr>
        <w:pStyle w:val="berschrift2"/>
        <w:spacing w:line="480" w:lineRule="auto"/>
        <w:rPr>
          <w:rFonts w:ascii="Times New Roman" w:hAnsi="Times New Roman" w:cs="Times New Roman"/>
          <w:sz w:val="24"/>
          <w:szCs w:val="24"/>
          <w:lang w:val="en-US"/>
        </w:rPr>
      </w:pPr>
      <w:bookmarkStart w:id="24" w:name="_Toc194687193"/>
      <w:r>
        <w:rPr>
          <w:rFonts w:ascii="Times New Roman" w:hAnsi="Times New Roman" w:cs="Times New Roman"/>
          <w:sz w:val="24"/>
          <w:szCs w:val="24"/>
          <w:lang w:val="en-US"/>
        </w:rPr>
        <w:t>Rationale</w:t>
      </w:r>
      <w:bookmarkEnd w:id="24"/>
      <w:r>
        <w:rPr>
          <w:rFonts w:ascii="Times New Roman" w:hAnsi="Times New Roman" w:cs="Times New Roman"/>
          <w:sz w:val="24"/>
          <w:szCs w:val="24"/>
          <w:lang w:val="en-US"/>
        </w:rPr>
        <w:t xml:space="preserve"> of the present study </w:t>
      </w:r>
    </w:p>
    <w:p w14:paraId="2C9B586A" w14:textId="3982AC4F"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similarities or differences between specific subgroups while using an almost identical protocol as </w:t>
      </w:r>
      <w:sdt>
        <w:sdtPr>
          <w:id w:val="7578039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202573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Accordingly, we report on the findings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w:t>
      </w:r>
      <w:r>
        <w:rPr>
          <w:rFonts w:ascii="Times New Roman" w:hAnsi="Times New Roman" w:cs="Times New Roman"/>
          <w:sz w:val="24"/>
          <w:szCs w:val="24"/>
          <w:lang w:val="en-US"/>
        </w:rPr>
        <w:lastRenderedPageBreak/>
        <w:t xml:space="preserve">previous studies. For Part III, </w:t>
      </w:r>
      <w:bookmarkStart w:id="25" w:name="_Hlk199519121"/>
      <w:r>
        <w:rPr>
          <w:rFonts w:ascii="Times New Roman" w:hAnsi="Times New Roman" w:cs="Times New Roman"/>
          <w:sz w:val="24"/>
          <w:szCs w:val="24"/>
          <w:lang w:val="en-US"/>
        </w:rPr>
        <w:t xml:space="preserve">we collapsed all participants recruited here into one group of amateur musicians and compared this group to professional musicians and non-musicians from a previous study </w:t>
      </w:r>
      <w:sdt>
        <w:sdtPr>
          <w:id w:val="-2055988775"/>
          <w:placeholder>
            <w:docPart w:val="DefaultPlaceholder_-1854013440"/>
          </w:placeholder>
        </w:sdtPr>
        <w:sdtContent>
          <w:bookmarkEnd w:id="25"/>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9BA1C3" w14:textId="4B18A722"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mentioned above, we predicted that singers and instrumentalists would perform equally</w:t>
      </w:r>
      <w:ins w:id="26" w:author="Annett Schirmer" w:date="2025-06-06T09:48:00Z">
        <w:r>
          <w:rPr>
            <w:rFonts w:ascii="Times New Roman" w:hAnsi="Times New Roman" w:cs="Times New Roman"/>
            <w:sz w:val="24"/>
            <w:szCs w:val="24"/>
            <w:lang w:val="en-US"/>
          </w:rPr>
          <w:t xml:space="preserve"> well</w:t>
        </w:r>
      </w:ins>
      <w:r>
        <w:rPr>
          <w:rFonts w:ascii="Times New Roman" w:hAnsi="Times New Roman" w:cs="Times New Roman"/>
          <w:sz w:val="24"/>
          <w:szCs w:val="24"/>
          <w:lang w:val="en-US"/>
        </w:rPr>
        <w:t xml:space="preserve"> in our vocal emotion recognition task, both for emotions expressed by all available vocal cues, as well as emotions expressed by either F0 or timbre cues in the voice. </w:t>
      </w:r>
      <w:commentRangeStart w:id="27"/>
      <w:commentRangeStart w:id="28"/>
      <w:del w:id="29" w:author="Annett Schirmer" w:date="2025-06-06T09:49:00Z">
        <w:r>
          <w:rPr>
            <w:rFonts w:ascii="Times New Roman" w:hAnsi="Times New Roman" w:cs="Times New Roman"/>
            <w:sz w:val="24"/>
            <w:szCs w:val="24"/>
            <w:lang w:val="en-US"/>
          </w:rPr>
          <w:delText>At first sight, t</w:delText>
        </w:r>
      </w:del>
      <w:ins w:id="30" w:author="Annett Schirmer" w:date="2025-06-06T09:49:00Z">
        <w:r>
          <w:rPr>
            <w:rFonts w:ascii="Times New Roman" w:hAnsi="Times New Roman" w:cs="Times New Roman"/>
            <w:sz w:val="24"/>
            <w:szCs w:val="24"/>
            <w:lang w:val="en-US"/>
          </w:rPr>
          <w:t>T</w:t>
        </w:r>
      </w:ins>
      <w:r>
        <w:rPr>
          <w:rFonts w:ascii="Times New Roman" w:hAnsi="Times New Roman" w:cs="Times New Roman"/>
          <w:sz w:val="24"/>
          <w:szCs w:val="24"/>
          <w:lang w:val="en-US"/>
        </w:rPr>
        <w:t xml:space="preserve">his prediction may </w:t>
      </w:r>
      <w:del w:id="31" w:author="Annett Schirmer" w:date="2025-06-06T09:50:00Z">
        <w:r>
          <w:rPr>
            <w:rFonts w:ascii="Times New Roman" w:hAnsi="Times New Roman" w:cs="Times New Roman"/>
            <w:sz w:val="24"/>
            <w:szCs w:val="24"/>
            <w:lang w:val="en-US"/>
          </w:rPr>
          <w:delText>seem</w:delText>
        </w:r>
      </w:del>
      <w:ins w:id="32" w:author="Annett Schirmer" w:date="2025-06-06T09:50:00Z">
        <w:r>
          <w:rPr>
            <w:rFonts w:ascii="Times New Roman" w:hAnsi="Times New Roman" w:cs="Times New Roman"/>
            <w:sz w:val="24"/>
            <w:szCs w:val="24"/>
            <w:lang w:val="en-US"/>
          </w:rPr>
          <w:t>be</w:t>
        </w:r>
      </w:ins>
      <w:r>
        <w:rPr>
          <w:rFonts w:ascii="Times New Roman" w:hAnsi="Times New Roman" w:cs="Times New Roman"/>
          <w:sz w:val="24"/>
          <w:szCs w:val="24"/>
          <w:lang w:val="en-US"/>
        </w:rPr>
        <w:t xml:space="preserve"> surprising given the evidence for tight expression-perception-links in vocal communication. However, the above-mentioned literature suggests that this is comparable in singers and instrumentalists. </w:t>
      </w:r>
      <w:commentRangeEnd w:id="27"/>
      <w:r>
        <w:commentReference w:id="27"/>
      </w:r>
      <w:commentRangeEnd w:id="28"/>
      <w:r w:rsidR="00B00F6F">
        <w:rPr>
          <w:rStyle w:val="Kommentarzeichen"/>
        </w:rPr>
        <w:commentReference w:id="28"/>
      </w:r>
      <w:r>
        <w:rPr>
          <w:rFonts w:ascii="Times New Roman" w:hAnsi="Times New Roman" w:cs="Times New Roman"/>
          <w:sz w:val="24"/>
          <w:szCs w:val="24"/>
          <w:lang w:val="en-US"/>
        </w:rPr>
        <w:t xml:space="preserve">Further, the available evidence consistently argues that the link between musicality and vocal emotion perception is not driven by formal training, but rather by predisposed differences </w:t>
      </w:r>
      <w:proofErr w:type="spellStart"/>
      <w:r>
        <w:rPr>
          <w:rFonts w:ascii="Times New Roman" w:hAnsi="Times New Roman" w:cs="Times New Roman"/>
          <w:sz w:val="24"/>
          <w:szCs w:val="24"/>
          <w:lang w:val="en-US"/>
        </w:rPr>
        <w:t xml:space="preserve">in </w:t>
      </w:r>
      <w:proofErr w:type="spellEnd"/>
      <w:r>
        <w:rPr>
          <w:rFonts w:ascii="Times New Roman" w:hAnsi="Times New Roman" w:cs="Times New Roman"/>
          <w:sz w:val="24"/>
          <w:szCs w:val="24"/>
          <w:lang w:val="en-US"/>
        </w:rPr>
        <w:t>auditory sensitivity. If this is the case, the form of musical engagement should not make a difference. A similar logic holds for the comparison for professional musicians and amateurs. We therefore predicted that their vocal emotion recognition performance would be comparable as well (for full emotions, as well as the F0 and timbre condition). This study and its hypothesis have been preregistered (</w:t>
      </w:r>
      <w:r>
        <w:fldChar w:fldCharType="begin"/>
      </w:r>
      <w:r w:rsidRPr="00237EE4">
        <w:rPr>
          <w:lang w:val="en-US"/>
          <w:rPrChange w:id="33" w:author="Christine Nussbaum" w:date="2025-06-12T13:40:00Z">
            <w:rPr/>
          </w:rPrChange>
        </w:rPr>
        <w:instrText xml:space="preserve"> HYPERLINK "https://doi.org/10.17605/OSF.IO/76PV5" \h </w:instrText>
      </w:r>
      <w:r>
        <w:fldChar w:fldCharType="separate"/>
      </w:r>
      <w:r>
        <w:rPr>
          <w:rStyle w:val="Hyperlink"/>
          <w:rFonts w:ascii="Times New Roman" w:hAnsi="Times New Roman" w:cs="Times New Roman"/>
          <w:sz w:val="24"/>
          <w:szCs w:val="24"/>
          <w:lang w:val="en-US"/>
        </w:rPr>
        <w:t>https://doi.org/10.17605/OSF.IO/76PV5</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1399AC14" w14:textId="77777777" w:rsidR="007C2988" w:rsidRDefault="004B35F5">
      <w:pPr>
        <w:pStyle w:val="berschrift1"/>
        <w:spacing w:line="480" w:lineRule="auto"/>
        <w:rPr>
          <w:rFonts w:ascii="Times New Roman" w:hAnsi="Times New Roman" w:cs="Times New Roman"/>
          <w:sz w:val="24"/>
          <w:szCs w:val="24"/>
          <w:lang w:val="en-US"/>
        </w:rPr>
      </w:pPr>
      <w:bookmarkStart w:id="34" w:name="_Toc194687194"/>
      <w:r>
        <w:rPr>
          <w:rFonts w:ascii="Times New Roman" w:hAnsi="Times New Roman" w:cs="Times New Roman"/>
          <w:sz w:val="24"/>
          <w:szCs w:val="24"/>
          <w:lang w:val="en-US"/>
        </w:rPr>
        <w:t>Part I: Comparison of non-professional singers and instrumentalists</w:t>
      </w:r>
      <w:bookmarkEnd w:id="34"/>
    </w:p>
    <w:p w14:paraId="096B46DF" w14:textId="77777777" w:rsidR="007C2988" w:rsidRDefault="004B35F5">
      <w:pPr>
        <w:pStyle w:val="berschrift2"/>
        <w:spacing w:line="480" w:lineRule="auto"/>
        <w:rPr>
          <w:rFonts w:ascii="Times New Roman" w:hAnsi="Times New Roman" w:cs="Times New Roman"/>
          <w:sz w:val="24"/>
          <w:szCs w:val="24"/>
        </w:rPr>
      </w:pPr>
      <w:bookmarkStart w:id="35" w:name="_Toc194687195"/>
      <w:proofErr w:type="spellStart"/>
      <w:r>
        <w:rPr>
          <w:rFonts w:ascii="Times New Roman" w:hAnsi="Times New Roman" w:cs="Times New Roman"/>
          <w:sz w:val="24"/>
          <w:szCs w:val="24"/>
        </w:rPr>
        <w:t>Hypotheses</w:t>
      </w:r>
      <w:bookmarkEnd w:id="35"/>
      <w:proofErr w:type="spellEnd"/>
    </w:p>
    <w:p w14:paraId="738A970D" w14:textId="5A7767D4" w:rsidR="007C2988" w:rsidRDefault="004B35F5">
      <w:pPr>
        <w:rPr>
          <w:rFonts w:ascii="Times New Roman" w:hAnsi="Times New Roman" w:cs="Times New Roman"/>
          <w:sz w:val="24"/>
          <w:szCs w:val="24"/>
          <w:lang w:val="en-US"/>
        </w:rPr>
      </w:pPr>
      <w:r>
        <w:rPr>
          <w:rFonts w:ascii="Times New Roman" w:hAnsi="Times New Roman" w:cs="Times New Roman"/>
          <w:sz w:val="24"/>
          <w:szCs w:val="24"/>
          <w:lang w:val="en-US"/>
        </w:rPr>
        <w:t>Regarding the comparison between singers and instrumentalists, we formulated t</w:t>
      </w:r>
      <w:r>
        <w:rPr>
          <w:rFonts w:ascii="Times New Roman" w:hAnsi="Times New Roman" w:cs="Times New Roman"/>
          <w:sz w:val="24"/>
          <w:szCs w:val="24"/>
          <w:lang w:val="en-US"/>
        </w:rPr>
        <w:t>he</w:t>
      </w:r>
      <w:r>
        <w:rPr>
          <w:rFonts w:ascii="Times New Roman" w:hAnsi="Times New Roman" w:cs="Times New Roman"/>
          <w:sz w:val="24"/>
          <w:szCs w:val="24"/>
          <w:lang w:val="en-US"/>
        </w:rPr>
        <w:t xml:space="preserve"> following hypotheses: </w:t>
      </w:r>
    </w:p>
    <w:p w14:paraId="26D1B6D9"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566076A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DB5AE80" w14:textId="77777777" w:rsidR="007C2988" w:rsidRDefault="007C2988">
      <w:pPr>
        <w:rPr>
          <w:rFonts w:ascii="Times New Roman" w:hAnsi="Times New Roman" w:cs="Times New Roman"/>
          <w:sz w:val="24"/>
          <w:szCs w:val="24"/>
          <w:lang w:val="en-US"/>
        </w:rPr>
      </w:pPr>
    </w:p>
    <w:p w14:paraId="4DF454AB" w14:textId="77777777" w:rsidR="007C2988" w:rsidRDefault="004B35F5">
      <w:pPr>
        <w:pStyle w:val="berschrift2"/>
        <w:spacing w:line="480" w:lineRule="auto"/>
        <w:rPr>
          <w:rFonts w:ascii="Times New Roman" w:hAnsi="Times New Roman" w:cs="Times New Roman"/>
          <w:sz w:val="24"/>
          <w:szCs w:val="24"/>
          <w:lang w:val="en-US"/>
        </w:rPr>
      </w:pPr>
      <w:bookmarkStart w:id="36" w:name="_Toc194687196"/>
      <w:r>
        <w:rPr>
          <w:rFonts w:ascii="Times New Roman" w:hAnsi="Times New Roman" w:cs="Times New Roman"/>
          <w:sz w:val="24"/>
          <w:szCs w:val="24"/>
        </w:rPr>
        <w:lastRenderedPageBreak/>
        <w:t>Method</w:t>
      </w:r>
      <w:bookmarkEnd w:id="36"/>
    </w:p>
    <w:p w14:paraId="3160FAB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2489757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9932978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almost identical, but we recruited a new sample. </w:t>
      </w:r>
    </w:p>
    <w:p w14:paraId="707FFD99" w14:textId="77777777" w:rsidR="007C2988" w:rsidRDefault="004B35F5">
      <w:pPr>
        <w:pStyle w:val="berschrift3"/>
        <w:rPr>
          <w:rFonts w:ascii="Times New Roman" w:hAnsi="Times New Roman" w:cs="Times New Roman"/>
          <w:lang w:val="en-US"/>
        </w:rPr>
      </w:pPr>
      <w:bookmarkStart w:id="37" w:name="_Toc194687197"/>
      <w:r>
        <w:rPr>
          <w:rFonts w:ascii="Times New Roman" w:hAnsi="Times New Roman" w:cs="Times New Roman"/>
          <w:lang w:val="en-US"/>
        </w:rPr>
        <w:t>Participants</w:t>
      </w:r>
      <w:bookmarkEnd w:id="37"/>
    </w:p>
    <w:p w14:paraId="7930C7B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our preregistered plan, we aimed at a sample size of 40 singers (20 male, 20 female) and 40 instrumentalists (20 male, 20 female), because in our previous study, this sample size allowed us to reveal medium-sized group effects (d = 0.81 for the Full and d = 0.56 for the F0 morphing condition) when we compared professional musicians and non-musicians.  </w:t>
      </w:r>
    </w:p>
    <w:p w14:paraId="5F6AE8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w:t>
      </w:r>
      <w:r>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Pr>
          <w:rFonts w:ascii="Times New Roman" w:hAnsi="Times New Roman" w:cs="Times New Roman"/>
          <w:sz w:val="24"/>
          <w:szCs w:val="24"/>
          <w:lang w:val="en-US"/>
        </w:rPr>
        <w:t xml:space="preserve">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2373317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amateur musicians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instrumentalists in an orchestra or a band). Instrumentalists, conversely, were required to be currently active in an orchestra or a band, but they should not engage in singing activities actively and regularly (i.e., they must not currently be in a choir or another singing group).</w:t>
      </w:r>
    </w:p>
    <w:p w14:paraId="153E306D"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0DD478ED"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lastRenderedPageBreak/>
        <w:t xml:space="preserve">We recorded data from 48 singers, of which three were excluded (N = 2 had &gt; 5 % trials of omission, N = 1 had technical issues during stimulus playback). Thus, data from 45 singers were analyzed (22 female, 22 male, 1 diverse, aged 18 to 53 years [M = 27.02, SD = 8.2]). Mean onset age of musical training was 8 years (SD = 3.08, 5 - 20 years). </w:t>
      </w:r>
      <w:r>
        <w:rPr>
          <w:rFonts w:ascii="Times New Roman" w:hAnsi="Times New Roman" w:cs="Times New Roman"/>
          <w:color w:val="C00000"/>
          <w:sz w:val="24"/>
          <w:szCs w:val="24"/>
          <w:lang w:val="en-US"/>
        </w:rPr>
        <w:t xml:space="preserve">Mean duration of musical training was 10 years (SD = 1.04, 0 – 25 years). Five participants reported that they never had any formal musical training (for more details see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2B2FDFD6" w14:textId="77777777" w:rsidR="007C2988" w:rsidRDefault="004B35F5">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6AAD002" w14:textId="31D710C0" w:rsidR="007C2988" w:rsidRDefault="004B35F5">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w:t>
      </w:r>
      <w:r>
        <w:rPr>
          <w:rFonts w:ascii="Times New Roman" w:hAnsi="Times New Roman" w:cs="Times New Roman"/>
          <w:iCs/>
          <w:sz w:val="24"/>
          <w:szCs w:val="24"/>
          <w:lang w:val="en-US"/>
        </w:rPr>
        <w:t>re-groups with the</w:t>
      </w:r>
      <w:r>
        <w:rPr>
          <w:rFonts w:ascii="Times New Roman" w:hAnsi="Times New Roman" w:cs="Times New Roman"/>
          <w:iCs/>
          <w:sz w:val="24"/>
          <w:szCs w:val="24"/>
          <w:lang w:val="en-US"/>
        </w:rPr>
        <w:t xml:space="preserve"> professional musicians (see Part III). </w:t>
      </w:r>
      <w:r>
        <w:rPr>
          <w:rFonts w:ascii="Times New Roman" w:hAnsi="Times New Roman" w:cs="Times New Roman"/>
          <w:iCs/>
          <w:color w:val="C00000"/>
          <w:sz w:val="24"/>
          <w:szCs w:val="24"/>
          <w:lang w:val="en-US"/>
        </w:rPr>
        <w:t xml:space="preserve">Thus, data from 43 instrumentalists entered analysis (24 female, 18 male, 1 diverse, aged 18 to 54 years [M = 28.51, SD = 10.64]). Mean onset of musical training was 7 years (SD = 2.27, 4 - 14 years). </w:t>
      </w:r>
      <w:r>
        <w:rPr>
          <w:rFonts w:ascii="Times New Roman" w:hAnsi="Times New Roman" w:cs="Times New Roman"/>
          <w:color w:val="C00000"/>
          <w:sz w:val="24"/>
          <w:szCs w:val="24"/>
          <w:lang w:val="en-US"/>
        </w:rPr>
        <w:t>Mean duration of musical training/activity was 14 years (SD = 1.53, 0 – 44 years). Four participants reported that they never had any formal musical training</w:t>
      </w:r>
    </w:p>
    <w:p w14:paraId="41FAD091" w14:textId="77777777" w:rsidR="007C2988" w:rsidRDefault="004B35F5">
      <w:pPr>
        <w:pStyle w:val="berschrift3"/>
        <w:spacing w:line="480" w:lineRule="auto"/>
        <w:rPr>
          <w:rFonts w:ascii="Times New Roman" w:hAnsi="Times New Roman" w:cs="Times New Roman"/>
          <w:lang w:val="en-US"/>
        </w:rPr>
      </w:pPr>
      <w:bookmarkStart w:id="38" w:name="_Toc194687198"/>
      <w:r>
        <w:rPr>
          <w:rFonts w:ascii="Times New Roman" w:hAnsi="Times New Roman" w:cs="Times New Roman"/>
          <w:lang w:val="en-US"/>
        </w:rPr>
        <w:t>Stimulus material</w:t>
      </w:r>
      <w:bookmarkEnd w:id="38"/>
    </w:p>
    <w:p w14:paraId="4E201D79"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411779C8" w14:textId="77777777" w:rsidR="007C2988" w:rsidRDefault="004B35F5">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w:t>
      </w:r>
      <w:proofErr w:type="gramStart"/>
      <w:r>
        <w:rPr>
          <w:rFonts w:ascii="Times New Roman" w:hAnsi="Times New Roman" w:cs="Times New Roman"/>
          <w:iCs/>
          <w:sz w:val="24"/>
          <w:szCs w:val="24"/>
          <w:lang w:val="en-US"/>
        </w:rPr>
        <w:t>male</w:t>
      </w:r>
      <w:proofErr w:type="gramEnd"/>
      <w:r>
        <w:rPr>
          <w:rFonts w:ascii="Times New Roman" w:hAnsi="Times New Roman" w:cs="Times New Roman"/>
          <w:iCs/>
          <w:sz w:val="24"/>
          <w:szCs w:val="24"/>
          <w:lang w:val="en-US"/>
        </w:rPr>
        <w:t xml:space="preserv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1754190295"/>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(Kawahara et al., 2013; Kawahara et 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t>
      </w:r>
      <w:r>
        <w:rPr>
          <w:rFonts w:ascii="Times New Roman" w:hAnsi="Times New Roman" w:cs="Times New Roman"/>
          <w:color w:val="000000" w:themeColor="text1"/>
          <w:sz w:val="24"/>
          <w:szCs w:val="24"/>
          <w:lang w:val="en-US"/>
        </w:rPr>
        <w:lastRenderedPageBreak/>
        <w:t xml:space="preserve">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3CA7CACB" w14:textId="77777777" w:rsidR="007C2988" w:rsidRDefault="004B35F5">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0C1B9F1F" w14:textId="77777777" w:rsidR="007C2988" w:rsidRDefault="004B35F5">
      <w:pPr>
        <w:spacing w:after="0" w:line="480" w:lineRule="auto"/>
        <w:ind w:firstLine="576"/>
        <w:rPr>
          <w:rFonts w:ascii="Times New Roman" w:hAnsi="Times New Roman" w:cs="Times New Roman"/>
          <w:sz w:val="24"/>
          <w:szCs w:val="24"/>
          <w:lang w:val="en-US"/>
        </w:rPr>
      </w:pPr>
      <w:bookmarkStart w:id="39" w:name="_Hlk94773441"/>
      <w:bookmarkEnd w:id="39"/>
      <w:r>
        <w:rPr>
          <w:rFonts w:ascii="Times New Roman" w:hAnsi="Times New Roman" w:cs="Times New Roman"/>
          <w:color w:val="000000" w:themeColor="text1"/>
          <w:sz w:val="24"/>
          <w:szCs w:val="24"/>
          <w:lang w:val="en-US"/>
        </w:rPr>
        <w:t xml:space="preserve">For a more detailed description of the stimulus creation, see </w:t>
      </w:r>
      <w:sdt>
        <w:sdtPr>
          <w:id w:val="818313543"/>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34887556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and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For a summary of acoustic characteristics, see </w:t>
      </w:r>
      <w:r>
        <w:rPr>
          <w:rFonts w:ascii="Times New Roman" w:hAnsi="Times New Roman" w:cs="Times New Roman"/>
          <w:sz w:val="24"/>
          <w:szCs w:val="24"/>
          <w:lang w:val="en-US"/>
        </w:rPr>
        <w:t>Tables S3 and S4 on OSF</w:t>
      </w:r>
      <w:r>
        <w:rPr>
          <w:rFonts w:ascii="Times New Roman" w:hAnsi="Times New Roman" w:cs="Times New Roman"/>
          <w:color w:val="000000" w:themeColor="text1"/>
          <w:sz w:val="24"/>
          <w:szCs w:val="24"/>
          <w:lang w:val="en-US"/>
        </w:rPr>
        <w:t>.</w:t>
      </w:r>
    </w:p>
    <w:p w14:paraId="1AB425C8" w14:textId="77777777" w:rsidR="007C2988" w:rsidRDefault="007C2988">
      <w:pPr>
        <w:spacing w:after="0" w:line="480" w:lineRule="auto"/>
        <w:ind w:firstLine="576"/>
        <w:rPr>
          <w:rFonts w:ascii="Times New Roman" w:hAnsi="Times New Roman" w:cs="Times New Roman"/>
          <w:sz w:val="24"/>
          <w:szCs w:val="24"/>
          <w:lang w:val="en-US"/>
        </w:rPr>
      </w:pPr>
    </w:p>
    <w:p w14:paraId="0C1A2201"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61974A9E" w14:textId="77777777" w:rsidR="007C2988" w:rsidRDefault="004B35F5">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04166977" w14:textId="77777777" w:rsidR="007C2988" w:rsidRDefault="004B35F5">
      <w:pPr>
        <w:spacing w:after="0" w:line="480" w:lineRule="auto"/>
        <w:rPr>
          <w:rFonts w:ascii="Times New Roman" w:hAnsi="Times New Roman" w:cs="Times New Roman"/>
          <w:b/>
          <w:bCs/>
          <w:i/>
          <w:iCs/>
          <w:sz w:val="24"/>
          <w:szCs w:val="24"/>
          <w:lang w:val="en-US"/>
        </w:rPr>
      </w:pPr>
      <w:r>
        <w:rPr>
          <w:noProof/>
        </w:rPr>
        <w:lastRenderedPageBreak/>
        <w:drawing>
          <wp:inline distT="0" distB="0" distL="0" distR="0" wp14:anchorId="4A51A643" wp14:editId="3964449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1"/>
                    <a:stretch>
                      <a:fillRect/>
                    </a:stretch>
                  </pic:blipFill>
                  <pic:spPr bwMode="auto">
                    <a:xfrm>
                      <a:off x="0" y="0"/>
                      <a:ext cx="6490335" cy="2430780"/>
                    </a:xfrm>
                    <a:prstGeom prst="rect">
                      <a:avLst/>
                    </a:prstGeom>
                  </pic:spPr>
                </pic:pic>
              </a:graphicData>
            </a:graphic>
          </wp:inline>
        </w:drawing>
      </w:r>
    </w:p>
    <w:p w14:paraId="6AD8BA71" w14:textId="77777777" w:rsidR="007C2988" w:rsidRDefault="004B35F5">
      <w:pPr>
        <w:spacing w:after="0" w:line="480" w:lineRule="auto"/>
        <w:rPr>
          <w:rFonts w:ascii="Times New Roman" w:hAnsi="Times New Roman" w:cs="Times New Roman"/>
          <w:bCs/>
          <w:i/>
          <w:iCs/>
          <w:sz w:val="24"/>
          <w:szCs w:val="24"/>
          <w:lang w:val="en-US"/>
        </w:rPr>
      </w:pPr>
      <w:r>
        <w:rPr>
          <w:rFonts w:ascii="Times New Roman" w:hAnsi="Times New Roman" w:cs="Times New Roman"/>
          <w:bCs/>
          <w:i/>
          <w:iCs/>
          <w:sz w:val="24"/>
          <w:szCs w:val="24"/>
          <w:lang w:val="en-US"/>
        </w:rPr>
        <w:t xml:space="preserve">Note. Figure reprinted from </w:t>
      </w:r>
      <w:sdt>
        <w:sdtPr>
          <w:id w:val="1475719313"/>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Nussbaum et al.</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xml:space="preserve"> </w:t>
      </w:r>
      <w:sdt>
        <w:sdtPr>
          <w:id w:val="258495172"/>
          <w:placeholder>
            <w:docPart w:val="DefaultPlaceholder_-1854013440"/>
          </w:placeholder>
        </w:sdtPr>
        <w:sdtContent>
          <w:r>
            <w:fldChar w:fldCharType="begin"/>
          </w:r>
          <w:r>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Pr>
              <w:rFonts w:ascii="Times New Roman" w:hAnsi="Times New Roman" w:cs="Times New Roman"/>
              <w:bCs/>
              <w:i/>
              <w:iCs/>
              <w:sz w:val="24"/>
              <w:szCs w:val="24"/>
              <w:lang w:val="en-US"/>
            </w:rPr>
            <w:fldChar w:fldCharType="separate"/>
          </w:r>
          <w:r>
            <w:rPr>
              <w:rFonts w:ascii="Times New Roman" w:hAnsi="Times New Roman" w:cs="Times New Roman"/>
              <w:bCs/>
              <w:i/>
              <w:iCs/>
              <w:sz w:val="24"/>
              <w:szCs w:val="24"/>
              <w:lang w:val="en-US"/>
            </w:rPr>
            <w:t>(2024)</w:t>
          </w:r>
          <w:r>
            <w:rPr>
              <w:rFonts w:ascii="Times New Roman" w:hAnsi="Times New Roman" w:cs="Times New Roman"/>
              <w:bCs/>
              <w:i/>
              <w:iCs/>
              <w:sz w:val="24"/>
              <w:szCs w:val="24"/>
              <w:lang w:val="en-US"/>
            </w:rPr>
            <w:fldChar w:fldCharType="end"/>
          </w:r>
        </w:sdtContent>
      </w:sdt>
      <w:r>
        <w:rPr>
          <w:rFonts w:ascii="Times New Roman" w:hAnsi="Times New Roman" w:cs="Times New Roman"/>
          <w:bCs/>
          <w:i/>
          <w:iCs/>
          <w:sz w:val="24"/>
          <w:szCs w:val="24"/>
          <w:lang w:val="en-US"/>
        </w:rPr>
        <w:t>, Fig 2, page 6</w:t>
      </w:r>
    </w:p>
    <w:p w14:paraId="17757471" w14:textId="77777777" w:rsidR="007C2988" w:rsidRDefault="007C2988">
      <w:pPr>
        <w:spacing w:after="0" w:line="480" w:lineRule="auto"/>
        <w:rPr>
          <w:rFonts w:ascii="Times New Roman" w:hAnsi="Times New Roman" w:cs="Times New Roman"/>
          <w:bCs/>
          <w:i/>
          <w:iCs/>
          <w:color w:val="C00000"/>
          <w:sz w:val="24"/>
          <w:szCs w:val="24"/>
          <w:lang w:val="en-US"/>
        </w:rPr>
      </w:pPr>
    </w:p>
    <w:p w14:paraId="1000E267" w14:textId="77777777" w:rsidR="007C2988" w:rsidRDefault="004B35F5">
      <w:pPr>
        <w:pStyle w:val="berschrift3"/>
        <w:spacing w:line="480" w:lineRule="auto"/>
        <w:rPr>
          <w:rFonts w:ascii="Times New Roman" w:hAnsi="Times New Roman" w:cs="Times New Roman"/>
          <w:lang w:val="en-US"/>
        </w:rPr>
      </w:pPr>
      <w:bookmarkStart w:id="40" w:name="_Toc194687199"/>
      <w:bookmarkStart w:id="41" w:name="_Toc64538333"/>
      <w:bookmarkStart w:id="42" w:name="_Ref67901580"/>
      <w:r>
        <w:rPr>
          <w:rFonts w:ascii="Times New Roman" w:hAnsi="Times New Roman" w:cs="Times New Roman"/>
          <w:lang w:val="en-US"/>
        </w:rPr>
        <w:t>Design</w:t>
      </w:r>
      <w:bookmarkEnd w:id="40"/>
      <w:r>
        <w:rPr>
          <w:rFonts w:ascii="Times New Roman" w:hAnsi="Times New Roman" w:cs="Times New Roman"/>
          <w:lang w:val="en-US"/>
        </w:rPr>
        <w:t xml:space="preserve"> </w:t>
      </w:r>
      <w:bookmarkEnd w:id="41"/>
      <w:bookmarkEnd w:id="42"/>
    </w:p>
    <w:p w14:paraId="0CFA4A9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200122816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(Stoet,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790CF732" w14:textId="77777777" w:rsidR="007C2988" w:rsidRDefault="004B35F5">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01741FAC" w14:textId="77777777" w:rsidR="007C2988" w:rsidRDefault="004B35F5">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75 minutes.</w:t>
      </w:r>
    </w:p>
    <w:p w14:paraId="5EEFA92D"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2B3A1D2F" w14:textId="77777777"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(see Tables S5 and S6 on OSF).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w:t>
      </w:r>
      <w:r>
        <w:rPr>
          <w:rFonts w:ascii="Times New Roman" w:hAnsi="Times New Roman" w:cs="Times New Roman"/>
          <w:color w:val="000000" w:themeColor="text1"/>
          <w:sz w:val="24"/>
          <w:szCs w:val="24"/>
          <w:lang w:val="en-US"/>
        </w:rPr>
        <w:t>l</w:t>
      </w:r>
      <w:r>
        <w:rPr>
          <w:rFonts w:ascii="Times New Roman" w:hAnsi="Times New Roman" w:cs="Times New Roman"/>
          <w:color w:val="000000" w:themeColor="text1"/>
          <w:sz w:val="24"/>
          <w:szCs w:val="24"/>
          <w:lang w:val="en-US"/>
        </w:rPr>
        <w:t>ack. Then the next trial started.</w:t>
      </w:r>
    </w:p>
    <w:p w14:paraId="6F7E6059" w14:textId="62015788"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six blocks of 52 trials each, with self-paced breaks in between. Beforehand, participants completed eight practice trials with different stimuli. The experiment was about 25 minutes long. </w:t>
      </w:r>
      <w:bookmarkStart w:id="43" w:name="_Hlk200628210"/>
      <w:r>
        <w:rPr>
          <w:rFonts w:ascii="Times New Roman" w:hAnsi="Times New Roman" w:cs="Times New Roman"/>
          <w:color w:val="C00000"/>
          <w:sz w:val="24"/>
          <w:szCs w:val="24"/>
          <w:lang w:val="en-US"/>
        </w:rPr>
        <w:t xml:space="preserve">Unfortunately, due to a software </w:t>
      </w:r>
      <w:r>
        <w:rPr>
          <w:rFonts w:ascii="Times New Roman" w:hAnsi="Times New Roman" w:cs="Times New Roman"/>
          <w:color w:val="C00000"/>
          <w:sz w:val="24"/>
          <w:szCs w:val="24"/>
          <w:lang w:val="en-US"/>
        </w:rPr>
        <w:t>error</w:t>
      </w:r>
      <w:r>
        <w:rPr>
          <w:rFonts w:ascii="Times New Roman" w:hAnsi="Times New Roman" w:cs="Times New Roman"/>
          <w:color w:val="C00000"/>
          <w:sz w:val="24"/>
          <w:szCs w:val="24"/>
          <w:lang w:val="en-US"/>
        </w:rPr>
        <w:t>, randomization was sampled with replacements, so that some stimuli were drawn repeatedly and others were omitted</w:t>
      </w:r>
      <w:r>
        <w:rPr>
          <w:rFonts w:ascii="Times New Roman" w:hAnsi="Times New Roman" w:cs="Times New Roman"/>
          <w:color w:val="C00000"/>
          <w:sz w:val="24"/>
          <w:szCs w:val="24"/>
          <w:lang w:val="en-US"/>
        </w:rPr>
        <w:t>. This was</w:t>
      </w:r>
      <w:r>
        <w:rPr>
          <w:rFonts w:ascii="Times New Roman" w:hAnsi="Times New Roman" w:cs="Times New Roman"/>
          <w:color w:val="C00000"/>
          <w:sz w:val="24"/>
          <w:szCs w:val="24"/>
          <w:lang w:val="en-US"/>
        </w:rPr>
        <w:t xml:space="preserve"> in contrast to </w:t>
      </w:r>
      <w:r>
        <w:rPr>
          <w:rFonts w:ascii="Times New Roman" w:hAnsi="Times New Roman" w:cs="Times New Roman"/>
          <w:color w:val="C00000"/>
          <w:sz w:val="24"/>
          <w:szCs w:val="24"/>
          <w:lang w:val="en-US"/>
        </w:rPr>
        <w:t>our previous study</w:t>
      </w:r>
      <w:r>
        <w:rPr>
          <w:rFonts w:ascii="Times New Roman" w:hAnsi="Times New Roman" w:cs="Times New Roman"/>
          <w:color w:val="C00000"/>
          <w:sz w:val="24"/>
          <w:szCs w:val="24"/>
          <w:lang w:val="en-US"/>
        </w:rPr>
        <w:t xml:space="preserve">, where randomization was sampled without replacement so that each stimulus was drawn exactly once. </w:t>
      </w:r>
      <w:r>
        <w:rPr>
          <w:rFonts w:ascii="Times New Roman" w:hAnsi="Times New Roman" w:cs="Times New Roman"/>
          <w:color w:val="000000" w:themeColor="text1"/>
          <w:sz w:val="24"/>
          <w:szCs w:val="24"/>
          <w:lang w:val="en-US"/>
        </w:rPr>
        <w:t xml:space="preserve">  </w:t>
      </w:r>
    </w:p>
    <w:bookmarkEnd w:id="43"/>
    <w:p w14:paraId="5E433316" w14:textId="77777777" w:rsidR="007C2988" w:rsidRDefault="004B35F5">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30BBD77"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1404104305"/>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4705C58" w14:textId="77777777" w:rsidR="007C2988" w:rsidRDefault="004B35F5">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Questionnaires</w:t>
      </w:r>
    </w:p>
    <w:p w14:paraId="659354D6"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67649665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207824650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776519819"/>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38964151"/>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02A90C6" w14:textId="77777777" w:rsidR="007C2988" w:rsidRDefault="004B35F5">
      <w:pPr>
        <w:pStyle w:val="berschrift3"/>
        <w:rPr>
          <w:rFonts w:ascii="Times New Roman" w:hAnsi="Times New Roman" w:cs="Times New Roman"/>
          <w:lang w:val="en-US"/>
        </w:rPr>
      </w:pPr>
      <w:bookmarkStart w:id="44" w:name="_Toc194687200"/>
      <w:r>
        <w:rPr>
          <w:rFonts w:ascii="Times New Roman" w:hAnsi="Times New Roman" w:cs="Times New Roman"/>
          <w:lang w:val="en-US"/>
        </w:rPr>
        <w:t>Data analysis</w:t>
      </w:r>
      <w:bookmarkEnd w:id="44"/>
    </w:p>
    <w:p w14:paraId="5C00DF82" w14:textId="77777777" w:rsidR="007C2988" w:rsidRDefault="007C2988">
      <w:pPr>
        <w:rPr>
          <w:rFonts w:ascii="Times New Roman" w:hAnsi="Times New Roman" w:cs="Times New Roman"/>
          <w:sz w:val="24"/>
          <w:szCs w:val="24"/>
          <w:lang w:val="en-US"/>
        </w:rPr>
      </w:pPr>
    </w:p>
    <w:p w14:paraId="288B676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4.3.2 </w:t>
      </w:r>
      <w:sdt>
        <w:sdtPr>
          <w:id w:val="-912701652"/>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w:t>
      </w:r>
      <w:proofErr w:type="spellStart"/>
      <w:r>
        <w:rPr>
          <w:rFonts w:ascii="Times New Roman" w:hAnsi="Times New Roman" w:cs="Times New Roman"/>
          <w:sz w:val="24"/>
          <w:szCs w:val="24"/>
          <w:lang w:val="en-US"/>
        </w:rPr>
        <w:t>Benjamini</w:t>
      </w:r>
      <w:proofErr w:type="spellEnd"/>
      <w:r>
        <w:rPr>
          <w:rFonts w:ascii="Times New Roman" w:hAnsi="Times New Roman" w:cs="Times New Roman"/>
          <w:sz w:val="24"/>
          <w:szCs w:val="24"/>
          <w:lang w:val="en-US"/>
        </w:rPr>
        <w:t xml:space="preserve">-Hochberg corrected where appropriate </w:t>
      </w:r>
      <w:sdt>
        <w:sdtPr>
          <w:id w:val="-1133326152"/>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70B9B57"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Bayesian approach, which – in contrast to null hypothesis significance testing - allows a quantification of evidence for null findings </w:t>
      </w:r>
      <w:sdt>
        <w:sdtPr>
          <w:id w:val="-187444984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indicate 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.33 means that the null hypothesis is three times more likely than the alternative. Following the guidelines by </w:t>
      </w:r>
      <w:sdt>
        <w:sdtPr>
          <w:id w:val="-201829761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7063205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 and the reciprocal values in parentheses as respective evidence for the null hypothesis. </w:t>
      </w:r>
    </w:p>
    <w:p w14:paraId="63530ACE" w14:textId="77777777"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186859179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31291894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03D27581" w14:textId="77777777" w:rsidR="007C2988" w:rsidRDefault="004B35F5">
      <w:pPr>
        <w:pStyle w:val="berschrift2"/>
        <w:spacing w:line="480" w:lineRule="auto"/>
        <w:rPr>
          <w:rFonts w:ascii="Times New Roman" w:hAnsi="Times New Roman" w:cs="Times New Roman"/>
          <w:sz w:val="24"/>
          <w:szCs w:val="24"/>
          <w:lang w:val="en-US"/>
        </w:rPr>
      </w:pPr>
      <w:bookmarkStart w:id="45" w:name="_Toc194687201"/>
      <w:r>
        <w:rPr>
          <w:rFonts w:ascii="Times New Roman" w:hAnsi="Times New Roman" w:cs="Times New Roman"/>
          <w:sz w:val="24"/>
          <w:szCs w:val="24"/>
          <w:lang w:val="en-US"/>
        </w:rPr>
        <w:t>Transparency and openness</w:t>
      </w:r>
      <w:bookmarkEnd w:id="45"/>
    </w:p>
    <w:p w14:paraId="3BF2823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r>
        <w:fldChar w:fldCharType="begin"/>
      </w:r>
      <w:r w:rsidRPr="00B00F6F">
        <w:rPr>
          <w:lang w:val="en-US"/>
          <w:rPrChange w:id="46" w:author="Christine Nussbaum" w:date="2025-06-06T14:51:00Z">
            <w:rPr/>
          </w:rPrChange>
        </w:rPr>
        <w:instrText xml:space="preserve"> HYPERLINK "https://doi.org/10.17605/OSF.IO/76PV5" \t "_self" \h </w:instrText>
      </w:r>
      <w:r>
        <w:fldChar w:fldCharType="separate"/>
      </w:r>
      <w:r>
        <w:rPr>
          <w:rStyle w:val="Hyperlink"/>
          <w:rFonts w:ascii="Times New Roman" w:hAnsi="Times New Roman" w:cs="Times New Roman"/>
          <w:sz w:val="24"/>
          <w:szCs w:val="24"/>
          <w:lang w:val="en-US"/>
        </w:rPr>
        <w:t xml:space="preserve">https://doi.org/10.17605/OSF.IO/76PV5 </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bookmarkStart w:id="47" w:name="_Hlk117866403"/>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bookmarkEnd w:id="47"/>
      <w:r>
        <w:rPr>
          <w:rFonts w:ascii="Times New Roman" w:hAnsi="Times New Roman" w:cs="Times New Roman"/>
          <w:sz w:val="24"/>
          <w:szCs w:val="24"/>
          <w:lang w:val="en-US"/>
        </w:rPr>
        <w:t xml:space="preserve">. For stimulus examples, refer to </w:t>
      </w:r>
      <w:sdt>
        <w:sdtPr>
          <w:id w:val="4125889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526393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17A8C90" w14:textId="77777777" w:rsidR="007C2988" w:rsidRDefault="004B35F5">
      <w:pPr>
        <w:pStyle w:val="berschrift2"/>
        <w:spacing w:line="480" w:lineRule="auto"/>
        <w:rPr>
          <w:rFonts w:ascii="Times New Roman" w:hAnsi="Times New Roman" w:cs="Times New Roman"/>
          <w:sz w:val="24"/>
          <w:szCs w:val="24"/>
          <w:lang w:val="en-US"/>
        </w:rPr>
      </w:pPr>
      <w:bookmarkStart w:id="48" w:name="_Toc194687202"/>
      <w:r>
        <w:rPr>
          <w:rFonts w:ascii="Times New Roman" w:hAnsi="Times New Roman" w:cs="Times New Roman"/>
          <w:sz w:val="24"/>
          <w:szCs w:val="24"/>
          <w:lang w:val="en-US"/>
        </w:rPr>
        <w:t>Results</w:t>
      </w:r>
      <w:bookmarkEnd w:id="48"/>
    </w:p>
    <w:p w14:paraId="356F5192" w14:textId="77777777" w:rsidR="007C2988" w:rsidRDefault="004B35F5">
      <w:pPr>
        <w:pStyle w:val="berschrift3"/>
        <w:spacing w:line="480" w:lineRule="auto"/>
        <w:rPr>
          <w:rFonts w:ascii="Times New Roman" w:hAnsi="Times New Roman" w:cs="Times New Roman"/>
          <w:lang w:val="en-US"/>
        </w:rPr>
      </w:pPr>
      <w:bookmarkStart w:id="49" w:name="_Toc194687203"/>
      <w:r>
        <w:rPr>
          <w:rFonts w:ascii="Times New Roman" w:hAnsi="Times New Roman" w:cs="Times New Roman"/>
          <w:lang w:val="en-US"/>
        </w:rPr>
        <w:t>Demography, musicality, and personality of participants</w:t>
      </w:r>
      <w:bookmarkEnd w:id="49"/>
    </w:p>
    <w:p w14:paraId="0A991F0A"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(2, N = 88) = 1.06, </w:t>
      </w:r>
      <w:r>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(4, N = 88) = 5.23, p = .264 (for more details see Table S2 on OSF). Further, the groups did not differ in age or positive and negative affect (assessed with the PANAS) and were comparable regarding Big Five personality traits and </w:t>
      </w:r>
      <w:r>
        <w:rPr>
          <w:rFonts w:ascii="Times New Roman" w:hAnsi="Times New Roman" w:cs="Times New Roman"/>
          <w:sz w:val="24"/>
          <w:szCs w:val="24"/>
          <w:lang w:val="en-US"/>
        </w:rPr>
        <w:lastRenderedPageBreak/>
        <w:t xml:space="preserve">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F4883AC" w14:textId="77777777" w:rsidR="007C2988" w:rsidRDefault="007C2988">
      <w:pPr>
        <w:spacing w:line="480" w:lineRule="auto"/>
        <w:rPr>
          <w:rFonts w:ascii="Times New Roman" w:hAnsi="Times New Roman" w:cs="Times New Roman"/>
          <w:sz w:val="24"/>
          <w:szCs w:val="24"/>
          <w:lang w:val="en-US"/>
        </w:rPr>
      </w:pPr>
    </w:p>
    <w:p w14:paraId="0BF02A70"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B00F6F">
        <w:rPr>
          <w:rFonts w:ascii="Times New Roman" w:hAnsi="Times New Roman" w:cs="Times New Roman"/>
          <w:b/>
          <w:i w:val="0"/>
          <w:color w:val="auto"/>
          <w:sz w:val="24"/>
          <w:szCs w:val="24"/>
          <w:lang w:val="en-US"/>
          <w:rPrChange w:id="50" w:author="Christine Nussbaum" w:date="2025-06-06T14:51:00Z">
            <w:rPr>
              <w:rFonts w:ascii="Times New Roman" w:hAnsi="Times New Roman" w:cs="Times New Roman"/>
              <w:b/>
              <w:i w:val="0"/>
              <w:color w:val="auto"/>
              <w:sz w:val="24"/>
              <w:szCs w:val="24"/>
            </w:rPr>
          </w:rPrChange>
        </w:rPr>
        <w:instrText xml:space="preserve"> SEQ Table \* ARABIC </w:instrText>
      </w:r>
      <w:r>
        <w:rPr>
          <w:rFonts w:ascii="Times New Roman" w:hAnsi="Times New Roman" w:cs="Times New Roman"/>
          <w:b/>
          <w:i w:val="0"/>
          <w:color w:val="auto"/>
          <w:sz w:val="24"/>
          <w:szCs w:val="24"/>
        </w:rPr>
        <w:fldChar w:fldCharType="separate"/>
      </w:r>
      <w:r w:rsidRPr="00B00F6F">
        <w:rPr>
          <w:rFonts w:ascii="Times New Roman" w:hAnsi="Times New Roman" w:cs="Times New Roman"/>
          <w:b/>
          <w:i w:val="0"/>
          <w:color w:val="auto"/>
          <w:sz w:val="24"/>
          <w:szCs w:val="24"/>
          <w:lang w:val="en-US"/>
          <w:rPrChange w:id="51" w:author="Christine Nussbaum" w:date="2025-06-06T14:51:00Z">
            <w:rPr>
              <w:rFonts w:ascii="Times New Roman" w:hAnsi="Times New Roman" w:cs="Times New Roman"/>
              <w:b/>
              <w:i w:val="0"/>
              <w:color w:val="auto"/>
              <w:sz w:val="24"/>
              <w:szCs w:val="24"/>
            </w:rPr>
          </w:rPrChange>
        </w:rPr>
        <w:t>1</w:t>
      </w:r>
      <w:r>
        <w:rPr>
          <w:rFonts w:ascii="Times New Roman" w:hAnsi="Times New Roman" w:cs="Times New Roman"/>
          <w:b/>
          <w:i w:val="0"/>
          <w:color w:val="auto"/>
          <w:sz w:val="24"/>
          <w:szCs w:val="24"/>
        </w:rPr>
        <w:fldChar w:fldCharType="end"/>
      </w:r>
    </w:p>
    <w:p w14:paraId="1798D312"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0"/>
        <w:gridCol w:w="1009"/>
        <w:gridCol w:w="1839"/>
        <w:gridCol w:w="593"/>
      </w:tblGrid>
      <w:tr w:rsidR="007C2988" w14:paraId="17FBF559" w14:textId="77777777">
        <w:trPr>
          <w:trHeight w:val="300"/>
          <w:jc w:val="center"/>
        </w:trPr>
        <w:tc>
          <w:tcPr>
            <w:tcW w:w="2395" w:type="dxa"/>
            <w:tcBorders>
              <w:top w:val="single" w:sz="4" w:space="0" w:color="000000"/>
            </w:tcBorders>
            <w:shd w:val="clear" w:color="auto" w:fill="auto"/>
            <w:vAlign w:val="bottom"/>
          </w:tcPr>
          <w:p w14:paraId="5CE61ED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033A455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6D832AF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5C152CF0"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0" w:type="dxa"/>
            <w:tcBorders>
              <w:top w:val="single" w:sz="4" w:space="0" w:color="000000"/>
            </w:tcBorders>
            <w:shd w:val="clear" w:color="auto" w:fill="auto"/>
            <w:vAlign w:val="bottom"/>
          </w:tcPr>
          <w:p w14:paraId="3369DBDD"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7F247D9B"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35F398B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3" w:type="dxa"/>
            <w:tcBorders>
              <w:top w:val="single" w:sz="4" w:space="0" w:color="000000"/>
            </w:tcBorders>
            <w:shd w:val="clear" w:color="auto" w:fill="auto"/>
            <w:vAlign w:val="bottom"/>
          </w:tcPr>
          <w:p w14:paraId="5D36BCF5"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1FD787AA" w14:textId="77777777">
        <w:trPr>
          <w:trHeight w:val="300"/>
          <w:jc w:val="center"/>
        </w:trPr>
        <w:tc>
          <w:tcPr>
            <w:tcW w:w="2395" w:type="dxa"/>
            <w:tcBorders>
              <w:bottom w:val="single" w:sz="4" w:space="0" w:color="000000"/>
            </w:tcBorders>
            <w:shd w:val="clear" w:color="auto" w:fill="auto"/>
            <w:vAlign w:val="bottom"/>
          </w:tcPr>
          <w:p w14:paraId="380011DA"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75B9ACB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F23BE1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49419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0" w:type="dxa"/>
            <w:tcBorders>
              <w:bottom w:val="single" w:sz="4" w:space="0" w:color="000000"/>
            </w:tcBorders>
            <w:shd w:val="clear" w:color="auto" w:fill="auto"/>
            <w:vAlign w:val="bottom"/>
          </w:tcPr>
          <w:p w14:paraId="75285F5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28DDD5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61588F3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3" w:type="dxa"/>
            <w:tcBorders>
              <w:bottom w:val="single" w:sz="4" w:space="0" w:color="000000"/>
            </w:tcBorders>
            <w:shd w:val="clear" w:color="auto" w:fill="auto"/>
            <w:vAlign w:val="bottom"/>
          </w:tcPr>
          <w:p w14:paraId="1D7B5779" w14:textId="77777777" w:rsidR="007C2988" w:rsidRDefault="004B35F5">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7C2988" w14:paraId="69228D56" w14:textId="77777777">
        <w:trPr>
          <w:trHeight w:val="360"/>
          <w:jc w:val="center"/>
        </w:trPr>
        <w:tc>
          <w:tcPr>
            <w:tcW w:w="2395" w:type="dxa"/>
            <w:shd w:val="clear" w:color="auto" w:fill="auto"/>
          </w:tcPr>
          <w:p w14:paraId="2A7C3BE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B13012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231F44A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01988ED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0" w:type="dxa"/>
            <w:shd w:val="clear" w:color="auto" w:fill="auto"/>
          </w:tcPr>
          <w:p w14:paraId="54AD548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188FB6C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C62B98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3" w:type="dxa"/>
            <w:shd w:val="clear" w:color="auto" w:fill="auto"/>
          </w:tcPr>
          <w:p w14:paraId="5274E28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FDBEBFB" w14:textId="77777777">
        <w:trPr>
          <w:trHeight w:hRule="exact" w:val="300"/>
          <w:jc w:val="center"/>
        </w:trPr>
        <w:tc>
          <w:tcPr>
            <w:tcW w:w="2395" w:type="dxa"/>
            <w:shd w:val="clear" w:color="auto" w:fill="auto"/>
          </w:tcPr>
          <w:p w14:paraId="6D94FC9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7AB6A0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61040E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897938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7A0343D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A4E3F8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6E7454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1589F1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3B1541C1" w14:textId="77777777">
        <w:trPr>
          <w:trHeight w:val="300"/>
          <w:jc w:val="center"/>
        </w:trPr>
        <w:tc>
          <w:tcPr>
            <w:tcW w:w="2395" w:type="dxa"/>
            <w:shd w:val="clear" w:color="auto" w:fill="auto"/>
          </w:tcPr>
          <w:p w14:paraId="72F8BF9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4BDC07FC"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32B247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923B65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A17D74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FAB12F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1045D5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6F7D759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D7686B1" w14:textId="77777777">
        <w:trPr>
          <w:trHeight w:val="300"/>
          <w:jc w:val="center"/>
        </w:trPr>
        <w:tc>
          <w:tcPr>
            <w:tcW w:w="2395" w:type="dxa"/>
            <w:shd w:val="clear" w:color="auto" w:fill="auto"/>
          </w:tcPr>
          <w:p w14:paraId="398854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3E21152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1634F77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0905A37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0" w:type="dxa"/>
            <w:shd w:val="clear" w:color="auto" w:fill="auto"/>
          </w:tcPr>
          <w:p w14:paraId="385BBD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27092D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3BED46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3" w:type="dxa"/>
            <w:shd w:val="clear" w:color="auto" w:fill="auto"/>
          </w:tcPr>
          <w:p w14:paraId="6AE7E62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1C8041C" w14:textId="77777777">
        <w:trPr>
          <w:trHeight w:val="300"/>
          <w:jc w:val="center"/>
        </w:trPr>
        <w:tc>
          <w:tcPr>
            <w:tcW w:w="2395" w:type="dxa"/>
            <w:shd w:val="clear" w:color="auto" w:fill="auto"/>
          </w:tcPr>
          <w:p w14:paraId="271A2A9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negative </w:t>
            </w:r>
            <w:proofErr w:type="spellStart"/>
            <w:r>
              <w:rPr>
                <w:rFonts w:ascii="Times New Roman" w:hAnsi="Times New Roman" w:cs="Times New Roman"/>
              </w:rPr>
              <w:t>Affect</w:t>
            </w:r>
            <w:proofErr w:type="spellEnd"/>
          </w:p>
        </w:tc>
        <w:tc>
          <w:tcPr>
            <w:tcW w:w="1681" w:type="dxa"/>
            <w:shd w:val="clear" w:color="auto" w:fill="auto"/>
          </w:tcPr>
          <w:p w14:paraId="31E19B9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71B699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1AEAF5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0" w:type="dxa"/>
            <w:shd w:val="clear" w:color="auto" w:fill="auto"/>
          </w:tcPr>
          <w:p w14:paraId="158A064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6B20CC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645CE47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3" w:type="dxa"/>
            <w:shd w:val="clear" w:color="auto" w:fill="auto"/>
          </w:tcPr>
          <w:p w14:paraId="5AB52136"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5B432F5" w14:textId="77777777">
        <w:trPr>
          <w:trHeight w:hRule="exact" w:val="300"/>
          <w:jc w:val="center"/>
        </w:trPr>
        <w:tc>
          <w:tcPr>
            <w:tcW w:w="2395" w:type="dxa"/>
            <w:shd w:val="clear" w:color="auto" w:fill="auto"/>
          </w:tcPr>
          <w:p w14:paraId="21528AC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76A3B23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0F8B65C"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0789A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DDB3B3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7C04E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6D5BE4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30F297B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BF541E9" w14:textId="77777777">
        <w:trPr>
          <w:trHeight w:val="300"/>
          <w:jc w:val="center"/>
        </w:trPr>
        <w:tc>
          <w:tcPr>
            <w:tcW w:w="2395" w:type="dxa"/>
            <w:shd w:val="clear" w:color="auto" w:fill="auto"/>
          </w:tcPr>
          <w:p w14:paraId="4D13C02A"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09BFD8F6"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1FF316B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BBAE03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5B387C3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1031D5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F8912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18901EA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3BEA214" w14:textId="77777777">
        <w:trPr>
          <w:trHeight w:val="300"/>
          <w:jc w:val="center"/>
        </w:trPr>
        <w:tc>
          <w:tcPr>
            <w:tcW w:w="2395" w:type="dxa"/>
            <w:shd w:val="clear" w:color="auto" w:fill="auto"/>
          </w:tcPr>
          <w:p w14:paraId="3AEE85E6"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6B93A4F0"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1A2B89F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1358AF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0" w:type="dxa"/>
            <w:shd w:val="clear" w:color="auto" w:fill="auto"/>
          </w:tcPr>
          <w:p w14:paraId="4C4FF67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32AF2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03865B5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3" w:type="dxa"/>
            <w:shd w:val="clear" w:color="auto" w:fill="auto"/>
          </w:tcPr>
          <w:p w14:paraId="546A795C"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B75A65B" w14:textId="77777777">
        <w:trPr>
          <w:trHeight w:val="300"/>
          <w:jc w:val="center"/>
        </w:trPr>
        <w:tc>
          <w:tcPr>
            <w:tcW w:w="2395" w:type="dxa"/>
            <w:shd w:val="clear" w:color="auto" w:fill="auto"/>
          </w:tcPr>
          <w:p w14:paraId="135CA313"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63E8C0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732097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445FC7B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0" w:type="dxa"/>
            <w:shd w:val="clear" w:color="auto" w:fill="auto"/>
          </w:tcPr>
          <w:p w14:paraId="297E5B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6F996AC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6BA1A89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3" w:type="dxa"/>
            <w:shd w:val="clear" w:color="auto" w:fill="auto"/>
          </w:tcPr>
          <w:p w14:paraId="33CE468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449F6AB" w14:textId="77777777">
        <w:trPr>
          <w:trHeight w:val="300"/>
          <w:jc w:val="center"/>
        </w:trPr>
        <w:tc>
          <w:tcPr>
            <w:tcW w:w="2395" w:type="dxa"/>
            <w:shd w:val="clear" w:color="auto" w:fill="auto"/>
          </w:tcPr>
          <w:p w14:paraId="3B7BB2B2"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1383350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B950EC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1064B09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0" w:type="dxa"/>
            <w:shd w:val="clear" w:color="auto" w:fill="auto"/>
          </w:tcPr>
          <w:p w14:paraId="01D7C24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4D45492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761446D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3" w:type="dxa"/>
            <w:shd w:val="clear" w:color="auto" w:fill="auto"/>
          </w:tcPr>
          <w:p w14:paraId="02EDB51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347E5BC9" w14:textId="77777777">
        <w:trPr>
          <w:trHeight w:val="300"/>
          <w:jc w:val="center"/>
        </w:trPr>
        <w:tc>
          <w:tcPr>
            <w:tcW w:w="2395" w:type="dxa"/>
            <w:shd w:val="clear" w:color="auto" w:fill="auto"/>
          </w:tcPr>
          <w:p w14:paraId="5488F5D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254CCD8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E751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3DFC0AA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0" w:type="dxa"/>
            <w:shd w:val="clear" w:color="auto" w:fill="auto"/>
          </w:tcPr>
          <w:p w14:paraId="0930C33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2EBDF11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47D5FC1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3" w:type="dxa"/>
            <w:shd w:val="clear" w:color="auto" w:fill="auto"/>
          </w:tcPr>
          <w:p w14:paraId="77348279"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A4FA38" w14:textId="77777777">
        <w:trPr>
          <w:trHeight w:val="300"/>
          <w:jc w:val="center"/>
        </w:trPr>
        <w:tc>
          <w:tcPr>
            <w:tcW w:w="2395" w:type="dxa"/>
            <w:shd w:val="clear" w:color="auto" w:fill="auto"/>
          </w:tcPr>
          <w:p w14:paraId="6E94035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3F51DC5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427F53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29AC367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0" w:type="dxa"/>
            <w:shd w:val="clear" w:color="auto" w:fill="auto"/>
          </w:tcPr>
          <w:p w14:paraId="4EB296F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3455BDB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585B323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3" w:type="dxa"/>
            <w:shd w:val="clear" w:color="auto" w:fill="auto"/>
          </w:tcPr>
          <w:p w14:paraId="3DA1B4E1"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4E267AA6" w14:textId="77777777">
        <w:trPr>
          <w:trHeight w:hRule="exact" w:val="300"/>
          <w:jc w:val="center"/>
        </w:trPr>
        <w:tc>
          <w:tcPr>
            <w:tcW w:w="2395" w:type="dxa"/>
            <w:shd w:val="clear" w:color="auto" w:fill="auto"/>
          </w:tcPr>
          <w:p w14:paraId="7720386B"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2A21474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59B91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C46614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230E9D1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2AE1D7B"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6CADB72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5F5800E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4BA5B7D6" w14:textId="77777777">
        <w:trPr>
          <w:trHeight w:val="300"/>
          <w:jc w:val="center"/>
        </w:trPr>
        <w:tc>
          <w:tcPr>
            <w:tcW w:w="2395" w:type="dxa"/>
            <w:shd w:val="clear" w:color="auto" w:fill="auto"/>
          </w:tcPr>
          <w:p w14:paraId="353C1403"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5CD88B88"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A6DD57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2A2459D"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65571B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6F8B04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D9081F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BD6D49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58BBC317" w14:textId="77777777">
        <w:trPr>
          <w:trHeight w:val="300"/>
          <w:jc w:val="center"/>
        </w:trPr>
        <w:tc>
          <w:tcPr>
            <w:tcW w:w="2395" w:type="dxa"/>
            <w:shd w:val="clear" w:color="auto" w:fill="auto"/>
          </w:tcPr>
          <w:p w14:paraId="2F8A5B9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Total</w:t>
            </w:r>
          </w:p>
        </w:tc>
        <w:tc>
          <w:tcPr>
            <w:tcW w:w="1681" w:type="dxa"/>
            <w:shd w:val="clear" w:color="auto" w:fill="auto"/>
          </w:tcPr>
          <w:p w14:paraId="69E7A6C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76F74AE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080296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0" w:type="dxa"/>
            <w:shd w:val="clear" w:color="auto" w:fill="auto"/>
          </w:tcPr>
          <w:p w14:paraId="665C562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7F62CD9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0C752FFC"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3" w:type="dxa"/>
            <w:shd w:val="clear" w:color="auto" w:fill="auto"/>
          </w:tcPr>
          <w:p w14:paraId="06BE9737"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2EAACA61" w14:textId="77777777">
        <w:trPr>
          <w:trHeight w:val="300"/>
          <w:jc w:val="center"/>
        </w:trPr>
        <w:tc>
          <w:tcPr>
            <w:tcW w:w="2395" w:type="dxa"/>
            <w:shd w:val="clear" w:color="auto" w:fill="auto"/>
          </w:tcPr>
          <w:p w14:paraId="36382658"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2323C16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2DBF788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2580241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0" w:type="dxa"/>
            <w:shd w:val="clear" w:color="auto" w:fill="auto"/>
          </w:tcPr>
          <w:p w14:paraId="3FF57E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7F03C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66489E9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3" w:type="dxa"/>
            <w:shd w:val="clear" w:color="auto" w:fill="auto"/>
          </w:tcPr>
          <w:p w14:paraId="0AF9DD48"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03A1F75D" w14:textId="77777777">
        <w:trPr>
          <w:trHeight w:val="300"/>
          <w:jc w:val="center"/>
        </w:trPr>
        <w:tc>
          <w:tcPr>
            <w:tcW w:w="2395" w:type="dxa"/>
            <w:shd w:val="clear" w:color="auto" w:fill="auto"/>
          </w:tcPr>
          <w:p w14:paraId="6922C00E"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752ECA9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F1F56E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1055B78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0" w:type="dxa"/>
            <w:shd w:val="clear" w:color="auto" w:fill="auto"/>
          </w:tcPr>
          <w:p w14:paraId="436FA20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2CA8699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53E6DD4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3" w:type="dxa"/>
            <w:shd w:val="clear" w:color="auto" w:fill="auto"/>
          </w:tcPr>
          <w:p w14:paraId="5AC2F0EF"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FE1A280" w14:textId="77777777">
        <w:trPr>
          <w:trHeight w:val="300"/>
          <w:jc w:val="center"/>
        </w:trPr>
        <w:tc>
          <w:tcPr>
            <w:tcW w:w="2395" w:type="dxa"/>
            <w:shd w:val="clear" w:color="auto" w:fill="auto"/>
          </w:tcPr>
          <w:p w14:paraId="779B6B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20872A7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7C754E9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3B546FD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0" w:type="dxa"/>
            <w:shd w:val="clear" w:color="auto" w:fill="auto"/>
          </w:tcPr>
          <w:p w14:paraId="315255B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3EAEBDB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50B21CA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3" w:type="dxa"/>
            <w:shd w:val="clear" w:color="auto" w:fill="auto"/>
          </w:tcPr>
          <w:p w14:paraId="5C032650"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6CA8A378" w14:textId="77777777">
        <w:trPr>
          <w:trHeight w:val="300"/>
          <w:jc w:val="center"/>
        </w:trPr>
        <w:tc>
          <w:tcPr>
            <w:tcW w:w="2395" w:type="dxa"/>
            <w:shd w:val="clear" w:color="auto" w:fill="auto"/>
          </w:tcPr>
          <w:p w14:paraId="0E2407BB"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174954E5"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734AA55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11B6C84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0" w:type="dxa"/>
            <w:shd w:val="clear" w:color="auto" w:fill="auto"/>
          </w:tcPr>
          <w:p w14:paraId="2C2D865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69875C7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08F34F8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3" w:type="dxa"/>
            <w:shd w:val="clear" w:color="auto" w:fill="auto"/>
          </w:tcPr>
          <w:p w14:paraId="793E78AE"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A51802A" w14:textId="77777777">
        <w:trPr>
          <w:trHeight w:val="300"/>
          <w:jc w:val="center"/>
        </w:trPr>
        <w:tc>
          <w:tcPr>
            <w:tcW w:w="2395" w:type="dxa"/>
            <w:shd w:val="clear" w:color="auto" w:fill="auto"/>
          </w:tcPr>
          <w:p w14:paraId="1C9420F7"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79C16CA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0C7178F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7839733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0" w:type="dxa"/>
            <w:shd w:val="clear" w:color="auto" w:fill="auto"/>
          </w:tcPr>
          <w:p w14:paraId="4F05F1A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32136F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2EAF1C0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3" w:type="dxa"/>
            <w:shd w:val="clear" w:color="auto" w:fill="auto"/>
          </w:tcPr>
          <w:p w14:paraId="0ED41C61"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1BD7120B" w14:textId="77777777">
        <w:trPr>
          <w:trHeight w:val="300"/>
          <w:jc w:val="center"/>
        </w:trPr>
        <w:tc>
          <w:tcPr>
            <w:tcW w:w="2395" w:type="dxa"/>
            <w:shd w:val="clear" w:color="auto" w:fill="auto"/>
          </w:tcPr>
          <w:p w14:paraId="23AEBDA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01AF576A"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3EB92E8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613A297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0" w:type="dxa"/>
            <w:shd w:val="clear" w:color="auto" w:fill="auto"/>
          </w:tcPr>
          <w:p w14:paraId="0F567F5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046032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796FE9B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3" w:type="dxa"/>
            <w:shd w:val="clear" w:color="auto" w:fill="auto"/>
          </w:tcPr>
          <w:p w14:paraId="5564ECA3" w14:textId="77777777" w:rsidR="007C2988" w:rsidRDefault="007C2988">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7C2988" w14:paraId="7DBCE197" w14:textId="77777777">
        <w:trPr>
          <w:trHeight w:hRule="exact" w:val="300"/>
          <w:jc w:val="center"/>
        </w:trPr>
        <w:tc>
          <w:tcPr>
            <w:tcW w:w="2395" w:type="dxa"/>
            <w:shd w:val="clear" w:color="auto" w:fill="auto"/>
          </w:tcPr>
          <w:p w14:paraId="24DBE7E5"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235C030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1BEBE36E"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380B0ED"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3B105641"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7CC9D380"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5C3D82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254907CC"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1BD1C256" w14:textId="77777777">
        <w:trPr>
          <w:trHeight w:val="300"/>
          <w:jc w:val="center"/>
        </w:trPr>
        <w:tc>
          <w:tcPr>
            <w:tcW w:w="2395" w:type="dxa"/>
            <w:shd w:val="clear" w:color="auto" w:fill="auto"/>
          </w:tcPr>
          <w:p w14:paraId="52275ECE"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4B6CF5E7"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2E227C6E"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C0C55CF"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0044DBD7"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CB28179"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171DEBE8"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71EFE93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D640DEC" w14:textId="77777777">
        <w:trPr>
          <w:trHeight w:val="300"/>
          <w:jc w:val="center"/>
        </w:trPr>
        <w:tc>
          <w:tcPr>
            <w:tcW w:w="2395" w:type="dxa"/>
            <w:shd w:val="clear" w:color="auto" w:fill="auto"/>
          </w:tcPr>
          <w:p w14:paraId="5919264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34DF0F4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6C59A5D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463C899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0" w:type="dxa"/>
            <w:shd w:val="clear" w:color="auto" w:fill="auto"/>
          </w:tcPr>
          <w:p w14:paraId="1B77473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49F2D46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03CB56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3" w:type="dxa"/>
            <w:shd w:val="clear" w:color="auto" w:fill="auto"/>
          </w:tcPr>
          <w:p w14:paraId="2AC9DE5B"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26B649DE" w14:textId="77777777">
        <w:trPr>
          <w:trHeight w:val="300"/>
          <w:jc w:val="center"/>
        </w:trPr>
        <w:tc>
          <w:tcPr>
            <w:tcW w:w="2395" w:type="dxa"/>
            <w:shd w:val="clear" w:color="auto" w:fill="auto"/>
          </w:tcPr>
          <w:p w14:paraId="2276C771"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41CDF01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147FE15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08F3C72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0" w:type="dxa"/>
            <w:shd w:val="clear" w:color="auto" w:fill="auto"/>
          </w:tcPr>
          <w:p w14:paraId="0B2BFE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31C1257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59C6E1C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3" w:type="dxa"/>
            <w:shd w:val="clear" w:color="auto" w:fill="auto"/>
          </w:tcPr>
          <w:p w14:paraId="3DD16FAE"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53EBF54D" w14:textId="77777777">
        <w:trPr>
          <w:trHeight w:val="300"/>
          <w:jc w:val="center"/>
        </w:trPr>
        <w:tc>
          <w:tcPr>
            <w:tcW w:w="2395" w:type="dxa"/>
            <w:shd w:val="clear" w:color="auto" w:fill="auto"/>
          </w:tcPr>
          <w:p w14:paraId="3A3C93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40F19FC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4.39 (1.14)</w:t>
            </w:r>
          </w:p>
        </w:tc>
        <w:tc>
          <w:tcPr>
            <w:tcW w:w="1802" w:type="dxa"/>
            <w:shd w:val="clear" w:color="auto" w:fill="auto"/>
          </w:tcPr>
          <w:p w14:paraId="108AAE6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35209A7"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0" w:type="dxa"/>
            <w:shd w:val="clear" w:color="auto" w:fill="auto"/>
          </w:tcPr>
          <w:p w14:paraId="6D4909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26092DC0"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492CEE66"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3" w:type="dxa"/>
            <w:shd w:val="clear" w:color="auto" w:fill="auto"/>
          </w:tcPr>
          <w:p w14:paraId="5BC29C1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61E70069" w14:textId="77777777">
        <w:trPr>
          <w:trHeight w:val="300"/>
          <w:jc w:val="center"/>
        </w:trPr>
        <w:tc>
          <w:tcPr>
            <w:tcW w:w="2395" w:type="dxa"/>
            <w:shd w:val="clear" w:color="auto" w:fill="auto"/>
          </w:tcPr>
          <w:p w14:paraId="1E2E72FA"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76FD98C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79DB718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729EEA22"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0" w:type="dxa"/>
            <w:shd w:val="clear" w:color="auto" w:fill="auto"/>
          </w:tcPr>
          <w:p w14:paraId="55890D1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05C7229E"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4387A7EB"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3" w:type="dxa"/>
            <w:shd w:val="clear" w:color="auto" w:fill="auto"/>
          </w:tcPr>
          <w:p w14:paraId="4641B5C4"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3B86A90B" w14:textId="77777777">
        <w:trPr>
          <w:trHeight w:val="300"/>
          <w:jc w:val="center"/>
        </w:trPr>
        <w:tc>
          <w:tcPr>
            <w:tcW w:w="2395" w:type="dxa"/>
            <w:shd w:val="clear" w:color="auto" w:fill="auto"/>
          </w:tcPr>
          <w:p w14:paraId="76079EA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lastRenderedPageBreak/>
              <w:t>Singing</w:t>
            </w:r>
            <w:proofErr w:type="spellEnd"/>
          </w:p>
        </w:tc>
        <w:tc>
          <w:tcPr>
            <w:tcW w:w="1681" w:type="dxa"/>
            <w:shd w:val="clear" w:color="auto" w:fill="auto"/>
          </w:tcPr>
          <w:p w14:paraId="1D5F2738"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6670573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7ECE20C8"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0" w:type="dxa"/>
            <w:shd w:val="clear" w:color="auto" w:fill="auto"/>
          </w:tcPr>
          <w:p w14:paraId="44CC900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76BDD0ED"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6B050E61"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3" w:type="dxa"/>
            <w:shd w:val="clear" w:color="auto" w:fill="auto"/>
          </w:tcPr>
          <w:p w14:paraId="3C0589D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7C2988" w14:paraId="4D799DF7" w14:textId="77777777">
        <w:trPr>
          <w:trHeight w:val="300"/>
          <w:jc w:val="center"/>
        </w:trPr>
        <w:tc>
          <w:tcPr>
            <w:tcW w:w="2395" w:type="dxa"/>
            <w:shd w:val="clear" w:color="auto" w:fill="auto"/>
          </w:tcPr>
          <w:p w14:paraId="380FE8F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5568D04D"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310BF6E3"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330B1EEF"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0" w:type="dxa"/>
            <w:shd w:val="clear" w:color="auto" w:fill="auto"/>
          </w:tcPr>
          <w:p w14:paraId="4CAE80B4"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5D8C56F9"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6BF189A3" w14:textId="77777777" w:rsidR="007C2988" w:rsidRDefault="004B35F5">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3" w:type="dxa"/>
            <w:shd w:val="clear" w:color="auto" w:fill="auto"/>
          </w:tcPr>
          <w:p w14:paraId="2C3A23BC"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7C2988" w14:paraId="4B713112" w14:textId="77777777">
        <w:trPr>
          <w:trHeight w:hRule="exact" w:val="300"/>
          <w:jc w:val="center"/>
        </w:trPr>
        <w:tc>
          <w:tcPr>
            <w:tcW w:w="2395" w:type="dxa"/>
            <w:shd w:val="clear" w:color="auto" w:fill="auto"/>
          </w:tcPr>
          <w:p w14:paraId="4DADEF30" w14:textId="77777777" w:rsidR="007C2988" w:rsidRDefault="007C2988">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24BDD1D7"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127F0EF"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452D3C6"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10" w:type="dxa"/>
            <w:shd w:val="clear" w:color="auto" w:fill="auto"/>
          </w:tcPr>
          <w:p w14:paraId="48930954"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4BD9B069"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79517E43"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c>
          <w:tcPr>
            <w:tcW w:w="593" w:type="dxa"/>
            <w:shd w:val="clear" w:color="auto" w:fill="auto"/>
          </w:tcPr>
          <w:p w14:paraId="4665D38A" w14:textId="77777777" w:rsidR="007C2988" w:rsidRDefault="007C2988">
            <w:pPr>
              <w:widowControl w:val="0"/>
              <w:suppressAutoHyphens w:val="0"/>
              <w:spacing w:after="0" w:line="240" w:lineRule="auto"/>
              <w:rPr>
                <w:rFonts w:ascii="Times New Roman" w:eastAsia="Times New Roman" w:hAnsi="Times New Roman" w:cs="Times New Roman"/>
                <w:lang w:eastAsia="de-DE"/>
              </w:rPr>
            </w:pPr>
          </w:p>
        </w:tc>
      </w:tr>
      <w:tr w:rsidR="007C2988" w14:paraId="5B6450F0" w14:textId="77777777">
        <w:trPr>
          <w:trHeight w:val="300"/>
          <w:jc w:val="center"/>
        </w:trPr>
        <w:tc>
          <w:tcPr>
            <w:tcW w:w="2395" w:type="dxa"/>
            <w:shd w:val="clear" w:color="auto" w:fill="auto"/>
          </w:tcPr>
          <w:p w14:paraId="50745482" w14:textId="77777777" w:rsidR="007C2988" w:rsidRDefault="004B35F5">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19DAD852" w14:textId="77777777" w:rsidR="007C2988" w:rsidRDefault="007C2988">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BA97423"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D9655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10" w:type="dxa"/>
            <w:shd w:val="clear" w:color="auto" w:fill="auto"/>
          </w:tcPr>
          <w:p w14:paraId="65109EFA"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49AFD2C2"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93532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c>
          <w:tcPr>
            <w:tcW w:w="593" w:type="dxa"/>
            <w:shd w:val="clear" w:color="auto" w:fill="auto"/>
          </w:tcPr>
          <w:p w14:paraId="08E1D991"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14CD2596" w14:textId="77777777">
        <w:trPr>
          <w:trHeight w:val="300"/>
          <w:jc w:val="center"/>
        </w:trPr>
        <w:tc>
          <w:tcPr>
            <w:tcW w:w="2395" w:type="dxa"/>
            <w:shd w:val="clear" w:color="auto" w:fill="auto"/>
          </w:tcPr>
          <w:p w14:paraId="3281E90C"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3CD62D61"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7F97A8AB"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82E9E6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0" w:type="dxa"/>
            <w:shd w:val="clear" w:color="auto" w:fill="auto"/>
          </w:tcPr>
          <w:p w14:paraId="2F80DAF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7D5D436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7DF04C3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3" w:type="dxa"/>
            <w:shd w:val="clear" w:color="auto" w:fill="auto"/>
          </w:tcPr>
          <w:p w14:paraId="06A8CD00" w14:textId="77777777" w:rsidR="007C2988" w:rsidRDefault="007C2988">
            <w:pPr>
              <w:widowControl w:val="0"/>
              <w:suppressAutoHyphens w:val="0"/>
              <w:spacing w:after="0" w:line="240" w:lineRule="auto"/>
              <w:jc w:val="center"/>
              <w:rPr>
                <w:rFonts w:ascii="Times New Roman" w:eastAsia="Times New Roman" w:hAnsi="Times New Roman" w:cs="Times New Roman"/>
                <w:b/>
                <w:bCs/>
                <w:lang w:eastAsia="de-DE"/>
              </w:rPr>
            </w:pPr>
          </w:p>
        </w:tc>
      </w:tr>
      <w:tr w:rsidR="007C2988" w14:paraId="72E9DCCF" w14:textId="77777777">
        <w:trPr>
          <w:trHeight w:val="300"/>
          <w:jc w:val="center"/>
        </w:trPr>
        <w:tc>
          <w:tcPr>
            <w:tcW w:w="2395" w:type="dxa"/>
            <w:shd w:val="clear" w:color="auto" w:fill="auto"/>
          </w:tcPr>
          <w:p w14:paraId="1D27A1E5"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147A7CBA"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3A0F9754"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032D4E5B"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0" w:type="dxa"/>
            <w:shd w:val="clear" w:color="auto" w:fill="auto"/>
          </w:tcPr>
          <w:p w14:paraId="7C23AE8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7FEC71F3"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2CDC6B7E"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3" w:type="dxa"/>
            <w:shd w:val="clear" w:color="auto" w:fill="auto"/>
          </w:tcPr>
          <w:p w14:paraId="1F14902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0E0CBC4C" w14:textId="77777777">
        <w:trPr>
          <w:trHeight w:val="300"/>
          <w:jc w:val="center"/>
        </w:trPr>
        <w:tc>
          <w:tcPr>
            <w:tcW w:w="2395" w:type="dxa"/>
            <w:shd w:val="clear" w:color="auto" w:fill="auto"/>
          </w:tcPr>
          <w:p w14:paraId="10C8F274"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080A0C5C"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0488CC17"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0F0A375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0" w:type="dxa"/>
            <w:shd w:val="clear" w:color="auto" w:fill="auto"/>
          </w:tcPr>
          <w:p w14:paraId="15F9EC29"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2FE5956C"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15A2106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3" w:type="dxa"/>
            <w:shd w:val="clear" w:color="auto" w:fill="auto"/>
          </w:tcPr>
          <w:p w14:paraId="055AF8F0"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r w:rsidR="007C2988" w14:paraId="6CC16D45" w14:textId="77777777">
        <w:trPr>
          <w:trHeight w:val="255"/>
          <w:jc w:val="center"/>
        </w:trPr>
        <w:tc>
          <w:tcPr>
            <w:tcW w:w="2395" w:type="dxa"/>
            <w:tcBorders>
              <w:bottom w:val="single" w:sz="4" w:space="0" w:color="000000"/>
            </w:tcBorders>
            <w:shd w:val="clear" w:color="auto" w:fill="auto"/>
          </w:tcPr>
          <w:p w14:paraId="19A0706D" w14:textId="77777777" w:rsidR="007C2988" w:rsidRDefault="004B35F5">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3B05BDA5"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664937AF"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21EA1F20"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0" w:type="dxa"/>
            <w:tcBorders>
              <w:bottom w:val="single" w:sz="4" w:space="0" w:color="000000"/>
            </w:tcBorders>
            <w:shd w:val="clear" w:color="auto" w:fill="auto"/>
          </w:tcPr>
          <w:p w14:paraId="2DB8CD57"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25AA5DB8"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13DA30E4" w14:textId="77777777" w:rsidR="007C2988" w:rsidRDefault="004B35F5">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3" w:type="dxa"/>
            <w:tcBorders>
              <w:bottom w:val="single" w:sz="4" w:space="0" w:color="000000"/>
            </w:tcBorders>
            <w:shd w:val="clear" w:color="auto" w:fill="auto"/>
          </w:tcPr>
          <w:p w14:paraId="34925486" w14:textId="77777777" w:rsidR="007C2988" w:rsidRDefault="007C2988">
            <w:pPr>
              <w:widowControl w:val="0"/>
              <w:suppressAutoHyphens w:val="0"/>
              <w:spacing w:after="0" w:line="240" w:lineRule="auto"/>
              <w:jc w:val="center"/>
              <w:rPr>
                <w:rFonts w:ascii="Times New Roman" w:eastAsia="Times New Roman" w:hAnsi="Times New Roman" w:cs="Times New Roman"/>
                <w:lang w:eastAsia="de-DE"/>
              </w:rPr>
            </w:pPr>
          </w:p>
        </w:tc>
      </w:tr>
    </w:tbl>
    <w:p w14:paraId="5389F30A" w14:textId="77777777" w:rsidR="007C2988" w:rsidRDefault="007C2988">
      <w:pPr>
        <w:rPr>
          <w:rFonts w:ascii="Times New Roman" w:hAnsi="Times New Roman" w:cs="Times New Roman"/>
          <w:iCs/>
          <w:sz w:val="24"/>
          <w:szCs w:val="24"/>
          <w:lang w:val="en-US"/>
        </w:rPr>
      </w:pPr>
    </w:p>
    <w:p w14:paraId="6E3DB3F3"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358487624"/>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45137007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67592025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36806799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402218"/>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4086363"/>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932384461"/>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502D7201" w14:textId="77777777" w:rsidR="007C2988" w:rsidRDefault="004B35F5">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7A7B6C99" w14:textId="77777777" w:rsidR="007C2988" w:rsidRDefault="004B35F5">
      <w:pPr>
        <w:pStyle w:val="berschrift3"/>
        <w:spacing w:line="480" w:lineRule="auto"/>
        <w:contextualSpacing/>
        <w:rPr>
          <w:rFonts w:ascii="Times New Roman" w:hAnsi="Times New Roman" w:cs="Times New Roman"/>
          <w:lang w:val="en-US"/>
        </w:rPr>
      </w:pPr>
      <w:bookmarkStart w:id="52" w:name="_Toc194687204"/>
      <w:r>
        <w:rPr>
          <w:rFonts w:ascii="Times New Roman" w:hAnsi="Times New Roman" w:cs="Times New Roman"/>
          <w:lang w:val="en-US"/>
        </w:rPr>
        <w:t>Emotion classification performance</w:t>
      </w:r>
      <w:bookmarkEnd w:id="52"/>
    </w:p>
    <w:p w14:paraId="6C021A6C"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27BC905B"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2</w:t>
      </w:r>
      <w:r>
        <w:rPr>
          <w:rFonts w:ascii="Times New Roman" w:hAnsi="Times New Roman" w:cs="Times New Roman"/>
          <w:sz w:val="24"/>
          <w:szCs w:val="24"/>
          <w:lang w:val="en-US"/>
        </w:rPr>
        <w:t xml:space="preserve">), which </w:t>
      </w:r>
      <w:ins w:id="53" w:author="Annett Schirmer" w:date="2025-06-06T10:11:00Z">
        <w:r>
          <w:rPr>
            <w:rFonts w:ascii="Times New Roman" w:hAnsi="Times New Roman" w:cs="Times New Roman"/>
            <w:sz w:val="24"/>
            <w:szCs w:val="24"/>
            <w:lang w:val="en-US"/>
          </w:rPr>
          <w:t xml:space="preserve">was </w:t>
        </w:r>
      </w:ins>
      <w:r>
        <w:rPr>
          <w:rFonts w:ascii="Times New Roman" w:hAnsi="Times New Roman" w:cs="Times New Roman"/>
          <w:sz w:val="24"/>
          <w:szCs w:val="24"/>
          <w:lang w:val="en-US"/>
        </w:rPr>
        <w:t xml:space="preserve">also confirmed </w:t>
      </w:r>
      <w:ins w:id="54" w:author="Annett Schirmer" w:date="2025-06-06T10:12:00Z">
        <w:r>
          <w:rPr>
            <w:rFonts w:ascii="Times New Roman" w:hAnsi="Times New Roman" w:cs="Times New Roman"/>
            <w:sz w:val="24"/>
            <w:szCs w:val="24"/>
            <w:lang w:val="en-US"/>
          </w:rPr>
          <w:t>by</w:t>
        </w:r>
      </w:ins>
      <w:del w:id="55" w:author="Annett Schirmer" w:date="2025-06-06T10:12:00Z">
        <w:r>
          <w:rPr>
            <w:rFonts w:ascii="Times New Roman" w:hAnsi="Times New Roman" w:cs="Times New Roman"/>
            <w:sz w:val="24"/>
            <w:szCs w:val="24"/>
            <w:lang w:val="en-US"/>
          </w:rPr>
          <w:delText>in</w:delText>
        </w:r>
      </w:del>
      <w:r>
        <w:rPr>
          <w:rFonts w:ascii="Times New Roman" w:hAnsi="Times New Roman" w:cs="Times New Roman"/>
          <w:sz w:val="24"/>
          <w:szCs w:val="24"/>
          <w:lang w:val="en-US"/>
        </w:rPr>
        <w:t xml:space="preserve"> a Bayesian ANOVA (</w:t>
      </w:r>
      <w:r>
        <w:rPr>
          <w:rFonts w:ascii="Times New Roman" w:hAnsi="Times New Roman" w:cs="Times New Roman"/>
          <w:color w:val="C00000"/>
          <w:sz w:val="24"/>
          <w:szCs w:val="24"/>
          <w:lang w:val="en-US"/>
        </w:rPr>
        <w:t>see OSF</w:t>
      </w:r>
      <w:r>
        <w:rPr>
          <w:rFonts w:ascii="Times New Roman" w:hAnsi="Times New Roman" w:cs="Times New Roman"/>
          <w:sz w:val="24"/>
          <w:szCs w:val="24"/>
          <w:lang w:val="en-US"/>
        </w:rPr>
        <w:t xml:space="preserve">). Planned </w:t>
      </w:r>
      <w:commentRangeStart w:id="56"/>
      <w:commentRangeStart w:id="57"/>
      <w:r>
        <w:rPr>
          <w:rFonts w:ascii="Times New Roman" w:hAnsi="Times New Roman" w:cs="Times New Roman"/>
          <w:sz w:val="24"/>
          <w:szCs w:val="24"/>
          <w:lang w:val="en-US"/>
        </w:rPr>
        <w:t>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0.310),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commentRangeEnd w:id="56"/>
      <w:r>
        <w:commentReference w:id="56"/>
      </w:r>
      <w:commentRangeEnd w:id="57"/>
      <w:r w:rsidR="00B00F6F">
        <w:rPr>
          <w:rStyle w:val="Kommentarzeichen"/>
        </w:rPr>
        <w:commentReference w:id="57"/>
      </w:r>
    </w:p>
    <w:p w14:paraId="07FAB4E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37FB8E9D" w14:textId="77777777" w:rsidR="007C2988" w:rsidRDefault="004B35F5">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61803037" w14:textId="77777777">
        <w:trPr>
          <w:trHeight w:val="300"/>
        </w:trPr>
        <w:tc>
          <w:tcPr>
            <w:tcW w:w="3059" w:type="dxa"/>
            <w:tcBorders>
              <w:top w:val="single" w:sz="4" w:space="0" w:color="000000"/>
              <w:bottom w:val="single" w:sz="4" w:space="0" w:color="000000"/>
            </w:tcBorders>
            <w:shd w:val="clear" w:color="auto" w:fill="auto"/>
            <w:vAlign w:val="bottom"/>
          </w:tcPr>
          <w:p w14:paraId="489ADE73"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7854AB3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6338EA64"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1984EBF3"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1B5C9927"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4A6C38C5"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34CAC1F9"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7C2988" w14:paraId="298A2170" w14:textId="77777777">
        <w:trPr>
          <w:trHeight w:val="300"/>
        </w:trPr>
        <w:tc>
          <w:tcPr>
            <w:tcW w:w="3059" w:type="dxa"/>
            <w:shd w:val="clear" w:color="auto" w:fill="auto"/>
            <w:vAlign w:val="bottom"/>
          </w:tcPr>
          <w:p w14:paraId="0DC6A81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192C3D3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513581A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0CBAFA1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7C19472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70CC8F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29A6E6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9F0A666" w14:textId="77777777">
        <w:trPr>
          <w:trHeight w:val="300"/>
        </w:trPr>
        <w:tc>
          <w:tcPr>
            <w:tcW w:w="3059" w:type="dxa"/>
            <w:shd w:val="clear" w:color="auto" w:fill="auto"/>
            <w:vAlign w:val="bottom"/>
          </w:tcPr>
          <w:p w14:paraId="33318C32"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EDC31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3053C11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822FCE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114DCF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1265B1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6782A49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53CE8BA9" w14:textId="77777777">
        <w:trPr>
          <w:trHeight w:val="300"/>
        </w:trPr>
        <w:tc>
          <w:tcPr>
            <w:tcW w:w="3059" w:type="dxa"/>
            <w:shd w:val="clear" w:color="auto" w:fill="auto"/>
            <w:vAlign w:val="bottom"/>
          </w:tcPr>
          <w:p w14:paraId="402C485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lastRenderedPageBreak/>
              <w:t>Morph Type</w:t>
            </w:r>
          </w:p>
        </w:tc>
        <w:tc>
          <w:tcPr>
            <w:tcW w:w="761" w:type="dxa"/>
            <w:shd w:val="clear" w:color="auto" w:fill="auto"/>
            <w:vAlign w:val="bottom"/>
          </w:tcPr>
          <w:p w14:paraId="7DE0B8D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11F7AD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1FB7DA6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6B417A0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49F340A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14030B2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7C2988" w14:paraId="14067C30" w14:textId="77777777">
        <w:trPr>
          <w:trHeight w:val="300"/>
        </w:trPr>
        <w:tc>
          <w:tcPr>
            <w:tcW w:w="3059" w:type="dxa"/>
            <w:shd w:val="clear" w:color="auto" w:fill="auto"/>
            <w:vAlign w:val="bottom"/>
          </w:tcPr>
          <w:p w14:paraId="35D0C5B6"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253D9F8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481CB6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109DFD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181B192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62A054B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3BDFCE9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66B71AA" w14:textId="77777777">
        <w:trPr>
          <w:trHeight w:val="300"/>
        </w:trPr>
        <w:tc>
          <w:tcPr>
            <w:tcW w:w="3059" w:type="dxa"/>
            <w:shd w:val="clear" w:color="auto" w:fill="auto"/>
            <w:vAlign w:val="bottom"/>
          </w:tcPr>
          <w:p w14:paraId="57D6E96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6AC59F9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3A8919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8A56BF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D2BE2B5"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57A51CE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451EFDA"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13207CDF" w14:textId="77777777">
        <w:trPr>
          <w:trHeight w:val="300"/>
        </w:trPr>
        <w:tc>
          <w:tcPr>
            <w:tcW w:w="3059" w:type="dxa"/>
            <w:shd w:val="clear" w:color="auto" w:fill="auto"/>
            <w:vAlign w:val="bottom"/>
          </w:tcPr>
          <w:p w14:paraId="62F436C9"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4DE6A76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4B18B0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4A2ED57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01BF4A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22A1E8D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386EF10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7C2988" w14:paraId="109FCDBE" w14:textId="77777777">
        <w:trPr>
          <w:trHeight w:val="300"/>
        </w:trPr>
        <w:tc>
          <w:tcPr>
            <w:tcW w:w="3059" w:type="dxa"/>
            <w:tcBorders>
              <w:bottom w:val="single" w:sz="4" w:space="0" w:color="000000"/>
            </w:tcBorders>
            <w:shd w:val="clear" w:color="auto" w:fill="auto"/>
            <w:vAlign w:val="bottom"/>
          </w:tcPr>
          <w:p w14:paraId="606331C1"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5878A28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2700516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52401BB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073E48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791370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9D58D6F"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bl>
    <w:p w14:paraId="5DA4B396" w14:textId="77777777" w:rsidR="007C2988" w:rsidRDefault="007C2988">
      <w:pPr>
        <w:spacing w:line="480" w:lineRule="auto"/>
        <w:contextualSpacing/>
        <w:rPr>
          <w:rFonts w:ascii="Times New Roman" w:hAnsi="Times New Roman" w:cs="Times New Roman"/>
          <w:color w:val="C00000"/>
          <w:sz w:val="24"/>
          <w:szCs w:val="24"/>
          <w:lang w:val="en-US"/>
        </w:rPr>
      </w:pPr>
    </w:p>
    <w:p w14:paraId="128A58DD"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2</w:t>
      </w:r>
    </w:p>
    <w:p w14:paraId="607FC1D1"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203B5D39" w14:textId="77777777" w:rsidR="007C2988" w:rsidRDefault="004B35F5">
      <w:pPr>
        <w:spacing w:line="480" w:lineRule="auto"/>
        <w:contextualSpacing/>
        <w:rPr>
          <w:rFonts w:ascii="Times New Roman" w:hAnsi="Times New Roman" w:cs="Times New Roman"/>
          <w:sz w:val="24"/>
          <w:szCs w:val="24"/>
          <w:lang w:val="en-US"/>
        </w:rPr>
      </w:pPr>
      <w:r>
        <w:rPr>
          <w:noProof/>
        </w:rPr>
        <w:drawing>
          <wp:inline distT="0" distB="0" distL="0" distR="0" wp14:anchorId="56A90091" wp14:editId="2C87AA1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p>
    <w:p w14:paraId="20741592" w14:textId="77777777" w:rsidR="007C2988" w:rsidRDefault="004B35F5">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p>
    <w:p w14:paraId="206C4EEB" w14:textId="77777777" w:rsidR="007C2988" w:rsidRDefault="007C2988">
      <w:pPr>
        <w:spacing w:line="480" w:lineRule="auto"/>
        <w:contextualSpacing/>
        <w:rPr>
          <w:rFonts w:ascii="Times New Roman" w:hAnsi="Times New Roman" w:cs="Times New Roman"/>
          <w:sz w:val="24"/>
          <w:szCs w:val="24"/>
          <w:lang w:val="en-US"/>
        </w:rPr>
      </w:pPr>
    </w:p>
    <w:p w14:paraId="761C4EC8"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0.01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0.01)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w:t>
      </w:r>
      <w:r>
        <w:rPr>
          <w:rFonts w:ascii="Times New Roman" w:hAnsi="Times New Roman" w:cs="Times New Roman"/>
          <w:sz w:val="24"/>
          <w:szCs w:val="24"/>
          <w:lang w:val="en-US"/>
        </w:rPr>
        <w:lastRenderedPageBreak/>
        <w:t xml:space="preserve">separately (all </w:t>
      </w:r>
      <w:proofErr w:type="gramStart"/>
      <w:r>
        <w:rPr>
          <w:rFonts w:ascii="Times New Roman" w:hAnsi="Times New Roman" w:cs="Times New Roman"/>
          <w:i/>
          <w:iCs/>
          <w:sz w:val="24"/>
          <w:szCs w:val="24"/>
          <w:lang w:val="en-US"/>
        </w:rPr>
        <w:t>F</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OSF). </w:t>
      </w:r>
    </w:p>
    <w:p w14:paraId="37073E73" w14:textId="77777777" w:rsidR="007C2988" w:rsidRDefault="004B35F5">
      <w:pPr>
        <w:spacing w:line="480" w:lineRule="auto"/>
        <w:rPr>
          <w:rFonts w:ascii="Times New Roman" w:hAnsi="Times New Roman" w:cs="Times New Roman"/>
          <w:iCs/>
          <w:color w:val="C00000"/>
          <w:sz w:val="24"/>
          <w:szCs w:val="24"/>
          <w:lang w:val="en-US"/>
        </w:rPr>
      </w:pPr>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for each emotion separately. Performance difference was largest for Happiness (M = 0.34 ± 0.02 SEM), followed by Fear (M = 0.21 ± 0.02), Sadness (M = 0.18 ± 0.02), and Pleasure (M = 0.10 ± 0.02; all pairwise comparisons |</w:t>
      </w:r>
      <w:proofErr w:type="spellStart"/>
      <w:proofErr w:type="gram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p = .261). These effects of Morph Type and Emotion therefore present a full replication of the patterns reported in </w:t>
      </w:r>
      <w:sdt>
        <w:sdtPr>
          <w:id w:val="-197913686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8763849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confusion matrices and supplemental analyses, please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p>
    <w:p w14:paraId="2BF39BEB"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3BB14D8E" w14:textId="77777777" w:rsidR="007C2988" w:rsidRDefault="004B35F5">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58" w:name="_Hlk107930857"/>
      <w:bookmarkEnd w:id="58"/>
    </w:p>
    <w:p w14:paraId="1BF9097E" w14:textId="77777777" w:rsidR="007C2988" w:rsidRDefault="007C2988">
      <w:pPr>
        <w:rPr>
          <w:rFonts w:ascii="Times New Roman" w:hAnsi="Times New Roman" w:cs="Times New Roman"/>
          <w:sz w:val="24"/>
          <w:szCs w:val="24"/>
          <w:lang w:val="en-US"/>
        </w:rPr>
      </w:pPr>
    </w:p>
    <w:p w14:paraId="3BEDF67F" w14:textId="77777777" w:rsidR="007C2988" w:rsidRDefault="004B35F5">
      <w:pPr>
        <w:tabs>
          <w:tab w:val="left" w:pos="900"/>
        </w:tabs>
        <w:rPr>
          <w:rFonts w:ascii="Times New Roman" w:hAnsi="Times New Roman" w:cs="Times New Roman"/>
          <w:sz w:val="24"/>
          <w:szCs w:val="24"/>
          <w:lang w:val="en-US"/>
        </w:rPr>
      </w:pPr>
      <w:r>
        <w:rPr>
          <w:noProof/>
        </w:rPr>
        <w:drawing>
          <wp:inline distT="0" distB="0" distL="0" distR="0" wp14:anchorId="6B953860" wp14:editId="56A0BD06">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3"/>
                    <a:stretch>
                      <a:fillRect/>
                    </a:stretch>
                  </pic:blipFill>
                  <pic:spPr bwMode="auto">
                    <a:xfrm>
                      <a:off x="0" y="0"/>
                      <a:ext cx="5962015" cy="1986915"/>
                    </a:xfrm>
                    <a:prstGeom prst="rect">
                      <a:avLst/>
                    </a:prstGeom>
                  </pic:spPr>
                </pic:pic>
              </a:graphicData>
            </a:graphic>
          </wp:inline>
        </w:drawing>
      </w:r>
    </w:p>
    <w:p w14:paraId="33164A2B" w14:textId="77777777" w:rsidR="007C2988" w:rsidRDefault="007C2988">
      <w:pPr>
        <w:spacing w:line="480" w:lineRule="auto"/>
        <w:rPr>
          <w:rStyle w:val="Hervorhebung"/>
          <w:rFonts w:ascii="Times New Roman" w:hAnsi="Times New Roman" w:cs="Times New Roman"/>
          <w:sz w:val="24"/>
          <w:szCs w:val="24"/>
          <w:lang w:val="en-US"/>
        </w:rPr>
      </w:pPr>
    </w:p>
    <w:p w14:paraId="792819E7" w14:textId="77777777" w:rsidR="007C2988" w:rsidRDefault="004B35F5">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59" w:name="_Hlk107930892"/>
      <w:bookmarkEnd w:id="59"/>
    </w:p>
    <w:p w14:paraId="12769B4C" w14:textId="77777777" w:rsidR="007C2988" w:rsidRDefault="004B35F5">
      <w:pPr>
        <w:pStyle w:val="berschrift1"/>
        <w:spacing w:line="480" w:lineRule="auto"/>
        <w:rPr>
          <w:rFonts w:ascii="Times New Roman" w:hAnsi="Times New Roman" w:cs="Times New Roman"/>
          <w:sz w:val="24"/>
          <w:szCs w:val="24"/>
          <w:lang w:val="en-US"/>
        </w:rPr>
      </w:pPr>
      <w:bookmarkStart w:id="60" w:name="_Toc194687211"/>
      <w:r>
        <w:rPr>
          <w:rFonts w:ascii="Times New Roman" w:hAnsi="Times New Roman" w:cs="Times New Roman"/>
          <w:iCs/>
          <w:sz w:val="24"/>
          <w:szCs w:val="24"/>
          <w:lang w:val="en-US"/>
        </w:rPr>
        <w:lastRenderedPageBreak/>
        <w:t xml:space="preserve">Part </w:t>
      </w:r>
      <w:r>
        <w:rPr>
          <w:rFonts w:ascii="Times New Roman" w:hAnsi="Times New Roman" w:cs="Times New Roman"/>
          <w:sz w:val="24"/>
          <w:szCs w:val="24"/>
          <w:lang w:val="en-US"/>
        </w:rPr>
        <w:t>II: Correlational analyses</w:t>
      </w:r>
      <w:bookmarkEnd w:id="60"/>
    </w:p>
    <w:p w14:paraId="6B306722" w14:textId="77777777" w:rsidR="007C2988" w:rsidRDefault="004B35F5">
      <w:pPr>
        <w:pStyle w:val="berschrift2"/>
        <w:spacing w:line="480" w:lineRule="auto"/>
        <w:rPr>
          <w:rFonts w:ascii="Times New Roman" w:hAnsi="Times New Roman" w:cs="Times New Roman"/>
          <w:sz w:val="24"/>
          <w:szCs w:val="24"/>
        </w:rPr>
      </w:pPr>
      <w:bookmarkStart w:id="61" w:name="_Toc194687212"/>
      <w:proofErr w:type="spellStart"/>
      <w:r>
        <w:rPr>
          <w:rFonts w:ascii="Times New Roman" w:hAnsi="Times New Roman" w:cs="Times New Roman"/>
          <w:sz w:val="24"/>
          <w:szCs w:val="24"/>
        </w:rPr>
        <w:t>Hypotheses</w:t>
      </w:r>
      <w:bookmarkEnd w:id="61"/>
      <w:proofErr w:type="spellEnd"/>
    </w:p>
    <w:p w14:paraId="3AF169DB" w14:textId="77777777" w:rsidR="007C2988" w:rsidRDefault="004B35F5">
      <w:pPr>
        <w:rPr>
          <w:lang w:val="en-US"/>
        </w:rPr>
      </w:pPr>
      <w:r>
        <w:rPr>
          <w:lang w:val="en-US"/>
        </w:rPr>
        <w:t xml:space="preserve">In Part II, we focused on the correlations between auditory sensitivity and vocal emotion recognition. We aimed to replicate the patterns found in </w:t>
      </w:r>
      <w:sdt>
        <w:sdtPr>
          <w:id w:val="369197547"/>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Pr>
              <w:lang w:val="en-US"/>
            </w:rPr>
            <w:fldChar w:fldCharType="separate"/>
          </w:r>
          <w:r>
            <w:rPr>
              <w:lang w:val="en-US"/>
            </w:rPr>
            <w:t>Nussbaum et al.</w:t>
          </w:r>
          <w:r>
            <w:rPr>
              <w:lang w:val="en-US"/>
            </w:rPr>
            <w:fldChar w:fldCharType="end"/>
          </w:r>
        </w:sdtContent>
      </w:sdt>
      <w:r>
        <w:rPr>
          <w:lang w:val="en-US"/>
        </w:rPr>
        <w:t xml:space="preserve"> </w:t>
      </w:r>
      <w:sdt>
        <w:sdtPr>
          <w:id w:val="2037225011"/>
          <w:placeholder>
            <w:docPart w:val="DefaultPlaceholder_-1854013440"/>
          </w:placeholder>
        </w:sdtPr>
        <w:sdtContent>
          <w:r>
            <w:fldChar w:fldCharType="begin"/>
          </w:r>
          <w:r>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Pr>
              <w:lang w:val="en-US"/>
            </w:rPr>
            <w:fldChar w:fldCharType="separate"/>
          </w:r>
          <w:r>
            <w:rPr>
              <w:lang w:val="en-US"/>
            </w:rPr>
            <w:t>(2024)</w:t>
          </w:r>
          <w:r>
            <w:rPr>
              <w:lang w:val="en-US"/>
            </w:rPr>
            <w:fldChar w:fldCharType="end"/>
          </w:r>
        </w:sdtContent>
      </w:sdt>
      <w:r>
        <w:rPr>
          <w:lang w:val="en-US"/>
        </w:rPr>
        <w:t xml:space="preserve">, and therefore formulated the following hypotheses:  </w:t>
      </w:r>
    </w:p>
    <w:p w14:paraId="5A76BC9E" w14:textId="77777777" w:rsidR="007C2988" w:rsidRDefault="004B35F5">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182ECCDF"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H5</w:t>
      </w:r>
      <w:commentRangeStart w:id="62"/>
      <w:commentRangeEnd w:id="62"/>
      <w:r>
        <w:rPr>
          <w:rFonts w:ascii="Times New Roman" w:hAnsi="Times New Roman" w:cs="Times New Roman"/>
          <w:b/>
          <w:sz w:val="24"/>
          <w:szCs w:val="24"/>
          <w:lang w:val="en-US"/>
        </w:rPr>
        <w:t>:</w:t>
      </w:r>
      <w:r>
        <w:rPr>
          <w:rFonts w:ascii="Times New Roman" w:hAnsi="Times New Roman" w:cs="Times New Roman"/>
          <w:sz w:val="24"/>
          <w:szCs w:val="24"/>
          <w:lang w:val="en-US"/>
        </w:rPr>
        <w:t xml:space="preserve"> Averaged vocal emotion recognition (VER) performance is correlated with averaged music perception performance.  </w:t>
      </w:r>
    </w:p>
    <w:p w14:paraId="567647D3" w14:textId="77777777" w:rsidR="007C2988" w:rsidRDefault="004B35F5">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2AE4811"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430F628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4044CC2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A581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0D46C14" w14:textId="77777777" w:rsidR="007C2988" w:rsidRDefault="004B35F5">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4042E9F2"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We calculated Spearman correlations between vocal emotion perception performance and both the PROMS music perception performance and the Gold-MSI self-rated musicality. P-values were adjusted for multiple comparisons using the </w:t>
      </w:r>
      <w:proofErr w:type="spellStart"/>
      <w:r>
        <w:rPr>
          <w:rFonts w:ascii="Times New Roman" w:hAnsi="Times New Roman" w:cs="Times New Roman"/>
          <w:sz w:val="24"/>
          <w:szCs w:val="24"/>
          <w:lang w:val="en-US"/>
        </w:rPr>
        <w:t>Benjamini</w:t>
      </w:r>
      <w:proofErr w:type="spellEnd"/>
      <w:r>
        <w:rPr>
          <w:rFonts w:ascii="Times New Roman" w:hAnsi="Times New Roman" w:cs="Times New Roman"/>
          <w:sz w:val="24"/>
          <w:szCs w:val="24"/>
          <w:lang w:val="en-US"/>
        </w:rPr>
        <w:t xml:space="preserve">-Hochberg correction </w:t>
      </w:r>
      <w:sdt>
        <w:sdtPr>
          <w:id w:val="-213570734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Following our pre-registered plan, all correlations were controlled for formal musical education</w:t>
      </w:r>
      <w:commentRangeStart w:id="63"/>
      <w:commentRangeStart w:id="64"/>
      <w:commentRangeEnd w:id="63"/>
      <w:commentRangeEnd w:id="64"/>
      <w:r>
        <w:rPr>
          <w:rFonts w:ascii="Times New Roman" w:hAnsi="Times New Roman" w:cs="Times New Roman"/>
          <w:sz w:val="24"/>
          <w:szCs w:val="24"/>
          <w:lang w:val="en-US"/>
        </w:rPr>
        <w:t>.</w:t>
      </w:r>
    </w:p>
    <w:p w14:paraId="6215C8F8" w14:textId="77777777" w:rsidR="007C2988" w:rsidRDefault="004B35F5">
      <w:pPr>
        <w:pStyle w:val="berschrift2"/>
        <w:rPr>
          <w:rFonts w:ascii="Times New Roman" w:hAnsi="Times New Roman" w:cs="Times New Roman"/>
          <w:sz w:val="24"/>
          <w:szCs w:val="24"/>
          <w:lang w:val="en-US"/>
        </w:rPr>
      </w:pPr>
      <w:bookmarkStart w:id="65" w:name="_Toc194687214"/>
      <w:r>
        <w:rPr>
          <w:rFonts w:ascii="Times New Roman" w:hAnsi="Times New Roman" w:cs="Times New Roman"/>
          <w:sz w:val="24"/>
          <w:szCs w:val="24"/>
          <w:lang w:val="en-US"/>
        </w:rPr>
        <w:t>Results</w:t>
      </w:r>
      <w:bookmarkEnd w:id="65"/>
    </w:p>
    <w:p w14:paraId="78CBCD0C" w14:textId="02B05AC3"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Replicating our previous findings, we obtained a strong correlation between vocal emotion recognition and music perception performance, as measure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almost complete</w:t>
      </w:r>
      <w:r>
        <w:rPr>
          <w:rFonts w:ascii="Times New Roman" w:hAnsi="Times New Roman" w:cs="Times New Roman"/>
          <w:sz w:val="24"/>
          <w:szCs w:val="24"/>
          <w:lang w:val="en-US"/>
        </w:rPr>
        <w:t>ly</w:t>
      </w:r>
      <w:r>
        <w:rPr>
          <w:rFonts w:ascii="Times New Roman" w:hAnsi="Times New Roman" w:cs="Times New Roman"/>
          <w:sz w:val="24"/>
          <w:szCs w:val="24"/>
          <w:lang w:val="en-US"/>
        </w:rPr>
        <w:t xml:space="preserve"> replicat</w:t>
      </w:r>
      <w:r>
        <w:rPr>
          <w:rFonts w:ascii="Times New Roman" w:hAnsi="Times New Roman" w:cs="Times New Roman"/>
          <w:sz w:val="24"/>
          <w:szCs w:val="24"/>
          <w:lang w:val="en-US"/>
        </w:rPr>
        <w:t>es</w:t>
      </w:r>
      <w:r>
        <w:rPr>
          <w:rFonts w:ascii="Times New Roman" w:hAnsi="Times New Roman" w:cs="Times New Roman"/>
          <w:sz w:val="24"/>
          <w:szCs w:val="24"/>
          <w:lang w:val="en-US"/>
        </w:rPr>
        <w:t xml:space="preserve"> the pattern observed </w:t>
      </w:r>
      <w:r>
        <w:rPr>
          <w:rFonts w:ascii="Times New Roman" w:hAnsi="Times New Roman" w:cs="Times New Roman"/>
          <w:sz w:val="24"/>
          <w:szCs w:val="24"/>
          <w:lang w:val="en-US"/>
        </w:rPr>
        <w:t xml:space="preserve">in a </w:t>
      </w:r>
      <w:r>
        <w:rPr>
          <w:rFonts w:ascii="Times New Roman" w:hAnsi="Times New Roman" w:cs="Times New Roman"/>
          <w:sz w:val="24"/>
          <w:szCs w:val="24"/>
          <w:lang w:val="en-US"/>
        </w:rPr>
        <w:t xml:space="preserve">previous sample </w:t>
      </w:r>
      <w:sdt>
        <w:sdtPr>
          <w:id w:val="12523948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2024, Table 2, page 12.</w:t>
          </w:r>
        </w:sdtContent>
      </w:sdt>
      <w:r>
        <w:rPr>
          <w:rFonts w:ascii="Times New Roman" w:hAnsi="Times New Roman" w:cs="Times New Roman"/>
          <w:sz w:val="24"/>
          <w:szCs w:val="24"/>
          <w:lang w:val="en-US"/>
        </w:rPr>
        <w:t xml:space="preserve"> Thus, the link </w:t>
      </w:r>
      <w:r>
        <w:rPr>
          <w:rFonts w:ascii="Times New Roman" w:hAnsi="Times New Roman" w:cs="Times New Roman"/>
          <w:sz w:val="24"/>
          <w:szCs w:val="24"/>
          <w:lang w:val="en-US"/>
        </w:rPr>
        <w:lastRenderedPageBreak/>
        <w:t xml:space="preserve">between auditory sensitivity and vocal emotion perception seems to be highly comparable across professional musicians, non-musicians and amateurs. </w:t>
      </w:r>
    </w:p>
    <w:p w14:paraId="3D864856" w14:textId="77777777" w:rsidR="007C2988" w:rsidRDefault="004B35F5">
      <w:pPr>
        <w:pStyle w:val="Beschriftung"/>
        <w:keepNext/>
        <w:spacing w:line="480" w:lineRule="auto"/>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Table 3</w:t>
      </w:r>
    </w:p>
    <w:tbl>
      <w:tblPr>
        <w:tblW w:w="8911" w:type="dxa"/>
        <w:tblInd w:w="70" w:type="dxa"/>
        <w:tblLayout w:type="fixed"/>
        <w:tblCellMar>
          <w:left w:w="70" w:type="dxa"/>
          <w:right w:w="70" w:type="dxa"/>
        </w:tblCellMar>
        <w:tblLook w:val="04A0" w:firstRow="1" w:lastRow="0" w:firstColumn="1" w:lastColumn="0" w:noHBand="0" w:noVBand="1"/>
      </w:tblPr>
      <w:tblGrid>
        <w:gridCol w:w="1680"/>
        <w:gridCol w:w="1421"/>
        <w:gridCol w:w="1294"/>
        <w:gridCol w:w="1702"/>
        <w:gridCol w:w="1275"/>
        <w:gridCol w:w="1539"/>
      </w:tblGrid>
      <w:tr w:rsidR="007C2988" w14:paraId="78420A77" w14:textId="77777777">
        <w:trPr>
          <w:trHeight w:val="300"/>
        </w:trPr>
        <w:tc>
          <w:tcPr>
            <w:tcW w:w="1679" w:type="dxa"/>
            <w:tcBorders>
              <w:top w:val="single" w:sz="4" w:space="0" w:color="000000"/>
              <w:bottom w:val="single" w:sz="4" w:space="0" w:color="000000"/>
            </w:tcBorders>
            <w:shd w:val="clear" w:color="auto" w:fill="auto"/>
            <w:vAlign w:val="bottom"/>
          </w:tcPr>
          <w:p w14:paraId="6391D233" w14:textId="77777777" w:rsidR="007C2988" w:rsidRDefault="004B35F5">
            <w:pPr>
              <w:widowControl w:val="0"/>
              <w:suppressAutoHyphens w:val="0"/>
              <w:spacing w:after="0" w:line="480" w:lineRule="auto"/>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 </w:t>
            </w:r>
          </w:p>
        </w:tc>
        <w:tc>
          <w:tcPr>
            <w:tcW w:w="1421" w:type="dxa"/>
            <w:tcBorders>
              <w:top w:val="single" w:sz="4" w:space="0" w:color="000000"/>
              <w:bottom w:val="single" w:sz="4" w:space="0" w:color="000000"/>
            </w:tcBorders>
            <w:shd w:val="clear" w:color="auto" w:fill="auto"/>
            <w:vAlign w:val="bottom"/>
          </w:tcPr>
          <w:p w14:paraId="6C39C8E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Pr>
                <w:rFonts w:ascii="Times New Roman" w:hAnsi="Times New Roman" w:cs="Times New Roman"/>
                <w:color w:val="000000"/>
                <w:sz w:val="24"/>
                <w:szCs w:val="24"/>
                <w:lang w:val="en-US"/>
              </w:rPr>
              <w:t>PROMSAvg</w:t>
            </w:r>
            <w:proofErr w:type="spellEnd"/>
          </w:p>
        </w:tc>
        <w:tc>
          <w:tcPr>
            <w:tcW w:w="1294" w:type="dxa"/>
            <w:tcBorders>
              <w:top w:val="single" w:sz="4" w:space="0" w:color="000000"/>
              <w:bottom w:val="single" w:sz="4" w:space="0" w:color="000000"/>
            </w:tcBorders>
            <w:shd w:val="clear" w:color="auto" w:fill="auto"/>
            <w:vAlign w:val="bottom"/>
          </w:tcPr>
          <w:p w14:paraId="7FDCAEE9"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Pitch</w:t>
            </w:r>
          </w:p>
        </w:tc>
        <w:tc>
          <w:tcPr>
            <w:tcW w:w="1702" w:type="dxa"/>
            <w:tcBorders>
              <w:top w:val="single" w:sz="4" w:space="0" w:color="000000"/>
              <w:bottom w:val="single" w:sz="4" w:space="0" w:color="000000"/>
            </w:tcBorders>
            <w:shd w:val="clear" w:color="auto" w:fill="auto"/>
            <w:vAlign w:val="bottom"/>
          </w:tcPr>
          <w:p w14:paraId="502F29F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Melody</w:t>
            </w:r>
          </w:p>
        </w:tc>
        <w:tc>
          <w:tcPr>
            <w:tcW w:w="1275" w:type="dxa"/>
            <w:tcBorders>
              <w:top w:val="single" w:sz="4" w:space="0" w:color="000000"/>
              <w:bottom w:val="single" w:sz="4" w:space="0" w:color="000000"/>
            </w:tcBorders>
            <w:shd w:val="clear" w:color="auto" w:fill="auto"/>
            <w:vAlign w:val="bottom"/>
          </w:tcPr>
          <w:p w14:paraId="3C6AA6CD"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Timbre</w:t>
            </w:r>
          </w:p>
        </w:tc>
        <w:tc>
          <w:tcPr>
            <w:tcW w:w="1539" w:type="dxa"/>
            <w:tcBorders>
              <w:top w:val="single" w:sz="4" w:space="0" w:color="000000"/>
              <w:bottom w:val="single" w:sz="4" w:space="0" w:color="000000"/>
            </w:tcBorders>
            <w:shd w:val="clear" w:color="auto" w:fill="auto"/>
            <w:vAlign w:val="bottom"/>
          </w:tcPr>
          <w:p w14:paraId="628DE2C8"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sz w:val="24"/>
                <w:szCs w:val="24"/>
                <w:lang w:val="en-US" w:eastAsia="de-DE"/>
              </w:rPr>
            </w:pPr>
            <w:r>
              <w:rPr>
                <w:rFonts w:ascii="Times New Roman" w:hAnsi="Times New Roman" w:cs="Times New Roman"/>
                <w:color w:val="000000"/>
                <w:sz w:val="24"/>
                <w:szCs w:val="24"/>
                <w:lang w:val="en-US"/>
              </w:rPr>
              <w:t>Rhythm</w:t>
            </w:r>
          </w:p>
        </w:tc>
      </w:tr>
      <w:tr w:rsidR="007C2988" w14:paraId="7F1E7BE0" w14:textId="77777777">
        <w:trPr>
          <w:trHeight w:val="486"/>
        </w:trPr>
        <w:tc>
          <w:tcPr>
            <w:tcW w:w="1679" w:type="dxa"/>
            <w:shd w:val="clear" w:color="auto" w:fill="auto"/>
            <w:vAlign w:val="bottom"/>
          </w:tcPr>
          <w:p w14:paraId="18986215"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proofErr w:type="spellStart"/>
            <w:r>
              <w:rPr>
                <w:rFonts w:ascii="Times New Roman" w:hAnsi="Times New Roman" w:cs="Times New Roman"/>
                <w:color w:val="000000"/>
                <w:lang w:val="en-US"/>
              </w:rPr>
              <w:t>VERAvg</w:t>
            </w:r>
            <w:proofErr w:type="spellEnd"/>
          </w:p>
        </w:tc>
        <w:tc>
          <w:tcPr>
            <w:tcW w:w="1421" w:type="dxa"/>
            <w:shd w:val="clear" w:color="auto" w:fill="auto"/>
            <w:vAlign w:val="bottom"/>
          </w:tcPr>
          <w:p w14:paraId="28F7740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0.38 (0.003)</w:t>
            </w:r>
          </w:p>
        </w:tc>
        <w:tc>
          <w:tcPr>
            <w:tcW w:w="1294" w:type="dxa"/>
            <w:shd w:val="clear" w:color="auto" w:fill="auto"/>
            <w:vAlign w:val="bottom"/>
          </w:tcPr>
          <w:p w14:paraId="382A22E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438AD2C3"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0.27 (0.023)</w:t>
            </w:r>
          </w:p>
        </w:tc>
        <w:tc>
          <w:tcPr>
            <w:tcW w:w="1275" w:type="dxa"/>
            <w:shd w:val="clear" w:color="auto" w:fill="auto"/>
            <w:vAlign w:val="bottom"/>
          </w:tcPr>
          <w:p w14:paraId="3FC45590"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(0.066)</w:t>
            </w:r>
          </w:p>
        </w:tc>
        <w:tc>
          <w:tcPr>
            <w:tcW w:w="1539" w:type="dxa"/>
            <w:shd w:val="clear" w:color="auto" w:fill="auto"/>
            <w:vAlign w:val="bottom"/>
          </w:tcPr>
          <w:p w14:paraId="6A133D2B"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0.36 (0.003)</w:t>
            </w:r>
          </w:p>
        </w:tc>
      </w:tr>
      <w:tr w:rsidR="007C2988" w14:paraId="1DD652E2" w14:textId="77777777">
        <w:trPr>
          <w:trHeight w:val="300"/>
        </w:trPr>
        <w:tc>
          <w:tcPr>
            <w:tcW w:w="1679" w:type="dxa"/>
            <w:shd w:val="clear" w:color="auto" w:fill="auto"/>
            <w:vAlign w:val="bottom"/>
          </w:tcPr>
          <w:p w14:paraId="4F8337B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Full-Morphs</w:t>
            </w:r>
          </w:p>
        </w:tc>
        <w:tc>
          <w:tcPr>
            <w:tcW w:w="1421" w:type="dxa"/>
            <w:shd w:val="clear" w:color="auto" w:fill="auto"/>
            <w:vAlign w:val="bottom"/>
          </w:tcPr>
          <w:p w14:paraId="77FE0EC5"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0.35 (0.005)</w:t>
            </w:r>
          </w:p>
        </w:tc>
        <w:tc>
          <w:tcPr>
            <w:tcW w:w="1294" w:type="dxa"/>
            <w:shd w:val="clear" w:color="auto" w:fill="auto"/>
            <w:vAlign w:val="bottom"/>
          </w:tcPr>
          <w:p w14:paraId="688995D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0.14 (0.212)</w:t>
            </w:r>
          </w:p>
        </w:tc>
        <w:tc>
          <w:tcPr>
            <w:tcW w:w="1702" w:type="dxa"/>
            <w:shd w:val="clear" w:color="auto" w:fill="auto"/>
            <w:vAlign w:val="bottom"/>
          </w:tcPr>
          <w:p w14:paraId="01469076"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0.28 (0.023)</w:t>
            </w:r>
          </w:p>
        </w:tc>
        <w:tc>
          <w:tcPr>
            <w:tcW w:w="1275" w:type="dxa"/>
            <w:shd w:val="clear" w:color="auto" w:fill="auto"/>
            <w:vAlign w:val="bottom"/>
          </w:tcPr>
          <w:p w14:paraId="0B209E31"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color w:val="000000"/>
                <w:lang w:val="en-US"/>
              </w:rPr>
              <w:t>0.23 (0.058)</w:t>
            </w:r>
          </w:p>
        </w:tc>
        <w:tc>
          <w:tcPr>
            <w:tcW w:w="1539" w:type="dxa"/>
            <w:shd w:val="clear" w:color="auto" w:fill="auto"/>
            <w:vAlign w:val="bottom"/>
          </w:tcPr>
          <w:p w14:paraId="7D616E6D"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5C3C6908" w14:textId="77777777">
        <w:trPr>
          <w:trHeight w:val="300"/>
        </w:trPr>
        <w:tc>
          <w:tcPr>
            <w:tcW w:w="1679" w:type="dxa"/>
            <w:shd w:val="clear" w:color="auto" w:fill="auto"/>
            <w:vAlign w:val="bottom"/>
          </w:tcPr>
          <w:p w14:paraId="42366CF6"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F0-Morphs</w:t>
            </w:r>
          </w:p>
        </w:tc>
        <w:tc>
          <w:tcPr>
            <w:tcW w:w="1421" w:type="dxa"/>
            <w:shd w:val="clear" w:color="auto" w:fill="auto"/>
            <w:vAlign w:val="bottom"/>
          </w:tcPr>
          <w:p w14:paraId="3CFEF06F"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0.39 (0.003)</w:t>
            </w:r>
          </w:p>
        </w:tc>
        <w:tc>
          <w:tcPr>
            <w:tcW w:w="1294" w:type="dxa"/>
            <w:shd w:val="clear" w:color="auto" w:fill="auto"/>
            <w:vAlign w:val="bottom"/>
          </w:tcPr>
          <w:p w14:paraId="1B5AAEB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0.15 (0.204)</w:t>
            </w:r>
          </w:p>
        </w:tc>
        <w:tc>
          <w:tcPr>
            <w:tcW w:w="1702" w:type="dxa"/>
            <w:shd w:val="clear" w:color="auto" w:fill="auto"/>
            <w:vAlign w:val="bottom"/>
          </w:tcPr>
          <w:p w14:paraId="00ED5489"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0.34 (0.006)</w:t>
            </w:r>
          </w:p>
        </w:tc>
        <w:tc>
          <w:tcPr>
            <w:tcW w:w="1275" w:type="dxa"/>
            <w:shd w:val="clear" w:color="auto" w:fill="auto"/>
            <w:vAlign w:val="bottom"/>
          </w:tcPr>
          <w:p w14:paraId="2BD0CC22"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0.24 (0.053)</w:t>
            </w:r>
          </w:p>
        </w:tc>
        <w:tc>
          <w:tcPr>
            <w:tcW w:w="1539" w:type="dxa"/>
            <w:shd w:val="clear" w:color="auto" w:fill="auto"/>
            <w:vAlign w:val="bottom"/>
          </w:tcPr>
          <w:p w14:paraId="04340F52" w14:textId="77777777" w:rsidR="007C2988" w:rsidRDefault="004B35F5">
            <w:pPr>
              <w:widowControl w:val="0"/>
              <w:suppressAutoHyphens w:val="0"/>
              <w:spacing w:after="0" w:line="480" w:lineRule="auto"/>
              <w:jc w:val="center"/>
              <w:rPr>
                <w:rFonts w:ascii="Times New Roman" w:eastAsia="Times New Roman" w:hAnsi="Times New Roman" w:cs="Times New Roman"/>
                <w:b/>
                <w:bCs/>
                <w:color w:val="000000"/>
                <w:lang w:val="en-US" w:eastAsia="de-DE"/>
              </w:rPr>
            </w:pPr>
            <w:r>
              <w:rPr>
                <w:rFonts w:ascii="Times New Roman" w:hAnsi="Times New Roman" w:cs="Times New Roman"/>
                <w:b/>
                <w:bCs/>
                <w:color w:val="000000"/>
                <w:lang w:val="en-US"/>
              </w:rPr>
              <w:t>0.32 (0.008)</w:t>
            </w:r>
          </w:p>
        </w:tc>
      </w:tr>
      <w:tr w:rsidR="007C2988" w14:paraId="67EE8E73" w14:textId="77777777">
        <w:trPr>
          <w:trHeight w:val="300"/>
        </w:trPr>
        <w:tc>
          <w:tcPr>
            <w:tcW w:w="1679" w:type="dxa"/>
            <w:tcBorders>
              <w:bottom w:val="single" w:sz="4" w:space="0" w:color="000000"/>
            </w:tcBorders>
            <w:shd w:val="clear" w:color="auto" w:fill="auto"/>
            <w:vAlign w:val="bottom"/>
          </w:tcPr>
          <w:p w14:paraId="14964EDC" w14:textId="77777777" w:rsidR="007C2988" w:rsidRDefault="004B35F5">
            <w:pPr>
              <w:widowControl w:val="0"/>
              <w:suppressAutoHyphens w:val="0"/>
              <w:spacing w:after="0" w:line="480" w:lineRule="auto"/>
              <w:rPr>
                <w:rFonts w:ascii="Times New Roman" w:eastAsia="Times New Roman" w:hAnsi="Times New Roman" w:cs="Times New Roman"/>
                <w:color w:val="000000"/>
                <w:lang w:val="en-US" w:eastAsia="de-DE"/>
              </w:rPr>
            </w:pPr>
            <w:r>
              <w:rPr>
                <w:rFonts w:ascii="Times New Roman" w:hAnsi="Times New Roman" w:cs="Times New Roman"/>
                <w:color w:val="000000"/>
                <w:lang w:val="en-US"/>
              </w:rPr>
              <w:t>Timbre-Morphs</w:t>
            </w:r>
          </w:p>
        </w:tc>
        <w:tc>
          <w:tcPr>
            <w:tcW w:w="1421" w:type="dxa"/>
            <w:tcBorders>
              <w:bottom w:val="single" w:sz="4" w:space="0" w:color="000000"/>
            </w:tcBorders>
            <w:shd w:val="clear" w:color="auto" w:fill="auto"/>
            <w:vAlign w:val="bottom"/>
          </w:tcPr>
          <w:p w14:paraId="655BFBC7"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0.18 (0.124)</w:t>
            </w:r>
          </w:p>
        </w:tc>
        <w:tc>
          <w:tcPr>
            <w:tcW w:w="1294" w:type="dxa"/>
            <w:tcBorders>
              <w:bottom w:val="single" w:sz="4" w:space="0" w:color="000000"/>
            </w:tcBorders>
            <w:shd w:val="clear" w:color="auto" w:fill="auto"/>
            <w:vAlign w:val="bottom"/>
          </w:tcPr>
          <w:p w14:paraId="14D6E16E"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(0.503)</w:t>
            </w:r>
          </w:p>
        </w:tc>
        <w:tc>
          <w:tcPr>
            <w:tcW w:w="1702" w:type="dxa"/>
            <w:tcBorders>
              <w:bottom w:val="single" w:sz="4" w:space="0" w:color="000000"/>
            </w:tcBorders>
            <w:shd w:val="clear" w:color="auto" w:fill="auto"/>
            <w:vAlign w:val="bottom"/>
          </w:tcPr>
          <w:p w14:paraId="1292EE2A"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0.05 (0.673)</w:t>
            </w:r>
          </w:p>
        </w:tc>
        <w:tc>
          <w:tcPr>
            <w:tcW w:w="1275" w:type="dxa"/>
            <w:tcBorders>
              <w:bottom w:val="single" w:sz="4" w:space="0" w:color="000000"/>
            </w:tcBorders>
            <w:shd w:val="clear" w:color="auto" w:fill="auto"/>
            <w:vAlign w:val="bottom"/>
          </w:tcPr>
          <w:p w14:paraId="29C77363"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0.08 (0.499)</w:t>
            </w:r>
          </w:p>
        </w:tc>
        <w:tc>
          <w:tcPr>
            <w:tcW w:w="1539" w:type="dxa"/>
            <w:tcBorders>
              <w:bottom w:val="single" w:sz="4" w:space="0" w:color="000000"/>
            </w:tcBorders>
            <w:shd w:val="clear" w:color="auto" w:fill="auto"/>
            <w:vAlign w:val="bottom"/>
          </w:tcPr>
          <w:p w14:paraId="63A2644B" w14:textId="77777777" w:rsidR="007C2988" w:rsidRDefault="004B35F5">
            <w:pPr>
              <w:widowControl w:val="0"/>
              <w:suppressAutoHyphens w:val="0"/>
              <w:spacing w:after="0" w:line="480" w:lineRule="auto"/>
              <w:jc w:val="center"/>
              <w:rPr>
                <w:rFonts w:ascii="Times New Roman" w:eastAsia="Times New Roman" w:hAnsi="Times New Roman" w:cs="Times New Roman"/>
                <w:color w:val="000000"/>
                <w:lang w:val="en-US" w:eastAsia="de-DE"/>
              </w:rPr>
            </w:pPr>
            <w:r>
              <w:rPr>
                <w:rFonts w:ascii="Times New Roman" w:hAnsi="Times New Roman" w:cs="Times New Roman"/>
                <w:color w:val="000000"/>
                <w:lang w:val="en-US"/>
              </w:rPr>
              <w:t>0.22 (0.062)</w:t>
            </w:r>
          </w:p>
        </w:tc>
      </w:tr>
    </w:tbl>
    <w:p w14:paraId="45DBBF9F" w14:textId="77777777" w:rsidR="007C2988" w:rsidRDefault="004B35F5">
      <w:pPr>
        <w:spacing w:line="480" w:lineRule="auto"/>
        <w:rPr>
          <w:rFonts w:ascii="Times New Roman" w:hAnsi="Times New Roman" w:cs="Times New Roman"/>
          <w:i/>
          <w:sz w:val="24"/>
          <w:szCs w:val="24"/>
          <w:lang w:val="en-US"/>
        </w:rPr>
      </w:pPr>
      <w:bookmarkStart w:id="66" w:name="_Hlk117172981"/>
      <w:r>
        <w:rPr>
          <w:rFonts w:ascii="Times New Roman" w:hAnsi="Times New Roman" w:cs="Times New Roman"/>
          <w:i/>
          <w:sz w:val="24"/>
          <w:szCs w:val="24"/>
          <w:lang w:val="en-US"/>
        </w:rPr>
        <w:t xml:space="preserve">Note. VER = Vocal Emotion Recognition performance. </w:t>
      </w:r>
      <w:bookmarkStart w:id="67" w:name="_Hlk199517609"/>
      <w:r>
        <w:rPr>
          <w:rFonts w:ascii="Times New Roman" w:hAnsi="Times New Roman" w:cs="Times New Roman"/>
          <w:i/>
          <w:sz w:val="24"/>
          <w:szCs w:val="24"/>
          <w:lang w:val="en-US"/>
        </w:rPr>
        <w:t xml:space="preserve">p-values were adjusted for multiple comparisons using the </w:t>
      </w:r>
      <w:proofErr w:type="spellStart"/>
      <w:r>
        <w:rPr>
          <w:rFonts w:ascii="Times New Roman" w:hAnsi="Times New Roman" w:cs="Times New Roman"/>
          <w:i/>
          <w:sz w:val="24"/>
          <w:szCs w:val="24"/>
          <w:lang w:val="en-US"/>
        </w:rPr>
        <w:t>Benjamini</w:t>
      </w:r>
      <w:proofErr w:type="spellEnd"/>
      <w:r>
        <w:rPr>
          <w:rFonts w:ascii="Times New Roman" w:hAnsi="Times New Roman" w:cs="Times New Roman"/>
          <w:i/>
          <w:sz w:val="24"/>
          <w:szCs w:val="24"/>
          <w:lang w:val="en-US"/>
        </w:rPr>
        <w:t>-Hochberg correction</w:t>
      </w:r>
      <w:bookmarkEnd w:id="67"/>
      <w:r>
        <w:rPr>
          <w:rFonts w:ascii="Times New Roman" w:hAnsi="Times New Roman" w:cs="Times New Roman"/>
          <w:i/>
          <w:sz w:val="24"/>
          <w:szCs w:val="24"/>
          <w:lang w:val="en-US"/>
        </w:rPr>
        <w:t xml:space="preserve"> </w:t>
      </w:r>
      <w:sdt>
        <w:sdtPr>
          <w:id w:val="767270784"/>
          <w:placeholder>
            <w:docPart w:val="457C231B38304E78B6B3284C4AB31889"/>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(Benjamini &amp; Hochberg, 1995)</w:t>
          </w:r>
          <w:r>
            <w:rPr>
              <w:rFonts w:ascii="Times New Roman" w:hAnsi="Times New Roman" w:cs="Times New Roman"/>
              <w:i/>
              <w:sz w:val="24"/>
              <w:szCs w:val="24"/>
              <w:lang w:val="en-US"/>
            </w:rPr>
            <w:fldChar w:fldCharType="end"/>
          </w:r>
        </w:sdtContent>
      </w:sdt>
      <w:bookmarkEnd w:id="66"/>
    </w:p>
    <w:p w14:paraId="1A531B8B"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lang w:val="en-US"/>
        </w:rPr>
        <w:t xml:space="preserve"> ≥ .051, both with and without correction for formal musical education, details on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Thus, for amateurs, we could not replicate the link with self-rated musical sophistication, perception and singing abilities</w:t>
      </w:r>
      <w:ins w:id="68" w:author="Annett Schirmer" w:date="2025-06-06T10:24: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which we observed in our previous sample of professional musicians and non-musicians. Therefore, we found evidence for our hypotheses H5 and H6, but not for the hypotheses H7 – H9. </w:t>
      </w:r>
    </w:p>
    <w:p w14:paraId="015462BD" w14:textId="77777777" w:rsidR="007C2988" w:rsidRDefault="007C2988">
      <w:pPr>
        <w:spacing w:line="480" w:lineRule="auto"/>
        <w:rPr>
          <w:rFonts w:ascii="Times New Roman" w:hAnsi="Times New Roman" w:cs="Times New Roman"/>
          <w:iCs/>
          <w:color w:val="C00000"/>
          <w:sz w:val="24"/>
          <w:szCs w:val="24"/>
          <w:lang w:val="en-US"/>
        </w:rPr>
      </w:pPr>
    </w:p>
    <w:p w14:paraId="1D5CABD4" w14:textId="77777777" w:rsidR="007C2988" w:rsidRDefault="004B35F5">
      <w:pPr>
        <w:pStyle w:val="berschrift1"/>
        <w:spacing w:line="480" w:lineRule="auto"/>
        <w:rPr>
          <w:rFonts w:ascii="Times New Roman" w:hAnsi="Times New Roman" w:cs="Times New Roman"/>
          <w:sz w:val="24"/>
          <w:szCs w:val="24"/>
          <w:lang w:val="en-US"/>
        </w:rPr>
      </w:pPr>
      <w:bookmarkStart w:id="69" w:name="_Toc194687205"/>
      <w:r>
        <w:rPr>
          <w:rFonts w:ascii="Times New Roman" w:hAnsi="Times New Roman" w:cs="Times New Roman"/>
          <w:sz w:val="24"/>
          <w:szCs w:val="24"/>
          <w:lang w:val="en-US"/>
        </w:rPr>
        <w:t>Part III: Comparison of professionals, amateurs and non-musicians</w:t>
      </w:r>
      <w:bookmarkEnd w:id="69"/>
    </w:p>
    <w:p w14:paraId="07389C38" w14:textId="77777777" w:rsidR="007C2988" w:rsidRDefault="004B35F5">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as well as non-musicians. In principle, we predicted that amateurs and professional musicians would be comparable regarding vocal emotion perception. However, as the evidence reviewed above showed that amateurs can differ from professionals in cognitive abilities which could be linked to emotional sensitivity, we also considered the option that amateurs could be more </w:t>
      </w:r>
      <w:r>
        <w:rPr>
          <w:rFonts w:ascii="Times New Roman" w:hAnsi="Times New Roman" w:cs="Times New Roman"/>
          <w:sz w:val="24"/>
          <w:szCs w:val="24"/>
          <w:lang w:val="en-US"/>
        </w:rPr>
        <w:lastRenderedPageBreak/>
        <w:t>proficient at making emotional inferences than professionals. Compared to our group of non-musicians, we assumed that amateurs would outperform them when emotion</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were expressed via full emotion cues and F0 cues only, but not timbre, because this is exactly the pattern we observed for </w:t>
      </w:r>
      <w:r>
        <w:rPr>
          <w:rFonts w:ascii="Times New Roman" w:hAnsi="Times New Roman" w:cs="Times New Roman"/>
          <w:sz w:val="24"/>
          <w:szCs w:val="24"/>
          <w:lang w:val="en-US"/>
        </w:rPr>
        <w:t xml:space="preserve">the comparison of </w:t>
      </w:r>
      <w:r>
        <w:rPr>
          <w:rFonts w:ascii="Times New Roman" w:hAnsi="Times New Roman" w:cs="Times New Roman"/>
          <w:sz w:val="24"/>
          <w:szCs w:val="24"/>
          <w:lang w:val="en-US"/>
        </w:rPr>
        <w:t>professional musicians</w:t>
      </w:r>
      <w:r>
        <w:rPr>
          <w:rFonts w:ascii="Times New Roman" w:hAnsi="Times New Roman" w:cs="Times New Roman"/>
          <w:sz w:val="24"/>
          <w:szCs w:val="24"/>
          <w:lang w:val="en-US"/>
        </w:rPr>
        <w:t xml:space="preserve"> and non-musicians</w:t>
      </w:r>
      <w:r>
        <w:rPr>
          <w:rFonts w:ascii="Times New Roman" w:hAnsi="Times New Roman" w:cs="Times New Roman"/>
          <w:sz w:val="24"/>
          <w:szCs w:val="24"/>
          <w:lang w:val="en-US"/>
        </w:rPr>
        <w:t xml:space="preserve"> in </w:t>
      </w:r>
      <w:sdt>
        <w:sdtPr>
          <w:id w:val="1111401540"/>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58635114"/>
          <w:placeholder>
            <w:docPart w:val="401CBBFA831942AFAB47B91A557152C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21CDB1CD" w14:textId="77777777" w:rsidR="007C2988" w:rsidRDefault="004B35F5">
      <w:pPr>
        <w:pStyle w:val="berschrift2"/>
        <w:spacing w:line="480" w:lineRule="auto"/>
        <w:rPr>
          <w:rFonts w:ascii="Times New Roman" w:hAnsi="Times New Roman" w:cs="Times New Roman"/>
          <w:sz w:val="24"/>
          <w:szCs w:val="24"/>
          <w:lang w:val="en-US"/>
        </w:rPr>
      </w:pPr>
      <w:bookmarkStart w:id="70" w:name="_Toc194687206"/>
      <w:proofErr w:type="spellStart"/>
      <w:r>
        <w:rPr>
          <w:rFonts w:ascii="Times New Roman" w:hAnsi="Times New Roman" w:cs="Times New Roman"/>
          <w:sz w:val="24"/>
          <w:szCs w:val="24"/>
        </w:rPr>
        <w:t>Hypotheses</w:t>
      </w:r>
      <w:bookmarkEnd w:id="70"/>
      <w:proofErr w:type="spellEnd"/>
    </w:p>
    <w:p w14:paraId="6B2AD010"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647CDC0D" w14:textId="77777777" w:rsidR="007C2988" w:rsidRDefault="004B35F5">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 or better to professional musicians in the Full and the F0 condition.</w:t>
      </w:r>
    </w:p>
    <w:p w14:paraId="2512C60D" w14:textId="77777777" w:rsidR="007C2988" w:rsidRDefault="007C2988">
      <w:pPr>
        <w:spacing w:line="480" w:lineRule="auto"/>
        <w:rPr>
          <w:rFonts w:ascii="Times New Roman" w:hAnsi="Times New Roman" w:cs="Times New Roman"/>
          <w:color w:val="C00000"/>
          <w:sz w:val="24"/>
          <w:szCs w:val="24"/>
          <w:lang w:val="en-US"/>
        </w:rPr>
      </w:pPr>
    </w:p>
    <w:p w14:paraId="5C44A6B4" w14:textId="77777777" w:rsidR="007C2988" w:rsidRDefault="004B35F5">
      <w:pPr>
        <w:pStyle w:val="berschrift2"/>
        <w:rPr>
          <w:rFonts w:ascii="Times New Roman" w:hAnsi="Times New Roman" w:cs="Times New Roman"/>
          <w:sz w:val="24"/>
          <w:szCs w:val="24"/>
          <w:lang w:val="en-US"/>
        </w:rPr>
      </w:pPr>
      <w:bookmarkStart w:id="71" w:name="_Toc194687207"/>
      <w:r>
        <w:rPr>
          <w:rFonts w:ascii="Times New Roman" w:hAnsi="Times New Roman" w:cs="Times New Roman"/>
          <w:sz w:val="24"/>
          <w:szCs w:val="24"/>
          <w:lang w:val="en-US"/>
        </w:rPr>
        <w:t>Method</w:t>
      </w:r>
      <w:bookmarkEnd w:id="71"/>
    </w:p>
    <w:p w14:paraId="50BC3A41" w14:textId="2627C7E8"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213817835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050044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play</w:t>
      </w:r>
      <w:r>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no</w:t>
      </w:r>
      <w:r>
        <w:rPr>
          <w:rFonts w:ascii="Times New Roman" w:hAnsi="Times New Roman" w:cs="Times New Roman"/>
          <w:sz w:val="24"/>
          <w:szCs w:val="24"/>
          <w:lang w:val="en-US"/>
        </w:rPr>
        <w:t xml:space="preserve"> instrument or engage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in any other musical activities. For a more detailed description, please refer to </w:t>
      </w:r>
      <w:sdt>
        <w:sdtPr>
          <w:id w:val="174136941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425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6013BAE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total, we analyzed data from 40 professional musicians (20 male, 20 </w:t>
      </w:r>
      <w:proofErr w:type="gramStart"/>
      <w:r>
        <w:rPr>
          <w:rFonts w:ascii="Times New Roman" w:hAnsi="Times New Roman" w:cs="Times New Roman"/>
          <w:sz w:val="24"/>
          <w:szCs w:val="24"/>
          <w:lang w:val="en-US"/>
        </w:rPr>
        <w:t>female</w:t>
      </w:r>
      <w:proofErr w:type="gramEnd"/>
      <w:r>
        <w:rPr>
          <w:rFonts w:ascii="Times New Roman" w:hAnsi="Times New Roman" w:cs="Times New Roman"/>
          <w:sz w:val="24"/>
          <w:szCs w:val="24"/>
          <w:lang w:val="en-US"/>
        </w:rPr>
        <w:t>,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27.8;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FF65AA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stimulus material, design and data analysis were identical to Part I. We focused our analysis on the comparison of amateurs with the other two groups, because the comparison of professional musicians and non-musicians is reported in </w:t>
      </w:r>
      <w:sdt>
        <w:sdtPr>
          <w:id w:val="-14496218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53114232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9019D7A" w14:textId="77777777" w:rsidR="007C2988" w:rsidRDefault="007C2988">
      <w:pPr>
        <w:spacing w:line="480" w:lineRule="auto"/>
        <w:rPr>
          <w:rFonts w:ascii="Times New Roman" w:hAnsi="Times New Roman" w:cs="Times New Roman"/>
          <w:sz w:val="24"/>
          <w:szCs w:val="24"/>
          <w:lang w:val="en-US"/>
        </w:rPr>
      </w:pPr>
    </w:p>
    <w:p w14:paraId="2E032A43" w14:textId="77777777" w:rsidR="007C2988" w:rsidRDefault="004B35F5">
      <w:pPr>
        <w:pStyle w:val="berschrift2"/>
        <w:rPr>
          <w:rFonts w:ascii="Times New Roman" w:hAnsi="Times New Roman" w:cs="Times New Roman"/>
          <w:sz w:val="24"/>
          <w:szCs w:val="24"/>
          <w:lang w:val="en-US"/>
        </w:rPr>
      </w:pPr>
      <w:bookmarkStart w:id="72" w:name="_Toc194687208"/>
      <w:r>
        <w:rPr>
          <w:rFonts w:ascii="Times New Roman" w:hAnsi="Times New Roman" w:cs="Times New Roman"/>
          <w:sz w:val="24"/>
          <w:szCs w:val="24"/>
          <w:lang w:val="en-US"/>
        </w:rPr>
        <w:t>Results</w:t>
      </w:r>
      <w:bookmarkEnd w:id="72"/>
    </w:p>
    <w:p w14:paraId="4A79171E" w14:textId="77777777" w:rsidR="007C2988" w:rsidRDefault="007C2988">
      <w:pPr>
        <w:spacing w:line="480" w:lineRule="auto"/>
        <w:rPr>
          <w:rFonts w:ascii="Times New Roman" w:hAnsi="Times New Roman" w:cs="Times New Roman"/>
          <w:sz w:val="24"/>
          <w:szCs w:val="24"/>
          <w:lang w:val="en-US"/>
        </w:rPr>
      </w:pPr>
    </w:p>
    <w:p w14:paraId="2278BE61" w14:textId="77777777" w:rsidR="007C2988" w:rsidRDefault="004B35F5">
      <w:pPr>
        <w:pStyle w:val="berschrift3"/>
        <w:spacing w:line="480" w:lineRule="auto"/>
        <w:rPr>
          <w:rFonts w:ascii="Times New Roman" w:hAnsi="Times New Roman" w:cs="Times New Roman"/>
          <w:lang w:val="en-US"/>
        </w:rPr>
      </w:pPr>
      <w:bookmarkStart w:id="73" w:name="_Toc194687209"/>
      <w:r>
        <w:rPr>
          <w:rFonts w:ascii="Times New Roman" w:hAnsi="Times New Roman" w:cs="Times New Roman"/>
          <w:lang w:val="en-US"/>
        </w:rPr>
        <w:t>Demography, musicality, and personality of participants</w:t>
      </w:r>
      <w:bookmarkEnd w:id="73"/>
    </w:p>
    <w:p w14:paraId="0D2C58F9"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Professionals, amateurs and non-musicians did not differ in the socioeconomic status assessed via educational level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 xml:space="preserve">8, N = 166) = 20.19, p = .010, Cramer’s V = .25), with amateurs reporting higher household income than professionals and non-musicians. </w:t>
      </w:r>
    </w:p>
    <w:p w14:paraId="795DF1BD" w14:textId="5F2CCB4C" w:rsidR="007C2988" w:rsidRDefault="004B35F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Participant characteristics are summarized in </w:t>
      </w:r>
      <w:r>
        <w:rPr>
          <w:rFonts w:ascii="Times New Roman" w:hAnsi="Times New Roman" w:cs="Times New Roman"/>
          <w:b/>
          <w:sz w:val="24"/>
          <w:szCs w:val="24"/>
          <w:lang w:val="en-US"/>
        </w:rPr>
        <w:t xml:space="preserve">Table 4. </w:t>
      </w:r>
      <w:r>
        <w:rPr>
          <w:rFonts w:ascii="Times New Roman" w:eastAsia="Calibri" w:hAnsi="Times New Roman" w:cs="Times New Roman"/>
          <w:sz w:val="24"/>
          <w:szCs w:val="24"/>
          <w:lang w:val="en-GB"/>
        </w:rPr>
        <w:t xml:space="preserve">For a full report of statistical details, please refer </w:t>
      </w:r>
      <w:r>
        <w:rPr>
          <w:rFonts w:ascii="Times New Roman" w:eastAsia="Calibri" w:hAnsi="Times New Roman" w:cs="Times New Roman"/>
          <w:color w:val="C00000"/>
          <w:sz w:val="24"/>
          <w:szCs w:val="24"/>
          <w:lang w:val="en-GB"/>
        </w:rPr>
        <w:t>to OSF</w:t>
      </w:r>
      <w:r>
        <w:rPr>
          <w:rFonts w:ascii="Times New Roman" w:eastAsia="Calibri" w:hAnsi="Times New Roman" w:cs="Times New Roman"/>
          <w:sz w:val="24"/>
          <w:szCs w:val="24"/>
          <w:lang w:val="en-GB"/>
        </w:rPr>
        <w:t>.</w:t>
      </w:r>
      <w:r>
        <w:rPr>
          <w:rFonts w:ascii="Times New Roman" w:hAnsi="Times New Roman" w:cs="Times New Roman"/>
          <w:sz w:val="24"/>
          <w:szCs w:val="24"/>
          <w:lang w:val="en-US"/>
        </w:rPr>
        <w:t xml:space="preserve"> The groups were comparable in age as well as in positive and negative affect (assessed with the PANAS). For the Big Five, analyses of variance revealed group differences for extraversion, with slightly higher levels in professionals than in amateurs. Regarding autistic traits, the three groups did not differ in their overall score, but there were differences on several subscales. In the Gold-MSI, professional musicians scored significantly higher than amateurs, </w:t>
      </w:r>
      <w:commentRangeStart w:id="74"/>
      <w:r>
        <w:rPr>
          <w:rFonts w:ascii="Times New Roman" w:hAnsi="Times New Roman" w:cs="Times New Roman"/>
          <w:sz w:val="24"/>
          <w:szCs w:val="24"/>
          <w:lang w:val="en-US"/>
        </w:rPr>
        <w:t xml:space="preserve">except Emotion, </w:t>
      </w:r>
      <w:commentRangeEnd w:id="74"/>
      <w:r>
        <w:commentReference w:id="74"/>
      </w:r>
      <w:r>
        <w:rPr>
          <w:rFonts w:ascii="Times New Roman" w:hAnsi="Times New Roman" w:cs="Times New Roman"/>
          <w:sz w:val="24"/>
          <w:szCs w:val="24"/>
          <w:lang w:val="en-US"/>
        </w:rPr>
        <w:t xml:space="preserve">which in turn scored higher than non-musicians. This is a pattern (professionals &gt; amateurs &gt; non-musicians) one would expect for self-rated musicality. In the PROMS, professionals outperformed amateurs in the Pitch and Melody subtest, whereas there were no differences in the Timbre and Rhythm subtests. Amateurs performed better than non-musicians in the Pitch, Melody and Rhythm subtest but not in the Timbre subtest. Thus, a clear pattern of professionals &gt; amateurs &gt; non-musicians was only found for melody and pitch. </w:t>
      </w:r>
    </w:p>
    <w:p w14:paraId="240FE316" w14:textId="77777777" w:rsidR="007C2988" w:rsidRDefault="004B35F5">
      <w:pPr>
        <w:suppressAutoHyphens w:val="0"/>
        <w:rPr>
          <w:rFonts w:ascii="Times New Roman" w:hAnsi="Times New Roman" w:cs="Times New Roman"/>
          <w:sz w:val="24"/>
          <w:szCs w:val="24"/>
          <w:lang w:val="en-US"/>
        </w:rPr>
      </w:pPr>
      <w:r w:rsidRPr="00B00F6F">
        <w:rPr>
          <w:lang w:val="en-US"/>
          <w:rPrChange w:id="75" w:author="Christine Nussbaum" w:date="2025-06-06T14:51:00Z">
            <w:rPr/>
          </w:rPrChange>
        </w:rPr>
        <w:lastRenderedPageBreak/>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7C2988" w14:paraId="1A9E498A" w14:textId="77777777">
        <w:trPr>
          <w:trHeight w:val="300"/>
        </w:trPr>
        <w:tc>
          <w:tcPr>
            <w:tcW w:w="2234" w:type="dxa"/>
            <w:tcBorders>
              <w:top w:val="single" w:sz="4" w:space="0" w:color="000000"/>
              <w:left w:val="nil"/>
              <w:bottom w:val="nil"/>
              <w:right w:val="nil"/>
            </w:tcBorders>
          </w:tcPr>
          <w:p w14:paraId="10878D8D" w14:textId="77777777" w:rsidR="007C2988" w:rsidRDefault="004B35F5">
            <w:pPr>
              <w:pageBreakBefore/>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3B4E036F"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3AE68F6B"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3A18CA66" w14:textId="77777777" w:rsidR="007C2988" w:rsidRDefault="004B35F5">
            <w:pPr>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64196C51" w14:textId="77777777" w:rsidR="007C2988" w:rsidRDefault="007C2988">
            <w:pPr>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3E5D4148"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7C2988" w14:paraId="10BBB574" w14:textId="77777777">
        <w:trPr>
          <w:trHeight w:val="300"/>
        </w:trPr>
        <w:tc>
          <w:tcPr>
            <w:tcW w:w="2234" w:type="dxa"/>
            <w:tcBorders>
              <w:top w:val="nil"/>
              <w:left w:val="nil"/>
              <w:bottom w:val="single" w:sz="4" w:space="0" w:color="000000"/>
              <w:right w:val="nil"/>
            </w:tcBorders>
          </w:tcPr>
          <w:p w14:paraId="4577F991" w14:textId="77777777" w:rsidR="007C2988" w:rsidRDefault="004B35F5">
            <w:pPr>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26ADFFA0"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7C346FB1"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02ADDFF3"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6375307C" w14:textId="77777777" w:rsidR="007C2988" w:rsidRDefault="007C2988">
            <w:pPr>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21D202A2" w14:textId="77777777" w:rsidR="007C2988" w:rsidRDefault="004B35F5">
            <w:pPr>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7C2988" w14:paraId="29E70625" w14:textId="77777777">
        <w:trPr>
          <w:trHeight w:val="300"/>
        </w:trPr>
        <w:tc>
          <w:tcPr>
            <w:tcW w:w="2234" w:type="dxa"/>
            <w:tcBorders>
              <w:top w:val="single" w:sz="4" w:space="0" w:color="000000"/>
              <w:left w:val="nil"/>
              <w:bottom w:val="nil"/>
              <w:right w:val="nil"/>
            </w:tcBorders>
          </w:tcPr>
          <w:p w14:paraId="0C2CEA40"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32235B30"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116E144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70CF1D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56A5825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268726C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8D40B3B" w14:textId="77777777">
        <w:trPr>
          <w:trHeight w:val="300"/>
        </w:trPr>
        <w:tc>
          <w:tcPr>
            <w:tcW w:w="2234" w:type="dxa"/>
            <w:tcBorders>
              <w:top w:val="nil"/>
              <w:left w:val="nil"/>
              <w:bottom w:val="nil"/>
              <w:right w:val="nil"/>
            </w:tcBorders>
          </w:tcPr>
          <w:p w14:paraId="1EE38439"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19543CD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4FAE3462"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91C634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01186B5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0D9A67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7C2988" w14:paraId="55238183" w14:textId="77777777">
        <w:trPr>
          <w:trHeight w:val="300"/>
        </w:trPr>
        <w:tc>
          <w:tcPr>
            <w:tcW w:w="2234" w:type="dxa"/>
            <w:tcBorders>
              <w:top w:val="nil"/>
              <w:left w:val="nil"/>
              <w:bottom w:val="nil"/>
              <w:right w:val="nil"/>
            </w:tcBorders>
          </w:tcPr>
          <w:p w14:paraId="59BFC04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2C3FF38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2C6E616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219C753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0A49273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372C6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7C2988" w14:paraId="7DB1C290" w14:textId="77777777">
        <w:trPr>
          <w:trHeight w:val="300"/>
        </w:trPr>
        <w:tc>
          <w:tcPr>
            <w:tcW w:w="2234" w:type="dxa"/>
            <w:tcBorders>
              <w:top w:val="nil"/>
              <w:left w:val="nil"/>
              <w:bottom w:val="nil"/>
              <w:right w:val="nil"/>
            </w:tcBorders>
          </w:tcPr>
          <w:p w14:paraId="4E2C544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5AB2CC0"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2E0714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765AA9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24E7D3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8263AF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2B9C8FBB" w14:textId="77777777">
        <w:trPr>
          <w:trHeight w:val="300"/>
        </w:trPr>
        <w:tc>
          <w:tcPr>
            <w:tcW w:w="2234" w:type="dxa"/>
            <w:tcBorders>
              <w:top w:val="nil"/>
              <w:left w:val="nil"/>
              <w:bottom w:val="nil"/>
              <w:right w:val="nil"/>
            </w:tcBorders>
          </w:tcPr>
          <w:p w14:paraId="27821988"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51A3CC4"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A99F43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F3985C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CCD901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51E6F3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30DA63A2" w14:textId="77777777">
        <w:trPr>
          <w:trHeight w:val="300"/>
        </w:trPr>
        <w:tc>
          <w:tcPr>
            <w:tcW w:w="2234" w:type="dxa"/>
            <w:tcBorders>
              <w:top w:val="nil"/>
              <w:left w:val="nil"/>
              <w:bottom w:val="nil"/>
              <w:right w:val="nil"/>
            </w:tcBorders>
          </w:tcPr>
          <w:p w14:paraId="3042C630"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0CB9DD5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516CBAB4"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43676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5BE2B65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37A960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7C2988" w14:paraId="3BD0869F" w14:textId="77777777">
        <w:trPr>
          <w:trHeight w:val="300"/>
        </w:trPr>
        <w:tc>
          <w:tcPr>
            <w:tcW w:w="2234" w:type="dxa"/>
            <w:tcBorders>
              <w:top w:val="nil"/>
              <w:left w:val="nil"/>
              <w:bottom w:val="nil"/>
              <w:right w:val="nil"/>
            </w:tcBorders>
          </w:tcPr>
          <w:p w14:paraId="452D16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6DC794E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1CA89F7D"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BFB472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41E5FE6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F5DC8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7C2988" w14:paraId="17C6D78F" w14:textId="77777777">
        <w:trPr>
          <w:trHeight w:val="300"/>
        </w:trPr>
        <w:tc>
          <w:tcPr>
            <w:tcW w:w="2234" w:type="dxa"/>
            <w:tcBorders>
              <w:top w:val="nil"/>
              <w:left w:val="nil"/>
              <w:bottom w:val="nil"/>
              <w:right w:val="nil"/>
            </w:tcBorders>
          </w:tcPr>
          <w:p w14:paraId="49C94AD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A481196"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49D78347"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4283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45169AC5"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F3C4F9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7C2988" w14:paraId="07687BE4" w14:textId="77777777">
        <w:trPr>
          <w:trHeight w:val="300"/>
        </w:trPr>
        <w:tc>
          <w:tcPr>
            <w:tcW w:w="2234" w:type="dxa"/>
            <w:tcBorders>
              <w:top w:val="nil"/>
              <w:left w:val="nil"/>
              <w:bottom w:val="nil"/>
              <w:right w:val="nil"/>
            </w:tcBorders>
          </w:tcPr>
          <w:p w14:paraId="42485228"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6B848DC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573F6BBF"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7156C9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4BF45791"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7D026AC"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7C2988" w14:paraId="36221A4C" w14:textId="77777777">
        <w:trPr>
          <w:trHeight w:val="300"/>
        </w:trPr>
        <w:tc>
          <w:tcPr>
            <w:tcW w:w="2234" w:type="dxa"/>
            <w:tcBorders>
              <w:top w:val="nil"/>
              <w:left w:val="nil"/>
              <w:bottom w:val="nil"/>
              <w:right w:val="nil"/>
            </w:tcBorders>
          </w:tcPr>
          <w:p w14:paraId="4E65806A"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26FC514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38C5EFEC"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920B4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29C659E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9741A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7C2988" w14:paraId="71A94B42" w14:textId="77777777">
        <w:trPr>
          <w:trHeight w:val="300"/>
        </w:trPr>
        <w:tc>
          <w:tcPr>
            <w:tcW w:w="2234" w:type="dxa"/>
            <w:tcBorders>
              <w:top w:val="nil"/>
              <w:left w:val="nil"/>
              <w:bottom w:val="nil"/>
              <w:right w:val="nil"/>
            </w:tcBorders>
          </w:tcPr>
          <w:p w14:paraId="5557A808" w14:textId="77777777" w:rsidR="007C2988" w:rsidRDefault="007C2988">
            <w:pPr>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1ED60D4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4C741F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B3B7C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42E870D"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7FFF6B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57B4749E" w14:textId="77777777">
        <w:trPr>
          <w:trHeight w:val="300"/>
        </w:trPr>
        <w:tc>
          <w:tcPr>
            <w:tcW w:w="2234" w:type="dxa"/>
            <w:tcBorders>
              <w:top w:val="nil"/>
              <w:left w:val="nil"/>
              <w:bottom w:val="nil"/>
              <w:right w:val="nil"/>
            </w:tcBorders>
          </w:tcPr>
          <w:p w14:paraId="06B90F5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8DAFCF"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A9E4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34BEA98C"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17B38E1"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3F41BB1F"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730AFFD9" w14:textId="77777777">
        <w:trPr>
          <w:trHeight w:val="300"/>
        </w:trPr>
        <w:tc>
          <w:tcPr>
            <w:tcW w:w="2234" w:type="dxa"/>
            <w:tcBorders>
              <w:top w:val="nil"/>
              <w:left w:val="nil"/>
              <w:bottom w:val="nil"/>
              <w:right w:val="nil"/>
            </w:tcBorders>
          </w:tcPr>
          <w:p w14:paraId="40EAC1DE"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091C2DC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1914F3C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3D7D9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1AADB7F0"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576363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7C2988" w14:paraId="6AD16BE0" w14:textId="77777777">
        <w:trPr>
          <w:trHeight w:val="300"/>
        </w:trPr>
        <w:tc>
          <w:tcPr>
            <w:tcW w:w="2234" w:type="dxa"/>
            <w:tcBorders>
              <w:top w:val="nil"/>
              <w:left w:val="nil"/>
              <w:bottom w:val="nil"/>
              <w:right w:val="nil"/>
            </w:tcBorders>
          </w:tcPr>
          <w:p w14:paraId="08060B3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6AE804E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21020C6"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FC641A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13D11822"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79784E0"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7C2988" w14:paraId="005F3834" w14:textId="77777777">
        <w:trPr>
          <w:trHeight w:val="300"/>
        </w:trPr>
        <w:tc>
          <w:tcPr>
            <w:tcW w:w="2234" w:type="dxa"/>
            <w:tcBorders>
              <w:top w:val="nil"/>
              <w:left w:val="nil"/>
              <w:bottom w:val="nil"/>
              <w:right w:val="nil"/>
            </w:tcBorders>
          </w:tcPr>
          <w:p w14:paraId="7F245C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3108D1A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3A5FE1E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B69A2BA"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6E946434"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DD5064B"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7C2988" w14:paraId="632BFA48" w14:textId="77777777">
        <w:trPr>
          <w:trHeight w:val="300"/>
        </w:trPr>
        <w:tc>
          <w:tcPr>
            <w:tcW w:w="2234" w:type="dxa"/>
            <w:tcBorders>
              <w:top w:val="nil"/>
              <w:left w:val="nil"/>
              <w:bottom w:val="nil"/>
              <w:right w:val="nil"/>
            </w:tcBorders>
          </w:tcPr>
          <w:p w14:paraId="5FFBC4E8"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58BDE3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07DEF08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0EBEC35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47598979"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FBB3C2"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7C2988" w14:paraId="72D2F3E5" w14:textId="77777777">
        <w:trPr>
          <w:trHeight w:val="300"/>
        </w:trPr>
        <w:tc>
          <w:tcPr>
            <w:tcW w:w="2234" w:type="dxa"/>
            <w:tcBorders>
              <w:top w:val="nil"/>
              <w:left w:val="nil"/>
              <w:bottom w:val="nil"/>
              <w:right w:val="nil"/>
            </w:tcBorders>
          </w:tcPr>
          <w:p w14:paraId="292D901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53FCDC4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269C670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929C824"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32F0014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6E698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7C2988" w14:paraId="3BEFC4C4" w14:textId="77777777">
        <w:trPr>
          <w:trHeight w:val="300"/>
        </w:trPr>
        <w:tc>
          <w:tcPr>
            <w:tcW w:w="2234" w:type="dxa"/>
            <w:tcBorders>
              <w:top w:val="nil"/>
              <w:left w:val="nil"/>
              <w:bottom w:val="nil"/>
              <w:right w:val="nil"/>
            </w:tcBorders>
          </w:tcPr>
          <w:p w14:paraId="21E39D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3420837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5E5F4FA1"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97EBB91"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5DEE689D"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E303F0E"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7C2988" w14:paraId="0E1B2D76" w14:textId="77777777">
        <w:trPr>
          <w:trHeight w:val="300"/>
        </w:trPr>
        <w:tc>
          <w:tcPr>
            <w:tcW w:w="2234" w:type="dxa"/>
            <w:tcBorders>
              <w:top w:val="nil"/>
              <w:left w:val="nil"/>
              <w:bottom w:val="nil"/>
              <w:right w:val="nil"/>
            </w:tcBorders>
          </w:tcPr>
          <w:p w14:paraId="785C7462"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0DE9C3F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5C10D2CB"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0C73A8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4C1B33D7"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AA09905"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7C2988" w14:paraId="5EDC744E" w14:textId="77777777">
        <w:trPr>
          <w:trHeight w:val="300"/>
        </w:trPr>
        <w:tc>
          <w:tcPr>
            <w:tcW w:w="2234" w:type="dxa"/>
            <w:tcBorders>
              <w:top w:val="nil"/>
              <w:left w:val="nil"/>
              <w:bottom w:val="nil"/>
              <w:right w:val="nil"/>
            </w:tcBorders>
          </w:tcPr>
          <w:p w14:paraId="43ABB6C6"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2D8F9888"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78DB61A2"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133D87F4"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3A95581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E61F40E"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29D19F60" w14:textId="77777777">
        <w:trPr>
          <w:trHeight w:val="300"/>
        </w:trPr>
        <w:tc>
          <w:tcPr>
            <w:tcW w:w="2234" w:type="dxa"/>
            <w:tcBorders>
              <w:top w:val="nil"/>
              <w:left w:val="nil"/>
              <w:bottom w:val="nil"/>
              <w:right w:val="nil"/>
            </w:tcBorders>
          </w:tcPr>
          <w:p w14:paraId="4A66CF85"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6533EC78"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1403988E"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690034B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47F2FBA4"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FAC8E08"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1AA6E678" w14:textId="77777777">
        <w:trPr>
          <w:trHeight w:val="300"/>
        </w:trPr>
        <w:tc>
          <w:tcPr>
            <w:tcW w:w="2234" w:type="dxa"/>
            <w:tcBorders>
              <w:top w:val="nil"/>
              <w:left w:val="nil"/>
              <w:bottom w:val="nil"/>
              <w:right w:val="nil"/>
            </w:tcBorders>
          </w:tcPr>
          <w:p w14:paraId="69DBF0E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35B4BAC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716D8834"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120F2A08"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6ACC213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342215B1"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7C2988" w14:paraId="0736A88E" w14:textId="77777777">
        <w:trPr>
          <w:trHeight w:val="300"/>
        </w:trPr>
        <w:tc>
          <w:tcPr>
            <w:tcW w:w="2234" w:type="dxa"/>
            <w:tcBorders>
              <w:top w:val="nil"/>
              <w:left w:val="nil"/>
              <w:bottom w:val="nil"/>
              <w:right w:val="nil"/>
            </w:tcBorders>
          </w:tcPr>
          <w:p w14:paraId="0FE441CB"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42BCC510"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5EE0D91E"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2F639B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6B1168A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5E82DE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7C2988" w14:paraId="701F8DDB" w14:textId="77777777">
        <w:trPr>
          <w:trHeight w:val="300"/>
        </w:trPr>
        <w:tc>
          <w:tcPr>
            <w:tcW w:w="2234" w:type="dxa"/>
            <w:tcBorders>
              <w:top w:val="nil"/>
              <w:left w:val="nil"/>
              <w:bottom w:val="nil"/>
              <w:right w:val="nil"/>
            </w:tcBorders>
          </w:tcPr>
          <w:p w14:paraId="56ECFFB0"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5D19F44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47BE275B"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64F8B1C9"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33C9632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FEDC807"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7C2988" w14:paraId="676FA1E3" w14:textId="77777777">
        <w:trPr>
          <w:trHeight w:val="300"/>
        </w:trPr>
        <w:tc>
          <w:tcPr>
            <w:tcW w:w="2234" w:type="dxa"/>
            <w:tcBorders>
              <w:top w:val="nil"/>
              <w:left w:val="nil"/>
              <w:bottom w:val="nil"/>
              <w:right w:val="nil"/>
            </w:tcBorders>
          </w:tcPr>
          <w:p w14:paraId="0591F82F"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4BEACCA9"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09BA41F8"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9818103"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083F39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C91261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7C2988" w14:paraId="30308DB5" w14:textId="77777777">
        <w:trPr>
          <w:trHeight w:val="300"/>
        </w:trPr>
        <w:tc>
          <w:tcPr>
            <w:tcW w:w="2234" w:type="dxa"/>
            <w:tcBorders>
              <w:top w:val="nil"/>
              <w:left w:val="nil"/>
              <w:bottom w:val="nil"/>
              <w:right w:val="nil"/>
            </w:tcBorders>
          </w:tcPr>
          <w:p w14:paraId="40A277C7"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33D9DFD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486E0191" w14:textId="77777777" w:rsidR="007C2988" w:rsidRDefault="004B35F5">
            <w:pPr>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3F3F012D"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6F1CEB98"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38714AA"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7C2988" w14:paraId="661FAA1B" w14:textId="77777777">
        <w:trPr>
          <w:trHeight w:val="300"/>
        </w:trPr>
        <w:tc>
          <w:tcPr>
            <w:tcW w:w="2234" w:type="dxa"/>
            <w:tcBorders>
              <w:top w:val="nil"/>
              <w:left w:val="nil"/>
              <w:bottom w:val="nil"/>
              <w:right w:val="nil"/>
            </w:tcBorders>
          </w:tcPr>
          <w:p w14:paraId="51B92B53" w14:textId="77777777" w:rsidR="007C2988" w:rsidRDefault="004B35F5">
            <w:pPr>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47BFEF6F"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29515ED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1AF94E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37F02A00"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8811CD"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7C2988" w14:paraId="044065BC" w14:textId="77777777">
        <w:trPr>
          <w:trHeight w:val="300"/>
        </w:trPr>
        <w:tc>
          <w:tcPr>
            <w:tcW w:w="2234" w:type="dxa"/>
            <w:tcBorders>
              <w:top w:val="nil"/>
              <w:left w:val="nil"/>
              <w:bottom w:val="nil"/>
              <w:right w:val="nil"/>
            </w:tcBorders>
          </w:tcPr>
          <w:p w14:paraId="67CDB655" w14:textId="77777777" w:rsidR="007C2988" w:rsidRDefault="007C2988">
            <w:pPr>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59D8C3A1"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BD5CEC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046A9997"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92DB8C" w14:textId="77777777" w:rsidR="007C2988" w:rsidRDefault="007C2988">
            <w:pPr>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04FD4B5A" w14:textId="77777777" w:rsidR="007C2988" w:rsidRDefault="007C2988">
            <w:pPr>
              <w:suppressAutoHyphens w:val="0"/>
              <w:spacing w:after="0" w:line="240" w:lineRule="auto"/>
              <w:rPr>
                <w:rFonts w:ascii="Times New Roman" w:eastAsia="Times New Roman" w:hAnsi="Times New Roman" w:cs="Times New Roman"/>
                <w:lang w:eastAsia="de-DE"/>
              </w:rPr>
            </w:pPr>
          </w:p>
        </w:tc>
      </w:tr>
      <w:tr w:rsidR="007C2988" w14:paraId="45D0C3B4" w14:textId="77777777">
        <w:trPr>
          <w:trHeight w:val="300"/>
        </w:trPr>
        <w:tc>
          <w:tcPr>
            <w:tcW w:w="2234" w:type="dxa"/>
            <w:tcBorders>
              <w:top w:val="nil"/>
              <w:left w:val="nil"/>
              <w:bottom w:val="nil"/>
              <w:right w:val="nil"/>
            </w:tcBorders>
          </w:tcPr>
          <w:p w14:paraId="358B8CF4" w14:textId="77777777" w:rsidR="007C2988" w:rsidRDefault="004B35F5">
            <w:pPr>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45AB3432" w14:textId="77777777" w:rsidR="007C2988" w:rsidRDefault="007C2988">
            <w:pPr>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53FE4DE9"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DFFC520"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383A4287"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2E171015" w14:textId="77777777" w:rsidR="007C2988" w:rsidRDefault="007C2988">
            <w:pPr>
              <w:suppressAutoHyphens w:val="0"/>
              <w:spacing w:after="0" w:line="240" w:lineRule="auto"/>
              <w:jc w:val="center"/>
              <w:rPr>
                <w:rFonts w:ascii="Times New Roman" w:eastAsia="Times New Roman" w:hAnsi="Times New Roman" w:cs="Times New Roman"/>
                <w:lang w:eastAsia="de-DE"/>
              </w:rPr>
            </w:pPr>
          </w:p>
        </w:tc>
      </w:tr>
      <w:tr w:rsidR="007C2988" w14:paraId="4C09E10D" w14:textId="77777777">
        <w:trPr>
          <w:trHeight w:val="300"/>
        </w:trPr>
        <w:tc>
          <w:tcPr>
            <w:tcW w:w="2234" w:type="dxa"/>
            <w:tcBorders>
              <w:top w:val="nil"/>
              <w:left w:val="nil"/>
              <w:bottom w:val="nil"/>
              <w:right w:val="nil"/>
            </w:tcBorders>
          </w:tcPr>
          <w:p w14:paraId="74F0B491"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514C1942"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6F71D91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7DA2E2BB"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6CE11EEF"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36CB289"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7C2988" w14:paraId="6F96589F" w14:textId="77777777">
        <w:trPr>
          <w:trHeight w:val="300"/>
        </w:trPr>
        <w:tc>
          <w:tcPr>
            <w:tcW w:w="2234" w:type="dxa"/>
            <w:tcBorders>
              <w:top w:val="nil"/>
              <w:left w:val="nil"/>
              <w:bottom w:val="nil"/>
              <w:right w:val="nil"/>
            </w:tcBorders>
          </w:tcPr>
          <w:p w14:paraId="320B7ACD"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7D72E475"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3BB3627A"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6BD5B377"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0052D193"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43E92E7"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7C2988" w14:paraId="1C7FA7CE" w14:textId="77777777">
        <w:trPr>
          <w:trHeight w:val="300"/>
        </w:trPr>
        <w:tc>
          <w:tcPr>
            <w:tcW w:w="2234" w:type="dxa"/>
            <w:tcBorders>
              <w:top w:val="nil"/>
              <w:left w:val="nil"/>
              <w:bottom w:val="nil"/>
              <w:right w:val="nil"/>
            </w:tcBorders>
          </w:tcPr>
          <w:p w14:paraId="75D2B684"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2FB0EF73"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31DECE3E"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B9AF498"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12A63D6B" w14:textId="77777777" w:rsidR="007C2988" w:rsidRDefault="007C2988">
            <w:pPr>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E8EEF51"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7C2988" w14:paraId="52A07C82" w14:textId="77777777">
        <w:trPr>
          <w:trHeight w:val="255"/>
        </w:trPr>
        <w:tc>
          <w:tcPr>
            <w:tcW w:w="2234" w:type="dxa"/>
            <w:tcBorders>
              <w:top w:val="nil"/>
              <w:left w:val="nil"/>
              <w:bottom w:val="single" w:sz="4" w:space="0" w:color="000000"/>
              <w:right w:val="nil"/>
            </w:tcBorders>
          </w:tcPr>
          <w:p w14:paraId="68555835" w14:textId="77777777" w:rsidR="007C2988" w:rsidRDefault="004B35F5">
            <w:pPr>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D25E94F" w14:textId="77777777" w:rsidR="007C2988" w:rsidRDefault="004B35F5">
            <w:pPr>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22743F70" w14:textId="77777777" w:rsidR="007C2988" w:rsidRDefault="007C2988">
            <w:pPr>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0B266F4" w14:textId="77777777" w:rsidR="007C2988" w:rsidRDefault="004B35F5">
            <w:pPr>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3724927B" w14:textId="77777777" w:rsidR="007C2988" w:rsidRDefault="004B35F5">
            <w:pPr>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11144B7C" w14:textId="77777777" w:rsidR="007C2988" w:rsidRDefault="004B35F5">
            <w:pPr>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71D5645C" w14:textId="77777777" w:rsidR="007C2988" w:rsidRDefault="004B35F5">
      <w:pPr>
        <w:pStyle w:val="Beschriftung"/>
        <w:keepNext/>
        <w:rPr>
          <w:rFonts w:ascii="Times New Roman" w:hAnsi="Times New Roman" w:cs="Times New Roman"/>
          <w:b/>
          <w:i w:val="0"/>
          <w:color w:val="auto"/>
          <w:sz w:val="24"/>
          <w:szCs w:val="24"/>
        </w:rPr>
      </w:pPr>
      <w:r>
        <w:rPr>
          <w:rFonts w:ascii="Times New Roman" w:hAnsi="Times New Roman" w:cs="Times New Roman"/>
          <w:b/>
          <w:i w:val="0"/>
          <w:color w:val="auto"/>
          <w:sz w:val="24"/>
          <w:szCs w:val="24"/>
          <w:lang w:val="en-US"/>
        </w:rPr>
        <w:t>Table 4</w:t>
      </w:r>
    </w:p>
    <w:p w14:paraId="22781529" w14:textId="77777777" w:rsidR="007C2988" w:rsidRDefault="004B35F5">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73D0838F" w14:textId="77777777" w:rsidR="007C2988" w:rsidRDefault="004B35F5">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6635451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20408535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265236159"/>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581947515"/>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2050798252"/>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023483759"/>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75597580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to OSF. </w:t>
      </w:r>
    </w:p>
    <w:p w14:paraId="2153F199" w14:textId="77777777" w:rsidR="007C2988" w:rsidRDefault="004B35F5">
      <w:pPr>
        <w:pStyle w:val="berschrift3"/>
        <w:spacing w:line="480" w:lineRule="auto"/>
        <w:contextualSpacing/>
        <w:rPr>
          <w:rFonts w:ascii="Times New Roman" w:hAnsi="Times New Roman" w:cs="Times New Roman"/>
          <w:lang w:val="en-US"/>
        </w:rPr>
      </w:pPr>
      <w:bookmarkStart w:id="76" w:name="_Toc194687210"/>
      <w:r>
        <w:rPr>
          <w:rFonts w:ascii="Times New Roman" w:hAnsi="Times New Roman" w:cs="Times New Roman"/>
          <w:lang w:val="en-US"/>
        </w:rPr>
        <w:lastRenderedPageBreak/>
        <w:t>Emotion classification performance</w:t>
      </w:r>
      <w:bookmarkEnd w:id="76"/>
    </w:p>
    <w:p w14:paraId="2C683CBF" w14:textId="77777777"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(professionals, amateurs, and non-musicians) as a between subject</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-factor (see </w:t>
      </w:r>
      <w:r>
        <w:rPr>
          <w:rFonts w:ascii="Times New Roman" w:hAnsi="Times New Roman" w:cs="Times New Roman"/>
          <w:b/>
          <w:sz w:val="24"/>
          <w:szCs w:val="24"/>
          <w:lang w:val="en-US"/>
        </w:rPr>
        <w:t>Table 5</w:t>
      </w:r>
      <w:r>
        <w:rPr>
          <w:rFonts w:ascii="Times New Roman" w:hAnsi="Times New Roman" w:cs="Times New Roman"/>
          <w:sz w:val="24"/>
          <w:szCs w:val="24"/>
          <w:lang w:val="en-US"/>
        </w:rPr>
        <w:t xml:space="preserve">). </w:t>
      </w:r>
    </w:p>
    <w:p w14:paraId="35EF2DC6" w14:textId="54800F68"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w:t>
      </w:r>
      <w:r>
        <w:rPr>
          <w:rFonts w:ascii="Times New Roman" w:hAnsi="Times New Roman" w:cs="Times New Roman"/>
          <w:sz w:val="24"/>
          <w:szCs w:val="24"/>
          <w:lang w:val="en-US"/>
        </w:rPr>
        <w:t xml:space="preserve">an </w:t>
      </w:r>
      <w:r>
        <w:rPr>
          <w:rFonts w:ascii="Times New Roman" w:hAnsi="Times New Roman" w:cs="Times New Roman"/>
          <w:sz w:val="24"/>
          <w:szCs w:val="24"/>
          <w:lang w:val="en-US"/>
        </w:rPr>
        <w:t xml:space="preserve">interaction. Crucially, however, we found no main effect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and only a trend for an interaction</w:t>
      </w:r>
      <w:r>
        <w:rPr>
          <w:rFonts w:ascii="Times New Roman" w:hAnsi="Times New Roman" w:cs="Times New Roman"/>
          <w:sz w:val="24"/>
          <w:szCs w:val="24"/>
          <w:lang w:val="en-US"/>
        </w:rPr>
        <w:t xml:space="preserve"> between Group and</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33BBDC39"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5</w:t>
      </w:r>
    </w:p>
    <w:p w14:paraId="48FC41A3" w14:textId="77777777" w:rsidR="007C2988" w:rsidRDefault="004B35F5">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7C2988" w14:paraId="3D24EAB4" w14:textId="77777777">
        <w:trPr>
          <w:trHeight w:val="300"/>
        </w:trPr>
        <w:tc>
          <w:tcPr>
            <w:tcW w:w="3059" w:type="dxa"/>
            <w:tcBorders>
              <w:top w:val="single" w:sz="4" w:space="0" w:color="000000"/>
              <w:bottom w:val="single" w:sz="4" w:space="0" w:color="000000"/>
            </w:tcBorders>
            <w:shd w:val="clear" w:color="auto" w:fill="auto"/>
            <w:vAlign w:val="bottom"/>
          </w:tcPr>
          <w:p w14:paraId="106ED645" w14:textId="77777777" w:rsidR="007C2988" w:rsidRDefault="004B35F5">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071ED68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519D5F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0B32FA91"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DC3543C"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0983472F" w14:textId="77777777" w:rsidR="007C2988" w:rsidRDefault="004B35F5">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C4E9132" w14:textId="77777777" w:rsidR="007C2988" w:rsidRDefault="004B35F5">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7C2988" w14:paraId="1385AF05" w14:textId="77777777">
        <w:trPr>
          <w:trHeight w:val="300"/>
        </w:trPr>
        <w:tc>
          <w:tcPr>
            <w:tcW w:w="3059" w:type="dxa"/>
            <w:shd w:val="clear" w:color="auto" w:fill="auto"/>
            <w:vAlign w:val="bottom"/>
          </w:tcPr>
          <w:p w14:paraId="4C4CD66E"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3ACB08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A00257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12A9810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0BC696C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5C92DF2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86CD7B"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7EAD3B85" w14:textId="77777777">
        <w:trPr>
          <w:trHeight w:val="300"/>
        </w:trPr>
        <w:tc>
          <w:tcPr>
            <w:tcW w:w="3059" w:type="dxa"/>
            <w:shd w:val="clear" w:color="auto" w:fill="auto"/>
            <w:vAlign w:val="bottom"/>
          </w:tcPr>
          <w:p w14:paraId="0A98034C"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4C3421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1CB512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7FF46AF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5EB7F82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2B8684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07846F44"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05963894" w14:textId="77777777">
        <w:trPr>
          <w:trHeight w:val="300"/>
        </w:trPr>
        <w:tc>
          <w:tcPr>
            <w:tcW w:w="3059" w:type="dxa"/>
            <w:shd w:val="clear" w:color="auto" w:fill="auto"/>
            <w:vAlign w:val="bottom"/>
          </w:tcPr>
          <w:p w14:paraId="56D169E1"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3AD7D3A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04DF6B4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0A22A8A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EACFB2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D2C54B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28BA13C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53B74152" w14:textId="77777777">
        <w:trPr>
          <w:trHeight w:val="300"/>
        </w:trPr>
        <w:tc>
          <w:tcPr>
            <w:tcW w:w="3059" w:type="dxa"/>
            <w:shd w:val="clear" w:color="auto" w:fill="auto"/>
            <w:vAlign w:val="bottom"/>
          </w:tcPr>
          <w:p w14:paraId="6F053378"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35947B28"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C456B0D"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E288A12"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64459EC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5DE9ABC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68710AC6" w14:textId="77777777" w:rsidR="007C2988" w:rsidRDefault="007C2988">
            <w:pPr>
              <w:widowControl w:val="0"/>
              <w:suppressAutoHyphens w:val="0"/>
              <w:spacing w:after="0" w:line="240" w:lineRule="auto"/>
              <w:jc w:val="center"/>
              <w:rPr>
                <w:rFonts w:ascii="Calibri" w:eastAsia="Times New Roman" w:hAnsi="Calibri" w:cs="Calibri"/>
                <w:color w:val="000000"/>
                <w:lang w:eastAsia="de-DE"/>
              </w:rPr>
            </w:pPr>
          </w:p>
        </w:tc>
      </w:tr>
      <w:tr w:rsidR="007C2988" w14:paraId="40041861" w14:textId="77777777">
        <w:trPr>
          <w:trHeight w:val="300"/>
        </w:trPr>
        <w:tc>
          <w:tcPr>
            <w:tcW w:w="3059" w:type="dxa"/>
            <w:shd w:val="clear" w:color="auto" w:fill="auto"/>
            <w:vAlign w:val="bottom"/>
          </w:tcPr>
          <w:p w14:paraId="3851B624"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1C54444"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77D8BF9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513AEA5B"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5C3D917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4102EF2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289D925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7C2988" w14:paraId="74382916" w14:textId="77777777">
        <w:trPr>
          <w:trHeight w:val="300"/>
        </w:trPr>
        <w:tc>
          <w:tcPr>
            <w:tcW w:w="3059" w:type="dxa"/>
            <w:shd w:val="clear" w:color="auto" w:fill="auto"/>
            <w:vAlign w:val="bottom"/>
          </w:tcPr>
          <w:p w14:paraId="782815FB" w14:textId="77777777" w:rsidR="007C2988" w:rsidRDefault="004B35F5">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34E028BC"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1687732A"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559D4F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424B14B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566914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5AE0916F"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7C2988" w14:paraId="3069F232" w14:textId="77777777">
        <w:trPr>
          <w:trHeight w:val="300"/>
        </w:trPr>
        <w:tc>
          <w:tcPr>
            <w:tcW w:w="3059" w:type="dxa"/>
            <w:tcBorders>
              <w:bottom w:val="single" w:sz="4" w:space="0" w:color="000000"/>
            </w:tcBorders>
            <w:shd w:val="clear" w:color="auto" w:fill="auto"/>
            <w:vAlign w:val="bottom"/>
          </w:tcPr>
          <w:p w14:paraId="298D2210" w14:textId="77777777" w:rsidR="007C2988" w:rsidRDefault="004B35F5">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26607709"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5DC36916"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2CA36283"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306F630"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0D1F4491"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039619D7" w14:textId="77777777" w:rsidR="007C2988" w:rsidRDefault="004B35F5">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6B7D3EA1" w14:textId="77777777" w:rsidR="007C2988" w:rsidRDefault="007C2988">
      <w:pPr>
        <w:spacing w:line="480" w:lineRule="auto"/>
        <w:rPr>
          <w:rFonts w:ascii="Times New Roman" w:hAnsi="Times New Roman" w:cs="Times New Roman"/>
          <w:iCs/>
          <w:sz w:val="24"/>
          <w:szCs w:val="24"/>
          <w:lang w:val="en-US"/>
        </w:rPr>
      </w:pPr>
    </w:p>
    <w:p w14:paraId="3ED897DB" w14:textId="4FDBD8BB" w:rsidR="007C2988" w:rsidRDefault="004B35F5">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moderate evidence 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amateurs and non-musicians revealed inconclusive evidence 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consistent with H4, but inconclusive evidence regarding H3. </w:t>
      </w:r>
    </w:p>
    <w:p w14:paraId="16467FA8" w14:textId="77777777" w:rsidR="007C2988" w:rsidRDefault="004B35F5">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Figure 4</w:t>
      </w:r>
    </w:p>
    <w:p w14:paraId="299C145E" w14:textId="77777777" w:rsidR="007C2988" w:rsidRDefault="004B35F5">
      <w:pPr>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Mean proportion of correct responses per Morph Type separately for professionals, amateurs, and non-musicians</w:t>
      </w:r>
    </w:p>
    <w:p w14:paraId="63C626CC" w14:textId="77777777" w:rsidR="007C2988" w:rsidRDefault="004B35F5">
      <w:pPr>
        <w:spacing w:line="480" w:lineRule="auto"/>
        <w:contextualSpacing/>
        <w:rPr>
          <w:rFonts w:ascii="Times New Roman" w:hAnsi="Times New Roman" w:cs="Times New Roman"/>
          <w:sz w:val="24"/>
          <w:szCs w:val="24"/>
          <w:lang w:val="en-US"/>
        </w:rPr>
      </w:pPr>
      <w:commentRangeStart w:id="77"/>
      <w:r>
        <w:rPr>
          <w:noProof/>
        </w:rPr>
        <w:drawing>
          <wp:inline distT="0" distB="0" distL="0" distR="0" wp14:anchorId="6F807CA6" wp14:editId="2F3AD49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inline>
        </w:drawing>
      </w:r>
      <w:commentRangeEnd w:id="77"/>
      <w:r>
        <w:commentReference w:id="77"/>
      </w:r>
    </w:p>
    <w:p w14:paraId="43CB5958" w14:textId="77777777" w:rsidR="007C2988" w:rsidRDefault="007C2988">
      <w:pPr>
        <w:spacing w:line="480" w:lineRule="auto"/>
        <w:contextualSpacing/>
        <w:rPr>
          <w:rFonts w:ascii="Times New Roman" w:hAnsi="Times New Roman" w:cs="Times New Roman"/>
          <w:sz w:val="24"/>
          <w:szCs w:val="24"/>
          <w:lang w:val="en-US"/>
        </w:rPr>
      </w:pPr>
    </w:p>
    <w:p w14:paraId="6B2F5AC2" w14:textId="77777777" w:rsidR="007C2988" w:rsidRDefault="004B35F5">
      <w:pPr>
        <w:pStyle w:val="berschrift1"/>
        <w:spacing w:line="480" w:lineRule="auto"/>
        <w:rPr>
          <w:rFonts w:ascii="Times New Roman" w:hAnsi="Times New Roman" w:cs="Times New Roman"/>
          <w:sz w:val="24"/>
          <w:szCs w:val="24"/>
          <w:lang w:val="en-US"/>
        </w:rPr>
      </w:pPr>
      <w:bookmarkStart w:id="78" w:name="_Toc194687215"/>
      <w:r>
        <w:rPr>
          <w:rFonts w:ascii="Times New Roman" w:hAnsi="Times New Roman" w:cs="Times New Roman"/>
          <w:sz w:val="24"/>
          <w:szCs w:val="24"/>
          <w:lang w:val="en-US"/>
        </w:rPr>
        <w:t>Discussion</w:t>
      </w:r>
      <w:bookmarkEnd w:id="78"/>
    </w:p>
    <w:p w14:paraId="12B9C3DC"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 emotion recognition was found to be comparable between both singers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suggest that the link between musicality and vocal emotion perception is driven by individual differences in auditory sensitivity, which is not tied to a particular type or amount of musical activity</w:t>
      </w:r>
      <w:bookmarkStart w:id="79" w:name="_GoBack"/>
      <w:bookmarkEnd w:id="79"/>
      <w:commentRangeStart w:id="80"/>
      <w:commentRangeEnd w:id="80"/>
      <w:r>
        <w:rPr>
          <w:rFonts w:ascii="Times New Roman" w:hAnsi="Times New Roman" w:cs="Times New Roman"/>
          <w:sz w:val="24"/>
          <w:szCs w:val="24"/>
          <w:lang w:val="en-US"/>
        </w:rPr>
        <w:t xml:space="preserve">. In what follows, we will discuss these findings in more detail. </w:t>
      </w:r>
    </w:p>
    <w:p w14:paraId="7B9B7A4D" w14:textId="77777777" w:rsidR="007C2988" w:rsidRDefault="004B35F5">
      <w:pPr>
        <w:pStyle w:val="berschrift2"/>
        <w:spacing w:line="480" w:lineRule="auto"/>
        <w:rPr>
          <w:rFonts w:ascii="Times New Roman" w:hAnsi="Times New Roman" w:cs="Times New Roman"/>
          <w:sz w:val="24"/>
          <w:szCs w:val="24"/>
          <w:lang w:val="en-US"/>
        </w:rPr>
      </w:pPr>
      <w:bookmarkStart w:id="81" w:name="_Toc194687216"/>
      <w:r>
        <w:rPr>
          <w:rFonts w:ascii="Times New Roman" w:hAnsi="Times New Roman" w:cs="Times New Roman"/>
          <w:sz w:val="24"/>
          <w:szCs w:val="24"/>
          <w:lang w:val="en-US"/>
        </w:rPr>
        <w:lastRenderedPageBreak/>
        <w:t>Singers vs. instrumentalists</w:t>
      </w:r>
      <w:bookmarkEnd w:id="81"/>
    </w:p>
    <w:p w14:paraId="16AFE2B2"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present study, we recruited a well-powered sample of singers and instrumentalists, which were comparable with regard to personality, socio-economic background, and objective music perception performance. They only differed in two aspects of self-rated musicality: unsurprisingly, singers scored higher on self-rated singing abilities and instrumentalists scored higher on self-rated formal education. The latter is because mastering an instrument to the point where one can play in an ensemble arguably takes more formal training than being able to sing in a choir. </w:t>
      </w:r>
    </w:p>
    <w:p w14:paraId="749890EA" w14:textId="1348A74E" w:rsidR="007C2988" w:rsidRDefault="004B35F5">
      <w:pPr>
        <w:spacing w:line="480" w:lineRule="auto"/>
        <w:ind w:firstLine="360"/>
        <w:rPr>
          <w:rFonts w:ascii="Times New Roman" w:hAnsi="Times New Roman" w:cs="Times New Roman"/>
          <w:sz w:val="24"/>
          <w:szCs w:val="24"/>
          <w:lang w:val="en-US"/>
        </w:rPr>
      </w:pPr>
      <w:bookmarkStart w:id="82" w:name="_Hlk200630005"/>
      <w:r>
        <w:rPr>
          <w:rFonts w:ascii="Times New Roman" w:hAnsi="Times New Roman" w:cs="Times New Roman"/>
          <w:sz w:val="24"/>
          <w:szCs w:val="24"/>
          <w:lang w:val="en-US"/>
        </w:rPr>
        <w:t xml:space="preserve">In line with our prediction, vocal emotion recognition performance of singers and instrumentalists did not differ in any condition, </w:t>
      </w:r>
      <w:r>
        <w:rPr>
          <w:rFonts w:ascii="Times New Roman" w:hAnsi="Times New Roman" w:cs="Times New Roman"/>
          <w:sz w:val="24"/>
          <w:szCs w:val="24"/>
          <w:lang w:val="en-US"/>
        </w:rPr>
        <w:t>as supported by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Baysian</w:t>
      </w:r>
      <w:proofErr w:type="spellEnd"/>
      <w:r>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with moderate evidence</w:t>
      </w:r>
      <w:r>
        <w:rPr>
          <w:rFonts w:ascii="Times New Roman" w:hAnsi="Times New Roman" w:cs="Times New Roman"/>
          <w:sz w:val="24"/>
          <w:szCs w:val="24"/>
          <w:lang w:val="en-US"/>
        </w:rPr>
        <w:t xml:space="preserve">. </w:t>
      </w:r>
      <w:bookmarkEnd w:id="82"/>
      <w:r>
        <w:rPr>
          <w:rFonts w:ascii="Times New Roman" w:hAnsi="Times New Roman" w:cs="Times New Roman"/>
          <w:sz w:val="24"/>
          <w:szCs w:val="24"/>
          <w:lang w:val="en-US"/>
        </w:rPr>
        <w:t xml:space="preserve">This finding does not represent a mere absence of effects. In fact, we replicated the strong effect of our voice morphing condition on vocal emotion recognition, with F0 contour being relatively more informative than timbre, across all emotions, while performance was still best in the Full condition, where both F0 and timbre information informative. The fact that this pattern was found to be highly comparable for singers and instrumentalists suggests similar profiles of vocal emotional processing. </w:t>
      </w:r>
    </w:p>
    <w:p w14:paraId="1BFC617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want to address three observations from the literature which may seem incompatible with our findings: First, production and perception is tightly linked in emotional communication </w:t>
      </w:r>
      <w:sdt>
        <w:sdtPr>
          <w:id w:val="208526067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(Frühholz &amp; Schweinberger, 2021;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so assuming that singers would outperform instrumentalists seems plausible on first sight. Note that our findings are not in conflict with the principle notion that there is a strong link between perception and production in auditory communication. They simply challenge the assumption that this link is different in singers and instrumentalists, similar to previous studies </w:t>
      </w:r>
      <w:sdt>
        <w:sdtPr>
          <w:id w:val="170351495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Second, and related to the previous point, several studies found correlations between singing abilities and emotion recognition </w:t>
      </w:r>
      <w:sdt>
        <w:sdtPr>
          <w:id w:val="-4908770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 xml:space="preserve">(Correia </w:t>
          </w:r>
          <w:r>
            <w:rPr>
              <w:rFonts w:ascii="Times New Roman" w:hAnsi="Times New Roman" w:cs="Times New Roman"/>
              <w:sz w:val="24"/>
              <w:szCs w:val="24"/>
              <w:lang w:val="en-US"/>
            </w:rPr>
            <w:lastRenderedPageBreak/>
            <w:t>et al., 2022; Greenspon &amp; Montanaro, 2023;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However, all these studies included both singers and instrumentalists. So again, we do not argue against such a link per se, but we lack evidence that this is more pronounced in specific groups of musicians. In fact, we had predicted a correlation between self-rated singing abilities and emotion recognition as well but failed to find it in the present study. We attribute this to potentially decreased variance in our group of amateurs with regard to self-rated musicality in general, because we did find any correlations with these measures. Thus, we still agree with the notion from the literature that singing abilities and emotion perception are linked</w:t>
      </w:r>
      <w:commentRangeStart w:id="83"/>
      <w:commentRangeEnd w:id="83"/>
      <w:r>
        <w:rPr>
          <w:rFonts w:ascii="Times New Roman" w:hAnsi="Times New Roman" w:cs="Times New Roman"/>
          <w:sz w:val="24"/>
          <w:szCs w:val="24"/>
          <w:lang w:val="en-US"/>
        </w:rPr>
        <w:commentReference w:id="83"/>
      </w:r>
      <w:commentRangeStart w:id="84"/>
      <w:commentRangeEnd w:id="84"/>
      <w:r w:rsidR="00B00F6F">
        <w:rPr>
          <w:rStyle w:val="Kommentarzeichen"/>
        </w:rPr>
        <w:commentReference w:id="84"/>
      </w:r>
      <w:r>
        <w:rPr>
          <w:rFonts w:ascii="Times New Roman" w:hAnsi="Times New Roman" w:cs="Times New Roman"/>
          <w:sz w:val="24"/>
          <w:szCs w:val="24"/>
          <w:lang w:val="en-US"/>
        </w:rPr>
        <w:t xml:space="preserve">. Third, our findings diverge from </w:t>
      </w:r>
      <w:sdt>
        <w:sdtPr>
          <w:id w:val="-3508816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71885842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 This aligns with the broader literature on protective effects of singing on cognitive and socio-emotional functioning </w:t>
      </w:r>
      <w:sdt>
        <w:sdtPr>
          <w:id w:val="-36660933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(Moisseinen et al., 2024; Tragantzopoulou &amp; Giannouli,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C32C60D" w14:textId="77777777" w:rsidR="007C2988" w:rsidRDefault="004B35F5">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2E4BBB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id w:val="25046896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However, we also hypothesized that amateurs </w:t>
      </w:r>
      <w:commentRangeStart w:id="85"/>
      <w:commentRangeStart w:id="86"/>
      <w:commentRangeEnd w:id="85"/>
      <w:commentRangeEnd w:id="86"/>
      <w:r>
        <w:rPr>
          <w:rFonts w:ascii="Times New Roman" w:hAnsi="Times New Roman" w:cs="Times New Roman"/>
          <w:sz w:val="24"/>
          <w:szCs w:val="24"/>
          <w:lang w:val="en-US"/>
        </w:rPr>
        <w:t xml:space="preserve">would outperform non-musicians, because professionals outperformed them in our previous study </w:t>
      </w:r>
      <w:sdt>
        <w:sdtPr>
          <w:id w:val="71870988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This comparison yielded inconclusive evidence. We speculate that the amateur sample was more heterogenous than the professional one, and as a result, our design la</w:t>
      </w:r>
      <w:commentRangeStart w:id="87"/>
      <w:commentRangeEnd w:id="87"/>
      <w:r>
        <w:rPr>
          <w:rFonts w:ascii="Times New Roman" w:hAnsi="Times New Roman" w:cs="Times New Roman"/>
          <w:sz w:val="24"/>
          <w:szCs w:val="24"/>
          <w:lang w:val="en-US"/>
        </w:rPr>
        <w:t>cked statistical power to detect potentially very small differences between amateurs and non-musicians, despite the substantial sample size. This may be resolved in a follow-up study.</w:t>
      </w:r>
    </w:p>
    <w:p w14:paraId="1C01160C" w14:textId="4C143C89"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a correlational analysis on our sample of amateurs (Part II) which was in parallel to </w:t>
      </w:r>
      <w:r>
        <w:rPr>
          <w:rFonts w:ascii="Times New Roman" w:hAnsi="Times New Roman" w:cs="Times New Roman"/>
          <w:sz w:val="24"/>
          <w:szCs w:val="24"/>
          <w:lang w:val="en-US"/>
        </w:rPr>
        <w:t>an analysis</w:t>
      </w:r>
      <w:r>
        <w:rPr>
          <w:rFonts w:ascii="Times New Roman" w:hAnsi="Times New Roman" w:cs="Times New Roman"/>
          <w:sz w:val="24"/>
          <w:szCs w:val="24"/>
          <w:lang w:val="en-US"/>
        </w:rPr>
        <w:t xml:space="preserve"> we had performed</w:t>
      </w:r>
      <w:r>
        <w:rPr>
          <w:rFonts w:ascii="Times New Roman" w:hAnsi="Times New Roman" w:cs="Times New Roman"/>
          <w:sz w:val="24"/>
          <w:szCs w:val="24"/>
          <w:lang w:val="en-US"/>
        </w:rPr>
        <w:t xml:space="preserve"> previously</w:t>
      </w:r>
      <w:r>
        <w:rPr>
          <w:rFonts w:ascii="Times New Roman" w:hAnsi="Times New Roman" w:cs="Times New Roman"/>
          <w:sz w:val="24"/>
          <w:szCs w:val="24"/>
          <w:lang w:val="en-US"/>
        </w:rPr>
        <w:t xml:space="preserve"> on professionals and non-musicians (cf. Table 2 and Table 3 in </w:t>
      </w:r>
      <w:sdt>
        <w:sdtPr>
          <w:id w:val="1389770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Importantly, we found a highly similar pattern of correlations between vocal emotion perception and music perception abilities, especially for melody and rhythm. We therefore conclude that individual differences in music perception abilities play an important role, irrespective of the assignment to any (non)-musical group. This is fully in line with the current literature, which consistently emphasizes the role of acoustic sensitivity and argues against a causal effect of training or musical activity on vocal emotion perception </w:t>
      </w:r>
      <w:sdt>
        <w:sdtPr>
          <w:id w:val="127831181"/>
          <w:placeholder>
            <w:docPart w:val="AD44F1872D35416B8113586B913D3318"/>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70B78C4C" w14:textId="77777777" w:rsidR="007C2988" w:rsidRDefault="004B35F5">
      <w:pPr>
        <w:pStyle w:val="berschrift2"/>
        <w:spacing w:line="480" w:lineRule="auto"/>
        <w:rPr>
          <w:rFonts w:ascii="Times New Roman" w:hAnsi="Times New Roman" w:cs="Times New Roman"/>
          <w:sz w:val="24"/>
          <w:szCs w:val="24"/>
          <w:lang w:val="en-US"/>
        </w:rPr>
      </w:pPr>
      <w:bookmarkStart w:id="88" w:name="_Toc194687218"/>
      <w:bookmarkStart w:id="89" w:name="_Hlk116307919"/>
      <w:r>
        <w:rPr>
          <w:rFonts w:ascii="Times New Roman" w:hAnsi="Times New Roman" w:cs="Times New Roman"/>
          <w:sz w:val="24"/>
          <w:szCs w:val="24"/>
          <w:lang w:val="en-US"/>
        </w:rPr>
        <w:t>Constraints on generality and future directions</w:t>
      </w:r>
      <w:bookmarkEnd w:id="88"/>
      <w:bookmarkEnd w:id="89"/>
      <w:commentRangeStart w:id="90"/>
      <w:commentRangeEnd w:id="90"/>
    </w:p>
    <w:p w14:paraId="4C8E2A75"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perception and therefore closes an open gap in the literature. Nevertheless, the present study has several limitations which deserve consideration for future research efforts. All musicians were socialized in Western music culture and fluent German speakers, therefore findings may not generalize to other music and language backgrounds </w:t>
      </w:r>
      <w:sdt>
        <w:sdtPr>
          <w:id w:val="154425610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(Morrison &amp; Demorest,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however, that links between music perception performance and emotion recognition irrespective of formal musical training have been observed in a Portuguese sample as well </w:t>
      </w:r>
      <w:sdt>
        <w:sdtPr>
          <w:id w:val="206968556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04FFA53F" w14:textId="55E2E4A8"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What posed a particular challenge in the present study was the recruitment of mutually exclusive groups of musicians. While the distinction between singers and instrumentalists may seem trivial at first glance, it is actually rare that musicians engage in one of these activities only. Thus, for practical reasons, we recruited participants who self-assigned clearly to one form and made sure that the</w:t>
      </w:r>
      <w:r>
        <w:rPr>
          <w:rFonts w:ascii="Times New Roman" w:hAnsi="Times New Roman" w:cs="Times New Roman"/>
          <w:sz w:val="24"/>
          <w:szCs w:val="24"/>
          <w:lang w:val="en-US"/>
        </w:rPr>
        <w:t>i</w:t>
      </w:r>
      <w:r>
        <w:rPr>
          <w:rFonts w:ascii="Times New Roman" w:hAnsi="Times New Roman" w:cs="Times New Roman"/>
          <w:sz w:val="24"/>
          <w:szCs w:val="24"/>
          <w:lang w:val="en-US"/>
        </w:rPr>
        <w:t xml:space="preserve">r current activity is either one or the other. In a similar </w:t>
      </w:r>
      <w:r>
        <w:rPr>
          <w:rFonts w:ascii="Times New Roman" w:hAnsi="Times New Roman" w:cs="Times New Roman"/>
          <w:sz w:val="24"/>
          <w:szCs w:val="24"/>
          <w:lang w:val="en-US"/>
        </w:rPr>
        <w:lastRenderedPageBreak/>
        <w:t xml:space="preserve">vein, the distinction between amateurs and professionals is not fully straight-forward and may represent a continuum rather than clear-cut categories. Some individuals pursue music as a profession, but without a formal music degree, others vice versa </w:t>
      </w:r>
      <w:sdt>
        <w:sdtPr>
          <w:id w:val="-16714737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(Zendel &amp; Alexander,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Some people transition from amateurs to a professional level later </w:t>
      </w:r>
      <w:r>
        <w:rPr>
          <w:rFonts w:ascii="Times New Roman" w:hAnsi="Times New Roman" w:cs="Times New Roman"/>
          <w:sz w:val="24"/>
          <w:szCs w:val="24"/>
          <w:lang w:val="en-US"/>
        </w:rPr>
        <w:t>in</w:t>
      </w:r>
      <w:r>
        <w:rPr>
          <w:rFonts w:ascii="Times New Roman" w:hAnsi="Times New Roman" w:cs="Times New Roman"/>
          <w:sz w:val="24"/>
          <w:szCs w:val="24"/>
          <w:lang w:val="en-US"/>
        </w:rPr>
        <w:t xml:space="preserve"> life </w:t>
      </w:r>
      <w:sdt>
        <w:sdtPr>
          <w:id w:val="1272893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(Taylor &amp; Hallam,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while the argument still holds that future research should incorporate the heterogeneity of musicians, it may be more adequate to consider variability on a spectrum rather than distinct groups. </w:t>
      </w:r>
      <w:del w:id="91" w:author="Christine Nussbaum" w:date="2025-06-12T14:39:00Z">
        <w:r w:rsidDel="007A0849">
          <w:rPr>
            <w:rFonts w:ascii="Times New Roman" w:hAnsi="Times New Roman" w:cs="Times New Roman"/>
            <w:sz w:val="24"/>
            <w:szCs w:val="24"/>
            <w:lang w:val="en-US"/>
          </w:rPr>
          <w:delText>We aimed to incorporate this approach in our correlational analysis of Part II</w:delText>
        </w:r>
        <w:commentRangeStart w:id="92"/>
        <w:commentRangeStart w:id="93"/>
        <w:commentRangeEnd w:id="92"/>
        <w:commentRangeEnd w:id="93"/>
        <w:r w:rsidDel="007A0849">
          <w:rPr>
            <w:rFonts w:ascii="Times New Roman" w:hAnsi="Times New Roman" w:cs="Times New Roman"/>
            <w:sz w:val="24"/>
            <w:szCs w:val="24"/>
            <w:lang w:val="en-US"/>
          </w:rPr>
          <w:delText xml:space="preserve">. </w:delText>
        </w:r>
      </w:del>
    </w:p>
    <w:p w14:paraId="5E731416" w14:textId="77777777" w:rsidR="007C2988" w:rsidRDefault="004B35F5">
      <w:pPr>
        <w:spacing w:line="480" w:lineRule="auto"/>
        <w:ind w:firstLine="360"/>
        <w:rPr>
          <w:rFonts w:ascii="Times New Roman" w:hAnsi="Times New Roman" w:cs="Times New Roman"/>
          <w:sz w:val="24"/>
          <w:szCs w:val="24"/>
          <w:lang w:val="en-US"/>
        </w:rPr>
      </w:pPr>
      <w:commentRangeStart w:id="94"/>
      <w:commentRangeEnd w:id="94"/>
      <w:r>
        <w:rPr>
          <w:rFonts w:ascii="Times New Roman" w:hAnsi="Times New Roman" w:cs="Times New Roman"/>
          <w:sz w:val="24"/>
          <w:szCs w:val="24"/>
          <w:lang w:val="en-US"/>
        </w:rPr>
        <w:commentReference w:id="94"/>
      </w:r>
      <w:commentRangeStart w:id="95"/>
      <w:commentRangeEnd w:id="95"/>
      <w:r w:rsidR="00B00F6F">
        <w:rPr>
          <w:rStyle w:val="Kommentarzeichen"/>
        </w:rPr>
        <w:commentReference w:id="95"/>
      </w:r>
      <w:r>
        <w:rPr>
          <w:rFonts w:ascii="Times New Roman" w:hAnsi="Times New Roman" w:cs="Times New Roman"/>
          <w:sz w:val="24"/>
          <w:szCs w:val="24"/>
          <w:lang w:val="en-US"/>
        </w:rPr>
        <w:t>On a practical note, we must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Pr>
          <w:rFonts w:ascii="Times New Roman" w:hAnsi="Times New Roman" w:cs="Times New Roman"/>
          <w:sz w:val="24"/>
          <w:szCs w:val="24"/>
          <w:lang w:val="en-US"/>
        </w:rPr>
        <w:t>cf</w:t>
      </w:r>
      <w:proofErr w:type="spellEnd"/>
      <w:r>
        <w:rPr>
          <w:rFonts w:ascii="Times New Roman" w:hAnsi="Times New Roman" w:cs="Times New Roman"/>
          <w:sz w:val="24"/>
          <w:szCs w:val="24"/>
          <w:lang w:val="en-US"/>
        </w:rPr>
        <w:t xml:space="preserve"> Figure 3) and we observed very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 </w:t>
      </w:r>
    </w:p>
    <w:p w14:paraId="7FD684A7" w14:textId="4CA64A4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present behavioral data did not reveal any differences between musical subgroups, future research may unravel more fine-grained patterns in the brain. Several studies have reported brain differences in auditory and motor processing between amateurs and professionals  </w:t>
      </w:r>
      <w:sdt>
        <w:sdtPr>
          <w:id w:val="-185078920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(Kleber et al., 2010; Lotze et al., 2003; Oechslin et al., 2013; Papadaki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singers and instrumentalists </w:t>
      </w:r>
      <w:sdt>
        <w:sdtPr>
          <w:id w:val="-5933647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(Halwani et al., 2011)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96" w:name="_Hlk200631613"/>
      <w:r>
        <w:rPr>
          <w:rFonts w:ascii="Times New Roman" w:hAnsi="Times New Roman" w:cs="Times New Roman"/>
          <w:sz w:val="24"/>
          <w:szCs w:val="24"/>
          <w:lang w:val="en-US"/>
        </w:rPr>
        <w:t xml:space="preserve">but </w:t>
      </w:r>
      <w:r>
        <w:rPr>
          <w:rFonts w:ascii="Times New Roman" w:hAnsi="Times New Roman" w:cs="Times New Roman"/>
          <w:sz w:val="24"/>
          <w:szCs w:val="24"/>
          <w:lang w:val="en-US"/>
        </w:rPr>
        <w:t>we have as yet no</w:t>
      </w:r>
      <w:r>
        <w:rPr>
          <w:rFonts w:ascii="Times New Roman" w:hAnsi="Times New Roman" w:cs="Times New Roman"/>
          <w:sz w:val="24"/>
          <w:szCs w:val="24"/>
          <w:lang w:val="en-US"/>
        </w:rPr>
        <w:t xml:space="preserve"> insights into vocal emotional processing.</w:t>
      </w:r>
      <w:bookmarkEnd w:id="96"/>
      <w:r>
        <w:rPr>
          <w:rFonts w:ascii="Times New Roman" w:hAnsi="Times New Roman" w:cs="Times New Roman"/>
          <w:sz w:val="24"/>
          <w:szCs w:val="24"/>
          <w:lang w:val="en-US"/>
        </w:rPr>
        <w:t xml:space="preserve"> With the present stimulus material, we observed </w:t>
      </w:r>
      <w:r>
        <w:rPr>
          <w:rFonts w:ascii="Times New Roman" w:hAnsi="Times New Roman" w:cs="Times New Roman"/>
          <w:sz w:val="24"/>
          <w:szCs w:val="24"/>
          <w:lang w:val="en-US"/>
        </w:rPr>
        <w:lastRenderedPageBreak/>
        <w:t xml:space="preserve">distinct electrophysiological responses in musicians and non-musicians </w:t>
      </w:r>
      <w:sdt>
        <w:sdtPr>
          <w:id w:val="20115660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(Lehnen et al., 2025; Nussbaum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97" w:name="_Hlk200631632"/>
      <w:r>
        <w:rPr>
          <w:rFonts w:ascii="Times New Roman" w:hAnsi="Times New Roman" w:cs="Times New Roman"/>
          <w:sz w:val="24"/>
          <w:szCs w:val="24"/>
          <w:lang w:val="en-US"/>
        </w:rPr>
        <w:t xml:space="preserve">but a meaningful </w:t>
      </w:r>
      <w:r>
        <w:rPr>
          <w:rFonts w:ascii="Times New Roman" w:hAnsi="Times New Roman" w:cs="Times New Roman"/>
          <w:sz w:val="24"/>
          <w:szCs w:val="24"/>
          <w:lang w:val="en-US"/>
        </w:rPr>
        <w:t>comparison between singers and instrumentalists or amateurs and professionals</w:t>
      </w:r>
      <w:r>
        <w:rPr>
          <w:rFonts w:ascii="Times New Roman" w:hAnsi="Times New Roman" w:cs="Times New Roman"/>
          <w:sz w:val="24"/>
          <w:szCs w:val="24"/>
          <w:lang w:val="en-US"/>
        </w:rPr>
        <w:t xml:space="preserve"> would have required a much bigger sample.  </w:t>
      </w:r>
      <w:bookmarkEnd w:id="97"/>
    </w:p>
    <w:p w14:paraId="63ABF3C0" w14:textId="77777777" w:rsidR="007C2988" w:rsidRDefault="004B35F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with respect to the individual dynamics of the action-perception link in vocal communication, it may be worthwhile to focus on another group of vocal experts: professional voice actors or imitators. A recent study found that voice actors show enhanced sensitivity for linguistic voice prosody and enhanced neural tracking for voice pitch compared to non-actors </w:t>
      </w:r>
      <w:sdt>
        <w:sdtPr>
          <w:id w:val="-193126208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(Kachlicka &amp; Tierney,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Vocal acting usually involves deliberate exaggeration of vocal expressions and may therefore require </w:t>
      </w:r>
      <w:r>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fine-grained explicit representation of vocal emotions </w:t>
      </w:r>
      <w:sdt>
        <w:sdtPr>
          <w:id w:val="10400927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(Berry &amp; Brown,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While there is research comparing actors and non-actors regarding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expression of emotions </w:t>
      </w:r>
      <w:sdt>
        <w:sdtPr>
          <w:id w:val="1363783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(Jürgens et al.,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it is not yet understood how this is mirrored in vocal emotion perception performance and how this group may differ from individuals with singing expertise. </w:t>
      </w:r>
    </w:p>
    <w:p w14:paraId="56B2FAF8" w14:textId="77777777" w:rsidR="007C2988" w:rsidRDefault="004B35F5">
      <w:pPr>
        <w:pStyle w:val="berschrift1"/>
        <w:spacing w:line="480" w:lineRule="auto"/>
        <w:rPr>
          <w:rFonts w:ascii="Times New Roman" w:hAnsi="Times New Roman" w:cs="Times New Roman"/>
          <w:sz w:val="24"/>
          <w:szCs w:val="24"/>
          <w:lang w:val="en-US"/>
        </w:rPr>
      </w:pPr>
      <w:bookmarkStart w:id="98" w:name="_Toc194687219"/>
      <w:r>
        <w:rPr>
          <w:rFonts w:ascii="Times New Roman" w:hAnsi="Times New Roman" w:cs="Times New Roman"/>
          <w:sz w:val="24"/>
          <w:szCs w:val="24"/>
          <w:lang w:val="en-US"/>
        </w:rPr>
        <w:t>Summary and Conclusion</w:t>
      </w:r>
      <w:bookmarkEnd w:id="98"/>
    </w:p>
    <w:p w14:paraId="2B52DD5A" w14:textId="56EBACCD" w:rsidR="007C2988" w:rsidRDefault="004B35F5">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Pr>
          <w:rFonts w:ascii="Times New Roman" w:hAnsi="Times New Roman" w:cs="Times New Roman"/>
          <w:color w:val="000000" w:themeColor="text1"/>
          <w:sz w:val="24"/>
          <w:szCs w:val="24"/>
          <w:lang w:val="en-US"/>
        </w:rPr>
        <w:t>l</w:t>
      </w:r>
      <w:r>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auditory sensitivity, rather than specific musical train</w:t>
      </w:r>
      <w:commentRangeStart w:id="99"/>
      <w:commentRangeEnd w:id="99"/>
      <w:r>
        <w:rPr>
          <w:rFonts w:ascii="Times New Roman" w:hAnsi="Times New Roman" w:cs="Times New Roman"/>
          <w:color w:val="000000" w:themeColor="text1"/>
          <w:sz w:val="24"/>
          <w:szCs w:val="24"/>
          <w:lang w:val="en-US"/>
        </w:rPr>
        <w:t xml:space="preserve">ing. </w:t>
      </w:r>
    </w:p>
    <w:p w14:paraId="250296B2" w14:textId="77777777" w:rsidR="007C2988" w:rsidRDefault="004B35F5">
      <w:pPr>
        <w:pStyle w:val="berschrift1"/>
        <w:spacing w:line="480" w:lineRule="auto"/>
        <w:rPr>
          <w:rFonts w:ascii="Times New Roman" w:hAnsi="Times New Roman" w:cs="Times New Roman"/>
          <w:sz w:val="24"/>
          <w:szCs w:val="24"/>
          <w:lang w:val="en-US"/>
        </w:rPr>
      </w:pPr>
      <w:bookmarkStart w:id="100" w:name="_Toc194687220"/>
      <w:r>
        <w:rPr>
          <w:rFonts w:ascii="Times New Roman" w:hAnsi="Times New Roman" w:cs="Times New Roman"/>
          <w:sz w:val="24"/>
          <w:szCs w:val="24"/>
          <w:lang w:val="en-US"/>
        </w:rPr>
        <w:t>Acknowledgements</w:t>
      </w:r>
      <w:bookmarkEnd w:id="100"/>
    </w:p>
    <w:p w14:paraId="6F5BEBB3"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conducted by J.D. in partial fulfilment of the requirements for a master’s thesis. The original voice recordings that served as a basis for creating our stimulus material </w:t>
      </w:r>
      <w:r>
        <w:rPr>
          <w:rFonts w:ascii="Times New Roman" w:hAnsi="Times New Roman" w:cs="Times New Roman"/>
          <w:sz w:val="24"/>
          <w:szCs w:val="24"/>
          <w:lang w:val="en-US"/>
        </w:rPr>
        <w:lastRenderedPageBreak/>
        <w:t xml:space="preserve">were provided by Sascha </w:t>
      </w:r>
      <w:proofErr w:type="spellStart"/>
      <w:r>
        <w:rPr>
          <w:rFonts w:ascii="Times New Roman" w:hAnsi="Times New Roman" w:cs="Times New Roman"/>
          <w:sz w:val="24"/>
          <w:szCs w:val="24"/>
          <w:lang w:val="en-US"/>
        </w:rPr>
        <w:t>Frühholz</w:t>
      </w:r>
      <w:proofErr w:type="spellEnd"/>
      <w:r>
        <w:rPr>
          <w:rFonts w:ascii="Times New Roman" w:hAnsi="Times New Roman" w:cs="Times New Roman"/>
          <w:sz w:val="24"/>
          <w:szCs w:val="24"/>
          <w:lang w:val="en-US"/>
        </w:rPr>
        <w:t xml:space="preserve">. We thank Hannah </w:t>
      </w:r>
      <w:proofErr w:type="spellStart"/>
      <w:r>
        <w:rPr>
          <w:rFonts w:ascii="Times New Roman" w:hAnsi="Times New Roman" w:cs="Times New Roman"/>
          <w:sz w:val="24"/>
          <w:szCs w:val="24"/>
          <w:lang w:val="en-US"/>
        </w:rPr>
        <w:t>Strauß</w:t>
      </w:r>
      <w:proofErr w:type="spellEnd"/>
      <w:r>
        <w:rPr>
          <w:rFonts w:ascii="Times New Roman" w:hAnsi="Times New Roman" w:cs="Times New Roman"/>
          <w:sz w:val="24"/>
          <w:szCs w:val="24"/>
          <w:lang w:val="en-US"/>
        </w:rPr>
        <w:t xml:space="preserve"> for support with the PROMS. We are grateful to all participants of the study.</w:t>
      </w:r>
    </w:p>
    <w:p w14:paraId="346E2558" w14:textId="77777777" w:rsidR="007C2988" w:rsidRDefault="004B35F5">
      <w:pPr>
        <w:pStyle w:val="berschrift1"/>
        <w:spacing w:line="480" w:lineRule="auto"/>
        <w:rPr>
          <w:rFonts w:ascii="Times New Roman" w:hAnsi="Times New Roman" w:cs="Times New Roman"/>
          <w:sz w:val="24"/>
          <w:szCs w:val="24"/>
          <w:lang w:val="en-US"/>
        </w:rPr>
      </w:pPr>
      <w:bookmarkStart w:id="101" w:name="_Toc51659723"/>
      <w:bookmarkStart w:id="102" w:name="_Toc194687221"/>
      <w:r>
        <w:rPr>
          <w:rFonts w:ascii="Times New Roman" w:hAnsi="Times New Roman" w:cs="Times New Roman"/>
          <w:sz w:val="24"/>
          <w:szCs w:val="24"/>
          <w:lang w:val="en-US"/>
        </w:rPr>
        <w:t>Conflicts of Interests</w:t>
      </w:r>
      <w:bookmarkEnd w:id="101"/>
      <w:r>
        <w:rPr>
          <w:rFonts w:ascii="Times New Roman" w:hAnsi="Times New Roman" w:cs="Times New Roman"/>
          <w:sz w:val="24"/>
          <w:szCs w:val="24"/>
          <w:lang w:val="en-US"/>
        </w:rPr>
        <w:t xml:space="preserve"> and Funding</w:t>
      </w:r>
      <w:bookmarkEnd w:id="102"/>
    </w:p>
    <w:p w14:paraId="009B696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652846DF" w14:textId="77777777" w:rsidR="007C2988" w:rsidRDefault="004B35F5">
      <w:pPr>
        <w:pStyle w:val="berschrift1"/>
        <w:spacing w:line="480" w:lineRule="auto"/>
        <w:rPr>
          <w:rFonts w:ascii="Times New Roman" w:hAnsi="Times New Roman" w:cs="Times New Roman"/>
          <w:sz w:val="24"/>
          <w:szCs w:val="24"/>
          <w:lang w:val="en-US"/>
        </w:rPr>
      </w:pPr>
      <w:bookmarkStart w:id="103" w:name="_Toc194687222"/>
      <w:r>
        <w:rPr>
          <w:rFonts w:ascii="Times New Roman" w:hAnsi="Times New Roman" w:cs="Times New Roman"/>
          <w:sz w:val="24"/>
          <w:szCs w:val="24"/>
          <w:lang w:val="en-US"/>
        </w:rPr>
        <w:t>Credit Author Statement</w:t>
      </w:r>
      <w:bookmarkEnd w:id="103"/>
    </w:p>
    <w:p w14:paraId="5533D5C4"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409CB611"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Jessica </w:t>
      </w:r>
      <w:proofErr w:type="spellStart"/>
      <w:r>
        <w:rPr>
          <w:rFonts w:ascii="Times New Roman" w:hAnsi="Times New Roman" w:cs="Times New Roman"/>
          <w:sz w:val="24"/>
          <w:szCs w:val="24"/>
          <w:lang w:val="en-US"/>
        </w:rPr>
        <w:t>Dethloff</w:t>
      </w:r>
      <w:proofErr w:type="spellEnd"/>
      <w:r>
        <w:rPr>
          <w:rFonts w:ascii="Times New Roman" w:hAnsi="Times New Roman" w:cs="Times New Roman"/>
          <w:sz w:val="24"/>
          <w:szCs w:val="24"/>
          <w:lang w:val="en-US"/>
        </w:rPr>
        <w:t xml:space="preserve"> - Data collection, Formal analysis, Visualization, Writing - Original Draft</w:t>
      </w:r>
    </w:p>
    <w:p w14:paraId="5701794D"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6E97519E" w14:textId="77777777" w:rsidR="007C2988" w:rsidRDefault="004B35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Stefan R. </w:t>
      </w:r>
      <w:proofErr w:type="spellStart"/>
      <w:r>
        <w:rPr>
          <w:rFonts w:ascii="Times New Roman" w:hAnsi="Times New Roman" w:cs="Times New Roman"/>
          <w:sz w:val="24"/>
          <w:szCs w:val="24"/>
          <w:lang w:val="en-US"/>
        </w:rPr>
        <w:t>Schweinberger</w:t>
      </w:r>
      <w:proofErr w:type="spellEnd"/>
      <w:r>
        <w:rPr>
          <w:rFonts w:ascii="Times New Roman" w:hAnsi="Times New Roman" w:cs="Times New Roman"/>
          <w:sz w:val="24"/>
          <w:szCs w:val="24"/>
          <w:lang w:val="en-US"/>
        </w:rPr>
        <w:t xml:space="preserve"> – Conceptualization, Writing - Review &amp; Editing, Supervision</w:t>
      </w:r>
    </w:p>
    <w:p w14:paraId="3E2301A6" w14:textId="77777777" w:rsidR="007C2988" w:rsidRDefault="004B35F5">
      <w:pPr>
        <w:pStyle w:val="berschrift1"/>
        <w:spacing w:line="480" w:lineRule="auto"/>
        <w:rPr>
          <w:rFonts w:ascii="Times New Roman" w:hAnsi="Times New Roman" w:cs="Times New Roman"/>
          <w:sz w:val="24"/>
          <w:szCs w:val="24"/>
          <w:lang w:val="en-US"/>
        </w:rPr>
      </w:pPr>
      <w:bookmarkStart w:id="104" w:name="_Toc194687223"/>
      <w:r>
        <w:rPr>
          <w:rFonts w:ascii="Times New Roman" w:hAnsi="Times New Roman" w:cs="Times New Roman"/>
          <w:sz w:val="24"/>
          <w:szCs w:val="24"/>
          <w:lang w:val="en-US"/>
        </w:rPr>
        <w:t>Supplementary material</w:t>
      </w:r>
      <w:bookmarkEnd w:id="104"/>
    </w:p>
    <w:p w14:paraId="600322D5" w14:textId="77777777" w:rsidR="007C2988" w:rsidRDefault="004B35F5">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000000" w:themeColor="text1"/>
          <w:sz w:val="24"/>
          <w:szCs w:val="24"/>
          <w:lang w:val="en-US"/>
        </w:rPr>
        <w:t>).</w:t>
      </w:r>
    </w:p>
    <w:p w14:paraId="735C23F0" w14:textId="77777777" w:rsidR="007C2988" w:rsidRDefault="004B35F5">
      <w:pPr>
        <w:pStyle w:val="CitaviBibliographyHeading"/>
      </w:pPr>
      <w:r>
        <w:fldChar w:fldCharType="begin"/>
      </w:r>
      <w:r>
        <w:fldChar w:fldCharType="separate"/>
      </w:r>
      <w:sdt>
        <w:sdtPr>
          <w:id w:val="169312480"/>
          <w:placeholder>
            <w:docPart w:val="0CE1231F70FB447EB26DE08EFC89AE6C"/>
          </w:placeholder>
        </w:sdtPr>
        <w:sdtContent>
          <w:r>
            <w:t>ADDIN CitaviBibliographyReferences</w:t>
          </w:r>
        </w:sdtContent>
      </w:sdt>
    </w:p>
    <w:p w14:paraId="30DB90DF" w14:textId="77777777" w:rsidR="007C2988" w:rsidRDefault="004B35F5">
      <w:pPr>
        <w:pStyle w:val="CitaviBibliographyEntry"/>
      </w:pPr>
      <w:bookmarkStart w:id="105"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72517707" w14:textId="77777777" w:rsidR="007C2988" w:rsidRDefault="004B35F5">
      <w:pPr>
        <w:pStyle w:val="CitaviBibliographyEntry"/>
        <w:rPr>
          <w:lang w:val="en-US"/>
        </w:rPr>
      </w:pPr>
      <w:bookmarkStart w:id="106"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3A503457" w14:textId="77777777" w:rsidR="007C2988" w:rsidRDefault="004B35F5">
      <w:pPr>
        <w:pStyle w:val="CitaviBibliographyEntry"/>
        <w:rPr>
          <w:lang w:val="en-US"/>
        </w:rPr>
      </w:pPr>
      <w:bookmarkStart w:id="107"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31F4BD8E" w14:textId="77777777" w:rsidR="007C2988" w:rsidRDefault="004B35F5">
      <w:pPr>
        <w:pStyle w:val="CitaviBibliographyEntry"/>
        <w:rPr>
          <w:lang w:val="en-US"/>
        </w:rPr>
      </w:pPr>
      <w:bookmarkStart w:id="108"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1518C329" w14:textId="77777777" w:rsidR="007C2988" w:rsidRDefault="004B35F5">
      <w:pPr>
        <w:pStyle w:val="CitaviBibliographyEntry"/>
        <w:rPr>
          <w:lang w:val="en-US"/>
        </w:rPr>
      </w:pPr>
      <w:bookmarkStart w:id="109"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7203B5D0" w14:textId="77777777" w:rsidR="007C2988" w:rsidRDefault="004B35F5">
      <w:pPr>
        <w:pStyle w:val="CitaviBibliographyEntry"/>
        <w:rPr>
          <w:lang w:val="en-US"/>
        </w:rPr>
      </w:pPr>
      <w:bookmarkStart w:id="110" w:name="_CTVL001b4c35af2d1b64765895fa5629f1b1670"/>
      <w:r>
        <w:rPr>
          <w:lang w:val="en-US"/>
        </w:rPr>
        <w:t xml:space="preserve">Berry, M., &amp; Brown, S. (2019). Acting in action: Prosodic analysis of character portrayal during acting. </w:t>
      </w:r>
      <w:r>
        <w:rPr>
          <w:i/>
          <w:lang w:val="en-US"/>
        </w:rPr>
        <w:t>Journal of Experimental Psychology. General</w:t>
      </w:r>
      <w:r>
        <w:rPr>
          <w:lang w:val="en-US"/>
        </w:rPr>
        <w:t xml:space="preserve">, </w:t>
      </w:r>
      <w:r>
        <w:rPr>
          <w:i/>
          <w:lang w:val="en-US"/>
        </w:rPr>
        <w:t>148</w:t>
      </w:r>
      <w:r>
        <w:rPr>
          <w:lang w:val="en-US"/>
        </w:rPr>
        <w:t>(8), 1407–1425. https://doi.org/10.1037/xge0000624</w:t>
      </w:r>
    </w:p>
    <w:p w14:paraId="1362D611" w14:textId="77777777" w:rsidR="007C2988" w:rsidRDefault="004B35F5">
      <w:pPr>
        <w:pStyle w:val="CitaviBibliographyEntry"/>
        <w:rPr>
          <w:lang w:val="en-US"/>
        </w:rPr>
      </w:pPr>
      <w:bookmarkStart w:id="111" w:name="_CTVL001d5bdd2d0896b4c3dad84efb4d128e415"/>
      <w:r>
        <w:rPr>
          <w:lang w:val="en-US"/>
        </w:rPr>
        <w:t xml:space="preserve">Bonde, L. O., Juel, K., &amp; Ekholm, O. (2018). Associations between music and health-related outcomes in adult non-musicians, amateur musicians and professional musicians—Results from a nationwide Danish study. </w:t>
      </w:r>
      <w:r>
        <w:rPr>
          <w:i/>
          <w:lang w:val="en-US"/>
        </w:rPr>
        <w:t>Nordic Journal of Music Therapy</w:t>
      </w:r>
      <w:r>
        <w:rPr>
          <w:lang w:val="en-US"/>
        </w:rPr>
        <w:t xml:space="preserve">, </w:t>
      </w:r>
      <w:r>
        <w:rPr>
          <w:i/>
          <w:lang w:val="en-US"/>
        </w:rPr>
        <w:t>27</w:t>
      </w:r>
      <w:r>
        <w:rPr>
          <w:lang w:val="en-US"/>
        </w:rPr>
        <w:t>(4), 262–282. https://doi.org/10.1080/08098131.2018.1439086</w:t>
      </w:r>
    </w:p>
    <w:p w14:paraId="51BAF40F" w14:textId="77777777" w:rsidR="007C2988" w:rsidRDefault="004B35F5">
      <w:pPr>
        <w:pStyle w:val="CitaviBibliographyEntry"/>
        <w:rPr>
          <w:lang w:val="en-US"/>
        </w:rPr>
      </w:pPr>
      <w:bookmarkStart w:id="112"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C31D1E6" w14:textId="77777777" w:rsidR="007C2988" w:rsidRDefault="004B35F5">
      <w:pPr>
        <w:pStyle w:val="CitaviBibliographyEntry"/>
        <w:rPr>
          <w:lang w:val="en-US"/>
        </w:rPr>
      </w:pPr>
      <w:bookmarkStart w:id="113"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6E4E0DFD" w14:textId="77777777" w:rsidR="007C2988" w:rsidRDefault="004B35F5">
      <w:pPr>
        <w:pStyle w:val="CitaviBibliographyEntry"/>
        <w:rPr>
          <w:lang w:val="en-US"/>
        </w:rPr>
      </w:pPr>
      <w:bookmarkStart w:id="114"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437B8DE8" w14:textId="77777777" w:rsidR="007C2988" w:rsidRDefault="004B35F5">
      <w:pPr>
        <w:pStyle w:val="CitaviBibliographyEntry"/>
        <w:rPr>
          <w:lang w:val="en-US"/>
        </w:rPr>
      </w:pPr>
      <w:bookmarkStart w:id="115"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75FFE5CE" w14:textId="77777777" w:rsidR="007C2988" w:rsidRDefault="004B35F5">
      <w:pPr>
        <w:pStyle w:val="CitaviBibliographyEntry"/>
      </w:pPr>
      <w:bookmarkStart w:id="116"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751FF895" w14:textId="77777777" w:rsidR="007C2988" w:rsidRDefault="004B35F5">
      <w:pPr>
        <w:pStyle w:val="CitaviBibliographyEntry"/>
        <w:rPr>
          <w:lang w:val="en-US"/>
        </w:rPr>
      </w:pPr>
      <w:bookmarkStart w:id="117" w:name="_CTVL001ea1526d28f4a4bfd8cbb27222a58911f"/>
      <w:r>
        <w:t xml:space="preserve">Frühholz, S., &amp; Schweinberger, S. R. (2021). </w:t>
      </w:r>
      <w:r>
        <w:rPr>
          <w:lang w:val="en-US"/>
        </w:rPr>
        <w:t xml:space="preserve">Nonverbal auditory communication - Evidence for integrated neural systems for voice signal production and perception. </w:t>
      </w:r>
      <w:r>
        <w:rPr>
          <w:i/>
          <w:lang w:val="en-US"/>
        </w:rPr>
        <w:t>Progress in Neurobiology</w:t>
      </w:r>
      <w:r>
        <w:rPr>
          <w:lang w:val="en-US"/>
        </w:rPr>
        <w:t xml:space="preserve">, </w:t>
      </w:r>
      <w:r>
        <w:rPr>
          <w:i/>
          <w:lang w:val="en-US"/>
        </w:rPr>
        <w:t>199</w:t>
      </w:r>
      <w:r>
        <w:rPr>
          <w:lang w:val="en-US"/>
        </w:rPr>
        <w:t>, 101948. https://doi.org/10.1016/j.pneurobio.2020.101948</w:t>
      </w:r>
    </w:p>
    <w:p w14:paraId="669069EE" w14:textId="77777777" w:rsidR="007C2988" w:rsidRDefault="004B35F5">
      <w:pPr>
        <w:pStyle w:val="CitaviBibliographyEntry"/>
      </w:pPr>
      <w:bookmarkStart w:id="118" w:name="_CTVL001ae5b330363fb48e68563857bb27266ec"/>
      <w:r>
        <w:rPr>
          <w:lang w:val="en-US"/>
        </w:rPr>
        <w:t xml:space="preserve">Greenspon, E. B., &amp; Montanaro, V. (2023). 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4D3CCEC3" w14:textId="77777777" w:rsidR="007C2988" w:rsidRDefault="004B35F5">
      <w:pPr>
        <w:pStyle w:val="CitaviBibliographyEntry"/>
        <w:rPr>
          <w:lang w:val="en-US"/>
        </w:rPr>
      </w:pPr>
      <w:bookmarkStart w:id="119"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30D4FFFC" w14:textId="77777777" w:rsidR="007C2988" w:rsidRDefault="004B35F5">
      <w:pPr>
        <w:pStyle w:val="CitaviBibliographyEntry"/>
        <w:rPr>
          <w:lang w:val="en-US"/>
        </w:rPr>
      </w:pPr>
      <w:bookmarkStart w:id="120"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766D24A9" w14:textId="77777777" w:rsidR="007C2988" w:rsidRDefault="004B35F5">
      <w:pPr>
        <w:pStyle w:val="CitaviBibliographyEntry"/>
        <w:rPr>
          <w:lang w:val="en-US"/>
        </w:rPr>
      </w:pPr>
      <w:bookmarkStart w:id="121"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5424577D" w14:textId="77777777" w:rsidR="007C2988" w:rsidRDefault="004B35F5">
      <w:pPr>
        <w:pStyle w:val="CitaviBibliographyEntry"/>
        <w:rPr>
          <w:lang w:val="en-US"/>
        </w:rPr>
      </w:pPr>
      <w:bookmarkStart w:id="122"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113D2610" w14:textId="77777777" w:rsidR="007C2988" w:rsidRDefault="004B35F5">
      <w:pPr>
        <w:pStyle w:val="CitaviBibliographyEntry"/>
        <w:rPr>
          <w:lang w:val="en-US"/>
        </w:rPr>
      </w:pPr>
      <w:bookmarkStart w:id="123" w:name="_CTVL001b20bdd2e237a4869b98a8301899eb53c"/>
      <w:r>
        <w:rPr>
          <w:lang w:val="en-US"/>
        </w:rPr>
        <w:t xml:space="preserve">Jürgens, R., Grass, A., Drolet, M., &amp; Fischer, J. (2015). Effect of Acting Experience on Emotion Expression and Recognition in Voice: Non-Actors Provide Better Stimuli than Expected. </w:t>
      </w:r>
      <w:r>
        <w:rPr>
          <w:i/>
          <w:lang w:val="en-US"/>
        </w:rPr>
        <w:t>Journal of Nonverbal Behavior</w:t>
      </w:r>
      <w:r>
        <w:rPr>
          <w:lang w:val="en-US"/>
        </w:rPr>
        <w:t xml:space="preserve">, </w:t>
      </w:r>
      <w:r>
        <w:rPr>
          <w:i/>
          <w:lang w:val="en-US"/>
        </w:rPr>
        <w:t>39</w:t>
      </w:r>
      <w:r>
        <w:rPr>
          <w:lang w:val="en-US"/>
        </w:rPr>
        <w:t>(3), 195–214. https://doi.org/10.1007/s10919-015-0209-5</w:t>
      </w:r>
    </w:p>
    <w:p w14:paraId="71E9EA82" w14:textId="77777777" w:rsidR="007C2988" w:rsidRDefault="004B35F5">
      <w:pPr>
        <w:pStyle w:val="CitaviBibliographyEntry"/>
        <w:rPr>
          <w:lang w:val="en-US"/>
        </w:rPr>
      </w:pPr>
      <w:bookmarkStart w:id="124" w:name="_CTVL001b047e1b96de74266b43aadb4a3af2496"/>
      <w:r>
        <w:rPr>
          <w:lang w:val="en-US"/>
        </w:rPr>
        <w:t xml:space="preserve">Juslin, P. N., &amp; Laukka, P. (2003). Communication of emotions in vocal expression and music performance: different channels, same code? </w:t>
      </w:r>
      <w:r>
        <w:rPr>
          <w:i/>
          <w:lang w:val="en-US"/>
        </w:rPr>
        <w:t>Psychol Bull</w:t>
      </w:r>
      <w:r>
        <w:rPr>
          <w:lang w:val="en-US"/>
        </w:rPr>
        <w:t xml:space="preserve">, </w:t>
      </w:r>
      <w:r>
        <w:rPr>
          <w:i/>
          <w:lang w:val="en-US"/>
        </w:rPr>
        <w:t>129</w:t>
      </w:r>
      <w:r>
        <w:rPr>
          <w:lang w:val="en-US"/>
        </w:rPr>
        <w:t>(5), 770–814. https://doi.org/10.1037/0033-2909.129.5.770</w:t>
      </w:r>
    </w:p>
    <w:p w14:paraId="35D66DFF" w14:textId="77777777" w:rsidR="007C2988" w:rsidRDefault="004B35F5">
      <w:pPr>
        <w:pStyle w:val="CitaviBibliographyEntry"/>
        <w:rPr>
          <w:lang w:val="en-US"/>
        </w:rPr>
      </w:pPr>
      <w:bookmarkStart w:id="125" w:name="_CTVL001fb05dfdb123f4ddab7972fcf8357b374"/>
      <w:r>
        <w:rPr>
          <w:lang w:val="en-US"/>
        </w:rPr>
        <w:t xml:space="preserve">Kachlicka, M., &amp; Tierney, A. (2024). Voice actors show enhanced neural tracking of pitch, prosody perception, and music perception. </w:t>
      </w:r>
      <w:r>
        <w:rPr>
          <w:i/>
          <w:lang w:val="en-US"/>
        </w:rPr>
        <w:t>Cortex</w:t>
      </w:r>
      <w:r>
        <w:rPr>
          <w:lang w:val="en-US"/>
        </w:rPr>
        <w:t xml:space="preserve">, </w:t>
      </w:r>
      <w:r>
        <w:rPr>
          <w:i/>
          <w:lang w:val="en-US"/>
        </w:rPr>
        <w:t>178</w:t>
      </w:r>
      <w:r>
        <w:rPr>
          <w:lang w:val="en-US"/>
        </w:rPr>
        <w:t>, 213–222. https://doi.org/10.1016/j.cortex.2024.06.016</w:t>
      </w:r>
    </w:p>
    <w:p w14:paraId="7E469158" w14:textId="77777777" w:rsidR="007C2988" w:rsidRDefault="004B35F5">
      <w:pPr>
        <w:pStyle w:val="CitaviBibliographyEntry"/>
        <w:rPr>
          <w:lang w:val="en-US"/>
        </w:rPr>
      </w:pPr>
      <w:bookmarkStart w:id="126" w:name="_CTVL001d709af4ace5c42978ae9f5da346d04ca"/>
      <w:r>
        <w:rPr>
          <w:lang w:val="en-US"/>
        </w:rPr>
        <w:t xml:space="preserve">Kawahara, H., Morise, M., &amp; Skuk, V. G. (2013). Temporally variable multi-aspect N-way morphing based on interference-free speech representations. </w:t>
      </w:r>
      <w:r>
        <w:rPr>
          <w:i/>
          <w:lang w:val="en-US"/>
        </w:rPr>
        <w:t>IEEE International Conference on Acoustics, Speech and Signal Processing</w:t>
      </w:r>
      <w:r>
        <w:rPr>
          <w:lang w:val="en-US"/>
        </w:rPr>
        <w:t>.</w:t>
      </w:r>
    </w:p>
    <w:p w14:paraId="7442E8A2" w14:textId="77777777" w:rsidR="007C2988" w:rsidRDefault="004B35F5">
      <w:pPr>
        <w:pStyle w:val="CitaviBibliographyEntry"/>
        <w:rPr>
          <w:lang w:val="en-US"/>
        </w:rPr>
      </w:pPr>
      <w:bookmarkStart w:id="127"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45E37EDF" w14:textId="77777777" w:rsidR="007C2988" w:rsidRDefault="004B35F5">
      <w:pPr>
        <w:pStyle w:val="CitaviBibliographyEntry"/>
        <w:rPr>
          <w:lang w:val="en-US"/>
        </w:rPr>
      </w:pPr>
      <w:bookmarkStart w:id="128" w:name="_CTVL001fb2b984f6e624be2b0c4b9f23cb5ca4c"/>
      <w:r>
        <w:rPr>
          <w:lang w:val="en-US"/>
        </w:rPr>
        <w:t xml:space="preserve">Kleber, B [B.], Veit, R., Birbaumer, N., Gruzelier, J., &amp; Lotze, M. (2010). The brain of opera singers: Experience-dependent changes in functional activation. </w:t>
      </w:r>
      <w:r>
        <w:rPr>
          <w:i/>
          <w:lang w:val="en-US"/>
        </w:rPr>
        <w:t>Cerebral Cortex</w:t>
      </w:r>
      <w:r>
        <w:rPr>
          <w:lang w:val="en-US"/>
        </w:rPr>
        <w:t xml:space="preserve">, </w:t>
      </w:r>
      <w:r>
        <w:rPr>
          <w:i/>
          <w:lang w:val="en-US"/>
        </w:rPr>
        <w:t>20</w:t>
      </w:r>
      <w:r>
        <w:rPr>
          <w:lang w:val="en-US"/>
        </w:rPr>
        <w:t>(5), 1144–1152. https://doi.org/10.1093/cercor/bhp177</w:t>
      </w:r>
    </w:p>
    <w:p w14:paraId="4386F9C4" w14:textId="77777777" w:rsidR="007C2988" w:rsidRDefault="004B35F5">
      <w:pPr>
        <w:pStyle w:val="CitaviBibliographyEntry"/>
        <w:rPr>
          <w:lang w:val="en-US"/>
        </w:rPr>
      </w:pPr>
      <w:bookmarkStart w:id="129"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2C28BC5B" w14:textId="77777777" w:rsidR="007C2988" w:rsidRDefault="004B35F5">
      <w:pPr>
        <w:pStyle w:val="CitaviBibliographyEntry"/>
        <w:rPr>
          <w:lang w:val="en-US"/>
        </w:rPr>
      </w:pPr>
      <w:bookmarkStart w:id="130"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31CEB4F8" w14:textId="77777777" w:rsidR="007C2988" w:rsidRDefault="004B35F5">
      <w:pPr>
        <w:pStyle w:val="CitaviBibliographyEntry"/>
      </w:pPr>
      <w:bookmarkStart w:id="131"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620153A0" w14:textId="77777777" w:rsidR="007C2988" w:rsidRDefault="004B35F5">
      <w:pPr>
        <w:pStyle w:val="CitaviBibliographyEntry"/>
      </w:pPr>
      <w:bookmarkStart w:id="132" w:name="_CTVL0012e02b9006ff04531aaf96ce4b0ddc2fd"/>
      <w:r>
        <w:t xml:space="preserve">Law, L. N. C., &amp; Zentner, M. (2012). </w:t>
      </w:r>
      <w:r>
        <w:rPr>
          <w:lang w:val="en-US"/>
        </w:rPr>
        <w:t xml:space="preserve">Assessing musical abilities objectively: Construction and validation of the profile of music perception skills. </w:t>
      </w:r>
      <w:r>
        <w:rPr>
          <w:i/>
        </w:rPr>
        <w:t>PLoS One</w:t>
      </w:r>
      <w:r>
        <w:t xml:space="preserve">, </w:t>
      </w:r>
      <w:r>
        <w:rPr>
          <w:i/>
        </w:rPr>
        <w:t>7</w:t>
      </w:r>
      <w:r>
        <w:t>(12), e52508. https://doi.org/10.1371/journal.pone.0052508</w:t>
      </w:r>
    </w:p>
    <w:p w14:paraId="67F2108B" w14:textId="77777777" w:rsidR="007C2988" w:rsidRDefault="004B35F5">
      <w:pPr>
        <w:pStyle w:val="CitaviBibliographyEntry"/>
      </w:pPr>
      <w:bookmarkStart w:id="133" w:name="_CTVL001d2e904230b12488f8eb875bc4ac8558a"/>
      <w:r>
        <w:t xml:space="preserve">Lehnen, J. M., Schweinberger, S. R., &amp; Nussbaum, C. (2025). </w:t>
      </w:r>
      <w:r>
        <w:rPr>
          <w:lang w:val="en-US"/>
        </w:rPr>
        <w:t xml:space="preserve">Vocal Emotion Perception and Musicality-Insights from EEG Decoding. </w:t>
      </w:r>
      <w:r>
        <w:rPr>
          <w:i/>
        </w:rPr>
        <w:t>Sensors (Basel, Switzerland)</w:t>
      </w:r>
      <w:r>
        <w:t xml:space="preserve">, </w:t>
      </w:r>
      <w:r>
        <w:rPr>
          <w:i/>
        </w:rPr>
        <w:t>25</w:t>
      </w:r>
      <w:r>
        <w:t>(6). https://doi.org/10.3390/s25061669</w:t>
      </w:r>
    </w:p>
    <w:p w14:paraId="4C718228" w14:textId="77777777" w:rsidR="007C2988" w:rsidRDefault="004B35F5">
      <w:pPr>
        <w:pStyle w:val="CitaviBibliographyEntry"/>
        <w:rPr>
          <w:lang w:val="en-US"/>
        </w:rPr>
      </w:pPr>
      <w:bookmarkStart w:id="134" w:name="_CTVL0016a0c451d4ed349e3af7af49b6725bc67"/>
      <w:r>
        <w:t>Lotze, M., Scheler, G., Tan, H.</w:t>
      </w:r>
      <w:r>
        <w:rPr>
          <w:rFonts w:ascii="Cambria Math" w:hAnsi="Cambria Math" w:cs="Cambria Math"/>
        </w:rPr>
        <w:noBreakHyphen/>
      </w:r>
      <w:r>
        <w:t>R.</w:t>
      </w:r>
      <w:r>
        <w:rPr>
          <w:rFonts w:cs="Calibri"/>
        </w:rPr>
        <w:t> </w:t>
      </w:r>
      <w:r>
        <w:t>M., Braun,</w:t>
      </w:r>
      <w:r>
        <w:rPr>
          <w:rFonts w:cs="Calibri"/>
        </w:rPr>
        <w:t> </w:t>
      </w:r>
      <w:r>
        <w:t>C., &amp; Birbaumer,</w:t>
      </w:r>
      <w:r>
        <w:rPr>
          <w:rFonts w:cs="Calibri"/>
        </w:rPr>
        <w:t> </w:t>
      </w:r>
      <w:r>
        <w:t xml:space="preserve">N. (2003). </w:t>
      </w:r>
      <w:r>
        <w:rPr>
          <w:lang w:val="en-US"/>
        </w:rPr>
        <w:t xml:space="preserve">The musician's brain: Functional imaging of amateurs and professionals during performance and imagery. </w:t>
      </w:r>
      <w:r>
        <w:rPr>
          <w:i/>
          <w:lang w:val="en-US"/>
        </w:rPr>
        <w:t>Neuroimage</w:t>
      </w:r>
      <w:r>
        <w:rPr>
          <w:lang w:val="en-US"/>
        </w:rPr>
        <w:t xml:space="preserve">, </w:t>
      </w:r>
      <w:r>
        <w:rPr>
          <w:i/>
          <w:lang w:val="en-US"/>
        </w:rPr>
        <w:t>20</w:t>
      </w:r>
      <w:r>
        <w:rPr>
          <w:lang w:val="en-US"/>
        </w:rPr>
        <w:t>(3), 1817–1829. https://doi.org/10.1016/j.neuroimage.2003.07.018</w:t>
      </w:r>
    </w:p>
    <w:p w14:paraId="399B1452" w14:textId="77777777" w:rsidR="007C2988" w:rsidRDefault="004B35F5">
      <w:pPr>
        <w:pStyle w:val="CitaviBibliographyEntry"/>
        <w:rPr>
          <w:lang w:val="en-US"/>
        </w:rPr>
      </w:pPr>
      <w:bookmarkStart w:id="135"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0D6754D3" w14:textId="77777777" w:rsidR="007C2988" w:rsidRDefault="004B35F5">
      <w:pPr>
        <w:pStyle w:val="CitaviBibliographyEntry"/>
        <w:rPr>
          <w:lang w:val="en-US"/>
        </w:rPr>
      </w:pPr>
      <w:bookmarkStart w:id="136"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502DDD9F" w14:textId="77777777" w:rsidR="007C2988" w:rsidRDefault="004B35F5">
      <w:pPr>
        <w:pStyle w:val="CitaviBibliographyEntry"/>
        <w:rPr>
          <w:lang w:val="en-US"/>
        </w:rPr>
      </w:pPr>
      <w:bookmarkStart w:id="137"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0A9BF4BB" w14:textId="77777777" w:rsidR="007C2988" w:rsidRDefault="004B35F5">
      <w:pPr>
        <w:pStyle w:val="CitaviBibliographyEntry"/>
        <w:rPr>
          <w:lang w:val="en-US"/>
        </w:rPr>
      </w:pPr>
      <w:bookmarkStart w:id="138"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1C0866DA" w14:textId="77777777" w:rsidR="007C2988" w:rsidRDefault="004B35F5">
      <w:pPr>
        <w:pStyle w:val="CitaviBibliographyEntry"/>
        <w:rPr>
          <w:lang w:val="en-US"/>
        </w:rPr>
      </w:pPr>
      <w:bookmarkStart w:id="139"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095E8686" w14:textId="77777777" w:rsidR="007C2988" w:rsidRDefault="004B35F5">
      <w:pPr>
        <w:pStyle w:val="CitaviBibliographyEntry"/>
        <w:rPr>
          <w:lang w:val="en-US"/>
        </w:rPr>
      </w:pPr>
      <w:bookmarkStart w:id="140" w:name="_CTVL00110b9e461a64141479090d9ea2f2fc40b"/>
      <w:r>
        <w:t xml:space="preserve">Moisseinen, N., Ahveninen, L., Martínez-Molina, N., Sairanen, V., Melkas, S., Kleber, B [Boris], Sihvonen, A. J., &amp; Särkämö, T. (2024). </w:t>
      </w:r>
      <w:r>
        <w:rPr>
          <w:lang w:val="en-US"/>
        </w:rPr>
        <w:t xml:space="preserve">Choir singing is associated with enhanced structural connectivity across the adult lifespan. </w:t>
      </w:r>
      <w:r>
        <w:rPr>
          <w:i/>
          <w:lang w:val="en-US"/>
        </w:rPr>
        <w:t>Human Brain Mapping</w:t>
      </w:r>
      <w:r>
        <w:rPr>
          <w:lang w:val="en-US"/>
        </w:rPr>
        <w:t xml:space="preserve">, </w:t>
      </w:r>
      <w:r>
        <w:rPr>
          <w:i/>
          <w:lang w:val="en-US"/>
        </w:rPr>
        <w:t>45</w:t>
      </w:r>
      <w:r>
        <w:rPr>
          <w:lang w:val="en-US"/>
        </w:rPr>
        <w:t>(7), e26705. https://doi.org/10.1002/hbm.26705</w:t>
      </w:r>
    </w:p>
    <w:p w14:paraId="0A5B878B" w14:textId="77777777" w:rsidR="007C2988" w:rsidRDefault="004B35F5">
      <w:pPr>
        <w:pStyle w:val="CitaviBibliographyEntry"/>
        <w:rPr>
          <w:lang w:val="en-US"/>
        </w:rPr>
      </w:pPr>
      <w:bookmarkStart w:id="141" w:name="_CTVL001465027d8016142a089abc009b56e4951"/>
      <w:r>
        <w:rPr>
          <w:lang w:val="en-US"/>
        </w:rPr>
        <w:t xml:space="preserve">Morrison, S. J., &amp; Demorest, S. M. (2009). Cultural constraints on music perception and cognition. </w:t>
      </w:r>
      <w:r>
        <w:rPr>
          <w:i/>
          <w:lang w:val="en-US"/>
        </w:rPr>
        <w:t>Progress in Brain Research</w:t>
      </w:r>
      <w:r>
        <w:rPr>
          <w:lang w:val="en-US"/>
        </w:rPr>
        <w:t xml:space="preserve">, </w:t>
      </w:r>
      <w:r>
        <w:rPr>
          <w:i/>
          <w:lang w:val="en-US"/>
        </w:rPr>
        <w:t>178</w:t>
      </w:r>
      <w:r>
        <w:rPr>
          <w:lang w:val="en-US"/>
        </w:rPr>
        <w:t>, 67–77. https://doi.org/10.1016/S0079-6123(09)17805-6</w:t>
      </w:r>
    </w:p>
    <w:p w14:paraId="746B9032" w14:textId="77777777" w:rsidR="007C2988" w:rsidRDefault="004B35F5">
      <w:pPr>
        <w:pStyle w:val="CitaviBibliographyEntry"/>
        <w:rPr>
          <w:lang w:val="en-US"/>
        </w:rPr>
      </w:pPr>
      <w:bookmarkStart w:id="142" w:name="_CTVL001c33051e34f2546179dae43f8ae296d50"/>
      <w:r>
        <w:rPr>
          <w:lang w:val="en-US"/>
        </w:rPr>
        <w:t xml:space="preserve">Müllensiefen, D., Gingras, B., Musil, J., &amp; Stewart, L. (2014). 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5D87D0EA" w14:textId="77777777" w:rsidR="007C2988" w:rsidRDefault="004B35F5">
      <w:pPr>
        <w:pStyle w:val="CitaviBibliographyEntry"/>
      </w:pPr>
      <w:bookmarkStart w:id="143"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3E667980" w14:textId="77777777" w:rsidR="007C2988" w:rsidRDefault="004B35F5">
      <w:pPr>
        <w:pStyle w:val="CitaviBibliographyEntry"/>
        <w:rPr>
          <w:lang w:val="en-US"/>
        </w:rPr>
      </w:pPr>
      <w:bookmarkStart w:id="144"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C4FEAD4" w14:textId="77777777" w:rsidR="007C2988" w:rsidRDefault="004B35F5">
      <w:pPr>
        <w:pStyle w:val="CitaviBibliographyEntry"/>
      </w:pPr>
      <w:bookmarkStart w:id="145" w:name="_CTVL00154ee2e00b13e4f36a27cae1e2f79e2a0"/>
      <w:r>
        <w:t xml:space="preserve">Nussbaum, C., Schirmer, A., &amp; Schweinberger, S. R. (2023). </w:t>
      </w:r>
      <w:r>
        <w:rPr>
          <w:lang w:val="en-US"/>
        </w:rPr>
        <w:t xml:space="preserve">Electrophysiological Correlates of Vocal Emotional Processing in Musicians and Non-Musicians. </w:t>
      </w:r>
      <w:r>
        <w:rPr>
          <w:i/>
        </w:rPr>
        <w:t>Brain Sciences</w:t>
      </w:r>
      <w:r>
        <w:t xml:space="preserve">, </w:t>
      </w:r>
      <w:r>
        <w:rPr>
          <w:i/>
        </w:rPr>
        <w:t>13</w:t>
      </w:r>
      <w:r>
        <w:t>(11), 1563. https://doi.org/10.3390/brainsci13111563</w:t>
      </w:r>
    </w:p>
    <w:p w14:paraId="20F0C439" w14:textId="77777777" w:rsidR="007C2988" w:rsidRDefault="004B35F5">
      <w:pPr>
        <w:pStyle w:val="CitaviBibliographyEntry"/>
      </w:pPr>
      <w:bookmarkStart w:id="146"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4FA48643" w14:textId="77777777" w:rsidR="007C2988" w:rsidRDefault="004B35F5">
      <w:pPr>
        <w:pStyle w:val="CitaviBibliographyEntry"/>
        <w:rPr>
          <w:lang w:val="en-US"/>
        </w:rPr>
      </w:pPr>
      <w:bookmarkStart w:id="147" w:name="_CTVL0017bf8958faf7245c581ddb3e408ef8945"/>
      <w:r>
        <w:t xml:space="preserve">Nussbaum, C., &amp; Schweinberger, S. R. (2021). </w:t>
      </w:r>
      <w:r>
        <w:rPr>
          <w:lang w:val="en-US"/>
        </w:rPr>
        <w:t xml:space="preserve">Links Between Musicality and Vocal Emotion Perception. </w:t>
      </w:r>
      <w:r>
        <w:rPr>
          <w:i/>
          <w:lang w:val="en-US"/>
        </w:rPr>
        <w:t>Emotion Review</w:t>
      </w:r>
      <w:r>
        <w:rPr>
          <w:lang w:val="en-US"/>
        </w:rPr>
        <w:t xml:space="preserve">, </w:t>
      </w:r>
      <w:r>
        <w:rPr>
          <w:i/>
          <w:lang w:val="en-US"/>
        </w:rPr>
        <w:t>13</w:t>
      </w:r>
      <w:r>
        <w:rPr>
          <w:lang w:val="en-US"/>
        </w:rPr>
        <w:t>(3), 211–224. https://doi.org/10.1177/17540739211022803</w:t>
      </w:r>
    </w:p>
    <w:p w14:paraId="75BFA415" w14:textId="77777777" w:rsidR="007C2988" w:rsidRDefault="004B35F5">
      <w:pPr>
        <w:pStyle w:val="CitaviBibliographyEntry"/>
        <w:rPr>
          <w:lang w:val="en-US"/>
        </w:rPr>
      </w:pPr>
      <w:bookmarkStart w:id="148" w:name="_CTVL00169082b3ce2404b99b8856c2e1d9edb4d"/>
      <w:r>
        <w:rPr>
          <w:lang w:val="en-US"/>
        </w:rPr>
        <w:t>Oechslin, M. S., van de Ville, D., Lazeyras, F., Hauert, C.</w:t>
      </w:r>
      <w:r>
        <w:rPr>
          <w:rFonts w:ascii="Cambria Math" w:hAnsi="Cambria Math" w:cs="Cambria Math"/>
          <w:lang w:val="en-US"/>
        </w:rPr>
        <w:noBreakHyphen/>
      </w:r>
      <w:r>
        <w:rPr>
          <w:lang w:val="en-US"/>
        </w:rPr>
        <w:t>A., &amp; James,</w:t>
      </w:r>
      <w:r>
        <w:rPr>
          <w:rFonts w:cs="Calibri"/>
          <w:lang w:val="en-US"/>
        </w:rPr>
        <w:t> </w:t>
      </w:r>
      <w:r>
        <w:rPr>
          <w:lang w:val="en-US"/>
        </w:rPr>
        <w:t>C.</w:t>
      </w:r>
      <w:r>
        <w:rPr>
          <w:rFonts w:cs="Calibri"/>
          <w:lang w:val="en-US"/>
        </w:rPr>
        <w:t> </w:t>
      </w:r>
      <w:r>
        <w:rPr>
          <w:lang w:val="en-US"/>
        </w:rPr>
        <w:t xml:space="preserve">E. (2013). Degree of musical expertise modulates higher order brain functioning. </w:t>
      </w:r>
      <w:r>
        <w:rPr>
          <w:i/>
          <w:lang w:val="en-US"/>
        </w:rPr>
        <w:t>Cerebral Cortex</w:t>
      </w:r>
      <w:r>
        <w:rPr>
          <w:lang w:val="en-US"/>
        </w:rPr>
        <w:t xml:space="preserve">, </w:t>
      </w:r>
      <w:r>
        <w:rPr>
          <w:i/>
          <w:lang w:val="en-US"/>
        </w:rPr>
        <w:t>23</w:t>
      </w:r>
      <w:r>
        <w:rPr>
          <w:lang w:val="en-US"/>
        </w:rPr>
        <w:t>(9), 2213–2224. https://doi.org/10.1093/cercor/bhs206</w:t>
      </w:r>
    </w:p>
    <w:p w14:paraId="5406C179" w14:textId="77777777" w:rsidR="007C2988" w:rsidRDefault="004B35F5">
      <w:pPr>
        <w:pStyle w:val="CitaviBibliographyEntry"/>
        <w:rPr>
          <w:lang w:val="en-US"/>
        </w:rPr>
      </w:pPr>
      <w:bookmarkStart w:id="149"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223924F0" w14:textId="77777777" w:rsidR="007C2988" w:rsidRDefault="004B35F5">
      <w:pPr>
        <w:pStyle w:val="CitaviBibliographyEntry"/>
        <w:rPr>
          <w:lang w:val="en-US"/>
        </w:rPr>
      </w:pPr>
      <w:bookmarkStart w:id="150"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054AC6D6" w14:textId="77777777" w:rsidR="007C2988" w:rsidRDefault="004B35F5">
      <w:pPr>
        <w:pStyle w:val="CitaviBibliographyEntry"/>
        <w:rPr>
          <w:lang w:val="en-US"/>
        </w:rPr>
      </w:pPr>
      <w:bookmarkStart w:id="151"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20BAA356" w14:textId="77777777" w:rsidR="007C2988" w:rsidRDefault="004B35F5">
      <w:pPr>
        <w:pStyle w:val="CitaviBibliographyEntry"/>
        <w:rPr>
          <w:lang w:val="en-US"/>
        </w:rPr>
      </w:pPr>
      <w:bookmarkStart w:id="152" w:name="_CTVL0018c848ca54d344a4eaf0e949b1f10f5d3"/>
      <w:r>
        <w:t xml:space="preserve">Rogenmoser, L., Kernbach, J., Schlaug, G., &amp; Gaser, C. (2018). </w:t>
      </w:r>
      <w:r>
        <w:rPr>
          <w:lang w:val="en-US"/>
        </w:rPr>
        <w:t xml:space="preserve">Keeping brains young with making music. </w:t>
      </w:r>
      <w:r>
        <w:rPr>
          <w:i/>
          <w:lang w:val="en-US"/>
        </w:rPr>
        <w:t>Brain Structure &amp; Function</w:t>
      </w:r>
      <w:r>
        <w:rPr>
          <w:lang w:val="en-US"/>
        </w:rPr>
        <w:t xml:space="preserve">, </w:t>
      </w:r>
      <w:r>
        <w:rPr>
          <w:i/>
          <w:lang w:val="en-US"/>
        </w:rPr>
        <w:t>223</w:t>
      </w:r>
      <w:r>
        <w:rPr>
          <w:lang w:val="en-US"/>
        </w:rPr>
        <w:t>(1), 297–305. https://doi.org/10.1007/s00429-017-1491-2</w:t>
      </w:r>
    </w:p>
    <w:p w14:paraId="3318D86F" w14:textId="77777777" w:rsidR="007C2988" w:rsidRDefault="004B35F5">
      <w:pPr>
        <w:pStyle w:val="CitaviBibliographyEntry"/>
        <w:rPr>
          <w:lang w:val="en-US"/>
        </w:rPr>
      </w:pPr>
      <w:bookmarkStart w:id="153"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5B33EB05" w14:textId="77777777" w:rsidR="007C2988" w:rsidRDefault="004B35F5">
      <w:pPr>
        <w:pStyle w:val="CitaviBibliographyEntry"/>
      </w:pPr>
      <w:bookmarkStart w:id="154"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71CC10B4" w14:textId="77777777" w:rsidR="007C2988" w:rsidRDefault="004B35F5">
      <w:pPr>
        <w:pStyle w:val="CitaviBibliographyEntry"/>
        <w:rPr>
          <w:lang w:val="en-US"/>
        </w:rPr>
      </w:pPr>
      <w:bookmarkStart w:id="155"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3CA9CD31" w14:textId="77777777" w:rsidR="007C2988" w:rsidRDefault="004B35F5">
      <w:pPr>
        <w:pStyle w:val="CitaviBibliographyEntry"/>
        <w:rPr>
          <w:lang w:val="en-US"/>
        </w:rPr>
      </w:pPr>
      <w:bookmarkStart w:id="156"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93197C2" w14:textId="77777777" w:rsidR="007C2988" w:rsidRDefault="004B35F5">
      <w:pPr>
        <w:pStyle w:val="CitaviBibliographyEntry"/>
        <w:rPr>
          <w:lang w:val="en-US"/>
        </w:rPr>
      </w:pPr>
      <w:bookmarkStart w:id="157"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5E97C7D7" w14:textId="77777777" w:rsidR="007C2988" w:rsidRDefault="004B35F5">
      <w:pPr>
        <w:pStyle w:val="CitaviBibliographyEntry"/>
        <w:rPr>
          <w:lang w:val="en-US"/>
        </w:rPr>
      </w:pPr>
      <w:bookmarkStart w:id="158"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7FDA5F30" w14:textId="77777777" w:rsidR="007C2988" w:rsidRDefault="004B35F5">
      <w:pPr>
        <w:pStyle w:val="CitaviBibliographyEntry"/>
        <w:rPr>
          <w:lang w:val="en-US"/>
        </w:rPr>
      </w:pPr>
      <w:bookmarkStart w:id="159" w:name="_CTVL001bd96d468a60b4aab838f05df06b31de4"/>
      <w:r>
        <w:rPr>
          <w:lang w:val="en-US"/>
        </w:rPr>
        <w:t xml:space="preserve">Taylor, A., &amp; Hallam, S. (2011). From leisure to work: amateur musicians taking up instrumental or vocal teaching as a second career. </w:t>
      </w:r>
      <w:r>
        <w:rPr>
          <w:i/>
          <w:lang w:val="en-US"/>
        </w:rPr>
        <w:t>Music Education Research</w:t>
      </w:r>
      <w:r>
        <w:rPr>
          <w:lang w:val="en-US"/>
        </w:rPr>
        <w:t xml:space="preserve">, </w:t>
      </w:r>
      <w:r>
        <w:rPr>
          <w:i/>
          <w:lang w:val="en-US"/>
        </w:rPr>
        <w:t>13</w:t>
      </w:r>
      <w:r>
        <w:rPr>
          <w:lang w:val="en-US"/>
        </w:rPr>
        <w:t>(3), 307–325. https://doi.org/10.1080/14613808.2011.603044</w:t>
      </w:r>
    </w:p>
    <w:p w14:paraId="7782BDB4" w14:textId="77777777" w:rsidR="007C2988" w:rsidRDefault="004B35F5">
      <w:pPr>
        <w:pStyle w:val="CitaviBibliographyEntry"/>
        <w:rPr>
          <w:lang w:val="en-US"/>
        </w:rPr>
      </w:pPr>
      <w:bookmarkStart w:id="160"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6DB49999" w14:textId="77777777" w:rsidR="007C2988" w:rsidRDefault="004B35F5">
      <w:pPr>
        <w:pStyle w:val="CitaviBibliographyEntry"/>
        <w:rPr>
          <w:lang w:val="en-US"/>
        </w:rPr>
      </w:pPr>
      <w:bookmarkStart w:id="161" w:name="_CTVL001ab219232fcad4ba4af06d487c8625d27"/>
      <w:r>
        <w:rPr>
          <w:lang w:val="en-US"/>
        </w:rPr>
        <w:t xml:space="preserve">Tragantzopoulou, P., &amp; Giannouli, V. (2025). A Song for the Mind: A Literature Review on Singing and Cognitive Health in Aging Populations. </w:t>
      </w:r>
      <w:r>
        <w:rPr>
          <w:i/>
          <w:lang w:val="en-US"/>
        </w:rPr>
        <w:t>Brain Sciences</w:t>
      </w:r>
      <w:r>
        <w:rPr>
          <w:lang w:val="en-US"/>
        </w:rPr>
        <w:t xml:space="preserve">, </w:t>
      </w:r>
      <w:r>
        <w:rPr>
          <w:i/>
          <w:lang w:val="en-US"/>
        </w:rPr>
        <w:t>15</w:t>
      </w:r>
      <w:r>
        <w:rPr>
          <w:lang w:val="en-US"/>
        </w:rPr>
        <w:t>(3). https://doi.org/10.3390/brainsci15030227</w:t>
      </w:r>
    </w:p>
    <w:p w14:paraId="4475827C" w14:textId="77777777" w:rsidR="007C2988" w:rsidRDefault="004B35F5">
      <w:pPr>
        <w:pStyle w:val="CitaviBibliographyEntry"/>
        <w:rPr>
          <w:lang w:val="en-US"/>
        </w:rPr>
      </w:pPr>
      <w:bookmarkStart w:id="162" w:name="_CTVL001e2972488df3e4de0a2c6c84f88d6fb3a"/>
      <w:r>
        <w:rPr>
          <w:lang w:val="en-US"/>
        </w:rPr>
        <w:t xml:space="preserve">Vigl, J., Talamini, F., Strauss, H., &amp; Zentner, M. (2024). Prosodic discrimination skills mediate the association between musical aptitude and vocal emotion recognition ability. </w:t>
      </w:r>
      <w:r>
        <w:rPr>
          <w:i/>
          <w:lang w:val="en-US"/>
        </w:rPr>
        <w:t>Scientific Reports</w:t>
      </w:r>
      <w:r>
        <w:rPr>
          <w:lang w:val="en-US"/>
        </w:rPr>
        <w:t xml:space="preserve">, </w:t>
      </w:r>
      <w:r>
        <w:rPr>
          <w:i/>
          <w:lang w:val="en-US"/>
        </w:rPr>
        <w:t>14</w:t>
      </w:r>
      <w:r>
        <w:rPr>
          <w:lang w:val="en-US"/>
        </w:rPr>
        <w:t>(1), 16462. https://doi.org/10.1038/s41598-024-66889-y</w:t>
      </w:r>
    </w:p>
    <w:p w14:paraId="6B1BAB48" w14:textId="77777777" w:rsidR="007C2988" w:rsidRDefault="004B35F5">
      <w:pPr>
        <w:pStyle w:val="CitaviBibliographyEntry"/>
        <w:rPr>
          <w:lang w:val="en-US"/>
        </w:rPr>
      </w:pPr>
      <w:bookmarkStart w:id="163"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1F86DA00" w14:textId="77777777" w:rsidR="007C2988" w:rsidRDefault="004B35F5">
      <w:pPr>
        <w:pStyle w:val="CitaviBibliographyEntry"/>
        <w:rPr>
          <w:lang w:val="en-US"/>
        </w:rPr>
      </w:pPr>
      <w:bookmarkStart w:id="164" w:name="_CTVL00116f0014ede6c4ce5bf4787036de544b0"/>
      <w:r>
        <w:rPr>
          <w:lang w:val="en-US"/>
        </w:rPr>
        <w:t xml:space="preserve">Zendel, B. R., &amp; Alexander, E. J. (2020). Autodidacticism and Music: Do Self-Taught Musicians Exhibit the Same Auditory Processing Advantages as Formally Trained Musicians? </w:t>
      </w:r>
      <w:r>
        <w:rPr>
          <w:i/>
          <w:lang w:val="en-US"/>
        </w:rPr>
        <w:t>Frontiers in Neuroscience</w:t>
      </w:r>
      <w:r>
        <w:rPr>
          <w:lang w:val="en-US"/>
        </w:rPr>
        <w:t xml:space="preserve">, </w:t>
      </w:r>
      <w:r>
        <w:rPr>
          <w:i/>
          <w:lang w:val="en-US"/>
        </w:rPr>
        <w:t>14</w:t>
      </w:r>
      <w:r>
        <w:rPr>
          <w:lang w:val="en-US"/>
        </w:rPr>
        <w:t>, 752. https://doi.org/10.3389/fnins.2020.00752</w:t>
      </w:r>
    </w:p>
    <w:p w14:paraId="1365FAC2" w14:textId="77777777" w:rsidR="007C2988" w:rsidRDefault="004B35F5">
      <w:pPr>
        <w:pStyle w:val="CitaviBibliographyEntry"/>
        <w:rPr>
          <w:lang w:val="en-US"/>
        </w:rPr>
      </w:pPr>
      <w:bookmarkStart w:id="165"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sectPr w:rsidR="007C2988">
      <w:headerReference w:type="default" r:id="rId15"/>
      <w:footerReference w:type="default" r:id="rId16"/>
      <w:headerReference w:type="first" r:id="rId17"/>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hristine.nussbaum" w:date="2025-04-04T19:26:00Z" w:initials="c">
    <w:p w14:paraId="237113DE" w14:textId="77777777" w:rsidR="00237EE4" w:rsidRPr="00E04CAD" w:rsidRDefault="00237EE4">
      <w:r w:rsidRPr="00E04CAD">
        <w:rPr>
          <w:rFonts w:ascii="Liberation Serif" w:eastAsia="DejaVu Sans" w:hAnsi="Liberation Serif" w:cs="DejaVu Sans"/>
          <w:sz w:val="24"/>
          <w:szCs w:val="24"/>
          <w:lang w:bidi="en-US"/>
        </w:rPr>
        <w:t>Fliegt später raus</w:t>
      </w:r>
    </w:p>
  </w:comment>
  <w:comment w:id="27" w:author="Annett Schirmer" w:date="2025-06-06T09:51:00Z" w:initials="AS">
    <w:p w14:paraId="3B620FA4" w14:textId="77777777" w:rsidR="00237EE4" w:rsidRPr="00B00F6F" w:rsidRDefault="00237EE4">
      <w:pPr>
        <w:rPr>
          <w:lang w:val="en-US"/>
        </w:rPr>
      </w:pPr>
      <w:r>
        <w:rPr>
          <w:rFonts w:ascii="Calibri" w:hAnsi="Calibri"/>
          <w:sz w:val="20"/>
          <w:lang w:val="en-US"/>
        </w:rPr>
        <w:t xml:space="preserve">This is confusing. I would drop the first sentence and just reiterate what evidence supports your hypothesis. </w:t>
      </w:r>
    </w:p>
  </w:comment>
  <w:comment w:id="28" w:author="Christine Nussbaum" w:date="2025-06-06T14:53:00Z" w:initials="CN">
    <w:p w14:paraId="3BFEE729" w14:textId="77777777" w:rsidR="00237EE4" w:rsidRPr="00237EE4" w:rsidRDefault="00237EE4">
      <w:pPr>
        <w:pStyle w:val="Kommentartext"/>
        <w:rPr>
          <w:lang w:val="en-US"/>
        </w:rPr>
      </w:pPr>
      <w:r>
        <w:rPr>
          <w:rStyle w:val="Kommentarzeichen"/>
        </w:rPr>
        <w:annotationRef/>
      </w:r>
      <w:proofErr w:type="spellStart"/>
      <w:r w:rsidRPr="00237EE4">
        <w:rPr>
          <w:lang w:val="en-US"/>
        </w:rPr>
        <w:t>tbd</w:t>
      </w:r>
      <w:proofErr w:type="spellEnd"/>
    </w:p>
  </w:comment>
  <w:comment w:id="56" w:author="Annett Schirmer" w:date="2025-06-06T10:13:00Z" w:initials="AS">
    <w:p w14:paraId="6837FA0B" w14:textId="77777777" w:rsidR="00237EE4" w:rsidRPr="00B00F6F" w:rsidRDefault="00237EE4">
      <w:pPr>
        <w:rPr>
          <w:lang w:val="en-US"/>
        </w:rPr>
      </w:pPr>
      <w:r>
        <w:rPr>
          <w:rFonts w:ascii="Calibri" w:hAnsi="Calibri"/>
          <w:sz w:val="20"/>
          <w:lang w:val="en-US"/>
        </w:rPr>
        <w:t xml:space="preserve">As per an earlier comment, it is unclear whether you tested the same model as in your traditional ANOVA – where the Emotion by Group </w:t>
      </w:r>
      <w:proofErr w:type="spellStart"/>
      <w:r>
        <w:rPr>
          <w:rFonts w:ascii="Calibri" w:hAnsi="Calibri"/>
          <w:sz w:val="20"/>
          <w:lang w:val="en-US"/>
        </w:rPr>
        <w:t>Interacton</w:t>
      </w:r>
      <w:proofErr w:type="spellEnd"/>
      <w:r>
        <w:rPr>
          <w:rFonts w:ascii="Calibri" w:hAnsi="Calibri"/>
          <w:sz w:val="20"/>
          <w:lang w:val="en-US"/>
        </w:rPr>
        <w:t xml:space="preserve"> in marginal… </w:t>
      </w:r>
    </w:p>
  </w:comment>
  <w:comment w:id="57" w:author="Christine Nussbaum" w:date="2025-06-06T14:54:00Z" w:initials="CN">
    <w:p w14:paraId="468067F0" w14:textId="77777777" w:rsidR="00237EE4" w:rsidRPr="00237EE4" w:rsidRDefault="00237EE4">
      <w:pPr>
        <w:pStyle w:val="Kommentartext"/>
        <w:rPr>
          <w:lang w:val="en-US"/>
        </w:rPr>
      </w:pPr>
      <w:r>
        <w:rPr>
          <w:rStyle w:val="Kommentarzeichen"/>
        </w:rPr>
        <w:annotationRef/>
      </w:r>
      <w:proofErr w:type="spellStart"/>
      <w:r w:rsidRPr="00237EE4">
        <w:rPr>
          <w:lang w:val="en-US"/>
        </w:rPr>
        <w:t>tbd</w:t>
      </w:r>
      <w:proofErr w:type="spellEnd"/>
    </w:p>
  </w:comment>
  <w:comment w:id="74" w:author="Annett Schirmer" w:date="2025-06-06T11:04:00Z" w:initials="AS">
    <w:p w14:paraId="2857FA91" w14:textId="77777777" w:rsidR="00237EE4" w:rsidRDefault="00237EE4">
      <w:r w:rsidRPr="00B00F6F">
        <w:rPr>
          <w:rFonts w:ascii="Calibri" w:hAnsi="Calibri"/>
          <w:sz w:val="20"/>
        </w:rPr>
        <w:t xml:space="preserve">I </w:t>
      </w:r>
      <w:proofErr w:type="spellStart"/>
      <w:r w:rsidRPr="00B00F6F">
        <w:rPr>
          <w:rFonts w:ascii="Calibri" w:hAnsi="Calibri"/>
          <w:sz w:val="20"/>
        </w:rPr>
        <w:t>don’t</w:t>
      </w:r>
      <w:proofErr w:type="spellEnd"/>
      <w:r w:rsidRPr="00B00F6F">
        <w:rPr>
          <w:rFonts w:ascii="Calibri" w:hAnsi="Calibri"/>
          <w:sz w:val="20"/>
        </w:rPr>
        <w:t xml:space="preserve"> </w:t>
      </w:r>
      <w:proofErr w:type="spellStart"/>
      <w:r w:rsidRPr="00B00F6F">
        <w:rPr>
          <w:rFonts w:ascii="Calibri" w:hAnsi="Calibri"/>
          <w:sz w:val="20"/>
        </w:rPr>
        <w:t>understand</w:t>
      </w:r>
      <w:proofErr w:type="spellEnd"/>
      <w:r w:rsidRPr="00B00F6F">
        <w:rPr>
          <w:rFonts w:ascii="Calibri" w:hAnsi="Calibri"/>
          <w:sz w:val="20"/>
        </w:rPr>
        <w:t>.</w:t>
      </w:r>
    </w:p>
  </w:comment>
  <w:comment w:id="77" w:author="christine.nussbaum" w:date="2025-03-21T17:41:00Z" w:initials="c">
    <w:p w14:paraId="3BAA5187" w14:textId="77777777" w:rsidR="00237EE4" w:rsidRDefault="00237EE4">
      <w:r w:rsidRPr="00B00F6F">
        <w:rPr>
          <w:rFonts w:ascii="Liberation Serif" w:eastAsia="DejaVu Sans" w:hAnsi="Liberation Serif" w:cs="DejaVu Sans"/>
          <w:sz w:val="24"/>
          <w:szCs w:val="24"/>
          <w:lang w:bidi="en-US"/>
        </w:rPr>
        <w:t>Brauchen wir diese Grafik oder können wir die uns eigentlich sparen?</w:t>
      </w:r>
    </w:p>
  </w:comment>
  <w:comment w:id="83" w:author="Annett Schirmer" w:date="2025-06-06T11:16:00Z" w:initials="AS">
    <w:p w14:paraId="03731F86" w14:textId="77777777" w:rsidR="00237EE4" w:rsidRPr="00B00F6F" w:rsidRDefault="00237EE4">
      <w:pPr>
        <w:rPr>
          <w:lang w:val="en-US"/>
        </w:rPr>
      </w:pPr>
      <w:r>
        <w:rPr>
          <w:rFonts w:ascii="Calibri" w:hAnsi="Calibri"/>
          <w:sz w:val="20"/>
          <w:lang w:val="en-US"/>
        </w:rPr>
        <w:t xml:space="preserve">But? (can you add a clause?) I’m a bit confused about this statement otherwise. As singers sing better than instrumentalists, they should be better at emotion recognition… </w:t>
      </w:r>
    </w:p>
  </w:comment>
  <w:comment w:id="84" w:author="Christine Nussbaum" w:date="2025-06-06T14:55:00Z" w:initials="CN">
    <w:p w14:paraId="728D1917" w14:textId="77777777" w:rsidR="00237EE4" w:rsidRPr="00237EE4" w:rsidRDefault="00237EE4">
      <w:pPr>
        <w:pStyle w:val="Kommentartext"/>
        <w:rPr>
          <w:lang w:val="en-US"/>
        </w:rPr>
      </w:pPr>
      <w:r>
        <w:rPr>
          <w:rStyle w:val="Kommentarzeichen"/>
        </w:rPr>
        <w:annotationRef/>
      </w:r>
      <w:r w:rsidRPr="00237EE4">
        <w:rPr>
          <w:lang w:val="en-US"/>
        </w:rPr>
        <w:t xml:space="preserve">Haste </w:t>
      </w:r>
      <w:proofErr w:type="spellStart"/>
      <w:r w:rsidRPr="00237EE4">
        <w:rPr>
          <w:lang w:val="en-US"/>
        </w:rPr>
        <w:t>vollkommen</w:t>
      </w:r>
      <w:proofErr w:type="spellEnd"/>
      <w:r w:rsidRPr="00237EE4">
        <w:rPr>
          <w:lang w:val="en-US"/>
        </w:rPr>
        <w:t xml:space="preserve"> </w:t>
      </w:r>
      <w:proofErr w:type="spellStart"/>
      <w:r w:rsidRPr="00237EE4">
        <w:rPr>
          <w:lang w:val="en-US"/>
        </w:rPr>
        <w:t>recht</w:t>
      </w:r>
      <w:proofErr w:type="spellEnd"/>
      <w:r w:rsidRPr="00237EE4">
        <w:rPr>
          <w:lang w:val="en-US"/>
        </w:rPr>
        <w:t xml:space="preserve">… </w:t>
      </w:r>
      <w:proofErr w:type="spellStart"/>
      <w:r w:rsidRPr="00237EE4">
        <w:rPr>
          <w:lang w:val="en-US"/>
        </w:rPr>
        <w:t>tbd</w:t>
      </w:r>
      <w:proofErr w:type="spellEnd"/>
    </w:p>
  </w:comment>
  <w:comment w:id="94" w:author="Annett Schirmer" w:date="2025-06-06T11:32:00Z" w:initials="AS">
    <w:p w14:paraId="4B571362" w14:textId="77777777" w:rsidR="00237EE4" w:rsidRPr="00B00F6F" w:rsidRDefault="00237EE4">
      <w:pPr>
        <w:rPr>
          <w:lang w:val="en-US"/>
        </w:rPr>
      </w:pPr>
      <w:r>
        <w:rPr>
          <w:rFonts w:ascii="Calibri" w:hAnsi="Calibri"/>
          <w:sz w:val="20"/>
          <w:lang w:val="en-US"/>
        </w:rPr>
        <w:t>I would not include this. Don’t help the reviewers find faults</w:t>
      </w:r>
      <w:proofErr w:type="gramStart"/>
      <w:r>
        <w:rPr>
          <w:rFonts w:ascii="Calibri" w:hAnsi="Calibri"/>
          <w:sz w:val="20"/>
          <w:lang w:val="en-US"/>
        </w:rPr>
        <w:t>… :p</w:t>
      </w:r>
      <w:proofErr w:type="gramEnd"/>
    </w:p>
  </w:comment>
  <w:comment w:id="95" w:author="Christine Nussbaum" w:date="2025-06-06T14:56:00Z" w:initials="CN">
    <w:p w14:paraId="668F7EFA" w14:textId="77777777" w:rsidR="00237EE4" w:rsidRPr="00237EE4" w:rsidRDefault="00237EE4">
      <w:pPr>
        <w:pStyle w:val="Kommentartext"/>
        <w:rPr>
          <w:lang w:val="en-US"/>
        </w:rPr>
      </w:pPr>
      <w:r>
        <w:rPr>
          <w:rStyle w:val="Kommentarzeichen"/>
        </w:rPr>
        <w:annotationRef/>
      </w:r>
      <w:proofErr w:type="spellStart"/>
      <w:r w:rsidRPr="00237EE4">
        <w:rPr>
          <w:lang w:val="en-US"/>
        </w:rPr>
        <w:t>tbd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7113DE" w15:done="0"/>
  <w15:commentEx w15:paraId="3B620FA4" w15:done="0"/>
  <w15:commentEx w15:paraId="3BFEE729" w15:paraIdParent="3B620FA4" w15:done="0"/>
  <w15:commentEx w15:paraId="6837FA0B" w15:done="0"/>
  <w15:commentEx w15:paraId="468067F0" w15:paraIdParent="6837FA0B" w15:done="0"/>
  <w15:commentEx w15:paraId="2857FA91" w15:done="0"/>
  <w15:commentEx w15:paraId="3BAA5187" w15:done="0"/>
  <w15:commentEx w15:paraId="03731F86" w15:done="0"/>
  <w15:commentEx w15:paraId="728D1917" w15:paraIdParent="03731F86" w15:done="0"/>
  <w15:commentEx w15:paraId="4B571362" w15:done="0"/>
  <w15:commentEx w15:paraId="668F7EFA" w15:paraIdParent="4B5713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113DE" w16cid:durableId="2BED7EE3"/>
  <w16cid:commentId w16cid:paraId="3B620FA4" w16cid:durableId="2BED7EE7"/>
  <w16cid:commentId w16cid:paraId="3BFEE729" w16cid:durableId="2BED7F7E"/>
  <w16cid:commentId w16cid:paraId="6837FA0B" w16cid:durableId="2BED7EE9"/>
  <w16cid:commentId w16cid:paraId="468067F0" w16cid:durableId="2BED7F93"/>
  <w16cid:commentId w16cid:paraId="2857FA91" w16cid:durableId="2BED7EEE"/>
  <w16cid:commentId w16cid:paraId="3BAA5187" w16cid:durableId="2BED7EF0"/>
  <w16cid:commentId w16cid:paraId="03731F86" w16cid:durableId="03731F86"/>
  <w16cid:commentId w16cid:paraId="728D1917" w16cid:durableId="728D1917"/>
  <w16cid:commentId w16cid:paraId="4B571362" w16cid:durableId="4B571362"/>
  <w16cid:commentId w16cid:paraId="668F7EFA" w16cid:durableId="668F7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81D4E" w14:textId="77777777" w:rsidR="00513F75" w:rsidRDefault="00513F75">
      <w:pPr>
        <w:spacing w:after="0" w:line="240" w:lineRule="auto"/>
      </w:pPr>
      <w:r>
        <w:separator/>
      </w:r>
    </w:p>
  </w:endnote>
  <w:endnote w:type="continuationSeparator" w:id="0">
    <w:p w14:paraId="36821042" w14:textId="77777777" w:rsidR="00513F75" w:rsidRDefault="0051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714702"/>
      <w:docPartObj>
        <w:docPartGallery w:val="Page Numbers (Bottom of Page)"/>
        <w:docPartUnique/>
      </w:docPartObj>
    </w:sdtPr>
    <w:sdtContent>
      <w:p w14:paraId="5832B614" w14:textId="77777777" w:rsidR="00237EE4" w:rsidRDefault="00237EE4">
        <w:pPr>
          <w:pStyle w:val="Fuzeile"/>
          <w:jc w:val="center"/>
        </w:pPr>
        <w:r>
          <w:fldChar w:fldCharType="begin"/>
        </w:r>
        <w:r>
          <w:instrText xml:space="preserve"> PAGE </w:instrText>
        </w:r>
        <w:r>
          <w:fldChar w:fldCharType="separate"/>
        </w:r>
        <w:r>
          <w:t>40</w:t>
        </w:r>
        <w:r>
          <w:fldChar w:fldCharType="end"/>
        </w:r>
      </w:p>
    </w:sdtContent>
  </w:sdt>
  <w:p w14:paraId="2C800F28" w14:textId="77777777" w:rsidR="00237EE4" w:rsidRDefault="00237E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8A115" w14:textId="77777777" w:rsidR="00513F75" w:rsidRDefault="00513F75">
      <w:pPr>
        <w:spacing w:after="0" w:line="240" w:lineRule="auto"/>
      </w:pPr>
      <w:r>
        <w:separator/>
      </w:r>
    </w:p>
  </w:footnote>
  <w:footnote w:type="continuationSeparator" w:id="0">
    <w:p w14:paraId="75168B7F" w14:textId="77777777" w:rsidR="00513F75" w:rsidRDefault="00513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DD8" w14:textId="77777777" w:rsidR="00237EE4" w:rsidRDefault="00237EE4">
    <w:pPr>
      <w:pStyle w:val="Kopfzeile"/>
      <w:jc w:val="center"/>
      <w:rPr>
        <w:lang w:val="en-US"/>
      </w:rPr>
    </w:pPr>
    <w:r>
      <w:rPr>
        <w:lang w:val="en-US"/>
      </w:rPr>
      <w:t>Vocal Emotion Perception – Singers vs. Instrumentalists</w:t>
    </w:r>
  </w:p>
  <w:p w14:paraId="60E0716C" w14:textId="77777777" w:rsidR="00237EE4" w:rsidRDefault="00237EE4">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46F9" w14:textId="77777777" w:rsidR="00237EE4" w:rsidRDefault="00237EE4">
    <w:pPr>
      <w:pStyle w:val="Kopfzeile"/>
      <w:jc w:val="center"/>
      <w:rPr>
        <w:lang w:val="en-US"/>
      </w:rPr>
    </w:pPr>
    <w:r>
      <w:rPr>
        <w:lang w:val="en-US"/>
      </w:rPr>
      <w:t>Running Head: Vocal Emotion Perception – Singers vs. Instrumentalists</w:t>
    </w:r>
  </w:p>
  <w:p w14:paraId="3FABB837" w14:textId="77777777" w:rsidR="00237EE4" w:rsidRDefault="00237EE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CBE"/>
    <w:multiLevelType w:val="multilevel"/>
    <w:tmpl w:val="A10CF12A"/>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A73B42"/>
    <w:multiLevelType w:val="multilevel"/>
    <w:tmpl w:val="01883C7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88"/>
    <w:rsid w:val="00070143"/>
    <w:rsid w:val="000D492C"/>
    <w:rsid w:val="001A2749"/>
    <w:rsid w:val="00237EE4"/>
    <w:rsid w:val="00321793"/>
    <w:rsid w:val="004478AD"/>
    <w:rsid w:val="004B35F5"/>
    <w:rsid w:val="00513F75"/>
    <w:rsid w:val="005F71AB"/>
    <w:rsid w:val="006904CA"/>
    <w:rsid w:val="007A0849"/>
    <w:rsid w:val="007B4193"/>
    <w:rsid w:val="007C2988"/>
    <w:rsid w:val="007E714F"/>
    <w:rsid w:val="008238CD"/>
    <w:rsid w:val="00885DF9"/>
    <w:rsid w:val="00AC6A6E"/>
    <w:rsid w:val="00B00F6F"/>
    <w:rsid w:val="00C9229F"/>
    <w:rsid w:val="00DC4FF4"/>
    <w:rsid w:val="00E04CA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218"/>
  <w15:docId w15:val="{9508B7F4-21A0-4A70-BA62-9B9F033C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character" w:styleId="Zeilennummer">
    <w:name w:val="line numbe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16">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193"/>
    <w:rsid w:val="007B4EFA"/>
    <w:rsid w:val="007C04E8"/>
    <w:rsid w:val="007C5013"/>
    <w:rsid w:val="007F1310"/>
    <w:rsid w:val="0080210C"/>
    <w:rsid w:val="00806CB9"/>
    <w:rsid w:val="00823796"/>
    <w:rsid w:val="00832FDB"/>
    <w:rsid w:val="008B7353"/>
    <w:rsid w:val="008C239A"/>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A5CB9"/>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82CD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47D8D-D50D-44BF-9185-19536C0F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138845</Words>
  <Characters>874728</Characters>
  <Application>Microsoft Office Word</Application>
  <DocSecurity>0</DocSecurity>
  <Lines>7289</Lines>
  <Paragraphs>2023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 Nussbaum</cp:lastModifiedBy>
  <cp:revision>47</cp:revision>
  <dcterms:created xsi:type="dcterms:W3CDTF">2025-05-30T16:15:00Z</dcterms:created>
  <dcterms:modified xsi:type="dcterms:W3CDTF">2025-06-12T13:49:00Z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True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