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C763C" w14:textId="77777777" w:rsidR="0064109B" w:rsidRDefault="0064109B">
      <w:pPr>
        <w:jc w:val="center"/>
        <w:rPr>
          <w:rFonts w:ascii="Times New Roman" w:hAnsi="Times New Roman" w:cs="Times New Roman"/>
          <w:sz w:val="40"/>
          <w:szCs w:val="40"/>
          <w:lang w:val="en-US"/>
        </w:rPr>
      </w:pPr>
    </w:p>
    <w:p w14:paraId="57E0E06B" w14:textId="77777777" w:rsidR="0064109B" w:rsidRDefault="0064109B">
      <w:pPr>
        <w:jc w:val="center"/>
        <w:rPr>
          <w:rFonts w:ascii="Times New Roman" w:hAnsi="Times New Roman" w:cs="Times New Roman"/>
          <w:sz w:val="40"/>
          <w:szCs w:val="40"/>
          <w:lang w:val="en-US"/>
        </w:rPr>
      </w:pPr>
    </w:p>
    <w:p w14:paraId="690E5630" w14:textId="77777777" w:rsidR="0064109B" w:rsidRDefault="0064109B">
      <w:pPr>
        <w:jc w:val="center"/>
        <w:rPr>
          <w:rFonts w:ascii="Times New Roman" w:hAnsi="Times New Roman" w:cs="Times New Roman"/>
          <w:sz w:val="40"/>
          <w:szCs w:val="40"/>
          <w:lang w:val="en-US"/>
        </w:rPr>
      </w:pPr>
    </w:p>
    <w:p w14:paraId="660D702A" w14:textId="77777777" w:rsidR="0064109B" w:rsidRDefault="00000000">
      <w:pPr>
        <w:rPr>
          <w:rFonts w:ascii="Times New Roman" w:hAnsi="Times New Roman" w:cs="Times New Roman"/>
          <w:sz w:val="40"/>
          <w:szCs w:val="40"/>
          <w:lang w:val="en-US"/>
        </w:rPr>
      </w:pPr>
      <w:r>
        <w:rPr>
          <w:rFonts w:ascii="Times New Roman" w:hAnsi="Times New Roman" w:cs="Times New Roman"/>
          <w:sz w:val="40"/>
          <w:szCs w:val="40"/>
          <w:lang w:val="en-US"/>
        </w:rPr>
        <w:t>Vocal Emotion Perception: A Comparison of Singers and Instrumentalists, Amateurs and Professionals</w:t>
      </w:r>
    </w:p>
    <w:p w14:paraId="2C94D759" w14:textId="77777777" w:rsidR="0064109B" w:rsidRDefault="0064109B">
      <w:pPr>
        <w:rPr>
          <w:rFonts w:ascii="Times New Roman" w:hAnsi="Times New Roman" w:cs="Times New Roman"/>
          <w:sz w:val="40"/>
          <w:szCs w:val="40"/>
          <w:lang w:val="en-US"/>
        </w:rPr>
      </w:pPr>
    </w:p>
    <w:p w14:paraId="65162DDF" w14:textId="77777777" w:rsidR="0064109B" w:rsidRDefault="00000000">
      <w:pPr>
        <w:jc w:val="center"/>
        <w:rPr>
          <w:rFonts w:ascii="Times New Roman" w:hAnsi="Times New Roman" w:cs="Times New Roman"/>
          <w:sz w:val="24"/>
          <w:szCs w:val="24"/>
          <w:vertAlign w:val="superscript"/>
        </w:rPr>
      </w:pPr>
      <w:bookmarkStart w:id="0" w:name="_Hlk197179255"/>
      <w:r>
        <w:rPr>
          <w:rFonts w:ascii="Times New Roman" w:hAnsi="Times New Roman" w:cs="Times New Roman"/>
          <w:sz w:val="24"/>
          <w:szCs w:val="24"/>
        </w:rPr>
        <w:t>Christine Nussbaum</w:t>
      </w:r>
      <w:r>
        <w:rPr>
          <w:rFonts w:ascii="Times New Roman" w:hAnsi="Times New Roman" w:cs="Times New Roman"/>
          <w:sz w:val="24"/>
          <w:szCs w:val="24"/>
          <w:vertAlign w:val="superscript"/>
        </w:rPr>
        <w:t>1,2</w:t>
      </w:r>
      <w:r>
        <w:rPr>
          <w:rFonts w:ascii="Times New Roman" w:hAnsi="Times New Roman" w:cs="Times New Roman"/>
          <w:sz w:val="24"/>
          <w:szCs w:val="24"/>
        </w:rPr>
        <w:t>, Jessica Dethloff</w:t>
      </w:r>
      <w:r>
        <w:rPr>
          <w:rFonts w:ascii="Times New Roman" w:hAnsi="Times New Roman" w:cs="Times New Roman"/>
          <w:sz w:val="24"/>
          <w:szCs w:val="24"/>
          <w:vertAlign w:val="superscript"/>
        </w:rPr>
        <w:t>1,2</w:t>
      </w:r>
      <w:r>
        <w:rPr>
          <w:rFonts w:ascii="Times New Roman" w:hAnsi="Times New Roman" w:cs="Times New Roman"/>
          <w:sz w:val="24"/>
          <w:szCs w:val="24"/>
        </w:rPr>
        <w:t>, Annett Schirmer</w:t>
      </w:r>
      <w:r>
        <w:rPr>
          <w:rFonts w:ascii="Times New Roman" w:hAnsi="Times New Roman" w:cs="Times New Roman"/>
          <w:sz w:val="24"/>
          <w:szCs w:val="24"/>
          <w:vertAlign w:val="superscript"/>
        </w:rPr>
        <w:t>3,2</w:t>
      </w:r>
      <w:r>
        <w:rPr>
          <w:rFonts w:ascii="Times New Roman" w:hAnsi="Times New Roman" w:cs="Times New Roman"/>
          <w:sz w:val="24"/>
          <w:szCs w:val="24"/>
        </w:rPr>
        <w:t>, and Stefan R. Schweinberger</w:t>
      </w:r>
      <w:r>
        <w:rPr>
          <w:rFonts w:ascii="Times New Roman" w:hAnsi="Times New Roman" w:cs="Times New Roman"/>
          <w:sz w:val="24"/>
          <w:szCs w:val="24"/>
          <w:vertAlign w:val="superscript"/>
        </w:rPr>
        <w:t>1,2,4</w:t>
      </w:r>
      <w:bookmarkEnd w:id="0"/>
    </w:p>
    <w:p w14:paraId="1EEABB3A" w14:textId="77777777" w:rsidR="0064109B" w:rsidRDefault="0064109B">
      <w:pPr>
        <w:spacing w:after="0" w:line="480" w:lineRule="auto"/>
        <w:ind w:right="558"/>
        <w:jc w:val="center"/>
        <w:textAlignment w:val="baseline"/>
        <w:rPr>
          <w:rFonts w:ascii="Times New Roman" w:eastAsia="Times New Roman" w:hAnsi="Times New Roman" w:cs="Times New Roman"/>
          <w:sz w:val="24"/>
          <w:szCs w:val="24"/>
          <w:lang w:eastAsia="de-DE"/>
        </w:rPr>
      </w:pPr>
    </w:p>
    <w:p w14:paraId="2E1D532C" w14:textId="77777777" w:rsidR="0064109B" w:rsidRDefault="00000000">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Pr>
          <w:rFonts w:ascii="Times New Roman" w:eastAsia="Times New Roman" w:hAnsi="Times New Roman" w:cs="Times New Roman"/>
          <w:sz w:val="24"/>
          <w:szCs w:val="24"/>
          <w:vertAlign w:val="superscript"/>
          <w:lang w:val="en-US" w:eastAsia="de-DE"/>
        </w:rPr>
        <w:t>1</w:t>
      </w:r>
      <w:r>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60C942E" w14:textId="77777777" w:rsidR="0064109B" w:rsidRDefault="00000000">
      <w:pPr>
        <w:spacing w:after="0" w:line="480" w:lineRule="auto"/>
        <w:ind w:right="558"/>
        <w:jc w:val="center"/>
        <w:textAlignment w:val="baseline"/>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vertAlign w:val="superscript"/>
          <w:lang w:val="en-US" w:eastAsia="de-DE"/>
        </w:rPr>
        <w:t>2</w:t>
      </w:r>
      <w:r>
        <w:rPr>
          <w:rFonts w:ascii="Times New Roman" w:eastAsia="Times New Roman" w:hAnsi="Times New Roman" w:cs="Times New Roman"/>
          <w:sz w:val="24"/>
          <w:szCs w:val="24"/>
          <w:lang w:val="en-US" w:eastAsia="de-DE"/>
        </w:rPr>
        <w:t>Voice Research Unit, Friedrich Schiller University, Jena, Germany</w:t>
      </w:r>
    </w:p>
    <w:p w14:paraId="1B9D7058" w14:textId="77777777" w:rsidR="0064109B" w:rsidRDefault="00000000">
      <w:pPr>
        <w:spacing w:after="0" w:line="480" w:lineRule="auto"/>
        <w:ind w:right="558"/>
        <w:jc w:val="center"/>
        <w:textAlignment w:val="baseline"/>
        <w:rPr>
          <w:rFonts w:ascii="Times New Roman" w:hAnsi="Times New Roman" w:cs="Times New Roman"/>
          <w:sz w:val="24"/>
          <w:szCs w:val="24"/>
          <w:lang w:val="en-US"/>
        </w:rPr>
      </w:pPr>
      <w:r>
        <w:rPr>
          <w:rFonts w:ascii="Times New Roman" w:hAnsi="Times New Roman" w:cs="Times New Roman"/>
          <w:color w:val="000000"/>
          <w:sz w:val="24"/>
          <w:szCs w:val="24"/>
          <w:vertAlign w:val="superscript"/>
          <w:lang w:val="en-GB"/>
        </w:rPr>
        <w:t>3</w:t>
      </w:r>
      <w:r>
        <w:rPr>
          <w:rFonts w:ascii="Times New Roman" w:hAnsi="Times New Roman" w:cs="Times New Roman"/>
          <w:sz w:val="24"/>
          <w:szCs w:val="24"/>
          <w:lang w:val="en-US"/>
        </w:rPr>
        <w:t>Institute of Psychology, University of Innsbruck, Austria</w:t>
      </w:r>
    </w:p>
    <w:p w14:paraId="01EBAC53" w14:textId="77777777" w:rsidR="0064109B" w:rsidRDefault="00000000">
      <w:pPr>
        <w:spacing w:after="0" w:line="480" w:lineRule="auto"/>
        <w:ind w:right="558"/>
        <w:jc w:val="center"/>
        <w:textAlignment w:val="baseline"/>
        <w:rPr>
          <w:rFonts w:ascii="Times New Roman" w:eastAsia="Times New Roman" w:hAnsi="Times New Roman" w:cs="Times New Roman"/>
          <w:sz w:val="24"/>
          <w:szCs w:val="24"/>
          <w:lang w:val="en-US" w:eastAsia="de-DE"/>
        </w:rPr>
      </w:pPr>
      <w:r>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Swiss Center for Affective Sciences, University of Geneva, Switzerland</w:t>
      </w:r>
      <w:bookmarkStart w:id="2" w:name="_Hlk64536809"/>
      <w:bookmarkEnd w:id="1"/>
      <w:bookmarkEnd w:id="2"/>
    </w:p>
    <w:p w14:paraId="493EA326" w14:textId="77777777" w:rsidR="0064109B" w:rsidRDefault="0064109B">
      <w:pPr>
        <w:spacing w:line="480" w:lineRule="auto"/>
        <w:rPr>
          <w:rFonts w:ascii="Times New Roman" w:eastAsia="Times New Roman" w:hAnsi="Times New Roman" w:cs="Times New Roman"/>
          <w:sz w:val="24"/>
          <w:szCs w:val="24"/>
          <w:lang w:val="en-US" w:eastAsia="de-DE"/>
        </w:rPr>
      </w:pPr>
    </w:p>
    <w:p w14:paraId="0305CF17" w14:textId="77777777" w:rsidR="0064109B" w:rsidRDefault="00000000">
      <w:pPr>
        <w:spacing w:line="48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proofErr w:type="spellStart"/>
      <w:r>
        <w:rPr>
          <w:rFonts w:ascii="Times New Roman" w:eastAsia="Times New Roman" w:hAnsi="Times New Roman" w:cs="Times New Roman"/>
          <w:sz w:val="24"/>
          <w:szCs w:val="24"/>
          <w:lang w:val="en-US" w:eastAsia="de-DE"/>
        </w:rPr>
        <w:t>Leutragraben</w:t>
      </w:r>
      <w:proofErr w:type="spellEnd"/>
      <w:r>
        <w:rPr>
          <w:rFonts w:ascii="Times New Roman" w:eastAsia="Times New Roman" w:hAnsi="Times New Roman" w:cs="Times New Roman"/>
          <w:sz w:val="24"/>
          <w:szCs w:val="24"/>
          <w:lang w:val="en-US" w:eastAsia="de-DE"/>
        </w:rPr>
        <w:t xml:space="preserve"> 1, 07743 Jena, Germany. Tel: +49 (0) 3641 945939, E-Mail: </w:t>
      </w:r>
      <w:r>
        <w:rPr>
          <w:rFonts w:ascii="Times New Roman" w:hAnsi="Times New Roman" w:cs="Times New Roman"/>
          <w:sz w:val="24"/>
          <w:szCs w:val="24"/>
          <w:lang w:val="en-US"/>
        </w:rPr>
        <w:t>christine.nussbaum@uni-jena.de</w:t>
      </w:r>
      <w:r>
        <w:rPr>
          <w:rFonts w:ascii="Times New Roman" w:eastAsia="Times New Roman" w:hAnsi="Times New Roman" w:cs="Times New Roman"/>
          <w:sz w:val="24"/>
          <w:szCs w:val="24"/>
          <w:lang w:val="en-US" w:eastAsia="de-DE"/>
        </w:rPr>
        <w:t xml:space="preserve">; or to Stefan R. </w:t>
      </w:r>
      <w:proofErr w:type="spellStart"/>
      <w:r>
        <w:rPr>
          <w:rFonts w:ascii="Times New Roman" w:eastAsia="Times New Roman" w:hAnsi="Times New Roman" w:cs="Times New Roman"/>
          <w:sz w:val="24"/>
          <w:szCs w:val="24"/>
          <w:lang w:val="en-US" w:eastAsia="de-DE"/>
        </w:rPr>
        <w:t>Schweinberger</w:t>
      </w:r>
      <w:proofErr w:type="spellEnd"/>
      <w:r>
        <w:rPr>
          <w:rFonts w:ascii="Times New Roman" w:eastAsia="Times New Roman" w:hAnsi="Times New Roman" w:cs="Times New Roman"/>
          <w:sz w:val="24"/>
          <w:szCs w:val="24"/>
          <w:lang w:val="en-US" w:eastAsia="de-DE"/>
        </w:rPr>
        <w:t xml:space="preserve">, Department for General Psychology and Cognitive Neuroscience, Friedrich Schiller University Jena, Am Steiger 3/Haus 1, 07743 Jena, Germany. Tel: +49 (0) 3641 945181, Fax: +49 (0)3641 9 45182, E-Mail: </w:t>
      </w:r>
      <w:r>
        <w:rPr>
          <w:rStyle w:val="Hyperlink1"/>
          <w:rFonts w:ascii="Times New Roman" w:eastAsia="Times New Roman" w:hAnsi="Times New Roman" w:cs="Times New Roman"/>
          <w:color w:val="auto"/>
          <w:sz w:val="24"/>
          <w:szCs w:val="24"/>
          <w:u w:val="none"/>
          <w:lang w:val="en-US" w:eastAsia="de-DE"/>
        </w:rPr>
        <w:t>stefan.schweinberger@uni-jena.de</w:t>
      </w:r>
      <w:r>
        <w:rPr>
          <w:rFonts w:ascii="Times New Roman" w:eastAsia="Times New Roman" w:hAnsi="Times New Roman" w:cs="Times New Roman"/>
          <w:sz w:val="24"/>
          <w:szCs w:val="24"/>
          <w:lang w:val="en-US" w:eastAsia="de-DE"/>
        </w:rPr>
        <w:t xml:space="preserve">. </w:t>
      </w:r>
      <w:r>
        <w:rPr>
          <w:rFonts w:ascii="Times New Roman" w:hAnsi="Times New Roman" w:cs="Times New Roman"/>
          <w:sz w:val="24"/>
          <w:szCs w:val="24"/>
          <w:lang w:val="en-US"/>
        </w:rPr>
        <w:t>Preprocessed data, analysis scripts and supplemental materials can be found in the associated OSF repository (</w:t>
      </w:r>
      <w:r>
        <w:rPr>
          <w:rFonts w:ascii="Times New Roman" w:hAnsi="Times New Roman" w:cs="Times New Roman"/>
          <w:color w:val="C00000"/>
          <w:sz w:val="24"/>
          <w:szCs w:val="24"/>
          <w:lang w:val="en-US"/>
        </w:rPr>
        <w:t>https://osf.io/ascqx/</w:t>
      </w:r>
      <w:r>
        <w:rPr>
          <w:rFonts w:ascii="Times New Roman" w:hAnsi="Times New Roman" w:cs="Times New Roman"/>
          <w:sz w:val="24"/>
          <w:szCs w:val="24"/>
          <w:lang w:val="en-US"/>
        </w:rPr>
        <w:t>).</w:t>
      </w:r>
    </w:p>
    <w:p w14:paraId="10E64727" w14:textId="77777777" w:rsidR="0064109B" w:rsidRDefault="0064109B">
      <w:pPr>
        <w:rPr>
          <w:rFonts w:ascii="Times New Roman" w:hAnsi="Times New Roman" w:cs="Times New Roman"/>
          <w:sz w:val="24"/>
          <w:szCs w:val="24"/>
          <w:lang w:val="en-US"/>
        </w:rPr>
      </w:pPr>
    </w:p>
    <w:p w14:paraId="6D445392" w14:textId="77777777" w:rsidR="0064109B" w:rsidRDefault="00000000">
      <w:pPr>
        <w:rPr>
          <w:rStyle w:val="Hervorhebung"/>
          <w:rFonts w:ascii="Times New Roman" w:hAnsi="Times New Roman" w:cs="Times New Roman"/>
          <w:i w:val="0"/>
          <w:iCs w:val="0"/>
          <w:sz w:val="24"/>
          <w:szCs w:val="24"/>
          <w:lang w:val="en-US"/>
        </w:rPr>
      </w:pPr>
      <w:r>
        <w:rPr>
          <w:rFonts w:ascii="Times New Roman" w:hAnsi="Times New Roman" w:cs="Times New Roman"/>
          <w:b/>
          <w:sz w:val="24"/>
          <w:szCs w:val="24"/>
          <w:lang w:val="en-US"/>
        </w:rPr>
        <w:t>Word count:</w:t>
      </w:r>
      <w:r>
        <w:rPr>
          <w:rFonts w:ascii="Times New Roman" w:hAnsi="Times New Roman" w:cs="Times New Roman"/>
          <w:sz w:val="24"/>
          <w:szCs w:val="24"/>
          <w:lang w:val="en-US"/>
        </w:rPr>
        <w:t xml:space="preserve"> </w:t>
      </w:r>
      <w:bookmarkStart w:id="3" w:name="_Toc64538323"/>
      <w:r>
        <w:rPr>
          <w:rFonts w:ascii="Times New Roman" w:hAnsi="Times New Roman" w:cs="Times New Roman"/>
          <w:sz w:val="24"/>
          <w:szCs w:val="24"/>
          <w:lang w:val="en-US"/>
        </w:rPr>
        <w:t xml:space="preserve">7515 </w:t>
      </w:r>
      <w:r>
        <w:br w:type="page"/>
      </w:r>
    </w:p>
    <w:p w14:paraId="714705EA" w14:textId="77777777" w:rsidR="0064109B" w:rsidRDefault="00000000">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Pr>
          <w:rStyle w:val="Hervorhebung"/>
          <w:rFonts w:ascii="Times New Roman" w:hAnsi="Times New Roman" w:cs="Times New Roman"/>
          <w:sz w:val="24"/>
          <w:szCs w:val="24"/>
          <w:lang w:val="en-US"/>
        </w:rPr>
        <w:lastRenderedPageBreak/>
        <w:t>Abstract</w:t>
      </w:r>
      <w:bookmarkEnd w:id="3"/>
      <w:bookmarkEnd w:id="4"/>
    </w:p>
    <w:p w14:paraId="4CBAE834" w14:textId="1C7DA933"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w:t>
      </w:r>
      <w:r>
        <w:rPr>
          <w:rFonts w:ascii="Times New Roman" w:hAnsi="Times New Roman" w:cs="Times New Roman"/>
          <w:sz w:val="24"/>
          <w:szCs w:val="24"/>
          <w:lang w:val="en-US"/>
        </w:rPr>
        <w:t>to</w:t>
      </w:r>
      <w:r>
        <w:rPr>
          <w:rFonts w:ascii="Times New Roman" w:hAnsi="Times New Roman" w:cs="Times New Roman"/>
          <w:sz w:val="24"/>
          <w:szCs w:val="24"/>
          <w:lang w:val="en-US"/>
        </w:rPr>
        <w:t xml:space="preserve"> melodic patterns that carry emotional meaning. However, the current literature is inconclusive regarding differential effects of specific types of musical activity. Given the tight link between expression and perception in vocal emotional communication, we assessed possible effects of whether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In the present study, we compared emotion recognition performance of singers (N= 45) vs. instrumentalists (N=43) and professional musicians (N = 40) vs. amateurs (N = 88) vs. non-musicians (N = 38), all recruited between 2021 and 2024. Using both frequentist and Bayesian inference, we found the predicted null effects for singers vs. instrumentalists, and for professionals vs. amateurs. Evidence for an advantage in amateurs vs. non-musicians was inconclusive. Across groups, we replicated the consistent link between vocal emotion perception and auditory sensitivity, especially for melodies. </w:t>
      </w:r>
      <w:bookmarkStart w:id="5" w:name="_Hlk200879523"/>
      <w:r>
        <w:rPr>
          <w:rFonts w:ascii="Times New Roman" w:hAnsi="Times New Roman" w:cs="Times New Roman"/>
          <w:sz w:val="24"/>
          <w:szCs w:val="24"/>
          <w:lang w:val="en-US"/>
        </w:rPr>
        <w:t xml:space="preserve">Overall, the current work aligns with the perspective that musicians’ advantage </w:t>
      </w:r>
      <w:r>
        <w:rPr>
          <w:rFonts w:ascii="Times New Roman" w:hAnsi="Times New Roman" w:cs="Times New Roman"/>
          <w:sz w:val="24"/>
          <w:szCs w:val="24"/>
          <w:lang w:val="en-US"/>
        </w:rPr>
        <w:t>in recognizing vocal emotions is rooted in auditory sensitivity, rather than in the specific type of musical activities or the extent of formal training</w:t>
      </w:r>
      <w:r>
        <w:rPr>
          <w:rFonts w:ascii="Times New Roman" w:hAnsi="Times New Roman" w:cs="Times New Roman"/>
          <w:sz w:val="24"/>
          <w:szCs w:val="24"/>
          <w:lang w:val="en-US"/>
        </w:rPr>
        <w:t xml:space="preserve">. </w:t>
      </w:r>
      <w:bookmarkEnd w:id="5"/>
    </w:p>
    <w:p w14:paraId="396AF905" w14:textId="77777777" w:rsidR="0064109B" w:rsidRDefault="0064109B">
      <w:pPr>
        <w:rPr>
          <w:rFonts w:ascii="Times New Roman" w:hAnsi="Times New Roman" w:cs="Times New Roman"/>
          <w:color w:val="C00000"/>
          <w:sz w:val="24"/>
          <w:szCs w:val="24"/>
          <w:lang w:val="en-US"/>
        </w:rPr>
      </w:pPr>
    </w:p>
    <w:p w14:paraId="57DFFE65"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Keywords:</w:t>
      </w:r>
      <w:r>
        <w:rPr>
          <w:rFonts w:ascii="Times New Roman" w:hAnsi="Times New Roman" w:cs="Times New Roman"/>
          <w:sz w:val="24"/>
          <w:szCs w:val="24"/>
          <w:lang w:val="en-US"/>
        </w:rPr>
        <w:t xml:space="preserve"> vocal emotion perception, singers, instrumentalists, amateurs, parameter-specific voice morphing, musicality</w:t>
      </w:r>
    </w:p>
    <w:p w14:paraId="472F50C4" w14:textId="77777777" w:rsidR="0064109B" w:rsidRDefault="0064109B">
      <w:pPr>
        <w:rPr>
          <w:rFonts w:ascii="Times New Roman" w:hAnsi="Times New Roman" w:cs="Times New Roman"/>
          <w:sz w:val="24"/>
          <w:szCs w:val="24"/>
          <w:lang w:val="en-US"/>
        </w:rPr>
      </w:pPr>
    </w:p>
    <w:p w14:paraId="7D3A5481" w14:textId="77777777" w:rsidR="0064109B" w:rsidRDefault="00000000">
      <w:pPr>
        <w:suppressAutoHyphens w:val="0"/>
        <w:rPr>
          <w:rStyle w:val="Hervorhebung"/>
          <w:rFonts w:ascii="Times New Roman" w:eastAsiaTheme="majorEastAsia" w:hAnsi="Times New Roman" w:cs="Times New Roman"/>
          <w:color w:val="2F5496" w:themeColor="accent1" w:themeShade="BF"/>
          <w:sz w:val="24"/>
          <w:szCs w:val="24"/>
          <w:lang w:val="en-US"/>
        </w:rPr>
      </w:pPr>
      <w:r>
        <w:br w:type="page"/>
      </w:r>
    </w:p>
    <w:p w14:paraId="41C8C8E2" w14:textId="77777777" w:rsidR="0064109B" w:rsidRDefault="00000000">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200448860"/>
      <w:r>
        <w:rPr>
          <w:rStyle w:val="Hervorhebung"/>
          <w:rFonts w:ascii="Times New Roman" w:hAnsi="Times New Roman" w:cs="Times New Roman"/>
          <w:sz w:val="24"/>
          <w:szCs w:val="24"/>
          <w:lang w:val="en-US"/>
        </w:rPr>
        <w:lastRenderedPageBreak/>
        <w:t>Public significance statement</w:t>
      </w:r>
      <w:bookmarkEnd w:id="6"/>
    </w:p>
    <w:p w14:paraId="4ECF4EDB" w14:textId="77777777" w:rsidR="0064109B" w:rsidRDefault="00000000">
      <w:pPr>
        <w:pStyle w:val="Listenabsatz"/>
        <w:numPr>
          <w:ilvl w:val="0"/>
          <w:numId w:val="3"/>
        </w:numPr>
        <w:spacing w:line="480" w:lineRule="auto"/>
        <w:rPr>
          <w:i/>
          <w:iCs/>
          <w:lang w:val="en-US"/>
        </w:rPr>
      </w:pPr>
      <w:r>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02110FB7" w14:textId="77777777" w:rsidR="0064109B" w:rsidRDefault="00000000">
      <w:pPr>
        <w:pStyle w:val="Listenabsatz"/>
        <w:numPr>
          <w:ilvl w:val="0"/>
          <w:numId w:val="3"/>
        </w:numPr>
        <w:spacing w:line="480" w:lineRule="auto"/>
        <w:rPr>
          <w:i/>
          <w:iCs/>
          <w:lang w:val="en-US"/>
        </w:rPr>
      </w:pPr>
      <w:r>
        <w:rPr>
          <w:rFonts w:ascii="Times New Roman" w:hAnsi="Times New Roman" w:cs="Times New Roman"/>
          <w:iCs/>
          <w:sz w:val="24"/>
          <w:szCs w:val="24"/>
          <w:lang w:val="en-US"/>
        </w:rPr>
        <w:t>To address this gap, we compared vocal emotion perception in singers vs. instrumentalists and in amateurs vs. professional musicians</w:t>
      </w:r>
    </w:p>
    <w:p w14:paraId="63947F06" w14:textId="77777777" w:rsidR="0064109B" w:rsidRDefault="00000000">
      <w:pPr>
        <w:pStyle w:val="Listenabsatz"/>
        <w:numPr>
          <w:ilvl w:val="0"/>
          <w:numId w:val="3"/>
        </w:numPr>
        <w:spacing w:line="480" w:lineRule="auto"/>
        <w:rPr>
          <w:i/>
          <w:iCs/>
          <w:lang w:val="en-US"/>
        </w:rPr>
      </w:pPr>
      <w:r>
        <w:rPr>
          <w:rFonts w:ascii="Times New Roman" w:hAnsi="Times New Roman" w:cs="Times New Roman"/>
          <w:iCs/>
          <w:sz w:val="24"/>
          <w:szCs w:val="24"/>
          <w:lang w:val="en-US"/>
        </w:rPr>
        <w:t>In line with our predictions, we found no difference between either of these subgroups, suggesting that vocal emotion perception is unaffected by the type and amount of musical activity</w:t>
      </w:r>
    </w:p>
    <w:p w14:paraId="52D9F514" w14:textId="77777777" w:rsidR="0064109B" w:rsidRDefault="00000000">
      <w:pPr>
        <w:pStyle w:val="Listenabsatz"/>
        <w:numPr>
          <w:ilvl w:val="0"/>
          <w:numId w:val="3"/>
        </w:numPr>
        <w:spacing w:line="480" w:lineRule="auto"/>
        <w:rPr>
          <w:lang w:val="en-US"/>
        </w:rPr>
      </w:pPr>
      <w:r>
        <w:rPr>
          <w:rFonts w:ascii="Times New Roman" w:hAnsi="Times New Roman" w:cs="Times New Roman"/>
          <w:iCs/>
          <w:sz w:val="24"/>
          <w:szCs w:val="24"/>
          <w:lang w:val="en-US"/>
        </w:rPr>
        <w:t>Across groups, we replicated the link between natural auditory sensitivity and vocal emotion perception</w:t>
      </w:r>
      <w:r>
        <w:br w:type="page"/>
      </w:r>
    </w:p>
    <w:p w14:paraId="0E9BE054" w14:textId="77777777" w:rsidR="0064109B" w:rsidRDefault="00000000">
      <w:pPr>
        <w:pStyle w:val="berschrift1"/>
        <w:numPr>
          <w:ilvl w:val="0"/>
          <w:numId w:val="2"/>
        </w:numPr>
        <w:spacing w:line="480" w:lineRule="auto"/>
        <w:rPr>
          <w:rFonts w:ascii="Times New Roman" w:hAnsi="Times New Roman" w:cs="Times New Roman"/>
          <w:sz w:val="24"/>
          <w:szCs w:val="24"/>
          <w:lang w:val="en-US"/>
        </w:rPr>
      </w:pPr>
      <w:bookmarkStart w:id="7" w:name="_Toc200448861"/>
      <w:r>
        <w:rPr>
          <w:rFonts w:ascii="Times New Roman" w:hAnsi="Times New Roman" w:cs="Times New Roman"/>
          <w:sz w:val="24"/>
          <w:szCs w:val="24"/>
          <w:lang w:val="en-US"/>
        </w:rPr>
        <w:lastRenderedPageBreak/>
        <w:t>Introduction: associations between musicality and vocal emotion perception</w:t>
      </w:r>
      <w:bookmarkEnd w:id="7"/>
      <w:r>
        <w:rPr>
          <w:rFonts w:ascii="Times New Roman" w:hAnsi="Times New Roman" w:cs="Times New Roman"/>
          <w:sz w:val="24"/>
          <w:szCs w:val="24"/>
          <w:lang w:val="en-US"/>
        </w:rPr>
        <w:t xml:space="preserve"> </w:t>
      </w:r>
    </w:p>
    <w:p w14:paraId="0CF9A4C0" w14:textId="3030B273" w:rsidR="0064109B"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human voice is a prime carrier of emotional information. Therefore, adequate perception of vocal emotions is important for everyday social interaction </w:t>
      </w:r>
      <w:sdt>
        <w:sdtPr>
          <w:id w:val="-64890163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2LTEzVDE0OjUyOjM1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YtMTNUMTQ6NTI6MzU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(Laukka et al., 2016; Schirmer et al.,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On average, humans can infer emotion</w:t>
      </w:r>
      <w:r>
        <w:rPr>
          <w:rFonts w:ascii="Times New Roman" w:hAnsi="Times New Roman" w:cs="Times New Roman"/>
          <w:sz w:val="24"/>
          <w:szCs w:val="24"/>
          <w:lang w:val="en-US"/>
        </w:rPr>
        <w:t>s</w:t>
      </w:r>
      <w:r>
        <w:rPr>
          <w:rFonts w:ascii="Times New Roman" w:hAnsi="Times New Roman" w:cs="Times New Roman"/>
          <w:sz w:val="24"/>
          <w:szCs w:val="24"/>
          <w:lang w:val="en-US"/>
        </w:rPr>
        <w:t xml:space="preserve"> from voices well above chance </w:t>
      </w:r>
      <w:sdt>
        <w:sdtPr>
          <w:id w:val="148512560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YtMTNUMTQ6NTI6MzU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NUMTQ6NTI6MzU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YtMTNUMTQ6NTI6MzU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2LTEzVDE0OjUyOjM1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(Banse &amp; Scherer, 1996; Juslin &amp; Laukka, 2003; Scherer,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this capacity is subject to great individual variability and seems to be linked to differences in </w:t>
      </w:r>
      <w:r>
        <w:rPr>
          <w:rFonts w:ascii="Times New Roman" w:hAnsi="Times New Roman" w:cs="Times New Roman"/>
          <w:bCs/>
          <w:i/>
          <w:iCs/>
          <w:sz w:val="24"/>
          <w:szCs w:val="24"/>
          <w:lang w:val="en-US"/>
        </w:rPr>
        <w:t>musicality</w:t>
      </w:r>
      <w:r>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id w:val="184620030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2LTEzVDE0OjUyOjM1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YtMTNUMTQ6NTI6MzU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YtMTNUMTQ6NTI6MzU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 Martins et al., 2021; Nussbaum &amp; Schweinberger, 2021;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Several works sought to unravel the potential mechanisms underlying this advantage. They collectively point to a role of </w:t>
      </w:r>
      <w:r>
        <w:rPr>
          <w:rFonts w:ascii="Times New Roman" w:hAnsi="Times New Roman" w:cs="Times New Roman"/>
          <w:bCs/>
          <w:i/>
          <w:iCs/>
          <w:sz w:val="24"/>
          <w:szCs w:val="24"/>
          <w:lang w:val="en-US"/>
        </w:rPr>
        <w:t>acoustic sensitivity</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Compared to non-musicians, musicians have more fine-grained basic auditory skills, such as pitch and rhythm perception, musical memory, or signal-in-noise discrimination  </w:t>
      </w:r>
      <w:sdt>
        <w:sdtPr>
          <w:id w:val="206212603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2LTEzVDE0OjUyOjM1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(Baldé et al., 2025; Kraus &amp; Chandrasekaran, 2010)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which aids vocal emotion recognition. Importantly, this does not seem to depend directly on formal musical training: The association between auditory perception and vocal emotion recognition was observed even in the absence of any formal musical training </w:t>
      </w:r>
      <w:sdt>
        <w:sdtPr>
          <w:id w:val="-1522002826"/>
          <w:placeholder>
            <w:docPart w:val="BE158818B1434DBD989D9E4A7A9C51C5"/>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NUMTQ6NTI6MzUiLCJQcm9qZWN0Ijp7IiRyZWYiOiI1In19LCJVc2VOdW1iZXJpbmdUeXBlT2ZQYXJlbnREb2N1bWVudCI6ZmFsc2V9LHsiJGlkIjoiMzIiLCIkdHlwZSI6IlN3aXNzQWNhZGVtaWMuQ2l0YXZpLkNpdGF0aW9ucy5Xb3JkUGxhY2Vob2xkZXJFbnRyeSwgU3dpc3NBY2FkZW1pYy5DaXRhdmkiLCJJZCI6IjE2YWVlZTRhLTA3MzYtNDNkOS1hZDE1LWQzODkyNTNlNmIzNSIsIlJhbmdlU3RhcnQiOjQ0LCJSYW5nZUxlbmd0aCI6MjAsIlJlZmVyZW5jZUlkIjoiZTI5NzI0ODgtZGYzZS00ZGUwLWEyYzYtYzg0Zjg4ZDZmYjNh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NSJ9fSx7IiRpZCI6IjM3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WaWdsXzIwMjQiLCJDaXRhdGlvbktleVVwZGF0ZVR5cGUiOjAsIkNvbGxhYm9yYXRvcnMiOltdLCJEYXRlMiI6IjE2LjA3LjIwMjQiLCJEb2kiOiIxMC4xMDM4L3M0MTU5OC0wMjQtNjY4ODkteS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M4L3M0MTU5OC0wMjQtNjY4ODkteSIsIlVyaVN0cmluZyI6Imh0dHBzOi8vZG9pLm9yZy8xMC4xMDM4L3M0MTU5OC0wMjQtNjY4ODkte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xMSIsIk1vZGlmaWVkQnkiOiJfQ2hyaXN0aW5lIE51c3NiYXVtIiwiSWQiOiJiN2VlMDRiMS0wNWEzLTQyMWYtOTg0MC0yNzcwYTJlYTJkMzciLCJNb2RpZmllZE9uIjoiMjAyNS0wMy0xOFQxMzozNDoxMS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lBNQzExMjUyMjk1IiwiVXJpU3RyaW5nIjoiaHR0cHM6Ly93d3cubmNiaS5ubG0ubmloLmdvdi9wbWMvYXJ0aWNsZXMvUE1DMTEyNTIyOTU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 2022; Nussbaum et al., 2024; Vigl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Further, </w:t>
      </w:r>
      <w:sdt>
        <w:sdtPr>
          <w:id w:val="1262420809"/>
          <w:placeholder>
            <w:docPart w:val="B9BF5FA1DECE4556A5C0528D9162989D"/>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i0xM1QxNDo1MjozNS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226104971"/>
          <w:placeholder>
            <w:docPart w:val="B9BF5FA1DECE4556A5C0528D9162989D"/>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NUMTQ6NTI6MzU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found that the link between music</w:t>
      </w:r>
      <w:r>
        <w:rPr>
          <w:rFonts w:ascii="Times New Roman" w:hAnsi="Times New Roman" w:cs="Times New Roman"/>
          <w:sz w:val="24"/>
          <w:szCs w:val="24"/>
          <w:lang w:val="en-US"/>
        </w:rPr>
        <w:t>al</w:t>
      </w:r>
      <w:r>
        <w:rPr>
          <w:rFonts w:ascii="Times New Roman" w:hAnsi="Times New Roman" w:cs="Times New Roman"/>
          <w:sz w:val="24"/>
          <w:szCs w:val="24"/>
          <w:lang w:val="en-US"/>
        </w:rPr>
        <w:t xml:space="preserve"> training and vocal emotion perception was fully mediated </w:t>
      </w:r>
      <w:r>
        <w:rPr>
          <w:rFonts w:ascii="Times New Roman" w:hAnsi="Times New Roman" w:cs="Times New Roman"/>
          <w:sz w:val="24"/>
          <w:szCs w:val="24"/>
          <w:lang w:val="en-US"/>
        </w:rPr>
        <w:t>by</w:t>
      </w:r>
      <w:r>
        <w:rPr>
          <w:rFonts w:ascii="Times New Roman" w:hAnsi="Times New Roman" w:cs="Times New Roman"/>
          <w:sz w:val="24"/>
          <w:szCs w:val="24"/>
          <w:lang w:val="en-US"/>
        </w:rPr>
        <w:t xml:space="preserve"> auditory perception skills. The presumably strongest evidence is provided by a recent randomized-controlled study in school children, which found no causal effects of musical training on vocal emotion perception performance </w:t>
      </w:r>
      <w:sdt>
        <w:sdtPr>
          <w:id w:val="-143581774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NUMTQ6NTI6MzU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(Neves et al.,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Thus, there is consensus in the literature that the observed performance difference of musicians and non-musicians is due to variations in natural acoustic sensitivity rather than the result of formal musical education </w:t>
      </w:r>
      <w:sdt>
        <w:sdtPr>
          <w:id w:val="-13240990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zVDE0OjUyOjM1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60320FFF" w14:textId="77777777" w:rsidR="0064109B"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a previous study, we investigated how musicians’ auditory skills promote vocal emotion perception in more detail, by focusing on different auditory cues that transport emotional meaning </w:t>
      </w:r>
      <w:sdt>
        <w:sdtPr>
          <w:id w:val="1311063045"/>
          <w:placeholder>
            <w:docPart w:val="CA64DEDE92DC4256A8C41187304D8CCA"/>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zVDE0OjUyOjM1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We employed parameter-specific voice morphing to create vocal stimuli that expressed emotion only through fundamental frequency contour (F0), timbre or both. F0 is linked to dynamic pitch variation (also referred to as voice melody), whereas timbre is linked to perceived voice quality (i.e. whether it sounds harsh or gentle). Professional musicians outperformed a group of non-musicians when emotions were expressed by F0 and both cues, but not timbre alone. Thus, musicians seem to be specifically proficient at exploiting melodic patterns to infer vocal emotions. </w:t>
      </w:r>
    </w:p>
    <w:p w14:paraId="7B9C96F4" w14:textId="4A5C4E6B" w:rsidR="0064109B"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perception, a key limitation inherent in most studies targeting group differences is that they treat musicians as one uniform group, which is, in fact, highly heterogeneous. On the one hand, there are quantitative differences regarding levels of expertise. On the other hand, </w:t>
      </w:r>
      <w:r>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Pr>
          <w:rFonts w:ascii="Times New Roman" w:hAnsi="Times New Roman" w:cs="Times New Roman"/>
          <w:sz w:val="24"/>
          <w:szCs w:val="24"/>
          <w:lang w:val="en-US"/>
        </w:rPr>
        <w:t>linked to a</w:t>
      </w:r>
      <w:r>
        <w:rPr>
          <w:rFonts w:ascii="Times New Roman" w:hAnsi="Times New Roman" w:cs="Times New Roman"/>
          <w:sz w:val="24"/>
          <w:szCs w:val="24"/>
          <w:lang w:val="en-US"/>
        </w:rPr>
        <w:t xml:space="preserve"> variety of styles, genres, and forms of expression, within the scope of the Western music system and beyond. A particularly interesting distinction in the context of vocal emotions is the one between </w:t>
      </w:r>
      <w:r>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 xml:space="preserve">. Singing is arguably the form of musical expression that is most closely related to vocal emotions </w:t>
      </w:r>
      <w:sdt>
        <w:sdtPr>
          <w:id w:val="-33908552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i0xM1QxNDo1MjozNS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YtMTNUMTQ6NTI6MzU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(Akkermans et al., 2019; Mithen et al., 2006)</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Another interesting debate revolves around differences between </w:t>
      </w:r>
      <w:r>
        <w:rPr>
          <w:rFonts w:ascii="Times New Roman" w:hAnsi="Times New Roman" w:cs="Times New Roman"/>
          <w:b/>
          <w:bCs/>
          <w:sz w:val="24"/>
          <w:szCs w:val="24"/>
          <w:lang w:val="en-US"/>
        </w:rPr>
        <w:t>professional musicians and amateurs</w:t>
      </w:r>
      <w:r>
        <w:rPr>
          <w:rFonts w:ascii="Times New Roman" w:hAnsi="Times New Roman" w:cs="Times New Roman"/>
          <w:sz w:val="24"/>
          <w:szCs w:val="24"/>
          <w:lang w:val="en-US"/>
        </w:rPr>
        <w:t xml:space="preserve">. </w:t>
      </w:r>
      <w:bookmarkStart w:id="8" w:name="_Hlk200879731"/>
      <w:r>
        <w:rPr>
          <w:rFonts w:ascii="Times New Roman" w:hAnsi="Times New Roman" w:cs="Times New Roman"/>
          <w:sz w:val="24"/>
          <w:szCs w:val="24"/>
          <w:lang w:val="en-US"/>
        </w:rPr>
        <w:t xml:space="preserve">Therefore, the present study targeted these subgroups to explore </w:t>
      </w:r>
      <w:r>
        <w:rPr>
          <w:rFonts w:ascii="Times New Roman" w:hAnsi="Times New Roman" w:cs="Times New Roman"/>
          <w:sz w:val="24"/>
          <w:szCs w:val="24"/>
          <w:lang w:val="en-US"/>
        </w:rPr>
        <w:t>their capacity for</w:t>
      </w:r>
      <w:r>
        <w:rPr>
          <w:rFonts w:ascii="Times New Roman" w:hAnsi="Times New Roman" w:cs="Times New Roman"/>
          <w:sz w:val="24"/>
          <w:szCs w:val="24"/>
          <w:lang w:val="en-US"/>
        </w:rPr>
        <w:t xml:space="preserve"> vocal emotion perception.</w:t>
      </w:r>
      <w:bookmarkEnd w:id="8"/>
      <w:r>
        <w:rPr>
          <w:rFonts w:ascii="Times New Roman" w:hAnsi="Times New Roman" w:cs="Times New Roman"/>
          <w:sz w:val="24"/>
          <w:szCs w:val="24"/>
          <w:lang w:val="en-US"/>
        </w:rPr>
        <w:t xml:space="preserve"> In what follows, we review current insights and outstanding research gaps, cumulating in the rationale for the present study. </w:t>
      </w:r>
    </w:p>
    <w:p w14:paraId="41580F5E" w14:textId="77777777" w:rsidR="0064109B" w:rsidRDefault="00000000">
      <w:pPr>
        <w:pStyle w:val="berschrift2"/>
        <w:spacing w:line="480" w:lineRule="auto"/>
        <w:rPr>
          <w:rFonts w:ascii="Times New Roman" w:hAnsi="Times New Roman" w:cs="Times New Roman"/>
          <w:sz w:val="24"/>
          <w:szCs w:val="24"/>
          <w:lang w:val="en-US"/>
        </w:rPr>
      </w:pPr>
      <w:bookmarkStart w:id="9" w:name="_Toc200448862"/>
      <w:r>
        <w:rPr>
          <w:rFonts w:ascii="Times New Roman" w:hAnsi="Times New Roman" w:cs="Times New Roman"/>
          <w:sz w:val="24"/>
          <w:szCs w:val="24"/>
          <w:lang w:val="en-US"/>
        </w:rPr>
        <w:t>Singers vs. instrumentalists</w:t>
      </w:r>
      <w:bookmarkEnd w:id="9"/>
    </w:p>
    <w:p w14:paraId="6A526562" w14:textId="61DB4381" w:rsidR="0064109B"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playing an instrument are both fundamental forms of musical expression in humans, but they require very different motor skills and, typically, different amounts of </w:t>
      </w:r>
      <w:r>
        <w:rPr>
          <w:rFonts w:ascii="Times New Roman" w:hAnsi="Times New Roman" w:cs="Times New Roman"/>
          <w:sz w:val="24"/>
          <w:szCs w:val="24"/>
          <w:lang w:val="en-US"/>
        </w:rPr>
        <w:lastRenderedPageBreak/>
        <w:t xml:space="preserve">formal musical training </w:t>
      </w:r>
      <w:sdt>
        <w:sdtPr>
          <w:id w:val="100725829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Y6MjQiLCJNb2RpZmllZEJ5IjoiX0NocmlzdGluZSBOdXNzYmF1bSIsIklkIjoiMTY3YWMwNmMtYjUzYS00NjNkLTlhYmItODA2NGNkMDJiOTZkIiwiTW9kaWZpZWRPbiI6IjIwMjUtMDQtMDRUMTU6NTY6Mj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YtMTNUMTQ6NTI6MzU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YtMTNUMTQ6NTI6MzU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(Fisher et al., 2020; Krishnan et al.,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Crucially, singers use their voice for musical expression. This is reflected in vocal performance differences, as for example, singers outperform instrumentalists in foreign accent imitation </w:t>
      </w:r>
      <w:sdt>
        <w:sdtPr>
          <w:id w:val="95182168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Ni0xM1QxNDo1MjozNS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(Christiner &amp; Reiterer, 2015)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Pr>
          <w:rFonts w:ascii="Times New Roman" w:hAnsi="Times New Roman" w:cs="Times New Roman"/>
          <w:color w:val="C00000"/>
          <w:sz w:val="24"/>
          <w:szCs w:val="24"/>
          <w:lang w:val="en-US"/>
        </w:rPr>
        <w:t xml:space="preserve">But does this hold for the perception of vocal cues as well? Neuroscientific research revealed substantial overlap between the neural circuits involved in the expression and perception of vocal information </w:t>
      </w:r>
      <w:sdt>
        <w:sdtPr>
          <w:id w:val="1081326651"/>
          <w:placeholder>
            <w:docPart w:val="DefaultPlaceholder_-1854013440"/>
          </w:placeholder>
        </w:sdtPr>
        <w:sdtContent>
          <w:r>
            <w:fldChar w:fldCharType="begin"/>
          </w:r>
          <w:r>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i0xM1QxNDo1MjozNS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Pr>
              <w:rFonts w:ascii="Times New Roman" w:hAnsi="Times New Roman" w:cs="Times New Roman"/>
              <w:color w:val="C00000"/>
              <w:sz w:val="24"/>
              <w:szCs w:val="24"/>
              <w:lang w:val="en-US"/>
            </w:rPr>
            <w:fldChar w:fldCharType="separate"/>
          </w:r>
          <w:r>
            <w:rPr>
              <w:rFonts w:ascii="Times New Roman" w:hAnsi="Times New Roman" w:cs="Times New Roman"/>
              <w:color w:val="C00000"/>
              <w:sz w:val="24"/>
              <w:szCs w:val="24"/>
              <w:lang w:val="en-US"/>
            </w:rPr>
            <w:t>(Frühholz &amp; Schweinberger, 2021)</w:t>
          </w:r>
          <w:r>
            <w:rPr>
              <w:rFonts w:ascii="Times New Roman" w:hAnsi="Times New Roman" w:cs="Times New Roman"/>
              <w:color w:val="C00000"/>
              <w:sz w:val="24"/>
              <w:szCs w:val="24"/>
              <w:lang w:val="en-US"/>
            </w:rPr>
            <w:fldChar w:fldCharType="end"/>
          </w:r>
        </w:sdtContent>
      </w:sdt>
      <w:r>
        <w:rPr>
          <w:rFonts w:ascii="Times New Roman" w:hAnsi="Times New Roman" w:cs="Times New Roman"/>
          <w:color w:val="C00000"/>
          <w:sz w:val="24"/>
          <w:szCs w:val="24"/>
          <w:lang w:val="en-US"/>
        </w:rPr>
        <w:t xml:space="preserve">, but this does not necessarily imply that individuals with supreme expertise in vocal expression would have benefits in perception as well </w:t>
      </w:r>
      <w:sdt>
        <w:sdtPr>
          <w:id w:val="-1760824487"/>
          <w:placeholder>
            <w:docPart w:val="2CCB5FC22A594A83BF2CAF57C52CEEF4"/>
          </w:placeholder>
        </w:sdtPr>
        <w:sdtContent>
          <w:r>
            <w:fldChar w:fldCharType="begin"/>
          </w:r>
          <w:r>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5MTczNDIwIiwiVXJpU3RyaW5nIjoiaHR0cDovL3d3dy5uY2JpLm5sbS5uaWguZ292L3B1Ym1lZC8xOTE3MzQy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jowMDozNiIsIk1vZGlmaWVkQnkiOiJfQ2hyaXN0aW5lIE51c3NiYXVtIiwiSWQiOiI0YTMwY2ZlZC02ZGM0LTQzODctOWVmOS1jOTZjNTk2Yjk5MTkiLCJNb2RpZmllZE9uIjoiMjAyNS0wNC0wNFQxNjowMDoz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YtMTNUMTQ6NTI6MzU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Pr>
              <w:rFonts w:ascii="Times New Roman" w:hAnsi="Times New Roman" w:cs="Times New Roman"/>
              <w:color w:val="C00000"/>
              <w:sz w:val="24"/>
              <w:szCs w:val="24"/>
              <w:lang w:val="en-US"/>
            </w:rPr>
            <w:fldChar w:fldCharType="separate"/>
          </w:r>
          <w:r>
            <w:rPr>
              <w:rFonts w:ascii="Times New Roman" w:hAnsi="Times New Roman" w:cs="Times New Roman"/>
              <w:color w:val="C00000"/>
              <w:sz w:val="24"/>
              <w:szCs w:val="24"/>
              <w:lang w:val="en-US"/>
            </w:rPr>
            <w:t>(Nikjeh et al., 2009)</w:t>
          </w:r>
          <w:r>
            <w:rPr>
              <w:rFonts w:ascii="Times New Roman" w:hAnsi="Times New Roman" w:cs="Times New Roman"/>
              <w:color w:val="C00000"/>
              <w:sz w:val="24"/>
              <w:szCs w:val="24"/>
              <w:lang w:val="en-US"/>
            </w:rPr>
            <w:fldChar w:fldCharType="end"/>
          </w:r>
        </w:sdtContent>
      </w:sdt>
      <w:r>
        <w:rPr>
          <w:rFonts w:ascii="Times New Roman" w:hAnsi="Times New Roman" w:cs="Times New Roman"/>
          <w:color w:val="C00000"/>
          <w:sz w:val="24"/>
          <w:szCs w:val="24"/>
          <w:lang w:val="en-US"/>
        </w:rPr>
        <w:t xml:space="preserve">. In fact, </w:t>
      </w:r>
      <w:sdt>
        <w:sdtPr>
          <w:id w:val="52056667"/>
          <w:placeholder>
            <w:docPart w:val="FE7978C886AA414AA4D08169BA85532D"/>
          </w:placeholder>
        </w:sdtPr>
        <w:sdtContent>
          <w:r>
            <w:fldChar w:fldCharType="begin"/>
          </w:r>
          <w:r>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Pr>
              <w:rFonts w:ascii="Times New Roman" w:hAnsi="Times New Roman" w:cs="Times New Roman"/>
              <w:color w:val="C00000"/>
              <w:sz w:val="24"/>
              <w:szCs w:val="24"/>
              <w:lang w:val="en-US"/>
            </w:rPr>
            <w:fldChar w:fldCharType="separate"/>
          </w:r>
          <w:r>
            <w:rPr>
              <w:rFonts w:ascii="Times New Roman" w:hAnsi="Times New Roman" w:cs="Times New Roman"/>
              <w:color w:val="C00000"/>
              <w:sz w:val="24"/>
              <w:szCs w:val="24"/>
              <w:lang w:val="en-US"/>
            </w:rPr>
            <w:t>I. Martins et al.</w:t>
          </w:r>
          <w:r>
            <w:rPr>
              <w:rFonts w:ascii="Times New Roman" w:hAnsi="Times New Roman" w:cs="Times New Roman"/>
              <w:color w:val="C00000"/>
              <w:sz w:val="24"/>
              <w:szCs w:val="24"/>
              <w:lang w:val="en-US"/>
            </w:rPr>
            <w:fldChar w:fldCharType="end"/>
          </w:r>
        </w:sdtContent>
      </w:sdt>
      <w:r>
        <w:rPr>
          <w:rFonts w:ascii="Times New Roman" w:hAnsi="Times New Roman" w:cs="Times New Roman"/>
          <w:color w:val="C00000"/>
          <w:sz w:val="24"/>
          <w:szCs w:val="24"/>
          <w:lang w:val="en-US"/>
        </w:rPr>
        <w:t xml:space="preserve"> </w:t>
      </w:r>
      <w:sdt>
        <w:sdtPr>
          <w:id w:val="-770084261"/>
          <w:placeholder>
            <w:docPart w:val="FE7978C886AA414AA4D08169BA85532D"/>
          </w:placeholder>
        </w:sdtPr>
        <w:sdtContent>
          <w:r>
            <w:fldChar w:fldCharType="begin"/>
          </w:r>
          <w:r>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Pr>
              <w:rFonts w:ascii="Times New Roman" w:hAnsi="Times New Roman" w:cs="Times New Roman"/>
              <w:color w:val="C00000"/>
              <w:sz w:val="24"/>
              <w:szCs w:val="24"/>
              <w:lang w:val="en-US"/>
            </w:rPr>
            <w:fldChar w:fldCharType="separate"/>
          </w:r>
          <w:r>
            <w:rPr>
              <w:rFonts w:ascii="Times New Roman" w:hAnsi="Times New Roman" w:cs="Times New Roman"/>
              <w:color w:val="C00000"/>
              <w:sz w:val="24"/>
              <w:szCs w:val="24"/>
              <w:lang w:val="en-US"/>
            </w:rPr>
            <w:t>(2022)</w:t>
          </w:r>
          <w:r>
            <w:rPr>
              <w:rFonts w:ascii="Times New Roman" w:hAnsi="Times New Roman" w:cs="Times New Roman"/>
              <w:color w:val="C00000"/>
              <w:sz w:val="24"/>
              <w:szCs w:val="24"/>
              <w:lang w:val="en-US"/>
            </w:rPr>
            <w:fldChar w:fldCharType="end"/>
          </w:r>
        </w:sdtContent>
      </w:sdt>
      <w:r>
        <w:rPr>
          <w:rFonts w:ascii="Times New Roman" w:hAnsi="Times New Roman" w:cs="Times New Roman"/>
          <w:color w:val="C00000"/>
          <w:sz w:val="24"/>
          <w:szCs w:val="24"/>
          <w:lang w:val="en-US"/>
        </w:rPr>
        <w:t xml:space="preserve"> found no differences in electrophysiological response to emotional voices between singers and instrumentalists, suggesting similar profiles of auditory processing. Apart from this study, relevant evidence regarding vocal emotion perception is sparse and inconclusive</w:t>
      </w:r>
      <w:r>
        <w:rPr>
          <w:rFonts w:ascii="Times New Roman" w:hAnsi="Times New Roman" w:cs="Times New Roman"/>
          <w:sz w:val="24"/>
          <w:szCs w:val="24"/>
          <w:lang w:val="en-US"/>
        </w:rPr>
        <w:t xml:space="preserve">. Several studies observed correlations between vocal emotion perception and singing abilities, either self-rated </w:t>
      </w:r>
      <w:r>
        <w:rPr>
          <w:rFonts w:ascii="Times New Roman" w:hAnsi="Times New Roman" w:cs="Times New Roman"/>
          <w:sz w:val="24"/>
          <w:szCs w:val="24"/>
          <w:lang w:val="en-US"/>
        </w:rPr>
        <w:t>or</w:t>
      </w:r>
      <w:r>
        <w:rPr>
          <w:rFonts w:ascii="Times New Roman" w:hAnsi="Times New Roman" w:cs="Times New Roman"/>
          <w:sz w:val="24"/>
          <w:szCs w:val="24"/>
          <w:lang w:val="en-US"/>
        </w:rPr>
        <w:t xml:space="preserve"> objectively measured </w:t>
      </w:r>
      <w:sdt>
        <w:sdtPr>
          <w:id w:val="157955810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zVDE0OjUyOjM1IiwiUHJvamVjdCI6eyIkcmVmIjoiNSJ9fSwiVXNlTnVtYmVyaW5nVHlwZU9mUGFyZW50RG9jdW1lbnQiOmZhbHNlfSx7IiRpZCI6IjIwIiwiJHR5cGUiOiJTd2lzc0FjYWRlbWljLkNpdGF2aS5DaXRhdGlvbnMuV29yZFBsYWNlaG9sZGVyRW50cnksIFN3aXNzQWNhZGVtaWMuQ2l0YXZpIiwiSWQiOiI5NzE3YjVkYy1lMzU3LTQxNWYtYjk1Yi1kYTNhODMxMmFjMDU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V9LHsiJGlkIjoiMzI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M1QxNDo1MjozNS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 2022; Greenspon &amp; Montanaro, 2023; 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all samples comprised both singers and instrumentalists. Intriguingly, a music-intervention study reported that singing may even interfere with vocal emotional processing, while instrument lessons had a positive effect </w:t>
      </w:r>
      <w:sdt>
        <w:sdtPr>
          <w:id w:val="-15275497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YtMTNUMTQ6NTI6MzU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(Thompson et al., 2004)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However, the validity of this finding is limited by an extensive drop-out of participants and a small sample size </w:t>
      </w:r>
      <w:sdt>
        <w:sdtPr>
          <w:id w:val="-210372064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zVDE0OjUyOjM1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Overall, the few data that are available do not provide clearcut evidence for a specific benefit in vocal emotion recognition by singing over playing an instrument. We therefore pursued the null hypothesis of there being no such differences. In view of the limitations of previous studies, we recruited a well-powered sample of instrumentalists and singers.  </w:t>
      </w:r>
    </w:p>
    <w:p w14:paraId="76085171" w14:textId="77777777" w:rsidR="0064109B" w:rsidRDefault="00000000">
      <w:pPr>
        <w:pStyle w:val="berschrift2"/>
        <w:spacing w:line="480" w:lineRule="auto"/>
        <w:rPr>
          <w:rFonts w:ascii="Times New Roman" w:hAnsi="Times New Roman" w:cs="Times New Roman"/>
          <w:sz w:val="24"/>
          <w:szCs w:val="24"/>
          <w:lang w:val="en-US"/>
        </w:rPr>
      </w:pPr>
      <w:bookmarkStart w:id="10" w:name="_Toc200448863"/>
      <w:r>
        <w:rPr>
          <w:rFonts w:ascii="Times New Roman" w:hAnsi="Times New Roman" w:cs="Times New Roman"/>
          <w:sz w:val="24"/>
          <w:szCs w:val="24"/>
          <w:lang w:val="en-US"/>
        </w:rPr>
        <w:t>Amateurs vs. professional musicians</w:t>
      </w:r>
      <w:bookmarkEnd w:id="10"/>
    </w:p>
    <w:p w14:paraId="38294B05" w14:textId="0288767D"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Pr>
          <w:rFonts w:ascii="Times New Roman" w:hAnsi="Times New Roman" w:cs="Times New Roman"/>
          <w:sz w:val="24"/>
          <w:szCs w:val="24"/>
          <w:lang w:val="en-US"/>
        </w:rPr>
        <w:t xml:space="preserve">whereas </w:t>
      </w:r>
      <w:r>
        <w:rPr>
          <w:rFonts w:ascii="Times New Roman" w:hAnsi="Times New Roman" w:cs="Times New Roman"/>
          <w:sz w:val="24"/>
          <w:szCs w:val="24"/>
          <w:lang w:val="en-US"/>
        </w:rPr>
        <w:t xml:space="preserve">others </w:t>
      </w:r>
      <w:r>
        <w:rPr>
          <w:rFonts w:ascii="Times New Roman" w:hAnsi="Times New Roman" w:cs="Times New Roman"/>
          <w:sz w:val="24"/>
          <w:szCs w:val="24"/>
          <w:lang w:val="en-US"/>
        </w:rPr>
        <w:lastRenderedPageBreak/>
        <w:t xml:space="preserve">pursue another career and keep music as a hobby. Interestingly, these groups seem to display several differences with regard to neurocognitive functioning. While amateurs, unsurprisingly, score lower on musical abilities, they show better cognitive abilities in terms of abstract reasoning than professional musicians </w:t>
      </w:r>
      <w:sdt>
        <w:sdtPr>
          <w:id w:val="114015083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jMzI2YjhkNi0wMzJhLTQyN2YtYTcwZC1kNzUzNzllMGJlYTUiLCJUZXh0IjoiKFZpbmNlbnppIGV0IGFsLiwgMjAyMi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(Vincenzi et al., 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11" w:name="_Hlk200880055"/>
      <w:r>
        <w:rPr>
          <w:rFonts w:ascii="Times New Roman" w:hAnsi="Times New Roman" w:cs="Times New Roman"/>
          <w:sz w:val="24"/>
          <w:szCs w:val="24"/>
          <w:lang w:val="en-US"/>
        </w:rPr>
        <w:t>Amateurs may gain more positive outcomes from their musical activity</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Pr>
          <w:rFonts w:ascii="Times New Roman" w:hAnsi="Times New Roman" w:cs="Times New Roman"/>
          <w:sz w:val="24"/>
          <w:szCs w:val="24"/>
          <w:lang w:val="en-US"/>
        </w:rPr>
        <w:t xml:space="preserve">erhaps because it </w:t>
      </w:r>
      <w:r>
        <w:rPr>
          <w:rFonts w:ascii="Times New Roman" w:hAnsi="Times New Roman" w:cs="Times New Roman"/>
          <w:sz w:val="24"/>
          <w:szCs w:val="24"/>
          <w:lang w:val="en-US"/>
        </w:rPr>
        <w:t>takes up less time in their lives, it is enriching</w:t>
      </w:r>
      <w:r>
        <w:rPr>
          <w:rFonts w:ascii="Times New Roman" w:hAnsi="Times New Roman" w:cs="Times New Roman"/>
          <w:sz w:val="24"/>
          <w:szCs w:val="24"/>
          <w:lang w:val="en-US"/>
        </w:rPr>
        <w:t xml:space="preserve">, while </w:t>
      </w:r>
      <w:r>
        <w:rPr>
          <w:rFonts w:ascii="Times New Roman" w:hAnsi="Times New Roman" w:cs="Times New Roman"/>
          <w:sz w:val="24"/>
          <w:szCs w:val="24"/>
          <w:lang w:val="en-US"/>
        </w:rPr>
        <w:t xml:space="preserve">at the same time minimizing negative consequences related to, for example, exposure to high amplitude sounds and </w:t>
      </w:r>
      <w:r>
        <w:rPr>
          <w:rFonts w:ascii="Times New Roman" w:hAnsi="Times New Roman" w:cs="Times New Roman"/>
          <w:sz w:val="24"/>
          <w:szCs w:val="24"/>
          <w:lang w:val="en-US"/>
        </w:rPr>
        <w:t xml:space="preserve">performance pressure. </w:t>
      </w:r>
      <w:bookmarkEnd w:id="11"/>
      <w:r>
        <w:rPr>
          <w:rFonts w:ascii="Times New Roman" w:hAnsi="Times New Roman" w:cs="Times New Roman"/>
          <w:sz w:val="24"/>
          <w:szCs w:val="24"/>
          <w:lang w:val="en-US"/>
        </w:rPr>
        <w:t xml:space="preserve">This also seems to be reflected in general health, which was found to be better in amateurs than professionals </w:t>
      </w:r>
      <w:sdt>
        <w:sdtPr>
          <w:id w:val="81290389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Ni0xM1QxNDo1MjozNS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YtMTNUMTQ6NTI6MzU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2LTEzVDE0OjUyOjM1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2LTEzVDE0OjUyOjM1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YtMTNUMTQ6NTI6MzU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(Bonde et al., 2018; Hake et al., 2024; Loveday et al., 2023; Maghiar et al., 2023; Rogenmoser et al.,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12" w:name="_Hlk200880080"/>
      <w:r>
        <w:rPr>
          <w:rFonts w:ascii="Times New Roman" w:hAnsi="Times New Roman" w:cs="Times New Roman"/>
          <w:sz w:val="24"/>
          <w:szCs w:val="24"/>
          <w:lang w:val="en-US"/>
        </w:rPr>
        <w:t xml:space="preserve">On a different note, one recent study reported that professionals </w:t>
      </w:r>
      <w:r>
        <w:rPr>
          <w:rFonts w:ascii="Times New Roman" w:hAnsi="Times New Roman" w:cs="Times New Roman"/>
          <w:sz w:val="24"/>
          <w:szCs w:val="24"/>
          <w:lang w:val="en-US"/>
        </w:rPr>
        <w:t>when compared with amateurs were more likely to</w:t>
      </w:r>
      <w:r>
        <w:rPr>
          <w:rFonts w:ascii="Times New Roman" w:hAnsi="Times New Roman" w:cs="Times New Roman"/>
          <w:sz w:val="24"/>
          <w:szCs w:val="24"/>
          <w:lang w:val="en-US"/>
        </w:rPr>
        <w:t xml:space="preserve"> experience a state of flow during their musical activity, </w:t>
      </w:r>
      <w:bookmarkEnd w:id="12"/>
      <w:r>
        <w:rPr>
          <w:rFonts w:ascii="Times New Roman" w:hAnsi="Times New Roman" w:cs="Times New Roman"/>
          <w:sz w:val="24"/>
          <w:szCs w:val="24"/>
          <w:lang w:val="en-US"/>
        </w:rPr>
        <w:t xml:space="preserve">which is usually considered very enjoyable </w:t>
      </w:r>
      <w:sdt>
        <w:sdtPr>
          <w:id w:val="145775942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(Rakei &amp; Bhattacharya,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However, to the best of our knowledge, there have been no comparisons between amateurs and professionals with regard to vocal emotion perception. This gap is addressed with the present study. </w:t>
      </w:r>
    </w:p>
    <w:p w14:paraId="232FD91B" w14:textId="77777777" w:rsidR="0064109B" w:rsidRDefault="00000000">
      <w:pPr>
        <w:pStyle w:val="berschrift2"/>
        <w:spacing w:line="480" w:lineRule="auto"/>
        <w:rPr>
          <w:rFonts w:ascii="Times New Roman" w:hAnsi="Times New Roman" w:cs="Times New Roman"/>
          <w:sz w:val="24"/>
          <w:szCs w:val="24"/>
          <w:lang w:val="en-US"/>
        </w:rPr>
      </w:pPr>
      <w:bookmarkStart w:id="13" w:name="_Toc200448864"/>
      <w:r>
        <w:rPr>
          <w:rFonts w:ascii="Times New Roman" w:hAnsi="Times New Roman" w:cs="Times New Roman"/>
          <w:sz w:val="24"/>
          <w:szCs w:val="24"/>
          <w:lang w:val="en-US"/>
        </w:rPr>
        <w:t>Rationale of the present study</w:t>
      </w:r>
      <w:bookmarkEnd w:id="13"/>
      <w:r>
        <w:rPr>
          <w:rFonts w:ascii="Times New Roman" w:hAnsi="Times New Roman" w:cs="Times New Roman"/>
          <w:sz w:val="24"/>
          <w:szCs w:val="24"/>
          <w:lang w:val="en-US"/>
        </w:rPr>
        <w:t xml:space="preserve"> </w:t>
      </w:r>
    </w:p>
    <w:p w14:paraId="7DA8B5EC" w14:textId="6FABAAA5" w:rsidR="0064109B" w:rsidRDefault="00000000">
      <w:pPr>
        <w:spacing w:line="480" w:lineRule="auto"/>
        <w:ind w:firstLine="360"/>
        <w:rPr>
          <w:rFonts w:ascii="Times New Roman" w:hAnsi="Times New Roman" w:cs="Times New Roman"/>
          <w:sz w:val="24"/>
          <w:szCs w:val="24"/>
          <w:lang w:val="en-US"/>
        </w:rPr>
      </w:pPr>
      <w:bookmarkStart w:id="14" w:name="_Hlk200880115"/>
      <w:r>
        <w:rPr>
          <w:rFonts w:ascii="Times New Roman" w:hAnsi="Times New Roman" w:cs="Times New Roman"/>
          <w:sz w:val="24"/>
          <w:szCs w:val="24"/>
          <w:lang w:val="en-US"/>
        </w:rPr>
        <w:t>This study focuses on the comparison between singers and instrumentalists</w:t>
      </w:r>
      <w:r>
        <w:rPr>
          <w:rFonts w:ascii="Times New Roman" w:hAnsi="Times New Roman" w:cs="Times New Roman"/>
          <w:sz w:val="24"/>
          <w:szCs w:val="24"/>
          <w:lang w:val="en-US"/>
        </w:rPr>
        <w:t xml:space="preserve"> as well as professionals and amateurs</w:t>
      </w:r>
      <w:bookmarkEnd w:id="14"/>
      <w:r>
        <w:rPr>
          <w:rFonts w:ascii="Times New Roman" w:hAnsi="Times New Roman" w:cs="Times New Roman"/>
          <w:sz w:val="24"/>
          <w:szCs w:val="24"/>
          <w:lang w:val="en-US"/>
        </w:rPr>
        <w:t xml:space="preserve">, and thus zooms into possible similarities or differences between specific subgroups while using an almost identical protocol as </w:t>
      </w:r>
      <w:sdt>
        <w:sdtPr>
          <w:id w:val="-72290460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8178863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15" w:name="_Hlk200880132"/>
      <w:r>
        <w:rPr>
          <w:rFonts w:ascii="Times New Roman" w:hAnsi="Times New Roman" w:cs="Times New Roman"/>
          <w:sz w:val="24"/>
          <w:szCs w:val="24"/>
          <w:lang w:val="en-US"/>
        </w:rPr>
        <w:t>W</w:t>
      </w:r>
      <w:r>
        <w:rPr>
          <w:rFonts w:ascii="Times New Roman" w:hAnsi="Times New Roman" w:cs="Times New Roman"/>
          <w:sz w:val="24"/>
          <w:szCs w:val="24"/>
          <w:lang w:val="en-US"/>
        </w:rPr>
        <w:t xml:space="preserve">e report </w:t>
      </w:r>
      <w:r>
        <w:rPr>
          <w:rFonts w:ascii="Times New Roman" w:hAnsi="Times New Roman" w:cs="Times New Roman"/>
          <w:sz w:val="24"/>
          <w:szCs w:val="24"/>
          <w:lang w:val="en-US"/>
        </w:rPr>
        <w:t>our</w:t>
      </w:r>
      <w:r>
        <w:rPr>
          <w:rFonts w:ascii="Times New Roman" w:hAnsi="Times New Roman" w:cs="Times New Roman"/>
          <w:sz w:val="24"/>
          <w:szCs w:val="24"/>
          <w:lang w:val="en-US"/>
        </w:rPr>
        <w:t xml:space="preserve"> findings in three parts. </w:t>
      </w:r>
      <w:bookmarkEnd w:id="15"/>
      <w:r>
        <w:rPr>
          <w:rFonts w:ascii="Times New Roman" w:hAnsi="Times New Roman" w:cs="Times New Roman"/>
          <w:sz w:val="24"/>
          <w:szCs w:val="24"/>
          <w:lang w:val="en-US"/>
        </w:rPr>
        <w:t xml:space="preserve">For Part I, we recruited an original sample of amateur instrumentalists and singers and compared their vocal emotion recognition, their musical perception performance and self-rated musicality. In Part II, we focused on the correlations between these measures, in order to replicate the link between auditory sensitivity and vocal emotion recognition reported by previous studies. Finally, because all our newly recruited singers and instrumentalists were amateurs, the present study offered the opportunity to </w:t>
      </w:r>
      <w:r>
        <w:rPr>
          <w:rFonts w:ascii="Times New Roman" w:hAnsi="Times New Roman" w:cs="Times New Roman"/>
          <w:sz w:val="24"/>
          <w:szCs w:val="24"/>
          <w:lang w:val="en-US"/>
        </w:rPr>
        <w:lastRenderedPageBreak/>
        <w:t xml:space="preserve">compare findings with our previously recruited groups of professional musicians and non-musicians </w:t>
      </w:r>
      <w:sdt>
        <w:sdtPr>
          <w:id w:val="-341789369"/>
          <w:placeholder>
            <w:docPart w:val="45C6B9E7FE174E7DA444C77424F99B06"/>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zVDE0OjUyOjM1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which we report in Part III. </w:t>
      </w:r>
    </w:p>
    <w:p w14:paraId="4C582C20" w14:textId="23D748A8" w:rsidR="0064109B" w:rsidRDefault="00000000">
      <w:pPr>
        <w:spacing w:line="480" w:lineRule="auto"/>
        <w:rPr>
          <w:rFonts w:ascii="Times New Roman" w:hAnsi="Times New Roman" w:cs="Times New Roman"/>
          <w:sz w:val="24"/>
          <w:szCs w:val="24"/>
          <w:lang w:val="en-US"/>
        </w:rPr>
      </w:pPr>
      <w:bookmarkStart w:id="16" w:name="_Hlk200880209"/>
      <w:r>
        <w:rPr>
          <w:rFonts w:ascii="Times New Roman" w:hAnsi="Times New Roman" w:cs="Times New Roman"/>
          <w:color w:val="C00000"/>
          <w:sz w:val="24"/>
          <w:szCs w:val="24"/>
          <w:lang w:val="en-US"/>
        </w:rPr>
        <w:t>As mentioned above, we predicted that singers and instrumentalists</w:t>
      </w:r>
      <w:r>
        <w:rPr>
          <w:rFonts w:ascii="Times New Roman" w:hAnsi="Times New Roman" w:cs="Times New Roman"/>
          <w:color w:val="C00000"/>
          <w:sz w:val="24"/>
          <w:szCs w:val="24"/>
          <w:lang w:val="en-US"/>
        </w:rPr>
        <w:t xml:space="preserve"> as well as professionals and amateurs</w:t>
      </w:r>
      <w:r>
        <w:rPr>
          <w:rFonts w:ascii="Times New Roman" w:hAnsi="Times New Roman" w:cs="Times New Roman"/>
          <w:color w:val="C00000"/>
          <w:sz w:val="24"/>
          <w:szCs w:val="24"/>
          <w:lang w:val="en-US"/>
        </w:rPr>
        <w:t xml:space="preserve"> perform equally</w:t>
      </w:r>
      <w:r>
        <w:rPr>
          <w:rFonts w:ascii="Times New Roman" w:hAnsi="Times New Roman" w:cs="Times New Roman"/>
          <w:color w:val="C00000"/>
          <w:sz w:val="24"/>
          <w:szCs w:val="24"/>
          <w:lang w:val="en-US"/>
        </w:rPr>
        <w:t xml:space="preserve"> well</w:t>
      </w:r>
      <w:r>
        <w:rPr>
          <w:rFonts w:ascii="Times New Roman" w:hAnsi="Times New Roman" w:cs="Times New Roman"/>
          <w:color w:val="C00000"/>
          <w:sz w:val="24"/>
          <w:szCs w:val="24"/>
          <w:lang w:val="en-US"/>
        </w:rPr>
        <w:t xml:space="preserve"> in our vocal emotion recognition task, both for emotions expressed by all available vocal cues, as well as emotions expressed by either F0 or timbre cues. </w:t>
      </w:r>
      <w:r>
        <w:rPr>
          <w:rFonts w:ascii="Times New Roman" w:hAnsi="Times New Roman" w:cs="Times New Roman"/>
          <w:color w:val="C00000"/>
          <w:sz w:val="24"/>
          <w:szCs w:val="24"/>
          <w:lang w:val="en-US"/>
        </w:rPr>
        <w:t>We derived these predictions from previous research</w:t>
      </w:r>
      <w:r>
        <w:rPr>
          <w:rFonts w:ascii="Times New Roman" w:hAnsi="Times New Roman" w:cs="Times New Roman"/>
          <w:color w:val="C00000"/>
          <w:sz w:val="24"/>
          <w:szCs w:val="24"/>
          <w:lang w:val="en-US"/>
        </w:rPr>
        <w:t xml:space="preserve"> suggest</w:t>
      </w:r>
      <w:r>
        <w:rPr>
          <w:rFonts w:ascii="Times New Roman" w:hAnsi="Times New Roman" w:cs="Times New Roman"/>
          <w:color w:val="C00000"/>
          <w:sz w:val="24"/>
          <w:szCs w:val="24"/>
          <w:lang w:val="en-US"/>
        </w:rPr>
        <w:t>ing</w:t>
      </w:r>
      <w:r>
        <w:rPr>
          <w:rFonts w:ascii="Times New Roman" w:hAnsi="Times New Roman" w:cs="Times New Roman"/>
          <w:color w:val="C00000"/>
          <w:sz w:val="24"/>
          <w:szCs w:val="24"/>
          <w:lang w:val="en-US"/>
        </w:rPr>
        <w:t xml:space="preserve"> that </w:t>
      </w:r>
      <w:r>
        <w:rPr>
          <w:rFonts w:ascii="Times New Roman" w:hAnsi="Times New Roman" w:cs="Times New Roman"/>
          <w:color w:val="C00000"/>
          <w:sz w:val="24"/>
          <w:szCs w:val="24"/>
          <w:lang w:val="en-US"/>
        </w:rPr>
        <w:t>the neural</w:t>
      </w:r>
      <w:r>
        <w:rPr>
          <w:rFonts w:ascii="Times New Roman" w:hAnsi="Times New Roman" w:cs="Times New Roman"/>
          <w:color w:val="C00000"/>
          <w:sz w:val="24"/>
          <w:szCs w:val="24"/>
          <w:lang w:val="en-US"/>
        </w:rPr>
        <w:t xml:space="preserve"> processing</w:t>
      </w:r>
      <w:r>
        <w:rPr>
          <w:rFonts w:ascii="Times New Roman" w:hAnsi="Times New Roman" w:cs="Times New Roman"/>
          <w:color w:val="C00000"/>
          <w:sz w:val="24"/>
          <w:szCs w:val="24"/>
          <w:lang w:val="en-US"/>
        </w:rPr>
        <w:t xml:space="preserve"> of vocal emotions</w:t>
      </w:r>
      <w:r>
        <w:rPr>
          <w:rFonts w:ascii="Times New Roman" w:hAnsi="Times New Roman" w:cs="Times New Roman"/>
          <w:color w:val="C00000"/>
          <w:sz w:val="24"/>
          <w:szCs w:val="24"/>
          <w:lang w:val="en-US"/>
        </w:rPr>
        <w:t xml:space="preserve"> is comparable in singers and instrumentalists. </w:t>
      </w:r>
      <w:r>
        <w:rPr>
          <w:rFonts w:ascii="Times New Roman" w:hAnsi="Times New Roman" w:cs="Times New Roman"/>
          <w:color w:val="C00000"/>
          <w:sz w:val="24"/>
          <w:szCs w:val="24"/>
          <w:lang w:val="en-US"/>
        </w:rPr>
        <w:t>Moreover, we relied on</w:t>
      </w:r>
      <w:r>
        <w:rPr>
          <w:rFonts w:ascii="Times New Roman" w:hAnsi="Times New Roman" w:cs="Times New Roman"/>
          <w:color w:val="C00000"/>
          <w:sz w:val="24"/>
          <w:szCs w:val="24"/>
          <w:lang w:val="en-US"/>
        </w:rPr>
        <w:t xml:space="preserve"> behavioral evidence that the link between musicality and vocal emotion perception is not driven by formal training, but rather by </w:t>
      </w:r>
      <w:r>
        <w:rPr>
          <w:rFonts w:ascii="Times New Roman" w:hAnsi="Times New Roman" w:cs="Times New Roman"/>
          <w:color w:val="C00000"/>
          <w:sz w:val="24"/>
          <w:szCs w:val="24"/>
          <w:lang w:val="en-US"/>
        </w:rPr>
        <w:t>natural</w:t>
      </w:r>
      <w:r>
        <w:rPr>
          <w:rFonts w:ascii="Times New Roman" w:hAnsi="Times New Roman" w:cs="Times New Roman"/>
          <w:color w:val="C00000"/>
          <w:sz w:val="24"/>
          <w:szCs w:val="24"/>
          <w:lang w:val="en-US"/>
        </w:rPr>
        <w:t xml:space="preserve"> differences in auditory sensitivity. </w:t>
      </w:r>
      <w:r>
        <w:rPr>
          <w:rFonts w:ascii="Times New Roman" w:hAnsi="Times New Roman" w:cs="Times New Roman"/>
          <w:sz w:val="24"/>
          <w:szCs w:val="24"/>
          <w:lang w:val="en-US"/>
        </w:rPr>
        <w:t xml:space="preserve"> </w:t>
      </w:r>
      <w:bookmarkEnd w:id="16"/>
      <w:r>
        <w:rPr>
          <w:rFonts w:ascii="Times New Roman" w:hAnsi="Times New Roman" w:cs="Times New Roman"/>
          <w:sz w:val="24"/>
          <w:szCs w:val="24"/>
          <w:lang w:val="en-US"/>
        </w:rPr>
        <w:t>This study and its hypotheses have been preregistered (</w:t>
      </w:r>
      <w:hyperlink r:id="rId8">
        <w:r>
          <w:rPr>
            <w:rStyle w:val="Hyperlink"/>
            <w:rFonts w:ascii="Times New Roman" w:hAnsi="Times New Roman" w:cs="Times New Roman"/>
            <w:sz w:val="24"/>
            <w:szCs w:val="24"/>
            <w:lang w:val="en-US"/>
          </w:rPr>
          <w:t>https://doi.org/10.17605/OSF.IO/76PV5</w:t>
        </w:r>
      </w:hyperlink>
      <w:r>
        <w:rPr>
          <w:rFonts w:ascii="Times New Roman" w:hAnsi="Times New Roman" w:cs="Times New Roman"/>
          <w:sz w:val="24"/>
          <w:szCs w:val="24"/>
          <w:lang w:val="en-US"/>
        </w:rPr>
        <w:t xml:space="preserve">). </w:t>
      </w:r>
    </w:p>
    <w:p w14:paraId="6DA1982C" w14:textId="77777777" w:rsidR="0064109B" w:rsidRDefault="00000000">
      <w:pPr>
        <w:pStyle w:val="berschrift1"/>
        <w:spacing w:line="480" w:lineRule="auto"/>
        <w:rPr>
          <w:rFonts w:ascii="Times New Roman" w:hAnsi="Times New Roman" w:cs="Times New Roman"/>
          <w:sz w:val="24"/>
          <w:szCs w:val="24"/>
          <w:lang w:val="en-US"/>
        </w:rPr>
      </w:pPr>
      <w:bookmarkStart w:id="17" w:name="_Toc200448865"/>
      <w:r>
        <w:rPr>
          <w:rFonts w:ascii="Times New Roman" w:hAnsi="Times New Roman" w:cs="Times New Roman"/>
          <w:sz w:val="24"/>
          <w:szCs w:val="24"/>
          <w:lang w:val="en-US"/>
        </w:rPr>
        <w:t>Part I: Comparison of non-professional singers and instrumentalists</w:t>
      </w:r>
      <w:bookmarkEnd w:id="17"/>
    </w:p>
    <w:p w14:paraId="6B57B3F0" w14:textId="77777777" w:rsidR="0064109B" w:rsidRDefault="00000000">
      <w:pPr>
        <w:pStyle w:val="berschrift2"/>
        <w:spacing w:line="480" w:lineRule="auto"/>
        <w:rPr>
          <w:rFonts w:ascii="Times New Roman" w:hAnsi="Times New Roman" w:cs="Times New Roman"/>
          <w:sz w:val="24"/>
          <w:szCs w:val="24"/>
        </w:rPr>
      </w:pPr>
      <w:bookmarkStart w:id="18" w:name="_Toc200448866"/>
      <w:proofErr w:type="spellStart"/>
      <w:r>
        <w:rPr>
          <w:rFonts w:ascii="Times New Roman" w:hAnsi="Times New Roman" w:cs="Times New Roman"/>
          <w:sz w:val="24"/>
          <w:szCs w:val="24"/>
        </w:rPr>
        <w:t>Hypotheses</w:t>
      </w:r>
      <w:bookmarkEnd w:id="18"/>
      <w:proofErr w:type="spellEnd"/>
    </w:p>
    <w:p w14:paraId="1E9EE404"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Regarding the comparison between singers and instrumentalists, we formulated the following hypotheses: </w:t>
      </w:r>
    </w:p>
    <w:p w14:paraId="509E4199"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H1:</w:t>
      </w:r>
      <w:r>
        <w:rPr>
          <w:rFonts w:ascii="Times New Roman" w:hAnsi="Times New Roman" w:cs="Times New Roman"/>
          <w:sz w:val="24"/>
          <w:szCs w:val="24"/>
          <w:lang w:val="en-US"/>
        </w:rPr>
        <w:t xml:space="preserve"> We expect </w:t>
      </w:r>
      <w:r>
        <w:rPr>
          <w:rFonts w:ascii="Times New Roman" w:hAnsi="Times New Roman" w:cs="Times New Roman"/>
          <w:i/>
          <w:iCs/>
          <w:sz w:val="24"/>
          <w:szCs w:val="24"/>
          <w:lang w:val="en-US"/>
        </w:rPr>
        <w:t>no</w:t>
      </w:r>
      <w:r>
        <w:rPr>
          <w:rFonts w:ascii="Times New Roman" w:hAnsi="Times New Roman" w:cs="Times New Roman"/>
          <w:sz w:val="24"/>
          <w:szCs w:val="24"/>
          <w:lang w:val="en-US"/>
        </w:rPr>
        <w:t xml:space="preserve"> difference between singers and instrumentalists in overall vocal emotion recognition performance. </w:t>
      </w:r>
    </w:p>
    <w:p w14:paraId="624763BF"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H2:</w:t>
      </w:r>
      <w:r>
        <w:rPr>
          <w:rFonts w:ascii="Times New Roman" w:hAnsi="Times New Roman" w:cs="Times New Roman"/>
          <w:sz w:val="24"/>
          <w:szCs w:val="24"/>
          <w:lang w:val="en-US"/>
        </w:rPr>
        <w:t xml:space="preserve"> We expect </w:t>
      </w:r>
      <w:r>
        <w:rPr>
          <w:rFonts w:ascii="Times New Roman" w:hAnsi="Times New Roman" w:cs="Times New Roman"/>
          <w:i/>
          <w:iCs/>
          <w:sz w:val="24"/>
          <w:szCs w:val="24"/>
          <w:lang w:val="en-US"/>
        </w:rPr>
        <w:t>no</w:t>
      </w:r>
      <w:r>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67CA7611" w14:textId="77777777" w:rsidR="0064109B" w:rsidRDefault="0064109B">
      <w:pPr>
        <w:rPr>
          <w:rFonts w:ascii="Times New Roman" w:hAnsi="Times New Roman" w:cs="Times New Roman"/>
          <w:sz w:val="24"/>
          <w:szCs w:val="24"/>
          <w:lang w:val="en-US"/>
        </w:rPr>
      </w:pPr>
    </w:p>
    <w:p w14:paraId="5D2068A7" w14:textId="77777777" w:rsidR="0064109B" w:rsidRDefault="00000000">
      <w:pPr>
        <w:pStyle w:val="berschrift2"/>
        <w:spacing w:line="480" w:lineRule="auto"/>
        <w:rPr>
          <w:rFonts w:ascii="Times New Roman" w:hAnsi="Times New Roman" w:cs="Times New Roman"/>
          <w:sz w:val="24"/>
          <w:szCs w:val="24"/>
          <w:lang w:val="en-US"/>
        </w:rPr>
      </w:pPr>
      <w:bookmarkStart w:id="19" w:name="_Toc200448867"/>
      <w:r>
        <w:rPr>
          <w:rFonts w:ascii="Times New Roman" w:hAnsi="Times New Roman" w:cs="Times New Roman"/>
          <w:sz w:val="24"/>
          <w:szCs w:val="24"/>
        </w:rPr>
        <w:t>Method</w:t>
      </w:r>
      <w:bookmarkEnd w:id="19"/>
    </w:p>
    <w:p w14:paraId="3F5BBFE3"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Note that this is a follow-up to the study reported in </w:t>
      </w:r>
      <w:sdt>
        <w:sdtPr>
          <w:id w:val="-118289599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5153397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Thus, the stimulus material and the design are almost identical, but we recruited a new sample. </w:t>
      </w:r>
    </w:p>
    <w:p w14:paraId="3DDD2C8D" w14:textId="77777777" w:rsidR="0064109B" w:rsidRDefault="00000000">
      <w:pPr>
        <w:pStyle w:val="berschrift3"/>
        <w:rPr>
          <w:rFonts w:ascii="Times New Roman" w:hAnsi="Times New Roman" w:cs="Times New Roman"/>
          <w:lang w:val="en-US"/>
        </w:rPr>
      </w:pPr>
      <w:bookmarkStart w:id="20" w:name="_Toc200448868"/>
      <w:r>
        <w:rPr>
          <w:rFonts w:ascii="Times New Roman" w:hAnsi="Times New Roman" w:cs="Times New Roman"/>
          <w:lang w:val="en-US"/>
        </w:rPr>
        <w:lastRenderedPageBreak/>
        <w:t>Participants</w:t>
      </w:r>
      <w:bookmarkEnd w:id="20"/>
    </w:p>
    <w:p w14:paraId="6902E2D4"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our preregistered plan, we aimed at a sample size of 40 singers (20 male, 20 female) and 40 instrumentalists (20 male, 20 female), because in our previous study, this sample size allowed us to reveal medium-sized group effects (d = 0.56 - 0.81) when we compared professional musicians and non-musicians.  </w:t>
      </w:r>
    </w:p>
    <w:p w14:paraId="2EC4D567"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were collected in a pseudonymized format from June 2023 to January 2024. All participants were aged between 18 and 54 years </w:t>
      </w:r>
      <w:r>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Pr>
          <w:rFonts w:ascii="Times New Roman" w:hAnsi="Times New Roman" w:cs="Times New Roman"/>
          <w:sz w:val="24"/>
          <w:szCs w:val="24"/>
          <w:lang w:val="en-US"/>
        </w:rPr>
        <w:t xml:space="preserve">and received compensation in the form of 12.50 € or course credit upon completion. The experiment was in line with the ethical guidelines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American Psychological </w:t>
      </w:r>
      <w:proofErr w:type="spellStart"/>
      <w:r>
        <w:rPr>
          <w:rFonts w:ascii="Times New Roman" w:hAnsi="Times New Roman" w:cs="Times New Roman"/>
          <w:sz w:val="24"/>
          <w:szCs w:val="24"/>
        </w:rPr>
        <w:t>Association</w:t>
      </w:r>
      <w:proofErr w:type="spellEnd"/>
      <w:r>
        <w:rPr>
          <w:rFonts w:ascii="Times New Roman" w:hAnsi="Times New Roman" w:cs="Times New Roman"/>
          <w:sz w:val="24"/>
          <w:szCs w:val="24"/>
        </w:rPr>
        <w:t xml:space="preserve"> (APA) </w:t>
      </w:r>
      <w:r>
        <w:rPr>
          <w:rFonts w:ascii="Times New Roman" w:hAnsi="Times New Roman" w:cs="Times New Roman"/>
          <w:sz w:val="24"/>
          <w:szCs w:val="24"/>
          <w:lang w:val="en-US"/>
        </w:rPr>
        <w:t xml:space="preserve">and approved by the local ethics committee of the Friedrich Schiller University Jena (Reg.-Nr. FSV 19/045). </w:t>
      </w:r>
    </w:p>
    <w:p w14:paraId="503BA9F5"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total, we collected data from 94 amateur musicians that were divided into singers and instrumentalists. Recruitment criteria specified that participants had to be non-professional musicians (i.e., they held no music-related academic degree or worked professionally as a musician). Singers were required to be currently active in a choir or another singing group but should not play an instrument actively and regularly (i.e., they must not currently be instrumentalists in an orchestra or a band). Instrumentalists, conversely, were required to be currently active in an orchestra or a band, but they should not engage in singing activities actively and regularly (i.e., they must not currently be in a choir or another singing group).</w:t>
      </w:r>
    </w:p>
    <w:p w14:paraId="1BF3F82B" w14:textId="77777777" w:rsidR="0064109B" w:rsidRDefault="00000000">
      <w:pPr>
        <w:spacing w:after="0"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Singers</w:t>
      </w:r>
    </w:p>
    <w:p w14:paraId="79844D21" w14:textId="77777777" w:rsidR="0064109B" w:rsidRDefault="0000000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recorded data from 48 singers, of which three were excluded (N = 2 had &gt; 5 % trials of omission, N = 1 had technical issues during stimulus playback). Thus, data from 45 singers were analyzed (22 female, 22 male, 1 diverse, aged 18 to 53 years [M = 27.02, SD = 8.2]). Mean onset age of musical training was 8 years (SD = 3.08, 5 - 20 years). Mean duration of musical training was 10 years (SD = 1.04, 0 – 25 years). Five participants reported that they </w:t>
      </w:r>
      <w:r>
        <w:rPr>
          <w:rFonts w:ascii="Times New Roman" w:hAnsi="Times New Roman" w:cs="Times New Roman"/>
          <w:sz w:val="24"/>
          <w:szCs w:val="24"/>
          <w:lang w:val="en-US"/>
        </w:rPr>
        <w:lastRenderedPageBreak/>
        <w:t xml:space="preserve">never had any formal musical training. Two participants reported that they had occasional tinnitus, but without any subjective impairments in daily life. </w:t>
      </w:r>
    </w:p>
    <w:p w14:paraId="638FDE14" w14:textId="77777777" w:rsidR="0064109B" w:rsidRDefault="00000000">
      <w:pPr>
        <w:spacing w:after="0"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Instrumentalists</w:t>
      </w:r>
    </w:p>
    <w:p w14:paraId="21477F1B" w14:textId="77777777" w:rsidR="0064109B" w:rsidRDefault="00000000">
      <w:pPr>
        <w:spacing w:after="0" w:line="480" w:lineRule="auto"/>
        <w:rPr>
          <w:rFonts w:ascii="Times New Roman" w:hAnsi="Times New Roman" w:cs="Times New Roman"/>
          <w:iCs/>
          <w:sz w:val="24"/>
          <w:szCs w:val="24"/>
          <w:lang w:val="en-US"/>
        </w:rPr>
      </w:pPr>
      <w:r>
        <w:rPr>
          <w:rFonts w:ascii="Times New Roman" w:hAnsi="Times New Roman" w:cs="Times New Roman"/>
          <w:iCs/>
          <w:sz w:val="24"/>
          <w:szCs w:val="24"/>
          <w:lang w:val="en-US"/>
        </w:rPr>
        <w:t xml:space="preserve">Data from 46 instrumentalists were collected, </w:t>
      </w:r>
      <w:r>
        <w:rPr>
          <w:rFonts w:ascii="Times New Roman" w:hAnsi="Times New Roman" w:cs="Times New Roman"/>
          <w:sz w:val="24"/>
          <w:szCs w:val="24"/>
          <w:lang w:val="en-US"/>
        </w:rPr>
        <w:t xml:space="preserve">of which three were excluded. One had technical issues during stimulus playback, one </w:t>
      </w:r>
      <w:r>
        <w:rPr>
          <w:rFonts w:ascii="Times New Roman" w:hAnsi="Times New Roman" w:cs="Times New Roman"/>
          <w:iCs/>
          <w:sz w:val="24"/>
          <w:szCs w:val="24"/>
          <w:lang w:val="en-US"/>
        </w:rPr>
        <w:t xml:space="preserve">was also active in a choir, one held a master’s degree in music science and was therefore regrouped with the professional musicians (see Part III). Thus, data from 43 instrumentalists entered analysis (24 female, 18 male, 1 diverse, aged 18 to 54 years [M = 28.51, SD = 10.64]). </w:t>
      </w:r>
      <w:r>
        <w:rPr>
          <w:rFonts w:ascii="Times New Roman" w:hAnsi="Times New Roman" w:cs="Times New Roman"/>
          <w:sz w:val="24"/>
          <w:szCs w:val="24"/>
          <w:lang w:val="en-US"/>
        </w:rPr>
        <w:t xml:space="preserve">Mean duration of musical training was 14 years (SD = 1.53, 0 – 44 years). Four participants reported that they never had any formal musical training. For more details, see </w:t>
      </w:r>
      <w:r>
        <w:rPr>
          <w:rFonts w:ascii="Times New Roman" w:hAnsi="Times New Roman" w:cs="Times New Roman"/>
          <w:color w:val="C00000"/>
          <w:sz w:val="24"/>
          <w:szCs w:val="24"/>
          <w:lang w:val="en-US"/>
        </w:rPr>
        <w:t>Table S1 on OSF</w:t>
      </w:r>
      <w:r>
        <w:rPr>
          <w:rFonts w:ascii="Times New Roman" w:hAnsi="Times New Roman" w:cs="Times New Roman"/>
          <w:sz w:val="24"/>
          <w:szCs w:val="24"/>
          <w:lang w:val="en-US"/>
        </w:rPr>
        <w:t xml:space="preserve">. </w:t>
      </w:r>
    </w:p>
    <w:p w14:paraId="4EE4007B" w14:textId="77777777" w:rsidR="0064109B" w:rsidRDefault="00000000">
      <w:pPr>
        <w:pStyle w:val="berschrift3"/>
        <w:spacing w:line="480" w:lineRule="auto"/>
        <w:rPr>
          <w:rFonts w:ascii="Times New Roman" w:hAnsi="Times New Roman" w:cs="Times New Roman"/>
          <w:lang w:val="en-US"/>
        </w:rPr>
      </w:pPr>
      <w:bookmarkStart w:id="21" w:name="_Toc200448869"/>
      <w:r>
        <w:rPr>
          <w:rFonts w:ascii="Times New Roman" w:hAnsi="Times New Roman" w:cs="Times New Roman"/>
          <w:lang w:val="en-US"/>
        </w:rPr>
        <w:t>Stimulus material</w:t>
      </w:r>
      <w:bookmarkEnd w:id="21"/>
    </w:p>
    <w:p w14:paraId="1BF34813" w14:textId="77777777" w:rsidR="0064109B" w:rsidRDefault="00000000">
      <w:pPr>
        <w:spacing w:after="0" w:line="480" w:lineRule="auto"/>
        <w:rPr>
          <w:rFonts w:ascii="Times New Roman" w:hAnsi="Times New Roman" w:cs="Times New Roman"/>
          <w:iCs/>
          <w:sz w:val="24"/>
          <w:szCs w:val="24"/>
          <w:lang w:val="en-US"/>
        </w:rPr>
      </w:pPr>
      <w:r>
        <w:rPr>
          <w:rFonts w:ascii="Times New Roman" w:hAnsi="Times New Roman" w:cs="Times New Roman"/>
          <w:iCs/>
          <w:sz w:val="24"/>
          <w:szCs w:val="24"/>
          <w:lang w:val="en-US"/>
        </w:rPr>
        <w:t>As stimulus material, we used parameter-specific voice morphs that express emotional information either through the fundamental frequency contour only (F0), through timbre only (</w:t>
      </w:r>
      <w:proofErr w:type="spellStart"/>
      <w:r>
        <w:rPr>
          <w:rFonts w:ascii="Times New Roman" w:hAnsi="Times New Roman" w:cs="Times New Roman"/>
          <w:iCs/>
          <w:sz w:val="24"/>
          <w:szCs w:val="24"/>
          <w:lang w:val="en-US"/>
        </w:rPr>
        <w:t>Tbr</w:t>
      </w:r>
      <w:proofErr w:type="spellEnd"/>
      <w:r>
        <w:rPr>
          <w:rFonts w:ascii="Times New Roman" w:hAnsi="Times New Roman" w:cs="Times New Roman"/>
          <w:iCs/>
          <w:sz w:val="24"/>
          <w:szCs w:val="24"/>
          <w:lang w:val="en-US"/>
        </w:rPr>
        <w:t xml:space="preserve">) or through a combination of both (Full). </w:t>
      </w:r>
    </w:p>
    <w:p w14:paraId="5F20CF20" w14:textId="77777777" w:rsidR="0064109B" w:rsidRDefault="00000000">
      <w:pPr>
        <w:spacing w:after="0" w:line="480" w:lineRule="auto"/>
        <w:rPr>
          <w:rFonts w:ascii="Times New Roman" w:hAnsi="Times New Roman" w:cs="Times New Roman"/>
          <w:iCs/>
          <w:sz w:val="24"/>
          <w:szCs w:val="24"/>
          <w:lang w:val="en-US"/>
        </w:rPr>
      </w:pPr>
      <w:r>
        <w:rPr>
          <w:rFonts w:ascii="Times New Roman" w:hAnsi="Times New Roman" w:cs="Times New Roman"/>
          <w:iCs/>
          <w:sz w:val="24"/>
          <w:szCs w:val="24"/>
          <w:lang w:val="en-US"/>
        </w:rPr>
        <w:tab/>
        <w:t>For voice morphing, we selected original audio recordings from a database of vocal actor portrayals</w:t>
      </w:r>
      <w:r>
        <w:rPr>
          <w:rFonts w:ascii="Times New Roman" w:hAnsi="Times New Roman" w:cs="Times New Roman"/>
          <w:sz w:val="24"/>
          <w:szCs w:val="24"/>
          <w:lang w:val="en-US"/>
        </w:rPr>
        <w:t xml:space="preserve">, </w:t>
      </w:r>
      <w:r>
        <w:rPr>
          <w:rFonts w:ascii="Times New Roman" w:hAnsi="Times New Roman" w:cs="Times New Roman"/>
          <w:iCs/>
          <w:sz w:val="24"/>
          <w:szCs w:val="24"/>
          <w:lang w:val="en-US"/>
        </w:rPr>
        <w:t>comprised of pseudowords (/</w:t>
      </w:r>
      <w:proofErr w:type="spellStart"/>
      <w:r>
        <w:rPr>
          <w:rFonts w:ascii="Times New Roman" w:hAnsi="Times New Roman" w:cs="Times New Roman"/>
          <w:iCs/>
          <w:sz w:val="24"/>
          <w:szCs w:val="24"/>
          <w:lang w:val="en-US"/>
        </w:rPr>
        <w:t>molen</w:t>
      </w:r>
      <w:proofErr w:type="spellEnd"/>
      <w:r>
        <w:rPr>
          <w:rFonts w:ascii="Times New Roman" w:hAnsi="Times New Roman" w:cs="Times New Roman"/>
          <w:iCs/>
          <w:sz w:val="24"/>
          <w:szCs w:val="24"/>
          <w:lang w:val="en-US"/>
        </w:rPr>
        <w:t>/, /</w:t>
      </w:r>
      <w:proofErr w:type="spellStart"/>
      <w:r>
        <w:rPr>
          <w:rFonts w:ascii="Times New Roman" w:hAnsi="Times New Roman" w:cs="Times New Roman"/>
          <w:iCs/>
          <w:sz w:val="24"/>
          <w:szCs w:val="24"/>
          <w:lang w:val="en-US"/>
        </w:rPr>
        <w:t>loman</w:t>
      </w:r>
      <w:proofErr w:type="spellEnd"/>
      <w:r>
        <w:rPr>
          <w:rFonts w:ascii="Times New Roman" w:hAnsi="Times New Roman" w:cs="Times New Roman"/>
          <w:iCs/>
          <w:sz w:val="24"/>
          <w:szCs w:val="24"/>
          <w:lang w:val="en-US"/>
        </w:rPr>
        <w:t>/, /</w:t>
      </w:r>
      <w:proofErr w:type="spellStart"/>
      <w:r>
        <w:rPr>
          <w:rFonts w:ascii="Times New Roman" w:hAnsi="Times New Roman" w:cs="Times New Roman"/>
          <w:iCs/>
          <w:sz w:val="24"/>
          <w:szCs w:val="24"/>
          <w:lang w:val="en-US"/>
        </w:rPr>
        <w:t>belam</w:t>
      </w:r>
      <w:proofErr w:type="spellEnd"/>
      <w:r>
        <w:rPr>
          <w:rFonts w:ascii="Times New Roman" w:hAnsi="Times New Roman" w:cs="Times New Roman"/>
          <w:iCs/>
          <w:sz w:val="24"/>
          <w:szCs w:val="24"/>
          <w:lang w:val="en-US"/>
        </w:rPr>
        <w:t xml:space="preserve">/) uttered by eight speakers (four male, four female) with expressions of happiness, pleasure, fear, and sadness. </w:t>
      </w:r>
      <w:r>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Pr>
          <w:rFonts w:ascii="Times New Roman" w:hAnsi="Times New Roman" w:cs="Times New Roman"/>
          <w:iCs/>
          <w:sz w:val="24"/>
          <w:szCs w:val="24"/>
          <w:lang w:val="en-US"/>
        </w:rPr>
        <w:t>u</w:t>
      </w:r>
      <w:r>
        <w:rPr>
          <w:rFonts w:ascii="Times New Roman" w:eastAsia="Calibri" w:hAnsi="Times New Roman" w:cs="Times New Roman"/>
          <w:iCs/>
          <w:sz w:val="24"/>
          <w:szCs w:val="24"/>
          <w:lang w:val="en-US"/>
        </w:rPr>
        <w:t xml:space="preserve">sing </w:t>
      </w:r>
      <w:r>
        <w:rPr>
          <w:rFonts w:ascii="Times New Roman" w:eastAsia="Calibri" w:hAnsi="Times New Roman" w:cs="Times New Roman"/>
          <w:iCs/>
          <w:color w:val="000000" w:themeColor="text1"/>
          <w:sz w:val="24"/>
          <w:szCs w:val="24"/>
          <w:lang w:val="en-US"/>
        </w:rPr>
        <w:t xml:space="preserve">the Tandem-STRAIGHT software </w:t>
      </w:r>
      <w:sdt>
        <w:sdtPr>
          <w:id w:val="-1222898722"/>
          <w:placeholder>
            <w:docPart w:val="0A391932621744A69E60DDA533DCB12F"/>
          </w:placeholder>
        </w:sdtPr>
        <w:sdtContent>
          <w:r>
            <w:fldChar w:fldCharType="begin"/>
          </w:r>
          <w:r>
            <w:rPr>
              <w:rFonts w:ascii="Times New Roman" w:eastAsia="Calibri" w:hAnsi="Times New Roman" w:cs="Times New Roman"/>
              <w:iCs/>
              <w:color w:val="0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Pr>
              <w:rFonts w:ascii="Times New Roman" w:eastAsia="Calibri" w:hAnsi="Times New Roman" w:cs="Times New Roman"/>
              <w:iCs/>
              <w:color w:val="000000"/>
              <w:sz w:val="24"/>
              <w:szCs w:val="24"/>
              <w:lang w:val="en-US"/>
            </w:rPr>
            <w:fldChar w:fldCharType="separate"/>
          </w:r>
          <w:r>
            <w:rPr>
              <w:rFonts w:ascii="Times New Roman" w:eastAsia="Calibri" w:hAnsi="Times New Roman" w:cs="Times New Roman"/>
              <w:iCs/>
              <w:color w:val="000000" w:themeColor="text1"/>
              <w:sz w:val="24"/>
              <w:szCs w:val="24"/>
              <w:lang w:val="en-US"/>
            </w:rPr>
            <w:t>(Kawahara et al., 2013; Kawahara et al., 2008)</w:t>
          </w:r>
          <w:r>
            <w:rPr>
              <w:rFonts w:ascii="Times New Roman" w:eastAsia="Calibri" w:hAnsi="Times New Roman" w:cs="Times New Roman"/>
              <w:iCs/>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interest. After substantial preprocessing (e.g. manual mapping of time- and frequency anchors in each stimulus), Tandem-STRAIGHT enables voice morphing via weighted interpolation of five independent parameters: (1) F0-contour, (2) timing, (3) spectrum-level, (4) aperiodicity, and (5) spectral frequency; the latter three are summarized as timbre. </w:t>
      </w:r>
    </w:p>
    <w:p w14:paraId="08B6F0BF" w14:textId="77777777" w:rsidR="0064109B" w:rsidRDefault="00000000">
      <w:pPr>
        <w:spacing w:after="0" w:line="480" w:lineRule="auto"/>
        <w:ind w:firstLine="576"/>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created three types of morphed stimuli (see </w:t>
      </w:r>
      <w:r>
        <w:rPr>
          <w:rFonts w:ascii="Times New Roman" w:hAnsi="Times New Roman" w:cs="Times New Roman"/>
          <w:b/>
          <w:sz w:val="24"/>
          <w:szCs w:val="24"/>
          <w:lang w:val="en-US"/>
        </w:rPr>
        <w:t>Figure 1</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Full-Morphs</w:t>
      </w:r>
      <w:r>
        <w:rPr>
          <w:rFonts w:ascii="Times New Roman" w:hAnsi="Times New Roman" w:cs="Times New Roman"/>
          <w:sz w:val="24"/>
          <w:szCs w:val="24"/>
          <w:lang w:val="en-US"/>
        </w:rPr>
        <w:t xml:space="preserve"> were stimuli with all parameters taken from the emotional version (corresponding to 100% from the emotion and 0% from average), except for the timing parameter, which was taken from the average (corresponding to 0% emotion and 100% average). </w:t>
      </w:r>
      <w:r>
        <w:rPr>
          <w:rFonts w:ascii="Times New Roman" w:hAnsi="Times New Roman" w:cs="Times New Roman"/>
          <w:b/>
          <w:sz w:val="24"/>
          <w:szCs w:val="24"/>
          <w:lang w:val="en-US"/>
        </w:rPr>
        <w:t>F0-Morphs</w:t>
      </w:r>
      <w:r>
        <w:rPr>
          <w:rFonts w:ascii="Times New Roman" w:hAnsi="Times New Roman" w:cs="Times New Roman"/>
          <w:sz w:val="24"/>
          <w:szCs w:val="24"/>
          <w:lang w:val="en-US"/>
        </w:rPr>
        <w:t xml:space="preserve"> were stimuli with the F0-contour taken from the emotion, but timbre and timing were taken from the average. </w:t>
      </w:r>
      <w:r>
        <w:rPr>
          <w:rFonts w:ascii="Times New Roman" w:hAnsi="Times New Roman" w:cs="Times New Roman"/>
          <w:b/>
          <w:sz w:val="24"/>
          <w:szCs w:val="24"/>
          <w:lang w:val="en-US"/>
        </w:rPr>
        <w:t>Timbre-Morphs</w:t>
      </w:r>
      <w:r>
        <w:rPr>
          <w:rFonts w:ascii="Times New Roman" w:hAnsi="Times New Roman" w:cs="Times New Roman"/>
          <w:sz w:val="24"/>
          <w:szCs w:val="24"/>
          <w:lang w:val="en-US"/>
        </w:rPr>
        <w:t xml:space="preserve"> were stimuli with all timbre parameters taken from the emotion, but F0 and timing from the average. Note that the timing was kept constant in all conditions to allow a pure comparison of F0 vs. timbre. Furthermore, we kept all average stimuli as a further ambiguous reference category. In total, this resulted in 8 (speakers) x 3 (pseudowords) x 4 (emotions) x 3 (morphing conditions) + 24 average (8 speakers x 3 pseudowords) = 312 stimuli (duration M = 780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range 620 to 967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SD = 98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 </w:t>
      </w:r>
      <w:r>
        <w:rPr>
          <w:rFonts w:ascii="Times New Roman" w:hAnsi="Times New Roman" w:cs="Times New Roman"/>
          <w:color w:val="000000" w:themeColor="text1"/>
          <w:sz w:val="24"/>
          <w:szCs w:val="24"/>
          <w:lang w:val="en-US"/>
        </w:rPr>
        <w:t xml:space="preserve">Using PRAAT </w:t>
      </w:r>
      <w:sdt>
        <w:sdtPr>
          <w:id w:val="-1701465076"/>
          <w:placeholder>
            <w:docPart w:val="DefaultPlaceholder_-1854013440"/>
          </w:placeholder>
        </w:sdtPr>
        <w:sdtContent>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mliVGVYS2V5IjoiQm9lcnNtYV8yMDE4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F0aW5nIjowLCJSZWZlcmVuY2VUeXBlIjoiSm91cm5hbEFydGljbGUiLCJTaG9ydFRpdGxlIjoiQm9lcnNtYSAyMDE4IOKAkyBQcmFhdDogZ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Z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ItMDYtMDFUMDk6MTA6MzUiLCJQcm9qZWN0Ijp7IiRyZWYiOiI1In19LCJVc2VOdW1iZXJpbmdUeXBlT2ZQYXJlbnREb2N1bWVudCI6ZmFsc2V9XSwiRm9ybWF0dGVkVGV4dCI6eyIkaWQiOiI3IiwiQ291bnQiOjEsIlRleHRVbml0cyI6W3siJGlkIjoiOCIsIkZvbnRTdHlsZSI6eyIkaWQiOiI5IiwiTmV1dHJhbCI6dHJ1ZX0sIlJlYWRpbmdPcmRlciI6MSwiVGV4dCI6IihCb2Vyc21hLCAyMDE4KSJ9XX0sIlRhZyI6IkNpdGF2aVBsYWNlaG9sZGVyIzViNTE4MmZhLTU0NzEtNDhkMS1iMDM2LWI1OTdiOTEzMzcxNyIsIlRleHQiOiIoQm9lcnNtYSwgMjAxOCkiLCJXQUlWZXJzaW9uIjoiNi4xMS4wLjAifQ==}</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(Boersma, 2018)</w:t>
          </w:r>
          <w:r>
            <w:rPr>
              <w:rFonts w:ascii="Times New Roman" w:hAnsi="Times New Roman" w:cs="Times New Roman"/>
              <w:color w:val="000000"/>
              <w:sz w:val="24"/>
              <w:szCs w:val="24"/>
              <w:lang w:val="en-US"/>
            </w:rPr>
            <w:fldChar w:fldCharType="end"/>
          </w:r>
        </w:sdtContent>
      </w:sdt>
      <w:r>
        <w:rPr>
          <w:rFonts w:ascii="Times New Roman" w:hAnsi="Times New Roman" w:cs="Times New Roman"/>
          <w:color w:val="000000" w:themeColor="text1"/>
          <w:sz w:val="24"/>
          <w:szCs w:val="24"/>
          <w:lang w:val="en-US"/>
        </w:rPr>
        <w:t>, we normalized all stimuli to a root-mean-square of 70 dB SPL</w:t>
      </w:r>
      <w:r>
        <w:rPr>
          <w:rFonts w:ascii="Times New Roman" w:hAnsi="Times New Roman" w:cs="Times New Roman"/>
          <w:sz w:val="24"/>
          <w:szCs w:val="24"/>
          <w:lang w:val="en-US"/>
        </w:rPr>
        <w:t xml:space="preserve">. </w:t>
      </w:r>
    </w:p>
    <w:p w14:paraId="6D3E7500" w14:textId="77777777" w:rsidR="0064109B" w:rsidRDefault="00000000">
      <w:pPr>
        <w:spacing w:after="0" w:line="480" w:lineRule="auto"/>
        <w:ind w:firstLine="576"/>
        <w:rPr>
          <w:rFonts w:ascii="Times New Roman" w:hAnsi="Times New Roman" w:cs="Times New Roman"/>
          <w:sz w:val="24"/>
          <w:szCs w:val="24"/>
          <w:lang w:val="en-US"/>
        </w:rPr>
      </w:pPr>
      <w:bookmarkStart w:id="22" w:name="_Hlk94773441"/>
      <w:bookmarkEnd w:id="22"/>
      <w:r>
        <w:rPr>
          <w:rFonts w:ascii="Times New Roman" w:hAnsi="Times New Roman" w:cs="Times New Roman"/>
          <w:color w:val="000000" w:themeColor="text1"/>
          <w:sz w:val="24"/>
          <w:szCs w:val="24"/>
          <w:lang w:val="en-US"/>
        </w:rPr>
        <w:t xml:space="preserve">For a more detailed description of the stimulus creation, see </w:t>
      </w:r>
      <w:sdt>
        <w:sdtPr>
          <w:id w:val="-1788350118"/>
          <w:placeholder>
            <w:docPart w:val="8EB41F36D824430294CDB2A628B977FD"/>
          </w:placeholder>
        </w:sdtPr>
        <w:sdtContent>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Nussbaum et al.</w:t>
          </w:r>
          <w:r>
            <w:rPr>
              <w:rFonts w:ascii="Times New Roman" w:hAnsi="Times New Roman" w:cs="Times New Roman"/>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w:t>
      </w:r>
      <w:sdt>
        <w:sdtPr>
          <w:id w:val="1722176004"/>
          <w:placeholder>
            <w:docPart w:val="8EB41F36D824430294CDB2A628B977FD"/>
          </w:placeholder>
        </w:sdtPr>
        <w:sdtContent>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(2024)</w:t>
          </w:r>
          <w:r>
            <w:rPr>
              <w:rFonts w:ascii="Times New Roman" w:hAnsi="Times New Roman" w:cs="Times New Roman"/>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and </w:t>
      </w:r>
      <w:sdt>
        <w:sdtPr>
          <w:id w:val="-1123606101"/>
          <w:placeholder>
            <w:docPart w:val="DefaultPlaceholder_-1854013440"/>
          </w:placeholder>
        </w:sdtPr>
        <w:sdtContent>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JpYlRlWEtleSI6IlNrdWtfMjAxOCIsIkNpdGF0aW9uS2V5VXBkYXRlVHlwZSI6MCwiQ29sbGFib3JhdG9ycyI6W10sIkRvaSI6IjEwLjEwOTMvb3hmb3JkaGIvOTc4MDE5ODc0MzE4Ny4wMTMuMz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Ey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1In19LHsiJGlkIjoiMTM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1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Q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NUMTQ6NTI6MzUiLCJQcm9qZWN0Ijp7IiRyZWYiOiI1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}</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 xml:space="preserve">Kawahara and </w:t>
          </w:r>
          <w:proofErr w:type="spellStart"/>
          <w:r>
            <w:rPr>
              <w:rFonts w:ascii="Times New Roman" w:hAnsi="Times New Roman" w:cs="Times New Roman"/>
              <w:color w:val="000000" w:themeColor="text1"/>
              <w:sz w:val="24"/>
              <w:szCs w:val="24"/>
              <w:lang w:val="en-US"/>
            </w:rPr>
            <w:t>Skuk</w:t>
          </w:r>
          <w:proofErr w:type="spellEnd"/>
          <w:r>
            <w:rPr>
              <w:rFonts w:ascii="Times New Roman" w:hAnsi="Times New Roman" w:cs="Times New Roman"/>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w:t>
      </w:r>
      <w:sdt>
        <w:sdtPr>
          <w:id w:val="-248200648"/>
          <w:placeholder>
            <w:docPart w:val="DefaultPlaceholder_-1854013440"/>
          </w:placeholder>
        </w:sdtPr>
        <w:sdtContent>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Ta3VrXzIwMTgi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NS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x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x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pZCI6IjEz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E0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1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MiLCJJZCI6IjJhY2IxY2NlLTZhMjgtNDA4My05ZjY1LWNmOTgwYTc5ZDMzNyIsIk1vZGlmaWVkT24iOiIyMDI1LTA2LTEzVDE0OjUyOjM1IiwiUHJvamVjdCI6eyIkcmVmIjoiNS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IiwiSWQiOiJjODc2MWQ5OC1jOWQ5LTQ5YmMtOThhZC01MDk4YjRiODA4MDMiLCJNb2RpZmllZE9uIjoiMjAyNS0wNi0xM1QxNDo1MjozN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4KSJ9XX0sIlRhZyI6IkNpdGF2aVBsYWNlaG9sZGVyIzYxMmQwYjQzLWQ1ZjQtNGVhYS1iOThmLTU3NjQ5YjUwZTMyOSIsIlRleHQiOiIoMjAxOCkiLCJXQUlWZXJzaW9uIjoiNi4xMS4wLjAifQ==}</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(2018)</w:t>
          </w:r>
          <w:r>
            <w:rPr>
              <w:rFonts w:ascii="Times New Roman" w:hAnsi="Times New Roman" w:cs="Times New Roman"/>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For a summary of acoustic characteristics, see </w:t>
      </w:r>
      <w:r>
        <w:rPr>
          <w:rFonts w:ascii="Times New Roman" w:hAnsi="Times New Roman" w:cs="Times New Roman"/>
          <w:color w:val="C00000"/>
          <w:sz w:val="24"/>
          <w:szCs w:val="24"/>
          <w:lang w:val="en-US"/>
        </w:rPr>
        <w:t>Tables S3 and S4 on OSF</w:t>
      </w:r>
      <w:r>
        <w:rPr>
          <w:rFonts w:ascii="Times New Roman" w:hAnsi="Times New Roman" w:cs="Times New Roman"/>
          <w:color w:val="000000" w:themeColor="text1"/>
          <w:sz w:val="24"/>
          <w:szCs w:val="24"/>
          <w:lang w:val="en-US"/>
        </w:rPr>
        <w:t>.</w:t>
      </w:r>
    </w:p>
    <w:p w14:paraId="101B61E3" w14:textId="77777777" w:rsidR="0064109B" w:rsidRDefault="0064109B">
      <w:pPr>
        <w:spacing w:after="0" w:line="480" w:lineRule="auto"/>
        <w:ind w:firstLine="576"/>
        <w:rPr>
          <w:rFonts w:ascii="Times New Roman" w:hAnsi="Times New Roman" w:cs="Times New Roman"/>
          <w:sz w:val="24"/>
          <w:szCs w:val="24"/>
          <w:lang w:val="en-US"/>
        </w:rPr>
      </w:pPr>
    </w:p>
    <w:p w14:paraId="0586EFB3" w14:textId="77777777" w:rsidR="0064109B"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Figure 1</w:t>
      </w:r>
    </w:p>
    <w:p w14:paraId="24A65C47" w14:textId="77777777" w:rsidR="0064109B" w:rsidRDefault="00000000">
      <w:pPr>
        <w:rPr>
          <w:rFonts w:ascii="Times New Roman" w:hAnsi="Times New Roman" w:cs="Times New Roman"/>
          <w:sz w:val="24"/>
          <w:szCs w:val="24"/>
          <w:lang w:val="en-US"/>
        </w:rPr>
      </w:pPr>
      <w:r>
        <w:rPr>
          <w:rFonts w:ascii="Times New Roman" w:hAnsi="Times New Roman" w:cs="Times New Roman"/>
          <w:i/>
          <w:iCs/>
          <w:sz w:val="24"/>
          <w:szCs w:val="24"/>
          <w:lang w:val="en-US"/>
        </w:rPr>
        <w:t>Morphing matrix for stimuli with averaged voices as reference</w:t>
      </w:r>
    </w:p>
    <w:p w14:paraId="1D2ED6C1" w14:textId="77777777" w:rsidR="0064109B" w:rsidRDefault="00000000">
      <w:pPr>
        <w:spacing w:after="0" w:line="480" w:lineRule="auto"/>
        <w:rPr>
          <w:rFonts w:ascii="Times New Roman" w:hAnsi="Times New Roman" w:cs="Times New Roman"/>
          <w:b/>
          <w:bCs/>
          <w:i/>
          <w:iCs/>
          <w:sz w:val="24"/>
          <w:szCs w:val="24"/>
          <w:lang w:val="en-US"/>
        </w:rPr>
      </w:pPr>
      <w:r>
        <w:rPr>
          <w:noProof/>
        </w:rPr>
        <w:drawing>
          <wp:inline distT="0" distB="0" distL="0" distR="0" wp14:anchorId="11E2D27A" wp14:editId="45B14678">
            <wp:extent cx="6490335" cy="2430780"/>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pic:cNvPicPr>
                      <a:picLocks noChangeAspect="1" noChangeArrowheads="1"/>
                    </pic:cNvPicPr>
                  </pic:nvPicPr>
                  <pic:blipFill>
                    <a:blip r:embed="rId9"/>
                    <a:stretch>
                      <a:fillRect/>
                    </a:stretch>
                  </pic:blipFill>
                  <pic:spPr bwMode="auto">
                    <a:xfrm>
                      <a:off x="0" y="0"/>
                      <a:ext cx="6490335" cy="2430780"/>
                    </a:xfrm>
                    <a:prstGeom prst="rect">
                      <a:avLst/>
                    </a:prstGeom>
                  </pic:spPr>
                </pic:pic>
              </a:graphicData>
            </a:graphic>
          </wp:inline>
        </w:drawing>
      </w:r>
    </w:p>
    <w:p w14:paraId="28F15E1E" w14:textId="77777777" w:rsidR="0064109B" w:rsidRDefault="00000000">
      <w:pPr>
        <w:spacing w:after="0" w:line="480" w:lineRule="auto"/>
        <w:rPr>
          <w:rFonts w:ascii="Times New Roman" w:hAnsi="Times New Roman" w:cs="Times New Roman"/>
          <w:bCs/>
          <w:i/>
          <w:iCs/>
          <w:sz w:val="24"/>
          <w:szCs w:val="24"/>
          <w:lang w:val="en-US"/>
        </w:rPr>
      </w:pPr>
      <w:r>
        <w:rPr>
          <w:rFonts w:ascii="Times New Roman" w:hAnsi="Times New Roman" w:cs="Times New Roman"/>
          <w:bCs/>
          <w:i/>
          <w:iCs/>
          <w:sz w:val="24"/>
          <w:szCs w:val="24"/>
          <w:lang w:val="en-US"/>
        </w:rPr>
        <w:t xml:space="preserve">Note. Figure reprinted from </w:t>
      </w:r>
      <w:sdt>
        <w:sdtPr>
          <w:id w:val="1058660805"/>
          <w:placeholder>
            <w:docPart w:val="DefaultPlaceholder_-1854013440"/>
          </w:placeholder>
        </w:sdtPr>
        <w:sdtContent>
          <w:r>
            <w:fldChar w:fldCharType="begin"/>
          </w:r>
          <w:r>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Pr>
              <w:rFonts w:ascii="Times New Roman" w:hAnsi="Times New Roman" w:cs="Times New Roman"/>
              <w:bCs/>
              <w:i/>
              <w:iCs/>
              <w:sz w:val="24"/>
              <w:szCs w:val="24"/>
              <w:lang w:val="en-US"/>
            </w:rPr>
            <w:fldChar w:fldCharType="separate"/>
          </w:r>
          <w:r>
            <w:rPr>
              <w:rFonts w:ascii="Times New Roman" w:hAnsi="Times New Roman" w:cs="Times New Roman"/>
              <w:bCs/>
              <w:i/>
              <w:iCs/>
              <w:sz w:val="24"/>
              <w:szCs w:val="24"/>
              <w:lang w:val="en-US"/>
            </w:rPr>
            <w:t>Nussbaum et al.</w:t>
          </w:r>
          <w:r>
            <w:rPr>
              <w:rFonts w:ascii="Times New Roman" w:hAnsi="Times New Roman" w:cs="Times New Roman"/>
              <w:bCs/>
              <w:i/>
              <w:iCs/>
              <w:sz w:val="24"/>
              <w:szCs w:val="24"/>
              <w:lang w:val="en-US"/>
            </w:rPr>
            <w:fldChar w:fldCharType="end"/>
          </w:r>
        </w:sdtContent>
      </w:sdt>
      <w:r>
        <w:rPr>
          <w:rFonts w:ascii="Times New Roman" w:hAnsi="Times New Roman" w:cs="Times New Roman"/>
          <w:bCs/>
          <w:i/>
          <w:iCs/>
          <w:sz w:val="24"/>
          <w:szCs w:val="24"/>
          <w:lang w:val="en-US"/>
        </w:rPr>
        <w:t xml:space="preserve"> </w:t>
      </w:r>
      <w:sdt>
        <w:sdtPr>
          <w:id w:val="-1529474716"/>
          <w:placeholder>
            <w:docPart w:val="DefaultPlaceholder_-1854013440"/>
          </w:placeholder>
        </w:sdtPr>
        <w:sdtContent>
          <w:r>
            <w:fldChar w:fldCharType="begin"/>
          </w:r>
          <w:r>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Pr>
              <w:rFonts w:ascii="Times New Roman" w:hAnsi="Times New Roman" w:cs="Times New Roman"/>
              <w:bCs/>
              <w:i/>
              <w:iCs/>
              <w:sz w:val="24"/>
              <w:szCs w:val="24"/>
              <w:lang w:val="en-US"/>
            </w:rPr>
            <w:fldChar w:fldCharType="separate"/>
          </w:r>
          <w:r>
            <w:rPr>
              <w:rFonts w:ascii="Times New Roman" w:hAnsi="Times New Roman" w:cs="Times New Roman"/>
              <w:bCs/>
              <w:i/>
              <w:iCs/>
              <w:sz w:val="24"/>
              <w:szCs w:val="24"/>
              <w:lang w:val="en-US"/>
            </w:rPr>
            <w:t>(2024)</w:t>
          </w:r>
          <w:r>
            <w:rPr>
              <w:rFonts w:ascii="Times New Roman" w:hAnsi="Times New Roman" w:cs="Times New Roman"/>
              <w:bCs/>
              <w:i/>
              <w:iCs/>
              <w:sz w:val="24"/>
              <w:szCs w:val="24"/>
              <w:lang w:val="en-US"/>
            </w:rPr>
            <w:fldChar w:fldCharType="end"/>
          </w:r>
        </w:sdtContent>
      </w:sdt>
      <w:r>
        <w:rPr>
          <w:rFonts w:ascii="Times New Roman" w:hAnsi="Times New Roman" w:cs="Times New Roman"/>
          <w:bCs/>
          <w:i/>
          <w:iCs/>
          <w:sz w:val="24"/>
          <w:szCs w:val="24"/>
          <w:lang w:val="en-US"/>
        </w:rPr>
        <w:t>, Fig 2, page 6</w:t>
      </w:r>
    </w:p>
    <w:p w14:paraId="4EB45A9F" w14:textId="77777777" w:rsidR="0064109B" w:rsidRDefault="0064109B">
      <w:pPr>
        <w:spacing w:after="0" w:line="480" w:lineRule="auto"/>
        <w:rPr>
          <w:rFonts w:ascii="Times New Roman" w:hAnsi="Times New Roman" w:cs="Times New Roman"/>
          <w:bCs/>
          <w:i/>
          <w:iCs/>
          <w:color w:val="C00000"/>
          <w:sz w:val="24"/>
          <w:szCs w:val="24"/>
          <w:lang w:val="en-US"/>
        </w:rPr>
      </w:pPr>
    </w:p>
    <w:p w14:paraId="780568AA" w14:textId="77777777" w:rsidR="0064109B" w:rsidRDefault="00000000">
      <w:pPr>
        <w:pStyle w:val="berschrift3"/>
        <w:spacing w:line="480" w:lineRule="auto"/>
        <w:rPr>
          <w:rFonts w:ascii="Times New Roman" w:hAnsi="Times New Roman" w:cs="Times New Roman"/>
          <w:lang w:val="en-US"/>
        </w:rPr>
      </w:pPr>
      <w:bookmarkStart w:id="23" w:name="_Toc200448870"/>
      <w:bookmarkStart w:id="24" w:name="_Toc64538333"/>
      <w:bookmarkStart w:id="25" w:name="_Ref67901580"/>
      <w:r>
        <w:rPr>
          <w:rFonts w:ascii="Times New Roman" w:hAnsi="Times New Roman" w:cs="Times New Roman"/>
          <w:lang w:val="en-US"/>
        </w:rPr>
        <w:t>Design</w:t>
      </w:r>
      <w:bookmarkEnd w:id="23"/>
      <w:r>
        <w:rPr>
          <w:rFonts w:ascii="Times New Roman" w:hAnsi="Times New Roman" w:cs="Times New Roman"/>
          <w:lang w:val="en-US"/>
        </w:rPr>
        <w:t xml:space="preserve"> </w:t>
      </w:r>
      <w:bookmarkEnd w:id="24"/>
      <w:bookmarkEnd w:id="25"/>
    </w:p>
    <w:p w14:paraId="028D38F9" w14:textId="77777777" w:rsidR="0064109B" w:rsidRDefault="00000000">
      <w:pPr>
        <w:suppressAutoHyphens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were collected online via </w:t>
      </w:r>
      <w:proofErr w:type="spellStart"/>
      <w:r>
        <w:rPr>
          <w:rFonts w:ascii="Times New Roman" w:hAnsi="Times New Roman" w:cs="Times New Roman"/>
          <w:sz w:val="24"/>
          <w:szCs w:val="24"/>
          <w:lang w:val="en-US"/>
        </w:rPr>
        <w:t>PsyToolkit</w:t>
      </w:r>
      <w:proofErr w:type="spellEnd"/>
      <w:r>
        <w:rPr>
          <w:rFonts w:ascii="Times New Roman" w:hAnsi="Times New Roman" w:cs="Times New Roman"/>
          <w:sz w:val="24"/>
          <w:szCs w:val="24"/>
          <w:lang w:val="en-US"/>
        </w:rPr>
        <w:t xml:space="preserve"> </w:t>
      </w:r>
      <w:sdt>
        <w:sdtPr>
          <w:id w:val="-2058003943"/>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(Stoet, 2010, 2017)</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7ECF5BA1" w14:textId="77777777" w:rsidR="0064109B" w:rsidRDefault="00000000">
      <w:pPr>
        <w:suppressAutoHyphens w:val="0"/>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Participants were required to ensure a quiet environment for the duration of the study and use a computer with a physical keyboard and headphones. As browser, we recommended Google Chrome, and excluded Safari for technical reasons. Prior to the listening tasks, participants could adjust their sound settings to a comfortable sound pressure level.</w:t>
      </w:r>
    </w:p>
    <w:p w14:paraId="73FB3203" w14:textId="77777777" w:rsidR="0064109B" w:rsidRDefault="00000000">
      <w:pPr>
        <w:suppressAutoHyphens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First, participants entered demographic information, including age, sex, native language, profession, and potential hearing impairments such as tinnitus. They then completed an emotion classification experiment, a test on music perception (the Profile of Music Perception Skills) and several questionnaires on musicality, personality and socioeconomic background. Mean duration of the whole online study was about 75 minutes.</w:t>
      </w:r>
    </w:p>
    <w:p w14:paraId="06BA9E0C" w14:textId="77777777" w:rsidR="0064109B" w:rsidRDefault="00000000">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Emotion classification experiment</w:t>
      </w:r>
    </w:p>
    <w:p w14:paraId="404DD6B3" w14:textId="77777777" w:rsidR="0064109B" w:rsidRDefault="00000000">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In the experiment, participants classified vocal emotions as happiness, pleasure, fear, or sadness. Each trial started with a green fixation cross presented for 500 </w:t>
      </w:r>
      <w:proofErr w:type="spellStart"/>
      <w:r>
        <w:rPr>
          <w:rFonts w:ascii="Times New Roman" w:hAnsi="Times New Roman" w:cs="Times New Roman"/>
          <w:color w:val="000000" w:themeColor="text1"/>
          <w:sz w:val="24"/>
          <w:szCs w:val="24"/>
          <w:lang w:val="en-US"/>
        </w:rPr>
        <w:t>ms.</w:t>
      </w:r>
      <w:proofErr w:type="spellEnd"/>
      <w:r>
        <w:rPr>
          <w:rFonts w:ascii="Times New Roman" w:hAnsi="Times New Roman" w:cs="Times New Roman"/>
          <w:color w:val="000000" w:themeColor="text1"/>
          <w:sz w:val="24"/>
          <w:szCs w:val="24"/>
          <w:lang w:val="en-US"/>
        </w:rPr>
        <w:t xml:space="preserve"> Then the sound was played while a loudspeaker symbol was shown on the screen. Subsequently, a response screen showed the emotion labels and participants could enter their response within a 5000 </w:t>
      </w:r>
      <w:proofErr w:type="spellStart"/>
      <w:r>
        <w:rPr>
          <w:rFonts w:ascii="Times New Roman" w:hAnsi="Times New Roman" w:cs="Times New Roman"/>
          <w:color w:val="000000" w:themeColor="text1"/>
          <w:sz w:val="24"/>
          <w:szCs w:val="24"/>
          <w:lang w:val="en-US"/>
        </w:rPr>
        <w:t>ms</w:t>
      </w:r>
      <w:proofErr w:type="spellEnd"/>
      <w:r>
        <w:rPr>
          <w:rFonts w:ascii="Times New Roman" w:hAnsi="Times New Roman" w:cs="Times New Roman"/>
          <w:color w:val="000000" w:themeColor="text1"/>
          <w:sz w:val="24"/>
          <w:szCs w:val="24"/>
          <w:lang w:val="en-US"/>
        </w:rPr>
        <w:t xml:space="preserve"> time window starting from voice offset. Responses were entered with the left and right index and middle fingers, with random </w:t>
      </w:r>
      <w:r>
        <w:rPr>
          <w:rFonts w:ascii="Times New Roman" w:eastAsia="Calibri" w:hAnsi="Times New Roman" w:cs="Times New Roman"/>
          <w:color w:val="000000" w:themeColor="text1"/>
          <w:sz w:val="24"/>
          <w:szCs w:val="24"/>
          <w:lang w:val="en-US"/>
        </w:rPr>
        <w:t>mapping of r</w:t>
      </w:r>
      <w:r>
        <w:rPr>
          <w:rFonts w:ascii="Times New Roman" w:hAnsi="Times New Roman" w:cs="Times New Roman"/>
          <w:color w:val="000000" w:themeColor="text1"/>
          <w:sz w:val="24"/>
          <w:szCs w:val="24"/>
          <w:lang w:val="en-US"/>
        </w:rPr>
        <w:t xml:space="preserve">esponse keys </w:t>
      </w:r>
      <w:r>
        <w:rPr>
          <w:rFonts w:ascii="Times New Roman" w:hAnsi="Times New Roman" w:cs="Times New Roman"/>
          <w:sz w:val="24"/>
          <w:szCs w:val="24"/>
          <w:lang w:val="en-US"/>
        </w:rPr>
        <w:t>to emotion categories for each participant, out of four possible key mappings (</w:t>
      </w:r>
      <w:r>
        <w:rPr>
          <w:rFonts w:ascii="Times New Roman" w:hAnsi="Times New Roman" w:cs="Times New Roman"/>
          <w:color w:val="C00000"/>
          <w:sz w:val="24"/>
          <w:szCs w:val="24"/>
          <w:lang w:val="en-US"/>
        </w:rPr>
        <w:t>see Tables S5 and S6 on OSF</w:t>
      </w:r>
      <w:r>
        <w:rPr>
          <w:rFonts w:ascii="Times New Roman" w:hAnsi="Times New Roman" w:cs="Times New Roman"/>
          <w:sz w:val="24"/>
          <w:szCs w:val="24"/>
          <w:lang w:val="en-US"/>
        </w:rPr>
        <w:t>). In case</w:t>
      </w:r>
      <w:r>
        <w:rPr>
          <w:rFonts w:ascii="Times New Roman" w:hAnsi="Times New Roman" w:cs="Times New Roman"/>
          <w:color w:val="000000" w:themeColor="text1"/>
          <w:sz w:val="24"/>
          <w:szCs w:val="24"/>
          <w:lang w:val="en-US"/>
        </w:rPr>
        <w:t xml:space="preserve"> of a response omission, the final trial slide (500 </w:t>
      </w:r>
      <w:proofErr w:type="spellStart"/>
      <w:r>
        <w:rPr>
          <w:rFonts w:ascii="Times New Roman" w:hAnsi="Times New Roman" w:cs="Times New Roman"/>
          <w:color w:val="000000" w:themeColor="text1"/>
          <w:sz w:val="24"/>
          <w:szCs w:val="24"/>
          <w:lang w:val="en-US"/>
        </w:rPr>
        <w:t>ms</w:t>
      </w:r>
      <w:proofErr w:type="spellEnd"/>
      <w:r>
        <w:rPr>
          <w:rFonts w:ascii="Times New Roman" w:hAnsi="Times New Roman" w:cs="Times New Roman"/>
          <w:color w:val="000000" w:themeColor="text1"/>
          <w:sz w:val="24"/>
          <w:szCs w:val="24"/>
          <w:lang w:val="en-US"/>
        </w:rPr>
        <w:t>) prompted participants to respond faster; otherwise, the screen turned black. Then the next trial started.</w:t>
      </w:r>
    </w:p>
    <w:p w14:paraId="05326E8B" w14:textId="77777777" w:rsidR="0064109B" w:rsidRDefault="00000000">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The 312 stimuli were presented in randomized order in six blocks of 52 trials each, with self-paced breaks in between. Beforehand, participants completed eight practice trials with different stimuli. The experiment was about 25 minutes long. </w:t>
      </w:r>
      <w:r>
        <w:rPr>
          <w:rFonts w:ascii="Times New Roman" w:hAnsi="Times New Roman" w:cs="Times New Roman"/>
          <w:sz w:val="24"/>
          <w:szCs w:val="24"/>
          <w:lang w:val="en-US"/>
        </w:rPr>
        <w:t xml:space="preserve">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   </w:t>
      </w:r>
    </w:p>
    <w:p w14:paraId="7AC771FB" w14:textId="77777777" w:rsidR="0064109B" w:rsidRDefault="00000000">
      <w:pPr>
        <w:rPr>
          <w:rStyle w:val="Hervorhebung"/>
          <w:rFonts w:ascii="Times New Roman" w:hAnsi="Times New Roman" w:cs="Times New Roman"/>
          <w:iCs w:val="0"/>
          <w:sz w:val="24"/>
          <w:szCs w:val="24"/>
          <w:lang w:val="en-US"/>
        </w:rPr>
      </w:pPr>
      <w:r>
        <w:rPr>
          <w:rStyle w:val="Hervorhebung"/>
          <w:rFonts w:ascii="Times New Roman" w:hAnsi="Times New Roman" w:cs="Times New Roman"/>
          <w:iCs w:val="0"/>
          <w:sz w:val="24"/>
          <w:szCs w:val="24"/>
          <w:lang w:val="en-US"/>
        </w:rPr>
        <w:t>Profile of Music Perception Skills (PROMS)</w:t>
      </w:r>
    </w:p>
    <w:p w14:paraId="506C9FD2"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measure music perception skills, we used a modular version of the Profile of Music Perception Skills </w:t>
      </w:r>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Pr>
          <w:rFonts w:ascii="Times New Roman" w:hAnsi="Times New Roman" w:cs="Times New Roman"/>
          <w:sz w:val="24"/>
          <w:szCs w:val="24"/>
          <w:lang w:val="en-US"/>
        </w:rPr>
        <w:fldChar w:fldCharType="separate"/>
      </w:r>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YtMTNUMTQ6NTI6MzU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(Law &amp; Zentner, 2012; Zentner &amp; Strauss, 2017)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end"/>
      </w:r>
      <w:sdt>
        <w:sdtPr>
          <w:id w:val="-751276569"/>
          <w:placeholder>
            <w:docPart w:val="0CE1231F70FB447EB26DE08EFC89AE6C"/>
          </w:placeholder>
        </w:sdtPr>
        <w:sdtContent/>
      </w:sdt>
      <w:r>
        <w:rPr>
          <w:rFonts w:ascii="Times New Roman" w:hAnsi="Times New Roman" w:cs="Times New Roman"/>
          <w:sz w:val="24"/>
          <w:szCs w:val="24"/>
          <w:lang w:val="en-US"/>
        </w:rPr>
        <w:t xml:space="preserve">, comprised of the four subtests „Melody“, „Pitch“, „Timbre”, and „Rhythm“. Participants completed 18 items per subtest, always preceded by one practice trial. Each trial, participants heard a reference stimulus twice followed by a target stimulus. Then, they indicated whether reference and target were the same or different via a 5-point Likert scale with the labels “definitely same”, “maybe same”, “don’t know”, “maybe different”, and “definitely different”. The duration of the PROMS was about 20 minutes. </w:t>
      </w:r>
    </w:p>
    <w:p w14:paraId="723C1C05" w14:textId="77777777" w:rsidR="0064109B" w:rsidRDefault="00000000">
      <w:pPr>
        <w:rPr>
          <w:rFonts w:ascii="Times New Roman" w:hAnsi="Times New Roman" w:cs="Times New Roman"/>
          <w:sz w:val="24"/>
          <w:szCs w:val="24"/>
          <w:lang w:val="en-US"/>
        </w:rPr>
      </w:pPr>
      <w:r>
        <w:rPr>
          <w:rStyle w:val="Hervorhebung"/>
          <w:rFonts w:ascii="Times New Roman" w:hAnsi="Times New Roman" w:cs="Times New Roman"/>
          <w:sz w:val="24"/>
          <w:szCs w:val="24"/>
          <w:lang w:val="en-US"/>
        </w:rPr>
        <w:t>Questionnaires</w:t>
      </w:r>
    </w:p>
    <w:p w14:paraId="070BD8C4"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After the PROMS, participants completed several questionnaires: the German Version of the Autism Quotient Questionnaire, AQ, </w:t>
      </w:r>
      <w:sdt>
        <w:sdtPr>
          <w:id w:val="-1931573679"/>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YtMTNUMTQ6NTI6MzU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2LTEzVDE0OjUyOjM1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(Baron-Cohen et al., 2001; Freitag et al., 2007)</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 30-item Personality Inventory measuring the Big-Five domains </w:t>
      </w:r>
      <w:sdt>
        <w:sdtPr>
          <w:id w:val="960227993"/>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(Rammstedt et al.,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the Goldsmiths Musical Sophistication Index, Gold-MSI, </w:t>
      </w:r>
      <w:sdt>
        <w:sdtPr>
          <w:id w:val="1667590244"/>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(Müllensiefen et al., 2014)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id w:val="612019932"/>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(Breyer &amp; Bluemke, 2016; Watson et al., 1988)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6C878EDF" w14:textId="77777777" w:rsidR="0064109B" w:rsidRDefault="00000000">
      <w:pPr>
        <w:pStyle w:val="berschrift3"/>
        <w:rPr>
          <w:rFonts w:ascii="Times New Roman" w:hAnsi="Times New Roman" w:cs="Times New Roman"/>
          <w:lang w:val="en-US"/>
        </w:rPr>
      </w:pPr>
      <w:bookmarkStart w:id="26" w:name="_Toc200448871"/>
      <w:r>
        <w:rPr>
          <w:rFonts w:ascii="Times New Roman" w:hAnsi="Times New Roman" w:cs="Times New Roman"/>
          <w:lang w:val="en-US"/>
        </w:rPr>
        <w:lastRenderedPageBreak/>
        <w:t>Data analysis</w:t>
      </w:r>
      <w:bookmarkEnd w:id="26"/>
    </w:p>
    <w:p w14:paraId="2780FFA4" w14:textId="77777777" w:rsidR="0064109B" w:rsidRDefault="0064109B">
      <w:pPr>
        <w:rPr>
          <w:rFonts w:ascii="Times New Roman" w:hAnsi="Times New Roman" w:cs="Times New Roman"/>
          <w:sz w:val="24"/>
          <w:szCs w:val="24"/>
          <w:lang w:val="en-US"/>
        </w:rPr>
      </w:pPr>
    </w:p>
    <w:p w14:paraId="1ADC0F85"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line with our preregistered plan, we collapsed data across speakers and pseudowords for analysis. Further, data on emotional averages were excluded because they were not relevant for our hypotheses. Response omissions (~1%) were treated as errors and participants with more than 5% of such omissions excluded from data analysis. Analyses of Variance (ANOVAs) and correlational analyses were performed using R Version 4.5.0 </w:t>
      </w:r>
      <w:sdt>
        <w:sdtPr>
          <w:id w:val="-159832659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mliVGVYS2V5IjoiUkNvcmV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 Core Team,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Post-hoc tests were Benjamini-Hochberg corrected where appropriate </w:t>
      </w:r>
      <w:sdt>
        <w:sdtPr>
          <w:id w:val="-1820487643"/>
          <w:placeholder>
            <w:docPart w:val="87501696D4EE4351A0271F7A92D7446E"/>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M1QxNDo1MjozN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(Benjamini &amp; Hochberg, 1995)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074C2C19" w14:textId="77777777" w:rsidR="0064109B" w:rsidRDefault="0000000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Bayesian approach, which – in contrast to null hypothesis significance testing - allows a quantification of evidence for null findings </w:t>
      </w:r>
      <w:sdt>
        <w:sdtPr>
          <w:id w:val="125339548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2LTEzVDE0OjUyOjM1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(Rosenfeld &amp; Olson, 2021)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These analyses were conducted in JASP Version 0.19.3 </w:t>
      </w:r>
      <w:sdt>
        <w:sdtPr>
          <w:id w:val="-45934225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1IiwiJHR5cGUiOiJTd2lzc0FjYWRlbWljLkNpdGF2aS5Qcm9qZWN0LCBTd2lzc0FjYWRlbWljLkNpdGF2aSJ9fV0sIkJpYlRlWEtleSI6IkpBU1B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(JASP Team,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using default priors. We report the Bayes factor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as an indicator for the likelihood of the null and alternative hypothesis given the observed data.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 indicate larger evidence for the alternative hypothesis,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&lt; 1 indicate larger evidence for the null hypothesis. For example, a BF</w:t>
      </w:r>
      <w:r>
        <w:rPr>
          <w:rFonts w:ascii="Times New Roman" w:hAnsi="Times New Roman" w:cs="Times New Roman"/>
          <w:sz w:val="24"/>
          <w:szCs w:val="24"/>
          <w:vertAlign w:val="subscript"/>
          <w:lang w:val="en-US"/>
        </w:rPr>
        <w:t xml:space="preserve">10 </w:t>
      </w:r>
      <w:r>
        <w:rPr>
          <w:rFonts w:ascii="Times New Roman" w:hAnsi="Times New Roman" w:cs="Times New Roman"/>
          <w:sz w:val="24"/>
          <w:szCs w:val="24"/>
          <w:lang w:val="en-US"/>
        </w:rPr>
        <w:t>= 3 means that the alternative hypothesis is three times more likely than the null hypothesis, whereas the reciprocal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.33 means that the null hypothesis is three times more likely than the alternative. Following the guidelines by </w:t>
      </w:r>
      <w:sdt>
        <w:sdtPr>
          <w:id w:val="90834733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Jarosz and Wiley</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91060477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(2014)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we consider values of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1-3 (.1-.33) as anecdotal,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3-10 (.33-.10) as moderate,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10-30 (.10-.03) as strong,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30-100 (.03-.01) as very strong and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100 (&lt; .01) as decisive evidence for the alternative hypothesis and the reciprocal values in parentheses as respective evidence for the null hypothesis. </w:t>
      </w:r>
    </w:p>
    <w:p w14:paraId="10447933" w14:textId="77777777" w:rsidR="0064109B" w:rsidRDefault="0000000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alignment with the approach by </w:t>
      </w:r>
      <w:sdt>
        <w:sdtPr>
          <w:id w:val="-140205080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76125543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we recoded responses in the PROMS from 0 to 1 in 0.25 steps starting with the “definitely” correct option down two the “definitely” incorrect option (thus, “don’t know” was always coded with 0.5) and </w:t>
      </w:r>
      <w:r>
        <w:rPr>
          <w:rFonts w:ascii="Times New Roman" w:hAnsi="Times New Roman" w:cs="Times New Roman"/>
          <w:sz w:val="24"/>
          <w:szCs w:val="24"/>
          <w:lang w:val="en-US"/>
        </w:rPr>
        <w:lastRenderedPageBreak/>
        <w:t>subtracted 0.5 from the final measure. Thus, a positive score indicates that participants were more correct/confident, whereas a negative score indicates more incorrect/uncertain ratings. For statistical analyses, we used the averaged performance across trials for each subtest.</w:t>
      </w:r>
      <w:r>
        <w:rPr>
          <w:rFonts w:ascii="Times New Roman" w:hAnsi="Times New Roman" w:cs="Times New Roman"/>
          <w:color w:val="C00000"/>
          <w:sz w:val="24"/>
          <w:szCs w:val="24"/>
          <w:lang w:val="en-US"/>
        </w:rPr>
        <w:t xml:space="preserve"> </w:t>
      </w:r>
    </w:p>
    <w:p w14:paraId="2DEA6342" w14:textId="77777777" w:rsidR="0064109B" w:rsidRDefault="00000000">
      <w:pPr>
        <w:pStyle w:val="berschrift2"/>
        <w:spacing w:line="480" w:lineRule="auto"/>
        <w:rPr>
          <w:rFonts w:ascii="Times New Roman" w:hAnsi="Times New Roman" w:cs="Times New Roman"/>
          <w:sz w:val="24"/>
          <w:szCs w:val="24"/>
          <w:lang w:val="en-US"/>
        </w:rPr>
      </w:pPr>
      <w:bookmarkStart w:id="27" w:name="_Toc200448872"/>
      <w:r>
        <w:rPr>
          <w:rFonts w:ascii="Times New Roman" w:hAnsi="Times New Roman" w:cs="Times New Roman"/>
          <w:sz w:val="24"/>
          <w:szCs w:val="24"/>
          <w:lang w:val="en-US"/>
        </w:rPr>
        <w:t>Transparency and openness</w:t>
      </w:r>
      <w:bookmarkEnd w:id="27"/>
    </w:p>
    <w:p w14:paraId="13EEAAA1"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specified how we determined our sample size, all data exclusions, all manipulations, and all measures in the associated preregistration (</w:t>
      </w:r>
      <w:hyperlink r:id="rId10" w:tgtFrame="_self">
        <w:r>
          <w:rPr>
            <w:rStyle w:val="Hyperlink"/>
            <w:rFonts w:ascii="Times New Roman" w:hAnsi="Times New Roman" w:cs="Times New Roman"/>
            <w:sz w:val="24"/>
            <w:szCs w:val="24"/>
            <w:lang w:val="en-US"/>
          </w:rPr>
          <w:t xml:space="preserve">https://doi.org/10.17605/OSF.IO/76PV5 </w:t>
        </w:r>
      </w:hyperlink>
      <w:r>
        <w:rPr>
          <w:rFonts w:ascii="Times New Roman" w:hAnsi="Times New Roman" w:cs="Times New Roman"/>
          <w:sz w:val="24"/>
          <w:szCs w:val="24"/>
          <w:lang w:val="en-US"/>
        </w:rPr>
        <w:t xml:space="preserve">). </w:t>
      </w:r>
      <w:bookmarkStart w:id="28" w:name="_Hlk117866403"/>
      <w:r>
        <w:rPr>
          <w:rFonts w:ascii="Times New Roman" w:hAnsi="Times New Roman" w:cs="Times New Roman"/>
          <w:sz w:val="24"/>
          <w:szCs w:val="24"/>
          <w:lang w:val="en-US"/>
        </w:rPr>
        <w:t>Preprocessed data, analysis scripts and supplemental materials can be found in the associated OSF repository (</w:t>
      </w:r>
      <w:r>
        <w:rPr>
          <w:rFonts w:ascii="Times New Roman" w:hAnsi="Times New Roman" w:cs="Times New Roman"/>
          <w:color w:val="C00000"/>
          <w:sz w:val="24"/>
          <w:szCs w:val="24"/>
          <w:lang w:val="en-US"/>
        </w:rPr>
        <w:t>https://osf.io/ascqx/</w:t>
      </w:r>
      <w:r>
        <w:rPr>
          <w:rFonts w:ascii="Times New Roman" w:hAnsi="Times New Roman" w:cs="Times New Roman"/>
          <w:sz w:val="24"/>
          <w:szCs w:val="24"/>
          <w:lang w:val="en-US"/>
        </w:rPr>
        <w:t>)</w:t>
      </w:r>
      <w:bookmarkEnd w:id="28"/>
      <w:r>
        <w:rPr>
          <w:rFonts w:ascii="Times New Roman" w:hAnsi="Times New Roman" w:cs="Times New Roman"/>
          <w:sz w:val="24"/>
          <w:szCs w:val="24"/>
          <w:lang w:val="en-US"/>
        </w:rPr>
        <w:t xml:space="preserve">. </w:t>
      </w:r>
    </w:p>
    <w:p w14:paraId="46149930" w14:textId="77777777" w:rsidR="0064109B" w:rsidRDefault="00000000">
      <w:pPr>
        <w:pStyle w:val="berschrift2"/>
        <w:spacing w:line="480" w:lineRule="auto"/>
        <w:rPr>
          <w:rFonts w:ascii="Times New Roman" w:hAnsi="Times New Roman" w:cs="Times New Roman"/>
          <w:sz w:val="24"/>
          <w:szCs w:val="24"/>
          <w:lang w:val="en-US"/>
        </w:rPr>
      </w:pPr>
      <w:bookmarkStart w:id="29" w:name="_Toc200448873"/>
      <w:r>
        <w:rPr>
          <w:rFonts w:ascii="Times New Roman" w:hAnsi="Times New Roman" w:cs="Times New Roman"/>
          <w:sz w:val="24"/>
          <w:szCs w:val="24"/>
          <w:lang w:val="en-US"/>
        </w:rPr>
        <w:t>Results</w:t>
      </w:r>
      <w:bookmarkEnd w:id="29"/>
    </w:p>
    <w:p w14:paraId="1F4590D8" w14:textId="77777777" w:rsidR="0064109B" w:rsidRDefault="00000000">
      <w:pPr>
        <w:pStyle w:val="berschrift3"/>
        <w:spacing w:line="480" w:lineRule="auto"/>
        <w:rPr>
          <w:rFonts w:ascii="Times New Roman" w:hAnsi="Times New Roman" w:cs="Times New Roman"/>
          <w:lang w:val="en-US"/>
        </w:rPr>
      </w:pPr>
      <w:bookmarkStart w:id="30" w:name="_Toc200448874"/>
      <w:r>
        <w:rPr>
          <w:rFonts w:ascii="Times New Roman" w:hAnsi="Times New Roman" w:cs="Times New Roman"/>
          <w:lang w:val="en-US"/>
        </w:rPr>
        <w:t>Demography, musicality, and personality of participants</w:t>
      </w:r>
      <w:bookmarkEnd w:id="30"/>
    </w:p>
    <w:p w14:paraId="4AD2701B"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Singers and instrumentalists did not differ significantly in the socioeconomic status assessed via educational level,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(2, N = 88) = 1.06, </w:t>
      </w:r>
      <w:r>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.588; highest academic degree,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(7, N = 88) = 9.06, p = .249, and household income,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(4, N = 88) = 5.23, p = .264 (for more details see </w:t>
      </w:r>
      <w:r>
        <w:rPr>
          <w:rFonts w:ascii="Times New Roman" w:hAnsi="Times New Roman" w:cs="Times New Roman"/>
          <w:color w:val="C00000"/>
          <w:sz w:val="24"/>
          <w:szCs w:val="24"/>
          <w:lang w:val="en-US"/>
        </w:rPr>
        <w:t>Table S2 on OSF</w:t>
      </w:r>
      <w:r>
        <w:rPr>
          <w:rFonts w:ascii="Times New Roman" w:hAnsi="Times New Roman" w:cs="Times New Roman"/>
          <w:sz w:val="24"/>
          <w:szCs w:val="24"/>
          <w:lang w:val="en-US"/>
        </w:rPr>
        <w:t xml:space="preserve">). Further, the groups did not differ in age or positive and negative affect (assessed with the PANAS) 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 Participant characteristics assessed via self-report and music performance in the PROMS are summarized in </w:t>
      </w:r>
      <w:r>
        <w:rPr>
          <w:rFonts w:ascii="Times New Roman" w:hAnsi="Times New Roman" w:cs="Times New Roman"/>
          <w:b/>
          <w:sz w:val="24"/>
          <w:szCs w:val="24"/>
          <w:lang w:val="en-US"/>
        </w:rPr>
        <w:t>Table 1</w:t>
      </w:r>
      <w:r>
        <w:rPr>
          <w:rFonts w:ascii="Times New Roman" w:hAnsi="Times New Roman" w:cs="Times New Roman"/>
          <w:sz w:val="24"/>
          <w:szCs w:val="24"/>
          <w:lang w:val="en-US"/>
        </w:rPr>
        <w:t>.</w:t>
      </w:r>
    </w:p>
    <w:p w14:paraId="06239A26" w14:textId="77777777" w:rsidR="0064109B" w:rsidRDefault="0064109B">
      <w:pPr>
        <w:spacing w:line="480" w:lineRule="auto"/>
        <w:rPr>
          <w:rFonts w:ascii="Times New Roman" w:hAnsi="Times New Roman" w:cs="Times New Roman"/>
          <w:sz w:val="24"/>
          <w:szCs w:val="24"/>
          <w:lang w:val="en-US"/>
        </w:rPr>
      </w:pPr>
    </w:p>
    <w:p w14:paraId="1EDD4B38" w14:textId="77777777" w:rsidR="0064109B"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Table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color w:val="auto"/>
          <w:sz w:val="24"/>
          <w:szCs w:val="24"/>
        </w:rPr>
        <w:t>1</w:t>
      </w:r>
      <w:r>
        <w:rPr>
          <w:rFonts w:ascii="Times New Roman" w:hAnsi="Times New Roman" w:cs="Times New Roman"/>
          <w:b/>
          <w:i w:val="0"/>
          <w:color w:val="auto"/>
          <w:sz w:val="24"/>
          <w:szCs w:val="24"/>
        </w:rPr>
        <w:fldChar w:fldCharType="end"/>
      </w:r>
    </w:p>
    <w:p w14:paraId="2A9B6BA7" w14:textId="77777777" w:rsidR="0064109B" w:rsidRDefault="00000000">
      <w:pPr>
        <w:rPr>
          <w:rFonts w:ascii="Times New Roman" w:hAnsi="Times New Roman" w:cs="Times New Roman"/>
          <w:i/>
          <w:sz w:val="24"/>
          <w:szCs w:val="24"/>
          <w:lang w:val="en-US"/>
        </w:rPr>
      </w:pPr>
      <w:r>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jc w:val="center"/>
        <w:tblLayout w:type="fixed"/>
        <w:tblCellMar>
          <w:left w:w="70" w:type="dxa"/>
          <w:right w:w="70" w:type="dxa"/>
        </w:tblCellMar>
        <w:tblLook w:val="04A0" w:firstRow="1" w:lastRow="0" w:firstColumn="1" w:lastColumn="0" w:noHBand="0" w:noVBand="1"/>
      </w:tblPr>
      <w:tblGrid>
        <w:gridCol w:w="2396"/>
        <w:gridCol w:w="1682"/>
        <w:gridCol w:w="1802"/>
        <w:gridCol w:w="1009"/>
        <w:gridCol w:w="1010"/>
        <w:gridCol w:w="1009"/>
        <w:gridCol w:w="1839"/>
        <w:gridCol w:w="593"/>
      </w:tblGrid>
      <w:tr w:rsidR="0064109B" w14:paraId="373EA3A1" w14:textId="77777777">
        <w:trPr>
          <w:trHeight w:val="300"/>
          <w:jc w:val="center"/>
        </w:trPr>
        <w:tc>
          <w:tcPr>
            <w:tcW w:w="2395" w:type="dxa"/>
            <w:tcBorders>
              <w:top w:val="single" w:sz="4" w:space="0" w:color="000000"/>
            </w:tcBorders>
            <w:shd w:val="clear" w:color="auto" w:fill="auto"/>
            <w:vAlign w:val="bottom"/>
          </w:tcPr>
          <w:p w14:paraId="277DA403" w14:textId="77777777" w:rsidR="0064109B" w:rsidRDefault="00000000">
            <w:pPr>
              <w:widowControl w:val="0"/>
              <w:suppressAutoHyphens w:val="0"/>
              <w:spacing w:after="0" w:line="24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w:t>
            </w:r>
          </w:p>
        </w:tc>
        <w:tc>
          <w:tcPr>
            <w:tcW w:w="1681" w:type="dxa"/>
            <w:tcBorders>
              <w:top w:val="single" w:sz="4" w:space="0" w:color="000000"/>
              <w:bottom w:val="single" w:sz="4" w:space="0" w:color="000000"/>
            </w:tcBorders>
            <w:shd w:val="clear" w:color="auto" w:fill="auto"/>
            <w:vAlign w:val="bottom"/>
          </w:tcPr>
          <w:p w14:paraId="1A09BF5D"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Singers</w:t>
            </w:r>
          </w:p>
        </w:tc>
        <w:tc>
          <w:tcPr>
            <w:tcW w:w="1802" w:type="dxa"/>
            <w:tcBorders>
              <w:top w:val="single" w:sz="4" w:space="0" w:color="000000"/>
              <w:bottom w:val="single" w:sz="4" w:space="0" w:color="000000"/>
            </w:tcBorders>
            <w:shd w:val="clear" w:color="auto" w:fill="auto"/>
            <w:vAlign w:val="bottom"/>
          </w:tcPr>
          <w:p w14:paraId="02FF1613"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Pr>
                <w:rFonts w:ascii="Times New Roman" w:eastAsia="Times New Roman" w:hAnsi="Times New Roman" w:cs="Times New Roman"/>
                <w:b/>
                <w:bCs/>
                <w:color w:val="000000"/>
                <w:sz w:val="24"/>
                <w:szCs w:val="24"/>
                <w:lang w:eastAsia="de-DE"/>
              </w:rPr>
              <w:t>Instrumentalists</w:t>
            </w:r>
            <w:proofErr w:type="spellEnd"/>
          </w:p>
        </w:tc>
        <w:tc>
          <w:tcPr>
            <w:tcW w:w="1009" w:type="dxa"/>
            <w:tcBorders>
              <w:top w:val="single" w:sz="4" w:space="0" w:color="000000"/>
            </w:tcBorders>
            <w:shd w:val="clear" w:color="auto" w:fill="auto"/>
            <w:vAlign w:val="bottom"/>
          </w:tcPr>
          <w:p w14:paraId="0EFE8EBA" w14:textId="77777777" w:rsidR="0064109B"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010" w:type="dxa"/>
            <w:tcBorders>
              <w:top w:val="single" w:sz="4" w:space="0" w:color="000000"/>
            </w:tcBorders>
            <w:shd w:val="clear" w:color="auto" w:fill="auto"/>
            <w:vAlign w:val="bottom"/>
          </w:tcPr>
          <w:p w14:paraId="56B63569" w14:textId="77777777" w:rsidR="0064109B"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009" w:type="dxa"/>
            <w:tcBorders>
              <w:top w:val="single" w:sz="4" w:space="0" w:color="000000"/>
            </w:tcBorders>
            <w:shd w:val="clear" w:color="auto" w:fill="auto"/>
            <w:vAlign w:val="bottom"/>
          </w:tcPr>
          <w:p w14:paraId="272BE4B3" w14:textId="77777777" w:rsidR="0064109B"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839" w:type="dxa"/>
            <w:tcBorders>
              <w:top w:val="single" w:sz="4" w:space="0" w:color="000000"/>
            </w:tcBorders>
            <w:shd w:val="clear" w:color="auto" w:fill="auto"/>
            <w:vAlign w:val="bottom"/>
          </w:tcPr>
          <w:p w14:paraId="59F15B8D" w14:textId="77777777" w:rsidR="0064109B"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593" w:type="dxa"/>
            <w:tcBorders>
              <w:top w:val="single" w:sz="4" w:space="0" w:color="000000"/>
            </w:tcBorders>
            <w:shd w:val="clear" w:color="auto" w:fill="auto"/>
            <w:vAlign w:val="bottom"/>
          </w:tcPr>
          <w:p w14:paraId="1B5216BA" w14:textId="77777777" w:rsidR="0064109B"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r>
      <w:tr w:rsidR="0064109B" w14:paraId="36511D98" w14:textId="77777777">
        <w:trPr>
          <w:trHeight w:val="300"/>
          <w:jc w:val="center"/>
        </w:trPr>
        <w:tc>
          <w:tcPr>
            <w:tcW w:w="2395" w:type="dxa"/>
            <w:tcBorders>
              <w:bottom w:val="single" w:sz="4" w:space="0" w:color="000000"/>
            </w:tcBorders>
            <w:shd w:val="clear" w:color="auto" w:fill="auto"/>
            <w:vAlign w:val="bottom"/>
          </w:tcPr>
          <w:p w14:paraId="79182AF5" w14:textId="77777777" w:rsidR="0064109B"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w:t>
            </w:r>
          </w:p>
        </w:tc>
        <w:tc>
          <w:tcPr>
            <w:tcW w:w="1681" w:type="dxa"/>
            <w:tcBorders>
              <w:bottom w:val="single" w:sz="4" w:space="0" w:color="000000"/>
            </w:tcBorders>
            <w:shd w:val="clear" w:color="auto" w:fill="auto"/>
            <w:vAlign w:val="bottom"/>
          </w:tcPr>
          <w:p w14:paraId="2F34E02E"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1802" w:type="dxa"/>
            <w:tcBorders>
              <w:bottom w:val="single" w:sz="4" w:space="0" w:color="000000"/>
            </w:tcBorders>
            <w:shd w:val="clear" w:color="auto" w:fill="auto"/>
            <w:vAlign w:val="bottom"/>
          </w:tcPr>
          <w:p w14:paraId="1A892333"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1009" w:type="dxa"/>
            <w:tcBorders>
              <w:bottom w:val="single" w:sz="4" w:space="0" w:color="000000"/>
            </w:tcBorders>
            <w:shd w:val="clear" w:color="auto" w:fill="auto"/>
            <w:vAlign w:val="bottom"/>
          </w:tcPr>
          <w:p w14:paraId="1A1810E1"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w:t>
            </w:r>
          </w:p>
        </w:tc>
        <w:tc>
          <w:tcPr>
            <w:tcW w:w="1010" w:type="dxa"/>
            <w:tcBorders>
              <w:bottom w:val="single" w:sz="4" w:space="0" w:color="000000"/>
            </w:tcBorders>
            <w:shd w:val="clear" w:color="auto" w:fill="auto"/>
            <w:vAlign w:val="bottom"/>
          </w:tcPr>
          <w:p w14:paraId="284C47CE"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df</w:t>
            </w:r>
            <w:r>
              <w:rPr>
                <w:rFonts w:ascii="Times New Roman" w:eastAsia="Times New Roman" w:hAnsi="Times New Roman" w:cs="Times New Roman"/>
                <w:color w:val="000000"/>
                <w:sz w:val="24"/>
                <w:szCs w:val="24"/>
                <w:vertAlign w:val="superscript"/>
                <w:lang w:eastAsia="de-DE"/>
              </w:rPr>
              <w:t>a</w:t>
            </w:r>
            <w:proofErr w:type="spellEnd"/>
          </w:p>
        </w:tc>
        <w:tc>
          <w:tcPr>
            <w:tcW w:w="1009" w:type="dxa"/>
            <w:tcBorders>
              <w:bottom w:val="single" w:sz="4" w:space="0" w:color="000000"/>
            </w:tcBorders>
            <w:shd w:val="clear" w:color="auto" w:fill="auto"/>
            <w:vAlign w:val="bottom"/>
          </w:tcPr>
          <w:p w14:paraId="116B68EE"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p</w:t>
            </w:r>
          </w:p>
        </w:tc>
        <w:tc>
          <w:tcPr>
            <w:tcW w:w="1839" w:type="dxa"/>
            <w:tcBorders>
              <w:bottom w:val="single" w:sz="4" w:space="0" w:color="000000"/>
            </w:tcBorders>
            <w:shd w:val="clear" w:color="auto" w:fill="auto"/>
            <w:vAlign w:val="bottom"/>
          </w:tcPr>
          <w:p w14:paraId="60A523B0"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Cohens d</w:t>
            </w:r>
          </w:p>
        </w:tc>
        <w:tc>
          <w:tcPr>
            <w:tcW w:w="593" w:type="dxa"/>
            <w:tcBorders>
              <w:bottom w:val="single" w:sz="4" w:space="0" w:color="000000"/>
            </w:tcBorders>
            <w:shd w:val="clear" w:color="auto" w:fill="auto"/>
            <w:vAlign w:val="bottom"/>
          </w:tcPr>
          <w:p w14:paraId="3A56FDBD" w14:textId="77777777" w:rsidR="0064109B"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r>
      <w:tr w:rsidR="0064109B" w14:paraId="05B41786" w14:textId="77777777">
        <w:trPr>
          <w:trHeight w:val="360"/>
          <w:jc w:val="center"/>
        </w:trPr>
        <w:tc>
          <w:tcPr>
            <w:tcW w:w="2395" w:type="dxa"/>
            <w:shd w:val="clear" w:color="auto" w:fill="auto"/>
          </w:tcPr>
          <w:p w14:paraId="60E91334"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Age</w:t>
            </w:r>
          </w:p>
        </w:tc>
        <w:tc>
          <w:tcPr>
            <w:tcW w:w="1681" w:type="dxa"/>
            <w:shd w:val="clear" w:color="auto" w:fill="auto"/>
          </w:tcPr>
          <w:p w14:paraId="68929A90"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27.02 (8.2)</w:t>
            </w:r>
          </w:p>
        </w:tc>
        <w:tc>
          <w:tcPr>
            <w:tcW w:w="1802" w:type="dxa"/>
            <w:shd w:val="clear" w:color="auto" w:fill="auto"/>
          </w:tcPr>
          <w:p w14:paraId="5B407CFF"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28.51 (10.6)</w:t>
            </w:r>
          </w:p>
        </w:tc>
        <w:tc>
          <w:tcPr>
            <w:tcW w:w="1009" w:type="dxa"/>
            <w:shd w:val="clear" w:color="auto" w:fill="auto"/>
          </w:tcPr>
          <w:p w14:paraId="5408380C"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-0.73</w:t>
            </w:r>
          </w:p>
        </w:tc>
        <w:tc>
          <w:tcPr>
            <w:tcW w:w="1010" w:type="dxa"/>
            <w:shd w:val="clear" w:color="auto" w:fill="auto"/>
          </w:tcPr>
          <w:p w14:paraId="5A5B1666"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78.93</w:t>
            </w:r>
          </w:p>
        </w:tc>
        <w:tc>
          <w:tcPr>
            <w:tcW w:w="1009" w:type="dxa"/>
            <w:shd w:val="clear" w:color="auto" w:fill="auto"/>
          </w:tcPr>
          <w:p w14:paraId="7377326D"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.465</w:t>
            </w:r>
          </w:p>
        </w:tc>
        <w:tc>
          <w:tcPr>
            <w:tcW w:w="1839" w:type="dxa"/>
            <w:shd w:val="clear" w:color="auto" w:fill="auto"/>
          </w:tcPr>
          <w:p w14:paraId="3ED6649A"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[-0.61, 0.28]</w:t>
            </w:r>
          </w:p>
        </w:tc>
        <w:tc>
          <w:tcPr>
            <w:tcW w:w="593" w:type="dxa"/>
            <w:shd w:val="clear" w:color="auto" w:fill="auto"/>
          </w:tcPr>
          <w:p w14:paraId="41DE3C17" w14:textId="77777777" w:rsidR="0064109B" w:rsidRDefault="0064109B">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64109B" w14:paraId="2B04519C" w14:textId="77777777">
        <w:trPr>
          <w:trHeight w:hRule="exact" w:val="300"/>
          <w:jc w:val="center"/>
        </w:trPr>
        <w:tc>
          <w:tcPr>
            <w:tcW w:w="2395" w:type="dxa"/>
            <w:shd w:val="clear" w:color="auto" w:fill="auto"/>
          </w:tcPr>
          <w:p w14:paraId="68F728FF"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6CECBD1D" w14:textId="77777777" w:rsidR="0064109B" w:rsidRDefault="0064109B">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511FF2C0"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51B09B45"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7F419901"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1297ADA2"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5FECD37A"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1B79CEEE"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r>
      <w:tr w:rsidR="0064109B" w14:paraId="48C4F56C" w14:textId="77777777">
        <w:trPr>
          <w:trHeight w:val="300"/>
          <w:jc w:val="center"/>
        </w:trPr>
        <w:tc>
          <w:tcPr>
            <w:tcW w:w="2395" w:type="dxa"/>
            <w:shd w:val="clear" w:color="auto" w:fill="auto"/>
          </w:tcPr>
          <w:p w14:paraId="5FBB9CA5" w14:textId="77777777" w:rsidR="0064109B"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PANAS</w:t>
            </w:r>
          </w:p>
        </w:tc>
        <w:tc>
          <w:tcPr>
            <w:tcW w:w="1681" w:type="dxa"/>
            <w:shd w:val="clear" w:color="auto" w:fill="auto"/>
          </w:tcPr>
          <w:p w14:paraId="3B755104" w14:textId="77777777" w:rsidR="0064109B" w:rsidRDefault="0064109B">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1EB1CF96"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6756BC2"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01B3C926"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93857D9"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318EFDA5"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55A57D4E"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r>
      <w:tr w:rsidR="0064109B" w14:paraId="34227FA7" w14:textId="77777777">
        <w:trPr>
          <w:trHeight w:val="300"/>
          <w:jc w:val="center"/>
        </w:trPr>
        <w:tc>
          <w:tcPr>
            <w:tcW w:w="2395" w:type="dxa"/>
            <w:shd w:val="clear" w:color="auto" w:fill="auto"/>
          </w:tcPr>
          <w:p w14:paraId="47081324"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positive </w:t>
            </w:r>
            <w:proofErr w:type="spellStart"/>
            <w:r>
              <w:rPr>
                <w:rFonts w:ascii="Times New Roman" w:hAnsi="Times New Roman" w:cs="Times New Roman"/>
              </w:rPr>
              <w:t>Affect</w:t>
            </w:r>
            <w:proofErr w:type="spellEnd"/>
          </w:p>
        </w:tc>
        <w:tc>
          <w:tcPr>
            <w:tcW w:w="1681" w:type="dxa"/>
            <w:shd w:val="clear" w:color="auto" w:fill="auto"/>
          </w:tcPr>
          <w:p w14:paraId="1BD31CEE"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3.00 (0.68)</w:t>
            </w:r>
          </w:p>
        </w:tc>
        <w:tc>
          <w:tcPr>
            <w:tcW w:w="1802" w:type="dxa"/>
            <w:shd w:val="clear" w:color="auto" w:fill="auto"/>
          </w:tcPr>
          <w:p w14:paraId="0D098991"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3.11 (0.57)</w:t>
            </w:r>
          </w:p>
        </w:tc>
        <w:tc>
          <w:tcPr>
            <w:tcW w:w="1009" w:type="dxa"/>
            <w:shd w:val="clear" w:color="auto" w:fill="auto"/>
          </w:tcPr>
          <w:p w14:paraId="41EF2E82"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-0.77</w:t>
            </w:r>
          </w:p>
        </w:tc>
        <w:tc>
          <w:tcPr>
            <w:tcW w:w="1010" w:type="dxa"/>
            <w:shd w:val="clear" w:color="auto" w:fill="auto"/>
          </w:tcPr>
          <w:p w14:paraId="0FD7F8DC"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84.78</w:t>
            </w:r>
          </w:p>
        </w:tc>
        <w:tc>
          <w:tcPr>
            <w:tcW w:w="1009" w:type="dxa"/>
            <w:shd w:val="clear" w:color="auto" w:fill="auto"/>
          </w:tcPr>
          <w:p w14:paraId="6B72DC45"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.446</w:t>
            </w:r>
          </w:p>
        </w:tc>
        <w:tc>
          <w:tcPr>
            <w:tcW w:w="1839" w:type="dxa"/>
            <w:shd w:val="clear" w:color="auto" w:fill="auto"/>
          </w:tcPr>
          <w:p w14:paraId="307946CB"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[-0.59, 0.26]</w:t>
            </w:r>
          </w:p>
        </w:tc>
        <w:tc>
          <w:tcPr>
            <w:tcW w:w="593" w:type="dxa"/>
            <w:shd w:val="clear" w:color="auto" w:fill="auto"/>
          </w:tcPr>
          <w:p w14:paraId="379D99D0" w14:textId="77777777" w:rsidR="0064109B" w:rsidRDefault="0064109B">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64109B" w14:paraId="0BD9BB40" w14:textId="77777777">
        <w:trPr>
          <w:trHeight w:val="300"/>
          <w:jc w:val="center"/>
        </w:trPr>
        <w:tc>
          <w:tcPr>
            <w:tcW w:w="2395" w:type="dxa"/>
            <w:shd w:val="clear" w:color="auto" w:fill="auto"/>
          </w:tcPr>
          <w:p w14:paraId="2A880143"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negative </w:t>
            </w:r>
            <w:proofErr w:type="spellStart"/>
            <w:r>
              <w:rPr>
                <w:rFonts w:ascii="Times New Roman" w:hAnsi="Times New Roman" w:cs="Times New Roman"/>
              </w:rPr>
              <w:t>Affect</w:t>
            </w:r>
            <w:proofErr w:type="spellEnd"/>
          </w:p>
        </w:tc>
        <w:tc>
          <w:tcPr>
            <w:tcW w:w="1681" w:type="dxa"/>
            <w:shd w:val="clear" w:color="auto" w:fill="auto"/>
          </w:tcPr>
          <w:p w14:paraId="3EA527C7"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1.53 (0.47)</w:t>
            </w:r>
          </w:p>
        </w:tc>
        <w:tc>
          <w:tcPr>
            <w:tcW w:w="1802" w:type="dxa"/>
            <w:shd w:val="clear" w:color="auto" w:fill="auto"/>
          </w:tcPr>
          <w:p w14:paraId="60F3DF39"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1.40 (0.35)</w:t>
            </w:r>
          </w:p>
        </w:tc>
        <w:tc>
          <w:tcPr>
            <w:tcW w:w="1009" w:type="dxa"/>
            <w:shd w:val="clear" w:color="auto" w:fill="auto"/>
          </w:tcPr>
          <w:p w14:paraId="06C7770F"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1.49</w:t>
            </w:r>
          </w:p>
        </w:tc>
        <w:tc>
          <w:tcPr>
            <w:tcW w:w="1010" w:type="dxa"/>
            <w:shd w:val="clear" w:color="auto" w:fill="auto"/>
          </w:tcPr>
          <w:p w14:paraId="2D2F3CC3"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80.61</w:t>
            </w:r>
          </w:p>
        </w:tc>
        <w:tc>
          <w:tcPr>
            <w:tcW w:w="1009" w:type="dxa"/>
            <w:shd w:val="clear" w:color="auto" w:fill="auto"/>
          </w:tcPr>
          <w:p w14:paraId="083AD52B"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.141</w:t>
            </w:r>
          </w:p>
        </w:tc>
        <w:tc>
          <w:tcPr>
            <w:tcW w:w="1839" w:type="dxa"/>
            <w:shd w:val="clear" w:color="auto" w:fill="auto"/>
          </w:tcPr>
          <w:p w14:paraId="54107B4E"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0.33 [-0.11, 0.77]</w:t>
            </w:r>
          </w:p>
        </w:tc>
        <w:tc>
          <w:tcPr>
            <w:tcW w:w="593" w:type="dxa"/>
            <w:shd w:val="clear" w:color="auto" w:fill="auto"/>
          </w:tcPr>
          <w:p w14:paraId="17575161" w14:textId="77777777" w:rsidR="0064109B" w:rsidRDefault="0064109B">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64109B" w14:paraId="4E30C247" w14:textId="77777777">
        <w:trPr>
          <w:trHeight w:hRule="exact" w:val="300"/>
          <w:jc w:val="center"/>
        </w:trPr>
        <w:tc>
          <w:tcPr>
            <w:tcW w:w="2395" w:type="dxa"/>
            <w:shd w:val="clear" w:color="auto" w:fill="auto"/>
          </w:tcPr>
          <w:p w14:paraId="3AF144E4"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54ECB2F9" w14:textId="77777777" w:rsidR="0064109B" w:rsidRDefault="0064109B">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179AD3A0"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9B55A72"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2D5B9F88"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F03EF43"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44FEA26C"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77A9F534"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r>
      <w:tr w:rsidR="0064109B" w14:paraId="691F968C" w14:textId="77777777">
        <w:trPr>
          <w:trHeight w:val="300"/>
          <w:jc w:val="center"/>
        </w:trPr>
        <w:tc>
          <w:tcPr>
            <w:tcW w:w="2395" w:type="dxa"/>
            <w:shd w:val="clear" w:color="auto" w:fill="auto"/>
          </w:tcPr>
          <w:p w14:paraId="3F99F755" w14:textId="77777777" w:rsidR="0064109B"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Big Five</w:t>
            </w:r>
          </w:p>
        </w:tc>
        <w:tc>
          <w:tcPr>
            <w:tcW w:w="1681" w:type="dxa"/>
            <w:shd w:val="clear" w:color="auto" w:fill="auto"/>
          </w:tcPr>
          <w:p w14:paraId="10B2540B" w14:textId="77777777" w:rsidR="0064109B" w:rsidRDefault="0064109B">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244EED82"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02FA60F5"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5A664A7A"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144225C"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4DE6ED73"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2F30404D"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r>
      <w:tr w:rsidR="0064109B" w14:paraId="3A18C14B" w14:textId="77777777">
        <w:trPr>
          <w:trHeight w:val="300"/>
          <w:jc w:val="center"/>
        </w:trPr>
        <w:tc>
          <w:tcPr>
            <w:tcW w:w="2395" w:type="dxa"/>
            <w:shd w:val="clear" w:color="auto" w:fill="auto"/>
          </w:tcPr>
          <w:p w14:paraId="7BDF6B1F"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Openness</w:t>
            </w:r>
            <w:proofErr w:type="spellEnd"/>
          </w:p>
        </w:tc>
        <w:tc>
          <w:tcPr>
            <w:tcW w:w="1681" w:type="dxa"/>
            <w:shd w:val="clear" w:color="auto" w:fill="auto"/>
          </w:tcPr>
          <w:p w14:paraId="451D848A"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4.04 (0.55)</w:t>
            </w:r>
          </w:p>
        </w:tc>
        <w:tc>
          <w:tcPr>
            <w:tcW w:w="1802" w:type="dxa"/>
            <w:shd w:val="clear" w:color="auto" w:fill="auto"/>
          </w:tcPr>
          <w:p w14:paraId="18727AC7"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3.99 (0.51)</w:t>
            </w:r>
          </w:p>
        </w:tc>
        <w:tc>
          <w:tcPr>
            <w:tcW w:w="1009" w:type="dxa"/>
            <w:shd w:val="clear" w:color="auto" w:fill="auto"/>
          </w:tcPr>
          <w:p w14:paraId="7ADCD332"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0.46</w:t>
            </w:r>
          </w:p>
        </w:tc>
        <w:tc>
          <w:tcPr>
            <w:tcW w:w="1010" w:type="dxa"/>
            <w:shd w:val="clear" w:color="auto" w:fill="auto"/>
          </w:tcPr>
          <w:p w14:paraId="049F1A22"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85.96</w:t>
            </w:r>
          </w:p>
        </w:tc>
        <w:tc>
          <w:tcPr>
            <w:tcW w:w="1009" w:type="dxa"/>
            <w:shd w:val="clear" w:color="auto" w:fill="auto"/>
          </w:tcPr>
          <w:p w14:paraId="66BA2C4B"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.647</w:t>
            </w:r>
          </w:p>
        </w:tc>
        <w:tc>
          <w:tcPr>
            <w:tcW w:w="1839" w:type="dxa"/>
            <w:shd w:val="clear" w:color="auto" w:fill="auto"/>
          </w:tcPr>
          <w:p w14:paraId="0F421DF4"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0.10 [-0.32, 0.52]</w:t>
            </w:r>
          </w:p>
        </w:tc>
        <w:tc>
          <w:tcPr>
            <w:tcW w:w="593" w:type="dxa"/>
            <w:shd w:val="clear" w:color="auto" w:fill="auto"/>
          </w:tcPr>
          <w:p w14:paraId="7683D1E9" w14:textId="77777777" w:rsidR="0064109B" w:rsidRDefault="0064109B">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64109B" w14:paraId="4DC8D200" w14:textId="77777777">
        <w:trPr>
          <w:trHeight w:val="300"/>
          <w:jc w:val="center"/>
        </w:trPr>
        <w:tc>
          <w:tcPr>
            <w:tcW w:w="2395" w:type="dxa"/>
            <w:shd w:val="clear" w:color="auto" w:fill="auto"/>
          </w:tcPr>
          <w:p w14:paraId="62BC3894"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Conscientiousness</w:t>
            </w:r>
            <w:proofErr w:type="spellEnd"/>
          </w:p>
        </w:tc>
        <w:tc>
          <w:tcPr>
            <w:tcW w:w="1681" w:type="dxa"/>
            <w:shd w:val="clear" w:color="auto" w:fill="auto"/>
          </w:tcPr>
          <w:p w14:paraId="69D379E7"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3.47 (0.69)</w:t>
            </w:r>
          </w:p>
        </w:tc>
        <w:tc>
          <w:tcPr>
            <w:tcW w:w="1802" w:type="dxa"/>
            <w:shd w:val="clear" w:color="auto" w:fill="auto"/>
          </w:tcPr>
          <w:p w14:paraId="70F88196"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3.76 (0.70)</w:t>
            </w:r>
          </w:p>
        </w:tc>
        <w:tc>
          <w:tcPr>
            <w:tcW w:w="1009" w:type="dxa"/>
            <w:shd w:val="clear" w:color="auto" w:fill="auto"/>
          </w:tcPr>
          <w:p w14:paraId="08903C33"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-1.91</w:t>
            </w:r>
          </w:p>
        </w:tc>
        <w:tc>
          <w:tcPr>
            <w:tcW w:w="1010" w:type="dxa"/>
            <w:shd w:val="clear" w:color="auto" w:fill="auto"/>
          </w:tcPr>
          <w:p w14:paraId="206228CD"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85.62</w:t>
            </w:r>
          </w:p>
        </w:tc>
        <w:tc>
          <w:tcPr>
            <w:tcW w:w="1009" w:type="dxa"/>
            <w:shd w:val="clear" w:color="auto" w:fill="auto"/>
          </w:tcPr>
          <w:p w14:paraId="70C403C1"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.060</w:t>
            </w:r>
          </w:p>
        </w:tc>
        <w:tc>
          <w:tcPr>
            <w:tcW w:w="1839" w:type="dxa"/>
            <w:shd w:val="clear" w:color="auto" w:fill="auto"/>
          </w:tcPr>
          <w:p w14:paraId="2AD107AA"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-0.41 [-0.84, 0.02]</w:t>
            </w:r>
          </w:p>
        </w:tc>
        <w:tc>
          <w:tcPr>
            <w:tcW w:w="593" w:type="dxa"/>
            <w:shd w:val="clear" w:color="auto" w:fill="auto"/>
          </w:tcPr>
          <w:p w14:paraId="301FC4AC" w14:textId="77777777" w:rsidR="0064109B" w:rsidRDefault="0064109B">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64109B" w14:paraId="45023A1E" w14:textId="77777777">
        <w:trPr>
          <w:trHeight w:val="300"/>
          <w:jc w:val="center"/>
        </w:trPr>
        <w:tc>
          <w:tcPr>
            <w:tcW w:w="2395" w:type="dxa"/>
            <w:shd w:val="clear" w:color="auto" w:fill="auto"/>
          </w:tcPr>
          <w:p w14:paraId="2C2D29D6"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Extraversion</w:t>
            </w:r>
          </w:p>
        </w:tc>
        <w:tc>
          <w:tcPr>
            <w:tcW w:w="1681" w:type="dxa"/>
            <w:shd w:val="clear" w:color="auto" w:fill="auto"/>
          </w:tcPr>
          <w:p w14:paraId="5BAAB66E"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3.21 (0.70)</w:t>
            </w:r>
          </w:p>
        </w:tc>
        <w:tc>
          <w:tcPr>
            <w:tcW w:w="1802" w:type="dxa"/>
            <w:shd w:val="clear" w:color="auto" w:fill="auto"/>
          </w:tcPr>
          <w:p w14:paraId="3F2582F0"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3.00 (0.73)</w:t>
            </w:r>
          </w:p>
        </w:tc>
        <w:tc>
          <w:tcPr>
            <w:tcW w:w="1009" w:type="dxa"/>
            <w:shd w:val="clear" w:color="auto" w:fill="auto"/>
          </w:tcPr>
          <w:p w14:paraId="1D1CF706"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1.44</w:t>
            </w:r>
          </w:p>
        </w:tc>
        <w:tc>
          <w:tcPr>
            <w:tcW w:w="1010" w:type="dxa"/>
            <w:shd w:val="clear" w:color="auto" w:fill="auto"/>
          </w:tcPr>
          <w:p w14:paraId="7B3D5FBE"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85.3</w:t>
            </w:r>
          </w:p>
        </w:tc>
        <w:tc>
          <w:tcPr>
            <w:tcW w:w="1009" w:type="dxa"/>
            <w:shd w:val="clear" w:color="auto" w:fill="auto"/>
          </w:tcPr>
          <w:p w14:paraId="7C8EEF8F"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.155</w:t>
            </w:r>
          </w:p>
        </w:tc>
        <w:tc>
          <w:tcPr>
            <w:tcW w:w="1839" w:type="dxa"/>
            <w:shd w:val="clear" w:color="auto" w:fill="auto"/>
          </w:tcPr>
          <w:p w14:paraId="128944C0"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0.31 [-0.12, 0.74]</w:t>
            </w:r>
          </w:p>
        </w:tc>
        <w:tc>
          <w:tcPr>
            <w:tcW w:w="593" w:type="dxa"/>
            <w:shd w:val="clear" w:color="auto" w:fill="auto"/>
          </w:tcPr>
          <w:p w14:paraId="371F40B5" w14:textId="77777777" w:rsidR="0064109B" w:rsidRDefault="0064109B">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64109B" w14:paraId="5BE89176" w14:textId="77777777">
        <w:trPr>
          <w:trHeight w:val="300"/>
          <w:jc w:val="center"/>
        </w:trPr>
        <w:tc>
          <w:tcPr>
            <w:tcW w:w="2395" w:type="dxa"/>
            <w:shd w:val="clear" w:color="auto" w:fill="auto"/>
          </w:tcPr>
          <w:p w14:paraId="017C6CFD"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Agreeableness</w:t>
            </w:r>
            <w:proofErr w:type="spellEnd"/>
          </w:p>
        </w:tc>
        <w:tc>
          <w:tcPr>
            <w:tcW w:w="1681" w:type="dxa"/>
            <w:shd w:val="clear" w:color="auto" w:fill="auto"/>
          </w:tcPr>
          <w:p w14:paraId="1D6DE274"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3.81 (0.57)</w:t>
            </w:r>
          </w:p>
        </w:tc>
        <w:tc>
          <w:tcPr>
            <w:tcW w:w="1802" w:type="dxa"/>
            <w:shd w:val="clear" w:color="auto" w:fill="auto"/>
          </w:tcPr>
          <w:p w14:paraId="1B954CFE"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4.01 (0.60)</w:t>
            </w:r>
          </w:p>
        </w:tc>
        <w:tc>
          <w:tcPr>
            <w:tcW w:w="1009" w:type="dxa"/>
            <w:shd w:val="clear" w:color="auto" w:fill="auto"/>
          </w:tcPr>
          <w:p w14:paraId="49B76AE0"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-1.61</w:t>
            </w:r>
          </w:p>
        </w:tc>
        <w:tc>
          <w:tcPr>
            <w:tcW w:w="1010" w:type="dxa"/>
            <w:shd w:val="clear" w:color="auto" w:fill="auto"/>
          </w:tcPr>
          <w:p w14:paraId="1C8BF738"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85.29</w:t>
            </w:r>
          </w:p>
        </w:tc>
        <w:tc>
          <w:tcPr>
            <w:tcW w:w="1009" w:type="dxa"/>
            <w:shd w:val="clear" w:color="auto" w:fill="auto"/>
          </w:tcPr>
          <w:p w14:paraId="4097E76D"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.112</w:t>
            </w:r>
          </w:p>
        </w:tc>
        <w:tc>
          <w:tcPr>
            <w:tcW w:w="1839" w:type="dxa"/>
            <w:shd w:val="clear" w:color="auto" w:fill="auto"/>
          </w:tcPr>
          <w:p w14:paraId="1E961066"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-0.35 [-0.77, 0.08]</w:t>
            </w:r>
          </w:p>
        </w:tc>
        <w:tc>
          <w:tcPr>
            <w:tcW w:w="593" w:type="dxa"/>
            <w:shd w:val="clear" w:color="auto" w:fill="auto"/>
          </w:tcPr>
          <w:p w14:paraId="7DFFDDB0" w14:textId="77777777" w:rsidR="0064109B" w:rsidRDefault="0064109B">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64109B" w14:paraId="2BBECAD3" w14:textId="77777777">
        <w:trPr>
          <w:trHeight w:val="300"/>
          <w:jc w:val="center"/>
        </w:trPr>
        <w:tc>
          <w:tcPr>
            <w:tcW w:w="2395" w:type="dxa"/>
            <w:shd w:val="clear" w:color="auto" w:fill="auto"/>
          </w:tcPr>
          <w:p w14:paraId="042144B2"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Neuroticism</w:t>
            </w:r>
            <w:proofErr w:type="spellEnd"/>
          </w:p>
        </w:tc>
        <w:tc>
          <w:tcPr>
            <w:tcW w:w="1681" w:type="dxa"/>
            <w:shd w:val="clear" w:color="auto" w:fill="auto"/>
          </w:tcPr>
          <w:p w14:paraId="0B551890"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2.74 (0.77)</w:t>
            </w:r>
          </w:p>
        </w:tc>
        <w:tc>
          <w:tcPr>
            <w:tcW w:w="1802" w:type="dxa"/>
            <w:shd w:val="clear" w:color="auto" w:fill="auto"/>
          </w:tcPr>
          <w:p w14:paraId="5A9C131E"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2.61 (0.78)</w:t>
            </w:r>
          </w:p>
        </w:tc>
        <w:tc>
          <w:tcPr>
            <w:tcW w:w="1009" w:type="dxa"/>
            <w:shd w:val="clear" w:color="auto" w:fill="auto"/>
          </w:tcPr>
          <w:p w14:paraId="309658B1"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0.80</w:t>
            </w:r>
          </w:p>
        </w:tc>
        <w:tc>
          <w:tcPr>
            <w:tcW w:w="1010" w:type="dxa"/>
            <w:shd w:val="clear" w:color="auto" w:fill="auto"/>
          </w:tcPr>
          <w:p w14:paraId="12D53C45"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85.75</w:t>
            </w:r>
          </w:p>
        </w:tc>
        <w:tc>
          <w:tcPr>
            <w:tcW w:w="1009" w:type="dxa"/>
            <w:shd w:val="clear" w:color="auto" w:fill="auto"/>
          </w:tcPr>
          <w:p w14:paraId="1975DEDD"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.426</w:t>
            </w:r>
          </w:p>
        </w:tc>
        <w:tc>
          <w:tcPr>
            <w:tcW w:w="1839" w:type="dxa"/>
            <w:shd w:val="clear" w:color="auto" w:fill="auto"/>
          </w:tcPr>
          <w:p w14:paraId="59F375D0"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[-0.25, 0.60]</w:t>
            </w:r>
          </w:p>
        </w:tc>
        <w:tc>
          <w:tcPr>
            <w:tcW w:w="593" w:type="dxa"/>
            <w:shd w:val="clear" w:color="auto" w:fill="auto"/>
          </w:tcPr>
          <w:p w14:paraId="6BFB88DF" w14:textId="77777777" w:rsidR="0064109B" w:rsidRDefault="0064109B">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64109B" w14:paraId="4A8BA95C" w14:textId="77777777">
        <w:trPr>
          <w:trHeight w:hRule="exact" w:val="300"/>
          <w:jc w:val="center"/>
        </w:trPr>
        <w:tc>
          <w:tcPr>
            <w:tcW w:w="2395" w:type="dxa"/>
            <w:shd w:val="clear" w:color="auto" w:fill="auto"/>
          </w:tcPr>
          <w:p w14:paraId="5177C536" w14:textId="77777777" w:rsidR="0064109B" w:rsidRDefault="0064109B">
            <w:pPr>
              <w:widowControl w:val="0"/>
              <w:suppressAutoHyphens w:val="0"/>
              <w:spacing w:after="0" w:line="240" w:lineRule="auto"/>
              <w:jc w:val="center"/>
              <w:rPr>
                <w:rFonts w:ascii="Times New Roman" w:eastAsia="Times New Roman" w:hAnsi="Times New Roman" w:cs="Times New Roman"/>
                <w:color w:val="000000"/>
                <w:lang w:eastAsia="de-DE"/>
              </w:rPr>
            </w:pPr>
          </w:p>
        </w:tc>
        <w:tc>
          <w:tcPr>
            <w:tcW w:w="1681" w:type="dxa"/>
            <w:shd w:val="clear" w:color="auto" w:fill="auto"/>
          </w:tcPr>
          <w:p w14:paraId="7AD58A2C" w14:textId="77777777" w:rsidR="0064109B" w:rsidRDefault="0064109B">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6D22A6DA"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567F68C"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606A54B7"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A40D3FC"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54114CC7"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36BB4D27"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r>
      <w:tr w:rsidR="0064109B" w14:paraId="74A1327F" w14:textId="77777777">
        <w:trPr>
          <w:trHeight w:val="300"/>
          <w:jc w:val="center"/>
        </w:trPr>
        <w:tc>
          <w:tcPr>
            <w:tcW w:w="2395" w:type="dxa"/>
            <w:shd w:val="clear" w:color="auto" w:fill="auto"/>
          </w:tcPr>
          <w:p w14:paraId="6AED003E" w14:textId="77777777" w:rsidR="0064109B"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AQ</w:t>
            </w:r>
          </w:p>
        </w:tc>
        <w:tc>
          <w:tcPr>
            <w:tcW w:w="1681" w:type="dxa"/>
            <w:shd w:val="clear" w:color="auto" w:fill="auto"/>
          </w:tcPr>
          <w:p w14:paraId="212F31DA" w14:textId="77777777" w:rsidR="0064109B" w:rsidRDefault="0064109B">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2A983E41"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D991716"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651767CE"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4DF6283F"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7772CDA1"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0A47840A"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r>
      <w:tr w:rsidR="0064109B" w14:paraId="6FDBCF74" w14:textId="77777777">
        <w:trPr>
          <w:trHeight w:val="300"/>
          <w:jc w:val="center"/>
        </w:trPr>
        <w:tc>
          <w:tcPr>
            <w:tcW w:w="2395" w:type="dxa"/>
            <w:shd w:val="clear" w:color="auto" w:fill="auto"/>
          </w:tcPr>
          <w:p w14:paraId="671B1B2F"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Total</w:t>
            </w:r>
          </w:p>
        </w:tc>
        <w:tc>
          <w:tcPr>
            <w:tcW w:w="1681" w:type="dxa"/>
            <w:shd w:val="clear" w:color="auto" w:fill="auto"/>
          </w:tcPr>
          <w:p w14:paraId="15EECD64"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18.2 (6.15)</w:t>
            </w:r>
          </w:p>
        </w:tc>
        <w:tc>
          <w:tcPr>
            <w:tcW w:w="1802" w:type="dxa"/>
            <w:shd w:val="clear" w:color="auto" w:fill="auto"/>
          </w:tcPr>
          <w:p w14:paraId="054A3DB6"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19.28 (8.55)</w:t>
            </w:r>
          </w:p>
        </w:tc>
        <w:tc>
          <w:tcPr>
            <w:tcW w:w="1009" w:type="dxa"/>
            <w:shd w:val="clear" w:color="auto" w:fill="auto"/>
          </w:tcPr>
          <w:p w14:paraId="0C2E346E"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-0.68</w:t>
            </w:r>
          </w:p>
        </w:tc>
        <w:tc>
          <w:tcPr>
            <w:tcW w:w="1010" w:type="dxa"/>
            <w:shd w:val="clear" w:color="auto" w:fill="auto"/>
          </w:tcPr>
          <w:p w14:paraId="639E141C"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76.04</w:t>
            </w:r>
          </w:p>
        </w:tc>
        <w:tc>
          <w:tcPr>
            <w:tcW w:w="1009" w:type="dxa"/>
            <w:shd w:val="clear" w:color="auto" w:fill="auto"/>
          </w:tcPr>
          <w:p w14:paraId="42766032"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.500</w:t>
            </w:r>
          </w:p>
        </w:tc>
        <w:tc>
          <w:tcPr>
            <w:tcW w:w="1839" w:type="dxa"/>
            <w:shd w:val="clear" w:color="auto" w:fill="auto"/>
          </w:tcPr>
          <w:p w14:paraId="525538D4"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-0.16 [-0.60, 0.30]</w:t>
            </w:r>
          </w:p>
        </w:tc>
        <w:tc>
          <w:tcPr>
            <w:tcW w:w="593" w:type="dxa"/>
            <w:shd w:val="clear" w:color="auto" w:fill="auto"/>
          </w:tcPr>
          <w:p w14:paraId="2A71EE9D" w14:textId="77777777" w:rsidR="0064109B" w:rsidRDefault="0064109B">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64109B" w14:paraId="779D2030" w14:textId="77777777">
        <w:trPr>
          <w:trHeight w:val="300"/>
          <w:jc w:val="center"/>
        </w:trPr>
        <w:tc>
          <w:tcPr>
            <w:tcW w:w="2395" w:type="dxa"/>
            <w:shd w:val="clear" w:color="auto" w:fill="auto"/>
          </w:tcPr>
          <w:p w14:paraId="5EB28DD9"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Attention </w:t>
            </w:r>
            <w:proofErr w:type="spellStart"/>
            <w:r>
              <w:rPr>
                <w:rFonts w:ascii="Times New Roman" w:hAnsi="Times New Roman" w:cs="Times New Roman"/>
              </w:rPr>
              <w:t>to</w:t>
            </w:r>
            <w:proofErr w:type="spellEnd"/>
            <w:r>
              <w:rPr>
                <w:rFonts w:ascii="Times New Roman" w:hAnsi="Times New Roman" w:cs="Times New Roman"/>
              </w:rPr>
              <w:t xml:space="preserve"> Detail</w:t>
            </w:r>
          </w:p>
        </w:tc>
        <w:tc>
          <w:tcPr>
            <w:tcW w:w="1681" w:type="dxa"/>
            <w:shd w:val="clear" w:color="auto" w:fill="auto"/>
          </w:tcPr>
          <w:p w14:paraId="02F8AFA7"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5.4 (2.33)</w:t>
            </w:r>
          </w:p>
        </w:tc>
        <w:tc>
          <w:tcPr>
            <w:tcW w:w="1802" w:type="dxa"/>
            <w:shd w:val="clear" w:color="auto" w:fill="auto"/>
          </w:tcPr>
          <w:p w14:paraId="197749C6"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5.63 (2.53)</w:t>
            </w:r>
          </w:p>
        </w:tc>
        <w:tc>
          <w:tcPr>
            <w:tcW w:w="1009" w:type="dxa"/>
            <w:shd w:val="clear" w:color="auto" w:fill="auto"/>
          </w:tcPr>
          <w:p w14:paraId="1055FBF0"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-0.44</w:t>
            </w:r>
          </w:p>
        </w:tc>
        <w:tc>
          <w:tcPr>
            <w:tcW w:w="1010" w:type="dxa"/>
            <w:shd w:val="clear" w:color="auto" w:fill="auto"/>
          </w:tcPr>
          <w:p w14:paraId="4DAEE9D9"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84.64</w:t>
            </w:r>
          </w:p>
        </w:tc>
        <w:tc>
          <w:tcPr>
            <w:tcW w:w="1009" w:type="dxa"/>
            <w:shd w:val="clear" w:color="auto" w:fill="auto"/>
          </w:tcPr>
          <w:p w14:paraId="4A4E047F"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.662</w:t>
            </w:r>
          </w:p>
        </w:tc>
        <w:tc>
          <w:tcPr>
            <w:tcW w:w="1839" w:type="dxa"/>
            <w:shd w:val="clear" w:color="auto" w:fill="auto"/>
          </w:tcPr>
          <w:p w14:paraId="2E0F4DBC"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-0.10 [-0.52, 0.33]</w:t>
            </w:r>
          </w:p>
        </w:tc>
        <w:tc>
          <w:tcPr>
            <w:tcW w:w="593" w:type="dxa"/>
            <w:shd w:val="clear" w:color="auto" w:fill="auto"/>
          </w:tcPr>
          <w:p w14:paraId="1C25F7B8" w14:textId="77777777" w:rsidR="0064109B" w:rsidRDefault="0064109B">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64109B" w14:paraId="6873176E" w14:textId="77777777">
        <w:trPr>
          <w:trHeight w:val="300"/>
          <w:jc w:val="center"/>
        </w:trPr>
        <w:tc>
          <w:tcPr>
            <w:tcW w:w="2395" w:type="dxa"/>
            <w:shd w:val="clear" w:color="auto" w:fill="auto"/>
          </w:tcPr>
          <w:p w14:paraId="61E8C32D"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Social</w:t>
            </w:r>
            <w:proofErr w:type="spellEnd"/>
          </w:p>
        </w:tc>
        <w:tc>
          <w:tcPr>
            <w:tcW w:w="1681" w:type="dxa"/>
            <w:shd w:val="clear" w:color="auto" w:fill="auto"/>
          </w:tcPr>
          <w:p w14:paraId="39948B5C"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12.8 (5.37)</w:t>
            </w:r>
          </w:p>
        </w:tc>
        <w:tc>
          <w:tcPr>
            <w:tcW w:w="1802" w:type="dxa"/>
            <w:shd w:val="clear" w:color="auto" w:fill="auto"/>
          </w:tcPr>
          <w:p w14:paraId="12B3257C"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13.65 (7.53)</w:t>
            </w:r>
          </w:p>
        </w:tc>
        <w:tc>
          <w:tcPr>
            <w:tcW w:w="1009" w:type="dxa"/>
            <w:shd w:val="clear" w:color="auto" w:fill="auto"/>
          </w:tcPr>
          <w:p w14:paraId="7DB1D072"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-0.61</w:t>
            </w:r>
          </w:p>
        </w:tc>
        <w:tc>
          <w:tcPr>
            <w:tcW w:w="1010" w:type="dxa"/>
            <w:shd w:val="clear" w:color="auto" w:fill="auto"/>
          </w:tcPr>
          <w:p w14:paraId="2996B3C8"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75.65</w:t>
            </w:r>
          </w:p>
        </w:tc>
        <w:tc>
          <w:tcPr>
            <w:tcW w:w="1009" w:type="dxa"/>
            <w:shd w:val="clear" w:color="auto" w:fill="auto"/>
          </w:tcPr>
          <w:p w14:paraId="157BB7A1"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.545</w:t>
            </w:r>
          </w:p>
        </w:tc>
        <w:tc>
          <w:tcPr>
            <w:tcW w:w="1839" w:type="dxa"/>
            <w:shd w:val="clear" w:color="auto" w:fill="auto"/>
          </w:tcPr>
          <w:p w14:paraId="46406944"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-0.14 [-0.59, 0.31]</w:t>
            </w:r>
          </w:p>
        </w:tc>
        <w:tc>
          <w:tcPr>
            <w:tcW w:w="593" w:type="dxa"/>
            <w:shd w:val="clear" w:color="auto" w:fill="auto"/>
          </w:tcPr>
          <w:p w14:paraId="30131E03" w14:textId="77777777" w:rsidR="0064109B" w:rsidRDefault="0064109B">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64109B" w14:paraId="55A1A364" w14:textId="77777777">
        <w:trPr>
          <w:trHeight w:val="300"/>
          <w:jc w:val="center"/>
        </w:trPr>
        <w:tc>
          <w:tcPr>
            <w:tcW w:w="2395" w:type="dxa"/>
            <w:shd w:val="clear" w:color="auto" w:fill="auto"/>
          </w:tcPr>
          <w:p w14:paraId="2256B599"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Pr>
                <w:rFonts w:ascii="Times New Roman" w:hAnsi="Times New Roman" w:cs="Times New Roman"/>
              </w:rPr>
              <w:t>Social</w:t>
            </w:r>
            <w:proofErr w:type="spellEnd"/>
            <w:r>
              <w:rPr>
                <w:rFonts w:ascii="Times New Roman" w:hAnsi="Times New Roman" w:cs="Times New Roman"/>
              </w:rPr>
              <w:t xml:space="preserve"> Skills</w:t>
            </w:r>
          </w:p>
        </w:tc>
        <w:tc>
          <w:tcPr>
            <w:tcW w:w="1681" w:type="dxa"/>
            <w:shd w:val="clear" w:color="auto" w:fill="auto"/>
          </w:tcPr>
          <w:p w14:paraId="738171DD"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2.4 (1.94)</w:t>
            </w:r>
          </w:p>
        </w:tc>
        <w:tc>
          <w:tcPr>
            <w:tcW w:w="1802" w:type="dxa"/>
            <w:shd w:val="clear" w:color="auto" w:fill="auto"/>
          </w:tcPr>
          <w:p w14:paraId="47FA2FD5"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3.09 (2.95)</w:t>
            </w:r>
          </w:p>
        </w:tc>
        <w:tc>
          <w:tcPr>
            <w:tcW w:w="1009" w:type="dxa"/>
            <w:shd w:val="clear" w:color="auto" w:fill="auto"/>
          </w:tcPr>
          <w:p w14:paraId="6409E4A7"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-1.30</w:t>
            </w:r>
          </w:p>
        </w:tc>
        <w:tc>
          <w:tcPr>
            <w:tcW w:w="1010" w:type="dxa"/>
            <w:shd w:val="clear" w:color="auto" w:fill="auto"/>
          </w:tcPr>
          <w:p w14:paraId="6A95D88C"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72.01</w:t>
            </w:r>
          </w:p>
        </w:tc>
        <w:tc>
          <w:tcPr>
            <w:tcW w:w="1009" w:type="dxa"/>
            <w:shd w:val="clear" w:color="auto" w:fill="auto"/>
          </w:tcPr>
          <w:p w14:paraId="11A152B2"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.200</w:t>
            </w:r>
          </w:p>
        </w:tc>
        <w:tc>
          <w:tcPr>
            <w:tcW w:w="1839" w:type="dxa"/>
            <w:shd w:val="clear" w:color="auto" w:fill="auto"/>
          </w:tcPr>
          <w:p w14:paraId="74EE365A"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-0.31 [-0.77, 0.16]</w:t>
            </w:r>
          </w:p>
        </w:tc>
        <w:tc>
          <w:tcPr>
            <w:tcW w:w="593" w:type="dxa"/>
            <w:shd w:val="clear" w:color="auto" w:fill="auto"/>
          </w:tcPr>
          <w:p w14:paraId="71A803AB" w14:textId="77777777" w:rsidR="0064109B" w:rsidRDefault="0064109B">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64109B" w14:paraId="32B98F8B" w14:textId="77777777">
        <w:trPr>
          <w:trHeight w:val="300"/>
          <w:jc w:val="center"/>
        </w:trPr>
        <w:tc>
          <w:tcPr>
            <w:tcW w:w="2395" w:type="dxa"/>
            <w:shd w:val="clear" w:color="auto" w:fill="auto"/>
          </w:tcPr>
          <w:p w14:paraId="35061F4D"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Communication</w:t>
            </w:r>
          </w:p>
        </w:tc>
        <w:tc>
          <w:tcPr>
            <w:tcW w:w="1681" w:type="dxa"/>
            <w:shd w:val="clear" w:color="auto" w:fill="auto"/>
          </w:tcPr>
          <w:p w14:paraId="46EB9CFF"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2.53 (1.94)</w:t>
            </w:r>
          </w:p>
        </w:tc>
        <w:tc>
          <w:tcPr>
            <w:tcW w:w="1802" w:type="dxa"/>
            <w:shd w:val="clear" w:color="auto" w:fill="auto"/>
          </w:tcPr>
          <w:p w14:paraId="57F2BC2D"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2.44 (2.3)</w:t>
            </w:r>
          </w:p>
        </w:tc>
        <w:tc>
          <w:tcPr>
            <w:tcW w:w="1009" w:type="dxa"/>
            <w:shd w:val="clear" w:color="auto" w:fill="auto"/>
          </w:tcPr>
          <w:p w14:paraId="1629E683"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0.20</w:t>
            </w:r>
          </w:p>
        </w:tc>
        <w:tc>
          <w:tcPr>
            <w:tcW w:w="1010" w:type="dxa"/>
            <w:shd w:val="clear" w:color="auto" w:fill="auto"/>
          </w:tcPr>
          <w:p w14:paraId="607CF319"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82.02</w:t>
            </w:r>
          </w:p>
        </w:tc>
        <w:tc>
          <w:tcPr>
            <w:tcW w:w="1009" w:type="dxa"/>
            <w:shd w:val="clear" w:color="auto" w:fill="auto"/>
          </w:tcPr>
          <w:p w14:paraId="3486F92C"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.842</w:t>
            </w:r>
          </w:p>
        </w:tc>
        <w:tc>
          <w:tcPr>
            <w:tcW w:w="1839" w:type="dxa"/>
            <w:shd w:val="clear" w:color="auto" w:fill="auto"/>
          </w:tcPr>
          <w:p w14:paraId="3911E6D3"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0.04 [-0.39, 0.48]</w:t>
            </w:r>
          </w:p>
        </w:tc>
        <w:tc>
          <w:tcPr>
            <w:tcW w:w="593" w:type="dxa"/>
            <w:shd w:val="clear" w:color="auto" w:fill="auto"/>
          </w:tcPr>
          <w:p w14:paraId="7ED0FE52" w14:textId="77777777" w:rsidR="0064109B" w:rsidRDefault="0064109B">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64109B" w14:paraId="663ED18D" w14:textId="77777777">
        <w:trPr>
          <w:trHeight w:val="300"/>
          <w:jc w:val="center"/>
        </w:trPr>
        <w:tc>
          <w:tcPr>
            <w:tcW w:w="2395" w:type="dxa"/>
            <w:shd w:val="clear" w:color="auto" w:fill="auto"/>
          </w:tcPr>
          <w:p w14:paraId="13C495CD"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Imagination</w:t>
            </w:r>
          </w:p>
        </w:tc>
        <w:tc>
          <w:tcPr>
            <w:tcW w:w="1681" w:type="dxa"/>
            <w:shd w:val="clear" w:color="auto" w:fill="auto"/>
          </w:tcPr>
          <w:p w14:paraId="77B385D4"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2.51 (1.75)</w:t>
            </w:r>
          </w:p>
        </w:tc>
        <w:tc>
          <w:tcPr>
            <w:tcW w:w="1802" w:type="dxa"/>
            <w:shd w:val="clear" w:color="auto" w:fill="auto"/>
          </w:tcPr>
          <w:p w14:paraId="3D22043C"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2.81 (1.88)</w:t>
            </w:r>
          </w:p>
        </w:tc>
        <w:tc>
          <w:tcPr>
            <w:tcW w:w="1009" w:type="dxa"/>
            <w:shd w:val="clear" w:color="auto" w:fill="auto"/>
          </w:tcPr>
          <w:p w14:paraId="5D095321"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-0.78</w:t>
            </w:r>
          </w:p>
        </w:tc>
        <w:tc>
          <w:tcPr>
            <w:tcW w:w="1010" w:type="dxa"/>
            <w:shd w:val="clear" w:color="auto" w:fill="auto"/>
          </w:tcPr>
          <w:p w14:paraId="49C6F0F4"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84.86</w:t>
            </w:r>
          </w:p>
        </w:tc>
        <w:tc>
          <w:tcPr>
            <w:tcW w:w="1009" w:type="dxa"/>
            <w:shd w:val="clear" w:color="auto" w:fill="auto"/>
          </w:tcPr>
          <w:p w14:paraId="7016A3EB"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.437</w:t>
            </w:r>
          </w:p>
        </w:tc>
        <w:tc>
          <w:tcPr>
            <w:tcW w:w="1839" w:type="dxa"/>
            <w:shd w:val="clear" w:color="auto" w:fill="auto"/>
          </w:tcPr>
          <w:p w14:paraId="2F9B6210"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[-0.60, 0.26]</w:t>
            </w:r>
          </w:p>
        </w:tc>
        <w:tc>
          <w:tcPr>
            <w:tcW w:w="593" w:type="dxa"/>
            <w:shd w:val="clear" w:color="auto" w:fill="auto"/>
          </w:tcPr>
          <w:p w14:paraId="770DC4AB" w14:textId="77777777" w:rsidR="0064109B" w:rsidRDefault="0064109B">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64109B" w14:paraId="46F59727" w14:textId="77777777">
        <w:trPr>
          <w:trHeight w:val="300"/>
          <w:jc w:val="center"/>
        </w:trPr>
        <w:tc>
          <w:tcPr>
            <w:tcW w:w="2395" w:type="dxa"/>
            <w:shd w:val="clear" w:color="auto" w:fill="auto"/>
          </w:tcPr>
          <w:p w14:paraId="12F9EAC3"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Attention </w:t>
            </w:r>
            <w:proofErr w:type="spellStart"/>
            <w:r>
              <w:rPr>
                <w:rFonts w:ascii="Times New Roman" w:hAnsi="Times New Roman" w:cs="Times New Roman"/>
              </w:rPr>
              <w:t>Switching</w:t>
            </w:r>
            <w:proofErr w:type="spellEnd"/>
          </w:p>
        </w:tc>
        <w:tc>
          <w:tcPr>
            <w:tcW w:w="1681" w:type="dxa"/>
            <w:shd w:val="clear" w:color="auto" w:fill="auto"/>
          </w:tcPr>
          <w:p w14:paraId="18AFFAD5"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5.36 (1.91)</w:t>
            </w:r>
          </w:p>
        </w:tc>
        <w:tc>
          <w:tcPr>
            <w:tcW w:w="1802" w:type="dxa"/>
            <w:shd w:val="clear" w:color="auto" w:fill="auto"/>
          </w:tcPr>
          <w:p w14:paraId="32367580"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5.30 (2.23)</w:t>
            </w:r>
          </w:p>
        </w:tc>
        <w:tc>
          <w:tcPr>
            <w:tcW w:w="1009" w:type="dxa"/>
            <w:shd w:val="clear" w:color="auto" w:fill="auto"/>
          </w:tcPr>
          <w:p w14:paraId="6E468B36"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0.12</w:t>
            </w:r>
          </w:p>
        </w:tc>
        <w:tc>
          <w:tcPr>
            <w:tcW w:w="1010" w:type="dxa"/>
            <w:shd w:val="clear" w:color="auto" w:fill="auto"/>
          </w:tcPr>
          <w:p w14:paraId="23577D0C"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82.69</w:t>
            </w:r>
          </w:p>
        </w:tc>
        <w:tc>
          <w:tcPr>
            <w:tcW w:w="1009" w:type="dxa"/>
            <w:shd w:val="clear" w:color="auto" w:fill="auto"/>
          </w:tcPr>
          <w:p w14:paraId="6E64F485"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.904</w:t>
            </w:r>
          </w:p>
        </w:tc>
        <w:tc>
          <w:tcPr>
            <w:tcW w:w="1839" w:type="dxa"/>
            <w:shd w:val="clear" w:color="auto" w:fill="auto"/>
          </w:tcPr>
          <w:p w14:paraId="3205973E"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0.03 [-0.40, 0.46]</w:t>
            </w:r>
          </w:p>
        </w:tc>
        <w:tc>
          <w:tcPr>
            <w:tcW w:w="593" w:type="dxa"/>
            <w:shd w:val="clear" w:color="auto" w:fill="auto"/>
          </w:tcPr>
          <w:p w14:paraId="1B87E1FE" w14:textId="77777777" w:rsidR="0064109B" w:rsidRDefault="0064109B">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64109B" w14:paraId="5FA9B34F" w14:textId="77777777">
        <w:trPr>
          <w:trHeight w:hRule="exact" w:val="300"/>
          <w:jc w:val="center"/>
        </w:trPr>
        <w:tc>
          <w:tcPr>
            <w:tcW w:w="2395" w:type="dxa"/>
            <w:shd w:val="clear" w:color="auto" w:fill="auto"/>
          </w:tcPr>
          <w:p w14:paraId="56B490C1"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682210EE" w14:textId="77777777" w:rsidR="0064109B" w:rsidRDefault="0064109B">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7DF06BF9" w14:textId="77777777" w:rsidR="0064109B" w:rsidRDefault="0064109B">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0B6B36C8" w14:textId="77777777" w:rsidR="0064109B" w:rsidRDefault="0064109B">
            <w:pPr>
              <w:widowControl w:val="0"/>
              <w:suppressAutoHyphens w:val="0"/>
              <w:spacing w:after="0" w:line="240" w:lineRule="auto"/>
              <w:rPr>
                <w:rFonts w:ascii="Times New Roman" w:eastAsia="Times New Roman" w:hAnsi="Times New Roman" w:cs="Times New Roman"/>
                <w:lang w:eastAsia="de-DE"/>
              </w:rPr>
            </w:pPr>
          </w:p>
        </w:tc>
        <w:tc>
          <w:tcPr>
            <w:tcW w:w="1010" w:type="dxa"/>
            <w:shd w:val="clear" w:color="auto" w:fill="auto"/>
          </w:tcPr>
          <w:p w14:paraId="2B214BEF" w14:textId="77777777" w:rsidR="0064109B" w:rsidRDefault="0064109B">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376AC8EC" w14:textId="77777777" w:rsidR="0064109B" w:rsidRDefault="0064109B">
            <w:pPr>
              <w:widowControl w:val="0"/>
              <w:suppressAutoHyphens w:val="0"/>
              <w:spacing w:after="0" w:line="240" w:lineRule="auto"/>
              <w:rPr>
                <w:rFonts w:ascii="Times New Roman" w:eastAsia="Times New Roman" w:hAnsi="Times New Roman" w:cs="Times New Roman"/>
                <w:lang w:eastAsia="de-DE"/>
              </w:rPr>
            </w:pPr>
          </w:p>
        </w:tc>
        <w:tc>
          <w:tcPr>
            <w:tcW w:w="1839" w:type="dxa"/>
            <w:shd w:val="clear" w:color="auto" w:fill="auto"/>
          </w:tcPr>
          <w:p w14:paraId="16AAC8F3" w14:textId="77777777" w:rsidR="0064109B" w:rsidRDefault="0064109B">
            <w:pPr>
              <w:widowControl w:val="0"/>
              <w:suppressAutoHyphens w:val="0"/>
              <w:spacing w:after="0" w:line="240" w:lineRule="auto"/>
              <w:rPr>
                <w:rFonts w:ascii="Times New Roman" w:eastAsia="Times New Roman" w:hAnsi="Times New Roman" w:cs="Times New Roman"/>
                <w:lang w:eastAsia="de-DE"/>
              </w:rPr>
            </w:pPr>
          </w:p>
        </w:tc>
        <w:tc>
          <w:tcPr>
            <w:tcW w:w="593" w:type="dxa"/>
            <w:shd w:val="clear" w:color="auto" w:fill="auto"/>
          </w:tcPr>
          <w:p w14:paraId="30EBC322" w14:textId="77777777" w:rsidR="0064109B" w:rsidRDefault="0064109B">
            <w:pPr>
              <w:widowControl w:val="0"/>
              <w:suppressAutoHyphens w:val="0"/>
              <w:spacing w:after="0" w:line="240" w:lineRule="auto"/>
              <w:rPr>
                <w:rFonts w:ascii="Times New Roman" w:eastAsia="Times New Roman" w:hAnsi="Times New Roman" w:cs="Times New Roman"/>
                <w:lang w:eastAsia="de-DE"/>
              </w:rPr>
            </w:pPr>
          </w:p>
        </w:tc>
      </w:tr>
      <w:tr w:rsidR="0064109B" w14:paraId="3FA06EDB" w14:textId="77777777">
        <w:trPr>
          <w:trHeight w:val="300"/>
          <w:jc w:val="center"/>
        </w:trPr>
        <w:tc>
          <w:tcPr>
            <w:tcW w:w="2395" w:type="dxa"/>
            <w:shd w:val="clear" w:color="auto" w:fill="auto"/>
          </w:tcPr>
          <w:p w14:paraId="0C50D43D" w14:textId="77777777" w:rsidR="0064109B"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Gold-MSI</w:t>
            </w:r>
          </w:p>
        </w:tc>
        <w:tc>
          <w:tcPr>
            <w:tcW w:w="1681" w:type="dxa"/>
            <w:shd w:val="clear" w:color="auto" w:fill="auto"/>
          </w:tcPr>
          <w:p w14:paraId="13EAE947" w14:textId="77777777" w:rsidR="0064109B" w:rsidRDefault="0064109B">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3603F65A"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510E9EF4"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38F4E2B0"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5A950EE"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6B928FE0"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70A68746"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r>
      <w:tr w:rsidR="0064109B" w14:paraId="64195E08" w14:textId="77777777">
        <w:trPr>
          <w:trHeight w:val="300"/>
          <w:jc w:val="center"/>
        </w:trPr>
        <w:tc>
          <w:tcPr>
            <w:tcW w:w="2395" w:type="dxa"/>
            <w:shd w:val="clear" w:color="auto" w:fill="auto"/>
          </w:tcPr>
          <w:p w14:paraId="08C9AD17"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General ME</w:t>
            </w:r>
          </w:p>
        </w:tc>
        <w:tc>
          <w:tcPr>
            <w:tcW w:w="1681" w:type="dxa"/>
            <w:shd w:val="clear" w:color="auto" w:fill="auto"/>
          </w:tcPr>
          <w:p w14:paraId="3C02038D"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4.78 (0.85)</w:t>
            </w:r>
          </w:p>
        </w:tc>
        <w:tc>
          <w:tcPr>
            <w:tcW w:w="1802" w:type="dxa"/>
            <w:shd w:val="clear" w:color="auto" w:fill="auto"/>
          </w:tcPr>
          <w:p w14:paraId="344F1AE7"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4.75 (0.80)</w:t>
            </w:r>
          </w:p>
        </w:tc>
        <w:tc>
          <w:tcPr>
            <w:tcW w:w="1009" w:type="dxa"/>
            <w:shd w:val="clear" w:color="auto" w:fill="auto"/>
          </w:tcPr>
          <w:p w14:paraId="59C7F239"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0.19</w:t>
            </w:r>
          </w:p>
        </w:tc>
        <w:tc>
          <w:tcPr>
            <w:tcW w:w="1010" w:type="dxa"/>
            <w:shd w:val="clear" w:color="auto" w:fill="auto"/>
          </w:tcPr>
          <w:p w14:paraId="66A45A88"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85.99</w:t>
            </w:r>
          </w:p>
        </w:tc>
        <w:tc>
          <w:tcPr>
            <w:tcW w:w="1009" w:type="dxa"/>
            <w:shd w:val="clear" w:color="auto" w:fill="auto"/>
          </w:tcPr>
          <w:p w14:paraId="4A320DD7"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.866</w:t>
            </w:r>
          </w:p>
        </w:tc>
        <w:tc>
          <w:tcPr>
            <w:tcW w:w="1839" w:type="dxa"/>
            <w:shd w:val="clear" w:color="auto" w:fill="auto"/>
          </w:tcPr>
          <w:p w14:paraId="7D49C34C"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0.04 [-0.39, 0.46]</w:t>
            </w:r>
          </w:p>
        </w:tc>
        <w:tc>
          <w:tcPr>
            <w:tcW w:w="593" w:type="dxa"/>
            <w:shd w:val="clear" w:color="auto" w:fill="auto"/>
          </w:tcPr>
          <w:p w14:paraId="11D644C8" w14:textId="77777777" w:rsidR="0064109B" w:rsidRDefault="0064109B">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64109B" w14:paraId="008217F8" w14:textId="77777777">
        <w:trPr>
          <w:trHeight w:val="300"/>
          <w:jc w:val="center"/>
        </w:trPr>
        <w:tc>
          <w:tcPr>
            <w:tcW w:w="2395" w:type="dxa"/>
            <w:shd w:val="clear" w:color="auto" w:fill="auto"/>
          </w:tcPr>
          <w:p w14:paraId="3C394DA5"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Active</w:t>
            </w:r>
            <w:proofErr w:type="spellEnd"/>
            <w:r>
              <w:rPr>
                <w:rFonts w:ascii="Times New Roman" w:hAnsi="Times New Roman" w:cs="Times New Roman"/>
              </w:rPr>
              <w:t xml:space="preserve"> Engagement</w:t>
            </w:r>
          </w:p>
        </w:tc>
        <w:tc>
          <w:tcPr>
            <w:tcW w:w="1681" w:type="dxa"/>
            <w:shd w:val="clear" w:color="auto" w:fill="auto"/>
          </w:tcPr>
          <w:p w14:paraId="7D648CA1"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3.83 (0.82)</w:t>
            </w:r>
          </w:p>
        </w:tc>
        <w:tc>
          <w:tcPr>
            <w:tcW w:w="1802" w:type="dxa"/>
            <w:shd w:val="clear" w:color="auto" w:fill="auto"/>
          </w:tcPr>
          <w:p w14:paraId="1573E697"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4.21 (1.13)</w:t>
            </w:r>
          </w:p>
        </w:tc>
        <w:tc>
          <w:tcPr>
            <w:tcW w:w="1009" w:type="dxa"/>
            <w:shd w:val="clear" w:color="auto" w:fill="auto"/>
          </w:tcPr>
          <w:p w14:paraId="1A61EA20"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-1.79</w:t>
            </w:r>
          </w:p>
        </w:tc>
        <w:tc>
          <w:tcPr>
            <w:tcW w:w="1010" w:type="dxa"/>
            <w:shd w:val="clear" w:color="auto" w:fill="auto"/>
          </w:tcPr>
          <w:p w14:paraId="395F9B1A"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76.79</w:t>
            </w:r>
          </w:p>
        </w:tc>
        <w:tc>
          <w:tcPr>
            <w:tcW w:w="1009" w:type="dxa"/>
            <w:shd w:val="clear" w:color="auto" w:fill="auto"/>
          </w:tcPr>
          <w:p w14:paraId="23CE073E"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.078</w:t>
            </w:r>
          </w:p>
        </w:tc>
        <w:tc>
          <w:tcPr>
            <w:tcW w:w="1839" w:type="dxa"/>
            <w:shd w:val="clear" w:color="auto" w:fill="auto"/>
          </w:tcPr>
          <w:p w14:paraId="31F8A459"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-0.41 [-0.86, 0.05]</w:t>
            </w:r>
          </w:p>
        </w:tc>
        <w:tc>
          <w:tcPr>
            <w:tcW w:w="593" w:type="dxa"/>
            <w:shd w:val="clear" w:color="auto" w:fill="auto"/>
          </w:tcPr>
          <w:p w14:paraId="2AC5C778" w14:textId="77777777" w:rsidR="0064109B" w:rsidRDefault="0064109B">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64109B" w14:paraId="0C154498" w14:textId="77777777">
        <w:trPr>
          <w:trHeight w:val="300"/>
          <w:jc w:val="center"/>
        </w:trPr>
        <w:tc>
          <w:tcPr>
            <w:tcW w:w="2395" w:type="dxa"/>
            <w:shd w:val="clear" w:color="auto" w:fill="auto"/>
          </w:tcPr>
          <w:p w14:paraId="19DE429D"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Formal Education</w:t>
            </w:r>
          </w:p>
        </w:tc>
        <w:tc>
          <w:tcPr>
            <w:tcW w:w="1681" w:type="dxa"/>
            <w:shd w:val="clear" w:color="auto" w:fill="auto"/>
          </w:tcPr>
          <w:p w14:paraId="7EAE3961"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4.39 (1.14)</w:t>
            </w:r>
          </w:p>
        </w:tc>
        <w:tc>
          <w:tcPr>
            <w:tcW w:w="1802" w:type="dxa"/>
            <w:shd w:val="clear" w:color="auto" w:fill="auto"/>
          </w:tcPr>
          <w:p w14:paraId="7CDC3A5B"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4.95 (0.62)</w:t>
            </w:r>
          </w:p>
        </w:tc>
        <w:tc>
          <w:tcPr>
            <w:tcW w:w="1009" w:type="dxa"/>
            <w:shd w:val="clear" w:color="auto" w:fill="auto"/>
          </w:tcPr>
          <w:p w14:paraId="27B79DE3"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-2.85</w:t>
            </w:r>
          </w:p>
        </w:tc>
        <w:tc>
          <w:tcPr>
            <w:tcW w:w="1010" w:type="dxa"/>
            <w:shd w:val="clear" w:color="auto" w:fill="auto"/>
          </w:tcPr>
          <w:p w14:paraId="4A30C570"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68.31</w:t>
            </w:r>
          </w:p>
        </w:tc>
        <w:tc>
          <w:tcPr>
            <w:tcW w:w="1009" w:type="dxa"/>
            <w:shd w:val="clear" w:color="auto" w:fill="auto"/>
          </w:tcPr>
          <w:p w14:paraId="4C132776"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.006</w:t>
            </w:r>
          </w:p>
        </w:tc>
        <w:tc>
          <w:tcPr>
            <w:tcW w:w="1839" w:type="dxa"/>
            <w:shd w:val="clear" w:color="auto" w:fill="auto"/>
          </w:tcPr>
          <w:p w14:paraId="15DDC88A"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-0.69 [-1.18, -0.20]</w:t>
            </w:r>
          </w:p>
        </w:tc>
        <w:tc>
          <w:tcPr>
            <w:tcW w:w="593" w:type="dxa"/>
            <w:shd w:val="clear" w:color="auto" w:fill="auto"/>
          </w:tcPr>
          <w:p w14:paraId="78631478"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w:t>
            </w:r>
          </w:p>
        </w:tc>
      </w:tr>
      <w:tr w:rsidR="0064109B" w14:paraId="2100734B" w14:textId="77777777">
        <w:trPr>
          <w:trHeight w:val="300"/>
          <w:jc w:val="center"/>
        </w:trPr>
        <w:tc>
          <w:tcPr>
            <w:tcW w:w="2395" w:type="dxa"/>
            <w:shd w:val="clear" w:color="auto" w:fill="auto"/>
          </w:tcPr>
          <w:p w14:paraId="26F53E95"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Emotion</w:t>
            </w:r>
          </w:p>
        </w:tc>
        <w:tc>
          <w:tcPr>
            <w:tcW w:w="1681" w:type="dxa"/>
            <w:shd w:val="clear" w:color="auto" w:fill="auto"/>
          </w:tcPr>
          <w:p w14:paraId="296E98EC"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5.50 (0.81)</w:t>
            </w:r>
          </w:p>
        </w:tc>
        <w:tc>
          <w:tcPr>
            <w:tcW w:w="1802" w:type="dxa"/>
            <w:shd w:val="clear" w:color="auto" w:fill="auto"/>
          </w:tcPr>
          <w:p w14:paraId="12ED5175"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5.60 (0.76)</w:t>
            </w:r>
          </w:p>
        </w:tc>
        <w:tc>
          <w:tcPr>
            <w:tcW w:w="1009" w:type="dxa"/>
            <w:shd w:val="clear" w:color="auto" w:fill="auto"/>
          </w:tcPr>
          <w:p w14:paraId="355AA010"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-0.60</w:t>
            </w:r>
          </w:p>
        </w:tc>
        <w:tc>
          <w:tcPr>
            <w:tcW w:w="1010" w:type="dxa"/>
            <w:shd w:val="clear" w:color="auto" w:fill="auto"/>
          </w:tcPr>
          <w:p w14:paraId="70BB663E"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85.99</w:t>
            </w:r>
          </w:p>
        </w:tc>
        <w:tc>
          <w:tcPr>
            <w:tcW w:w="1009" w:type="dxa"/>
            <w:shd w:val="clear" w:color="auto" w:fill="auto"/>
          </w:tcPr>
          <w:p w14:paraId="604E4FF5"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.549</w:t>
            </w:r>
          </w:p>
        </w:tc>
        <w:tc>
          <w:tcPr>
            <w:tcW w:w="1839" w:type="dxa"/>
            <w:shd w:val="clear" w:color="auto" w:fill="auto"/>
          </w:tcPr>
          <w:p w14:paraId="375E5886"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-0.13 [-0.55, 0.29]</w:t>
            </w:r>
          </w:p>
        </w:tc>
        <w:tc>
          <w:tcPr>
            <w:tcW w:w="593" w:type="dxa"/>
            <w:shd w:val="clear" w:color="auto" w:fill="auto"/>
          </w:tcPr>
          <w:p w14:paraId="3976E373" w14:textId="77777777" w:rsidR="0064109B" w:rsidRDefault="0064109B">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64109B" w14:paraId="643D3F06" w14:textId="77777777">
        <w:trPr>
          <w:trHeight w:val="300"/>
          <w:jc w:val="center"/>
        </w:trPr>
        <w:tc>
          <w:tcPr>
            <w:tcW w:w="2395" w:type="dxa"/>
            <w:shd w:val="clear" w:color="auto" w:fill="auto"/>
          </w:tcPr>
          <w:p w14:paraId="2953C6C9"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Singing</w:t>
            </w:r>
            <w:proofErr w:type="spellEnd"/>
          </w:p>
        </w:tc>
        <w:tc>
          <w:tcPr>
            <w:tcW w:w="1681" w:type="dxa"/>
            <w:shd w:val="clear" w:color="auto" w:fill="auto"/>
          </w:tcPr>
          <w:p w14:paraId="0DFDCBE3"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4.98 (0.97)</w:t>
            </w:r>
          </w:p>
        </w:tc>
        <w:tc>
          <w:tcPr>
            <w:tcW w:w="1802" w:type="dxa"/>
            <w:shd w:val="clear" w:color="auto" w:fill="auto"/>
          </w:tcPr>
          <w:p w14:paraId="5C838626"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4.19 (1.27)</w:t>
            </w:r>
          </w:p>
        </w:tc>
        <w:tc>
          <w:tcPr>
            <w:tcW w:w="1009" w:type="dxa"/>
            <w:shd w:val="clear" w:color="auto" w:fill="auto"/>
          </w:tcPr>
          <w:p w14:paraId="3CBE52F8"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3.25</w:t>
            </w:r>
          </w:p>
        </w:tc>
        <w:tc>
          <w:tcPr>
            <w:tcW w:w="1010" w:type="dxa"/>
            <w:shd w:val="clear" w:color="auto" w:fill="auto"/>
          </w:tcPr>
          <w:p w14:paraId="6C81D4E6"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78.56</w:t>
            </w:r>
          </w:p>
        </w:tc>
        <w:tc>
          <w:tcPr>
            <w:tcW w:w="1009" w:type="dxa"/>
            <w:shd w:val="clear" w:color="auto" w:fill="auto"/>
          </w:tcPr>
          <w:p w14:paraId="4BD16F78"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.002</w:t>
            </w:r>
          </w:p>
        </w:tc>
        <w:tc>
          <w:tcPr>
            <w:tcW w:w="1839" w:type="dxa"/>
            <w:shd w:val="clear" w:color="auto" w:fill="auto"/>
          </w:tcPr>
          <w:p w14:paraId="3CAE286F"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0.73 [0.27, 1.19]</w:t>
            </w:r>
          </w:p>
        </w:tc>
        <w:tc>
          <w:tcPr>
            <w:tcW w:w="593" w:type="dxa"/>
            <w:shd w:val="clear" w:color="auto" w:fill="auto"/>
          </w:tcPr>
          <w:p w14:paraId="0051FC00"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w:t>
            </w:r>
          </w:p>
        </w:tc>
      </w:tr>
      <w:tr w:rsidR="0064109B" w14:paraId="720FC0A1" w14:textId="77777777">
        <w:trPr>
          <w:trHeight w:val="300"/>
          <w:jc w:val="center"/>
        </w:trPr>
        <w:tc>
          <w:tcPr>
            <w:tcW w:w="2395" w:type="dxa"/>
            <w:shd w:val="clear" w:color="auto" w:fill="auto"/>
          </w:tcPr>
          <w:p w14:paraId="1CA7BDC6"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Perception</w:t>
            </w:r>
            <w:proofErr w:type="spellEnd"/>
          </w:p>
        </w:tc>
        <w:tc>
          <w:tcPr>
            <w:tcW w:w="1681" w:type="dxa"/>
            <w:shd w:val="clear" w:color="auto" w:fill="auto"/>
          </w:tcPr>
          <w:p w14:paraId="6A2808B4"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5.73 (0.82)</w:t>
            </w:r>
          </w:p>
        </w:tc>
        <w:tc>
          <w:tcPr>
            <w:tcW w:w="1802" w:type="dxa"/>
            <w:shd w:val="clear" w:color="auto" w:fill="auto"/>
          </w:tcPr>
          <w:p w14:paraId="1CE2CEF0"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5.77 (1.03)</w:t>
            </w:r>
          </w:p>
        </w:tc>
        <w:tc>
          <w:tcPr>
            <w:tcW w:w="1009" w:type="dxa"/>
            <w:shd w:val="clear" w:color="auto" w:fill="auto"/>
          </w:tcPr>
          <w:p w14:paraId="44299618"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-0.22</w:t>
            </w:r>
          </w:p>
        </w:tc>
        <w:tc>
          <w:tcPr>
            <w:tcW w:w="1010" w:type="dxa"/>
            <w:shd w:val="clear" w:color="auto" w:fill="auto"/>
          </w:tcPr>
          <w:p w14:paraId="0A6FE672"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80.11</w:t>
            </w:r>
          </w:p>
        </w:tc>
        <w:tc>
          <w:tcPr>
            <w:tcW w:w="1009" w:type="dxa"/>
            <w:shd w:val="clear" w:color="auto" w:fill="auto"/>
          </w:tcPr>
          <w:p w14:paraId="01E86116"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.825</w:t>
            </w:r>
          </w:p>
        </w:tc>
        <w:tc>
          <w:tcPr>
            <w:tcW w:w="1839" w:type="dxa"/>
            <w:shd w:val="clear" w:color="auto" w:fill="auto"/>
          </w:tcPr>
          <w:p w14:paraId="4AE128E9" w14:textId="77777777" w:rsidR="0064109B"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-0.05 [-0.49, 0.39]</w:t>
            </w:r>
          </w:p>
        </w:tc>
        <w:tc>
          <w:tcPr>
            <w:tcW w:w="593" w:type="dxa"/>
            <w:shd w:val="clear" w:color="auto" w:fill="auto"/>
          </w:tcPr>
          <w:p w14:paraId="3AEB5B06" w14:textId="77777777" w:rsidR="0064109B" w:rsidRDefault="0064109B">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64109B" w14:paraId="3A04206D" w14:textId="77777777">
        <w:trPr>
          <w:trHeight w:hRule="exact" w:val="300"/>
          <w:jc w:val="center"/>
        </w:trPr>
        <w:tc>
          <w:tcPr>
            <w:tcW w:w="2395" w:type="dxa"/>
            <w:shd w:val="clear" w:color="auto" w:fill="auto"/>
          </w:tcPr>
          <w:p w14:paraId="615DDD51" w14:textId="77777777" w:rsidR="0064109B" w:rsidRDefault="0064109B">
            <w:pPr>
              <w:widowControl w:val="0"/>
              <w:suppressAutoHyphens w:val="0"/>
              <w:spacing w:after="0" w:line="240" w:lineRule="auto"/>
              <w:jc w:val="center"/>
              <w:rPr>
                <w:rFonts w:ascii="Times New Roman" w:eastAsia="Times New Roman" w:hAnsi="Times New Roman" w:cs="Times New Roman"/>
                <w:b/>
                <w:bCs/>
                <w:color w:val="000000"/>
                <w:lang w:eastAsia="de-DE"/>
              </w:rPr>
            </w:pPr>
          </w:p>
        </w:tc>
        <w:tc>
          <w:tcPr>
            <w:tcW w:w="1681" w:type="dxa"/>
            <w:shd w:val="clear" w:color="auto" w:fill="auto"/>
          </w:tcPr>
          <w:p w14:paraId="69005DF1" w14:textId="77777777" w:rsidR="0064109B" w:rsidRDefault="0064109B">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4E20C782" w14:textId="77777777" w:rsidR="0064109B" w:rsidRDefault="0064109B">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5A92A1B6" w14:textId="77777777" w:rsidR="0064109B" w:rsidRDefault="0064109B">
            <w:pPr>
              <w:widowControl w:val="0"/>
              <w:suppressAutoHyphens w:val="0"/>
              <w:spacing w:after="0" w:line="240" w:lineRule="auto"/>
              <w:rPr>
                <w:rFonts w:ascii="Times New Roman" w:eastAsia="Times New Roman" w:hAnsi="Times New Roman" w:cs="Times New Roman"/>
                <w:lang w:eastAsia="de-DE"/>
              </w:rPr>
            </w:pPr>
          </w:p>
        </w:tc>
        <w:tc>
          <w:tcPr>
            <w:tcW w:w="1010" w:type="dxa"/>
            <w:shd w:val="clear" w:color="auto" w:fill="auto"/>
          </w:tcPr>
          <w:p w14:paraId="4652BB01" w14:textId="77777777" w:rsidR="0064109B" w:rsidRDefault="0064109B">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6EDCE0D0" w14:textId="77777777" w:rsidR="0064109B" w:rsidRDefault="0064109B">
            <w:pPr>
              <w:widowControl w:val="0"/>
              <w:suppressAutoHyphens w:val="0"/>
              <w:spacing w:after="0" w:line="240" w:lineRule="auto"/>
              <w:rPr>
                <w:rFonts w:ascii="Times New Roman" w:eastAsia="Times New Roman" w:hAnsi="Times New Roman" w:cs="Times New Roman"/>
                <w:lang w:eastAsia="de-DE"/>
              </w:rPr>
            </w:pPr>
          </w:p>
        </w:tc>
        <w:tc>
          <w:tcPr>
            <w:tcW w:w="1839" w:type="dxa"/>
            <w:shd w:val="clear" w:color="auto" w:fill="auto"/>
          </w:tcPr>
          <w:p w14:paraId="2AA98865" w14:textId="77777777" w:rsidR="0064109B" w:rsidRDefault="0064109B">
            <w:pPr>
              <w:widowControl w:val="0"/>
              <w:suppressAutoHyphens w:val="0"/>
              <w:spacing w:after="0" w:line="240" w:lineRule="auto"/>
              <w:rPr>
                <w:rFonts w:ascii="Times New Roman" w:eastAsia="Times New Roman" w:hAnsi="Times New Roman" w:cs="Times New Roman"/>
                <w:lang w:eastAsia="de-DE"/>
              </w:rPr>
            </w:pPr>
          </w:p>
        </w:tc>
        <w:tc>
          <w:tcPr>
            <w:tcW w:w="593" w:type="dxa"/>
            <w:shd w:val="clear" w:color="auto" w:fill="auto"/>
          </w:tcPr>
          <w:p w14:paraId="44E255D8" w14:textId="77777777" w:rsidR="0064109B" w:rsidRDefault="0064109B">
            <w:pPr>
              <w:widowControl w:val="0"/>
              <w:suppressAutoHyphens w:val="0"/>
              <w:spacing w:after="0" w:line="240" w:lineRule="auto"/>
              <w:rPr>
                <w:rFonts w:ascii="Times New Roman" w:eastAsia="Times New Roman" w:hAnsi="Times New Roman" w:cs="Times New Roman"/>
                <w:lang w:eastAsia="de-DE"/>
              </w:rPr>
            </w:pPr>
          </w:p>
        </w:tc>
      </w:tr>
      <w:tr w:rsidR="0064109B" w14:paraId="75A00805" w14:textId="77777777">
        <w:trPr>
          <w:trHeight w:val="300"/>
          <w:jc w:val="center"/>
        </w:trPr>
        <w:tc>
          <w:tcPr>
            <w:tcW w:w="2395" w:type="dxa"/>
            <w:shd w:val="clear" w:color="auto" w:fill="auto"/>
          </w:tcPr>
          <w:p w14:paraId="4B5CD116" w14:textId="77777777" w:rsidR="0064109B"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PROMS</w:t>
            </w:r>
          </w:p>
        </w:tc>
        <w:tc>
          <w:tcPr>
            <w:tcW w:w="1681" w:type="dxa"/>
            <w:shd w:val="clear" w:color="auto" w:fill="auto"/>
          </w:tcPr>
          <w:p w14:paraId="42CE0A84" w14:textId="77777777" w:rsidR="0064109B" w:rsidRDefault="0064109B">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75763567"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52EBAD3F"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36623B67"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718DBF5F"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65F3A15C"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4E823E62"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r>
      <w:tr w:rsidR="0064109B" w14:paraId="14422A14" w14:textId="77777777">
        <w:trPr>
          <w:trHeight w:val="300"/>
          <w:jc w:val="center"/>
        </w:trPr>
        <w:tc>
          <w:tcPr>
            <w:tcW w:w="2395" w:type="dxa"/>
            <w:shd w:val="clear" w:color="auto" w:fill="auto"/>
          </w:tcPr>
          <w:p w14:paraId="1760A087"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Pitch</w:t>
            </w:r>
          </w:p>
        </w:tc>
        <w:tc>
          <w:tcPr>
            <w:tcW w:w="1681" w:type="dxa"/>
            <w:shd w:val="clear" w:color="auto" w:fill="auto"/>
          </w:tcPr>
          <w:p w14:paraId="70FB267E"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0.23 (0.08)</w:t>
            </w:r>
          </w:p>
        </w:tc>
        <w:tc>
          <w:tcPr>
            <w:tcW w:w="1802" w:type="dxa"/>
            <w:shd w:val="clear" w:color="auto" w:fill="auto"/>
          </w:tcPr>
          <w:p w14:paraId="6E00AC9A"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0.24 (0.06)</w:t>
            </w:r>
          </w:p>
        </w:tc>
        <w:tc>
          <w:tcPr>
            <w:tcW w:w="1009" w:type="dxa"/>
            <w:shd w:val="clear" w:color="auto" w:fill="auto"/>
          </w:tcPr>
          <w:p w14:paraId="2AEA8177" w14:textId="77777777" w:rsidR="0064109B"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-0.30</w:t>
            </w:r>
          </w:p>
        </w:tc>
        <w:tc>
          <w:tcPr>
            <w:tcW w:w="1010" w:type="dxa"/>
            <w:shd w:val="clear" w:color="auto" w:fill="auto"/>
          </w:tcPr>
          <w:p w14:paraId="01756CE7" w14:textId="77777777" w:rsidR="0064109B"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82.92</w:t>
            </w:r>
          </w:p>
        </w:tc>
        <w:tc>
          <w:tcPr>
            <w:tcW w:w="1009" w:type="dxa"/>
            <w:shd w:val="clear" w:color="auto" w:fill="auto"/>
          </w:tcPr>
          <w:p w14:paraId="10DF9603" w14:textId="77777777" w:rsidR="0064109B"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.766</w:t>
            </w:r>
          </w:p>
        </w:tc>
        <w:tc>
          <w:tcPr>
            <w:tcW w:w="1839" w:type="dxa"/>
            <w:shd w:val="clear" w:color="auto" w:fill="auto"/>
          </w:tcPr>
          <w:p w14:paraId="6C8ABE7D" w14:textId="77777777" w:rsidR="0064109B"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-0.07 [-0.50, 0.37]</w:t>
            </w:r>
          </w:p>
        </w:tc>
        <w:tc>
          <w:tcPr>
            <w:tcW w:w="593" w:type="dxa"/>
            <w:shd w:val="clear" w:color="auto" w:fill="auto"/>
          </w:tcPr>
          <w:p w14:paraId="21BABF1B" w14:textId="77777777" w:rsidR="0064109B" w:rsidRDefault="0064109B">
            <w:pPr>
              <w:widowControl w:val="0"/>
              <w:suppressAutoHyphens w:val="0"/>
              <w:spacing w:after="0" w:line="240" w:lineRule="auto"/>
              <w:jc w:val="center"/>
              <w:rPr>
                <w:rFonts w:ascii="Times New Roman" w:eastAsia="Times New Roman" w:hAnsi="Times New Roman" w:cs="Times New Roman"/>
                <w:b/>
                <w:bCs/>
                <w:lang w:eastAsia="de-DE"/>
              </w:rPr>
            </w:pPr>
          </w:p>
        </w:tc>
      </w:tr>
      <w:tr w:rsidR="0064109B" w14:paraId="3C2026EA" w14:textId="77777777">
        <w:trPr>
          <w:trHeight w:val="300"/>
          <w:jc w:val="center"/>
        </w:trPr>
        <w:tc>
          <w:tcPr>
            <w:tcW w:w="2395" w:type="dxa"/>
            <w:shd w:val="clear" w:color="auto" w:fill="auto"/>
          </w:tcPr>
          <w:p w14:paraId="49550EBE"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Melody</w:t>
            </w:r>
          </w:p>
        </w:tc>
        <w:tc>
          <w:tcPr>
            <w:tcW w:w="1681" w:type="dxa"/>
            <w:shd w:val="clear" w:color="auto" w:fill="auto"/>
          </w:tcPr>
          <w:p w14:paraId="5F2361D1"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0.17 (0.10)</w:t>
            </w:r>
          </w:p>
        </w:tc>
        <w:tc>
          <w:tcPr>
            <w:tcW w:w="1802" w:type="dxa"/>
            <w:shd w:val="clear" w:color="auto" w:fill="auto"/>
          </w:tcPr>
          <w:p w14:paraId="6B6C841C"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0.14 (0.10)</w:t>
            </w:r>
          </w:p>
        </w:tc>
        <w:tc>
          <w:tcPr>
            <w:tcW w:w="1009" w:type="dxa"/>
            <w:shd w:val="clear" w:color="auto" w:fill="auto"/>
          </w:tcPr>
          <w:p w14:paraId="3D1529AC" w14:textId="77777777" w:rsidR="0064109B"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1.29</w:t>
            </w:r>
          </w:p>
        </w:tc>
        <w:tc>
          <w:tcPr>
            <w:tcW w:w="1010" w:type="dxa"/>
            <w:shd w:val="clear" w:color="auto" w:fill="auto"/>
          </w:tcPr>
          <w:p w14:paraId="6FEC7CEE" w14:textId="77777777" w:rsidR="0064109B"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85.08</w:t>
            </w:r>
          </w:p>
        </w:tc>
        <w:tc>
          <w:tcPr>
            <w:tcW w:w="1009" w:type="dxa"/>
            <w:shd w:val="clear" w:color="auto" w:fill="auto"/>
          </w:tcPr>
          <w:p w14:paraId="5E81A14F" w14:textId="77777777" w:rsidR="0064109B"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.199</w:t>
            </w:r>
          </w:p>
        </w:tc>
        <w:tc>
          <w:tcPr>
            <w:tcW w:w="1839" w:type="dxa"/>
            <w:shd w:val="clear" w:color="auto" w:fill="auto"/>
          </w:tcPr>
          <w:p w14:paraId="2E162E70" w14:textId="77777777" w:rsidR="0064109B"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0.28 [-0.15, 0.71]</w:t>
            </w:r>
          </w:p>
        </w:tc>
        <w:tc>
          <w:tcPr>
            <w:tcW w:w="593" w:type="dxa"/>
            <w:shd w:val="clear" w:color="auto" w:fill="auto"/>
          </w:tcPr>
          <w:p w14:paraId="24005741"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r>
      <w:tr w:rsidR="0064109B" w14:paraId="6B8ED61A" w14:textId="77777777">
        <w:trPr>
          <w:trHeight w:val="300"/>
          <w:jc w:val="center"/>
        </w:trPr>
        <w:tc>
          <w:tcPr>
            <w:tcW w:w="2395" w:type="dxa"/>
            <w:shd w:val="clear" w:color="auto" w:fill="auto"/>
          </w:tcPr>
          <w:p w14:paraId="3881B1BB"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Timbre</w:t>
            </w:r>
          </w:p>
        </w:tc>
        <w:tc>
          <w:tcPr>
            <w:tcW w:w="1681" w:type="dxa"/>
            <w:shd w:val="clear" w:color="auto" w:fill="auto"/>
          </w:tcPr>
          <w:p w14:paraId="628C1ACA"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0.29 (0.08)</w:t>
            </w:r>
          </w:p>
        </w:tc>
        <w:tc>
          <w:tcPr>
            <w:tcW w:w="1802" w:type="dxa"/>
            <w:shd w:val="clear" w:color="auto" w:fill="auto"/>
          </w:tcPr>
          <w:p w14:paraId="33EC98A4"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 (0.09)</w:t>
            </w:r>
          </w:p>
        </w:tc>
        <w:tc>
          <w:tcPr>
            <w:tcW w:w="1009" w:type="dxa"/>
            <w:shd w:val="clear" w:color="auto" w:fill="auto"/>
          </w:tcPr>
          <w:p w14:paraId="16A89C94" w14:textId="77777777" w:rsidR="0064109B"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-0.59</w:t>
            </w:r>
          </w:p>
        </w:tc>
        <w:tc>
          <w:tcPr>
            <w:tcW w:w="1010" w:type="dxa"/>
            <w:shd w:val="clear" w:color="auto" w:fill="auto"/>
          </w:tcPr>
          <w:p w14:paraId="5D8B9ACD" w14:textId="77777777" w:rsidR="0064109B"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86.00</w:t>
            </w:r>
          </w:p>
        </w:tc>
        <w:tc>
          <w:tcPr>
            <w:tcW w:w="1009" w:type="dxa"/>
            <w:shd w:val="clear" w:color="auto" w:fill="auto"/>
          </w:tcPr>
          <w:p w14:paraId="4FBE9DC9" w14:textId="77777777" w:rsidR="0064109B"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.556</w:t>
            </w:r>
          </w:p>
        </w:tc>
        <w:tc>
          <w:tcPr>
            <w:tcW w:w="1839" w:type="dxa"/>
            <w:shd w:val="clear" w:color="auto" w:fill="auto"/>
          </w:tcPr>
          <w:p w14:paraId="5EB816C3" w14:textId="77777777" w:rsidR="0064109B"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-0.13 [-0.55, 0.30]</w:t>
            </w:r>
          </w:p>
        </w:tc>
        <w:tc>
          <w:tcPr>
            <w:tcW w:w="593" w:type="dxa"/>
            <w:shd w:val="clear" w:color="auto" w:fill="auto"/>
          </w:tcPr>
          <w:p w14:paraId="574E2283"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r>
      <w:tr w:rsidR="0064109B" w14:paraId="01F2D5C0" w14:textId="77777777">
        <w:trPr>
          <w:trHeight w:val="255"/>
          <w:jc w:val="center"/>
        </w:trPr>
        <w:tc>
          <w:tcPr>
            <w:tcW w:w="2395" w:type="dxa"/>
            <w:tcBorders>
              <w:bottom w:val="single" w:sz="4" w:space="0" w:color="000000"/>
            </w:tcBorders>
            <w:shd w:val="clear" w:color="auto" w:fill="auto"/>
          </w:tcPr>
          <w:p w14:paraId="61B88D78" w14:textId="77777777" w:rsidR="0064109B"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Rhythm</w:t>
            </w:r>
          </w:p>
        </w:tc>
        <w:tc>
          <w:tcPr>
            <w:tcW w:w="1681" w:type="dxa"/>
            <w:tcBorders>
              <w:bottom w:val="single" w:sz="4" w:space="0" w:color="000000"/>
            </w:tcBorders>
            <w:shd w:val="clear" w:color="auto" w:fill="auto"/>
          </w:tcPr>
          <w:p w14:paraId="00180F56"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0.31 (0.09)</w:t>
            </w:r>
          </w:p>
        </w:tc>
        <w:tc>
          <w:tcPr>
            <w:tcW w:w="1802" w:type="dxa"/>
            <w:tcBorders>
              <w:bottom w:val="single" w:sz="4" w:space="0" w:color="000000"/>
            </w:tcBorders>
            <w:shd w:val="clear" w:color="auto" w:fill="auto"/>
          </w:tcPr>
          <w:p w14:paraId="36110872"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0.30 (0.08)</w:t>
            </w:r>
          </w:p>
        </w:tc>
        <w:tc>
          <w:tcPr>
            <w:tcW w:w="1009" w:type="dxa"/>
            <w:tcBorders>
              <w:bottom w:val="single" w:sz="4" w:space="0" w:color="000000"/>
            </w:tcBorders>
            <w:shd w:val="clear" w:color="auto" w:fill="auto"/>
          </w:tcPr>
          <w:p w14:paraId="467DCBB7" w14:textId="77777777" w:rsidR="0064109B"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-0.56</w:t>
            </w:r>
          </w:p>
        </w:tc>
        <w:tc>
          <w:tcPr>
            <w:tcW w:w="1010" w:type="dxa"/>
            <w:tcBorders>
              <w:bottom w:val="single" w:sz="4" w:space="0" w:color="000000"/>
            </w:tcBorders>
            <w:shd w:val="clear" w:color="auto" w:fill="auto"/>
          </w:tcPr>
          <w:p w14:paraId="62FD0BD6" w14:textId="77777777" w:rsidR="0064109B"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85.13</w:t>
            </w:r>
          </w:p>
        </w:tc>
        <w:tc>
          <w:tcPr>
            <w:tcW w:w="1009" w:type="dxa"/>
            <w:tcBorders>
              <w:bottom w:val="single" w:sz="4" w:space="0" w:color="000000"/>
            </w:tcBorders>
            <w:shd w:val="clear" w:color="auto" w:fill="auto"/>
          </w:tcPr>
          <w:p w14:paraId="20BC0136" w14:textId="77777777" w:rsidR="0064109B"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.577</w:t>
            </w:r>
          </w:p>
        </w:tc>
        <w:tc>
          <w:tcPr>
            <w:tcW w:w="1839" w:type="dxa"/>
            <w:tcBorders>
              <w:bottom w:val="single" w:sz="4" w:space="0" w:color="000000"/>
            </w:tcBorders>
            <w:shd w:val="clear" w:color="auto" w:fill="auto"/>
          </w:tcPr>
          <w:p w14:paraId="678740BE" w14:textId="77777777" w:rsidR="0064109B"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-0.12 [-0.55, 0.30]</w:t>
            </w:r>
          </w:p>
        </w:tc>
        <w:tc>
          <w:tcPr>
            <w:tcW w:w="593" w:type="dxa"/>
            <w:tcBorders>
              <w:bottom w:val="single" w:sz="4" w:space="0" w:color="000000"/>
            </w:tcBorders>
            <w:shd w:val="clear" w:color="auto" w:fill="auto"/>
          </w:tcPr>
          <w:p w14:paraId="4ACBA7D8" w14:textId="77777777" w:rsidR="0064109B" w:rsidRDefault="0064109B">
            <w:pPr>
              <w:widowControl w:val="0"/>
              <w:suppressAutoHyphens w:val="0"/>
              <w:spacing w:after="0" w:line="240" w:lineRule="auto"/>
              <w:jc w:val="center"/>
              <w:rPr>
                <w:rFonts w:ascii="Times New Roman" w:eastAsia="Times New Roman" w:hAnsi="Times New Roman" w:cs="Times New Roman"/>
                <w:lang w:eastAsia="de-DE"/>
              </w:rPr>
            </w:pPr>
          </w:p>
        </w:tc>
      </w:tr>
    </w:tbl>
    <w:p w14:paraId="5BFED6C7" w14:textId="77777777" w:rsidR="0064109B" w:rsidRDefault="0064109B">
      <w:pPr>
        <w:rPr>
          <w:rFonts w:ascii="Times New Roman" w:hAnsi="Times New Roman" w:cs="Times New Roman"/>
          <w:iCs/>
          <w:sz w:val="24"/>
          <w:szCs w:val="24"/>
          <w:lang w:val="en-US"/>
        </w:rPr>
      </w:pPr>
    </w:p>
    <w:p w14:paraId="5A827AB1" w14:textId="77777777" w:rsidR="0064109B" w:rsidRDefault="00000000">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Note. Descriptive values show mean ratings for the PANAS </w:t>
      </w:r>
      <w:sdt>
        <w:sdtPr>
          <w:id w:val="-1656452680"/>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(Breyer &amp; Bluemke, 2016)</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the Big-Five Domains </w:t>
      </w:r>
      <w:sdt>
        <w:sdtPr>
          <w:id w:val="-929733268"/>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(Rammstedt et al., 2018)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 the Gold-MSI </w:t>
      </w:r>
      <w:sdt>
        <w:sdtPr>
          <w:id w:val="1183624664"/>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(Müllensiefen et al., 2014)</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AQ score were calculated based on </w:t>
      </w:r>
      <w:sdt>
        <w:sdtPr>
          <w:id w:val="-1766907690"/>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M1QxNDo1MjozN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Hoekstra et al.</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w:t>
      </w:r>
      <w:sdt>
        <w:sdtPr>
          <w:id w:val="285469148"/>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NUMTQ6NTI6MzU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(2008)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w:t>
      </w:r>
      <w:r>
        <w:rPr>
          <w:rFonts w:ascii="Times New Roman" w:hAnsi="Times New Roman" w:cs="Times New Roman"/>
          <w:i/>
          <w:sz w:val="24"/>
          <w:szCs w:val="24"/>
        </w:rPr>
        <w:t xml:space="preserve"> </w:t>
      </w:r>
      <w:sdt>
        <w:sdtPr>
          <w:id w:val="420616198"/>
          <w:placeholder>
            <w:docPart w:val="0CE1231F70FB447EB26DE08EFC89AE6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zVDE0OjUyOjM1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Pr>
              <w:rFonts w:ascii="Times New Roman" w:hAnsi="Times New Roman" w:cs="Times New Roman"/>
              <w:i/>
              <w:sz w:val="24"/>
              <w:szCs w:val="24"/>
            </w:rPr>
            <w:fldChar w:fldCharType="separate"/>
          </w:r>
          <w:r>
            <w:rPr>
              <w:rFonts w:ascii="Times New Roman" w:hAnsi="Times New Roman" w:cs="Times New Roman"/>
              <w:i/>
              <w:sz w:val="24"/>
              <w:szCs w:val="24"/>
            </w:rPr>
            <w:t>Baron-Cohen et al.</w:t>
          </w:r>
          <w:r>
            <w:rPr>
              <w:rFonts w:ascii="Times New Roman" w:hAnsi="Times New Roman" w:cs="Times New Roman"/>
              <w:i/>
              <w:sz w:val="24"/>
              <w:szCs w:val="24"/>
            </w:rPr>
            <w:fldChar w:fldCharType="end"/>
          </w:r>
        </w:sdtContent>
      </w:sdt>
      <w:r>
        <w:rPr>
          <w:rFonts w:ascii="Times New Roman" w:hAnsi="Times New Roman" w:cs="Times New Roman"/>
          <w:i/>
          <w:sz w:val="24"/>
          <w:szCs w:val="24"/>
        </w:rPr>
        <w:t xml:space="preserve"> </w:t>
      </w:r>
      <w:sdt>
        <w:sdtPr>
          <w:id w:val="-256061763"/>
          <w:placeholder>
            <w:docPart w:val="0CE1231F70FB447EB26DE08EFC89AE6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M1QxNDo1MjozN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Pr>
              <w:rFonts w:ascii="Times New Roman" w:hAnsi="Times New Roman" w:cs="Times New Roman"/>
              <w:i/>
              <w:sz w:val="24"/>
              <w:szCs w:val="24"/>
            </w:rPr>
            <w:fldChar w:fldCharType="separate"/>
          </w:r>
          <w:r>
            <w:rPr>
              <w:rFonts w:ascii="Times New Roman" w:hAnsi="Times New Roman" w:cs="Times New Roman"/>
              <w:i/>
              <w:sz w:val="24"/>
              <w:szCs w:val="24"/>
              <w:lang w:val="en-US"/>
            </w:rPr>
            <w:t>(2001)</w:t>
          </w:r>
          <w:r>
            <w:rPr>
              <w:rFonts w:ascii="Times New Roman" w:hAnsi="Times New Roman" w:cs="Times New Roman"/>
              <w:i/>
              <w:sz w:val="24"/>
              <w:szCs w:val="24"/>
            </w:rPr>
            <w:fldChar w:fldCharType="end"/>
          </w:r>
        </w:sdtContent>
      </w:sdt>
      <w:r>
        <w:rPr>
          <w:rFonts w:ascii="Times New Roman" w:hAnsi="Times New Roman" w:cs="Times New Roman"/>
          <w:i/>
          <w:sz w:val="24"/>
          <w:szCs w:val="24"/>
          <w:lang w:val="en-US"/>
        </w:rPr>
        <w:t>.</w:t>
      </w:r>
    </w:p>
    <w:p w14:paraId="5AA9C672" w14:textId="77777777" w:rsidR="0064109B" w:rsidRDefault="00000000">
      <w:pPr>
        <w:spacing w:line="480" w:lineRule="auto"/>
        <w:rPr>
          <w:rFonts w:ascii="Times New Roman" w:hAnsi="Times New Roman" w:cs="Times New Roman"/>
          <w:i/>
          <w:sz w:val="24"/>
          <w:szCs w:val="24"/>
          <w:lang w:val="en-US"/>
        </w:rPr>
      </w:pPr>
      <w:r>
        <w:rPr>
          <w:rFonts w:ascii="Times New Roman" w:hAnsi="Times New Roman" w:cs="Times New Roman"/>
          <w:i/>
          <w:sz w:val="24"/>
          <w:szCs w:val="24"/>
          <w:vertAlign w:val="superscript"/>
          <w:lang w:val="en-US"/>
        </w:rPr>
        <w:t>a</w:t>
      </w:r>
      <w:r>
        <w:rPr>
          <w:rFonts w:ascii="Times New Roman" w:hAnsi="Times New Roman" w:cs="Times New Roman"/>
          <w:i/>
          <w:sz w:val="24"/>
          <w:szCs w:val="24"/>
          <w:lang w:val="en-US"/>
        </w:rPr>
        <w:t xml:space="preserve"> Note that original degrees of freedom were 86 but were corrected due to unequal variance.</w:t>
      </w:r>
    </w:p>
    <w:p w14:paraId="3E2EDDB4" w14:textId="77777777" w:rsidR="0064109B" w:rsidRDefault="00000000">
      <w:pPr>
        <w:pStyle w:val="berschrift3"/>
        <w:spacing w:line="480" w:lineRule="auto"/>
        <w:contextualSpacing/>
        <w:rPr>
          <w:rFonts w:ascii="Times New Roman" w:hAnsi="Times New Roman" w:cs="Times New Roman"/>
          <w:lang w:val="en-US"/>
        </w:rPr>
      </w:pPr>
      <w:bookmarkStart w:id="31" w:name="_Toc200448875"/>
      <w:r>
        <w:rPr>
          <w:rFonts w:ascii="Times New Roman" w:hAnsi="Times New Roman" w:cs="Times New Roman"/>
          <w:lang w:val="en-US"/>
        </w:rPr>
        <w:lastRenderedPageBreak/>
        <w:t>Emotion classification performance</w:t>
      </w:r>
      <w:bookmarkEnd w:id="31"/>
    </w:p>
    <w:p w14:paraId="26FC1783" w14:textId="77777777" w:rsidR="0064109B" w:rsidRDefault="00000000">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mean proportion of correct responses was submitted to an ANOVA with Emotion (Happiness, Pleasure, Fear, and Sadness) and Morph Type (Full, F0, and Timbre) as repeated measures factors and Group (singers and instrumentalists) as a between subject factor (see </w:t>
      </w:r>
      <w:r>
        <w:rPr>
          <w:rFonts w:ascii="Times New Roman" w:hAnsi="Times New Roman" w:cs="Times New Roman"/>
          <w:b/>
          <w:sz w:val="24"/>
          <w:szCs w:val="24"/>
          <w:lang w:val="en-US"/>
        </w:rPr>
        <w:t>Table 2</w:t>
      </w:r>
      <w:r>
        <w:rPr>
          <w:rFonts w:ascii="Times New Roman" w:hAnsi="Times New Roman" w:cs="Times New Roman"/>
          <w:sz w:val="24"/>
          <w:szCs w:val="24"/>
          <w:lang w:val="en-US"/>
        </w:rPr>
        <w:t xml:space="preserve">). </w:t>
      </w:r>
    </w:p>
    <w:p w14:paraId="301EBD41" w14:textId="77777777" w:rsidR="0064109B" w:rsidRDefault="00000000">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revealed main effects of </w:t>
      </w:r>
      <w:r>
        <w:rPr>
          <w:rFonts w:ascii="Times New Roman" w:hAnsi="Times New Roman" w:cs="Times New Roman"/>
          <w:b/>
          <w:sz w:val="24"/>
          <w:szCs w:val="24"/>
          <w:lang w:val="en-US"/>
        </w:rPr>
        <w:t>Emotion</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which were qualified by an interaction. Crucially, however, we found no main effects or interactions involving </w:t>
      </w:r>
      <w:r>
        <w:rPr>
          <w:rFonts w:ascii="Times New Roman" w:hAnsi="Times New Roman" w:cs="Times New Roman"/>
          <w:b/>
          <w:sz w:val="24"/>
          <w:szCs w:val="24"/>
          <w:lang w:val="en-US"/>
        </w:rPr>
        <w:t xml:space="preserve">Group </w:t>
      </w:r>
      <w:r>
        <w:rPr>
          <w:rFonts w:ascii="Times New Roman" w:hAnsi="Times New Roman" w:cs="Times New Roman"/>
          <w:sz w:val="24"/>
          <w:szCs w:val="24"/>
          <w:lang w:val="en-US"/>
        </w:rPr>
        <w:t xml:space="preserve">(see </w:t>
      </w:r>
      <w:r>
        <w:rPr>
          <w:rFonts w:ascii="Times New Roman" w:hAnsi="Times New Roman" w:cs="Times New Roman"/>
          <w:b/>
          <w:sz w:val="24"/>
          <w:szCs w:val="24"/>
          <w:lang w:val="en-US"/>
        </w:rPr>
        <w:t>Figure 2</w:t>
      </w:r>
      <w:r>
        <w:rPr>
          <w:rFonts w:ascii="Times New Roman" w:hAnsi="Times New Roman" w:cs="Times New Roman"/>
          <w:sz w:val="24"/>
          <w:szCs w:val="24"/>
          <w:lang w:val="en-US"/>
        </w:rPr>
        <w:t>), which was also confirmed by a Bayesian ANOVA (</w:t>
      </w:r>
      <w:r>
        <w:rPr>
          <w:rFonts w:ascii="Times New Roman" w:hAnsi="Times New Roman" w:cs="Times New Roman"/>
          <w:color w:val="C00000"/>
          <w:sz w:val="24"/>
          <w:szCs w:val="24"/>
          <w:lang w:val="en-US"/>
        </w:rPr>
        <w:t>see Table S8 on OSF</w:t>
      </w:r>
      <w:r>
        <w:rPr>
          <w:rFonts w:ascii="Times New Roman" w:hAnsi="Times New Roman" w:cs="Times New Roman"/>
          <w:sz w:val="24"/>
          <w:szCs w:val="24"/>
          <w:lang w:val="en-US"/>
        </w:rPr>
        <w:t>). Planned Bayesian analysis revealed moderate evidence for the null effect of group for overall performance (p = .542,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0.265), as well as for Full (p = .392,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0.310), F0 (p = .935,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0.226), and Timbre morphs (p = .555,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0.262) separately. Thus, we found evidence consistent with our hypotheses H1 and H2. </w:t>
      </w:r>
    </w:p>
    <w:p w14:paraId="264F3717" w14:textId="77777777" w:rsidR="0064109B"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2</w:t>
      </w:r>
    </w:p>
    <w:p w14:paraId="480123FA" w14:textId="77777777" w:rsidR="0064109B" w:rsidRDefault="00000000">
      <w:pPr>
        <w:rPr>
          <w:i/>
          <w:lang w:val="en-US"/>
        </w:rPr>
      </w:pPr>
      <w:r>
        <w:rPr>
          <w:i/>
          <w:lang w:val="en-US"/>
        </w:rPr>
        <w:t xml:space="preserve">Results of the 4 × 3 × 2 mixed-effects ANOVA </w:t>
      </w:r>
      <w:bookmarkStart w:id="32" w:name="_Hlk200467899"/>
      <w:r>
        <w:rPr>
          <w:i/>
          <w:lang w:val="en-US"/>
        </w:rPr>
        <w:t>on the mean proportion of correct responses</w:t>
      </w:r>
      <w:bookmarkEnd w:id="32"/>
    </w:p>
    <w:tbl>
      <w:tblPr>
        <w:tblW w:w="9340" w:type="dxa"/>
        <w:tblLayout w:type="fixed"/>
        <w:tblCellMar>
          <w:left w:w="70" w:type="dxa"/>
          <w:right w:w="70" w:type="dxa"/>
        </w:tblCellMar>
        <w:tblLook w:val="04A0" w:firstRow="1" w:lastRow="0" w:firstColumn="1" w:lastColumn="0" w:noHBand="0" w:noVBand="1"/>
      </w:tblPr>
      <w:tblGrid>
        <w:gridCol w:w="3060"/>
        <w:gridCol w:w="761"/>
        <w:gridCol w:w="820"/>
        <w:gridCol w:w="960"/>
        <w:gridCol w:w="699"/>
        <w:gridCol w:w="1840"/>
        <w:gridCol w:w="1200"/>
      </w:tblGrid>
      <w:tr w:rsidR="0064109B" w14:paraId="0A52C3F3" w14:textId="77777777">
        <w:trPr>
          <w:trHeight w:val="300"/>
        </w:trPr>
        <w:tc>
          <w:tcPr>
            <w:tcW w:w="3059" w:type="dxa"/>
            <w:tcBorders>
              <w:top w:val="single" w:sz="4" w:space="0" w:color="000000"/>
              <w:bottom w:val="single" w:sz="4" w:space="0" w:color="000000"/>
            </w:tcBorders>
            <w:shd w:val="clear" w:color="auto" w:fill="auto"/>
            <w:vAlign w:val="bottom"/>
          </w:tcPr>
          <w:p w14:paraId="6ECE179E" w14:textId="77777777" w:rsidR="0064109B" w:rsidRDefault="00000000">
            <w:pPr>
              <w:widowControl w:val="0"/>
              <w:suppressAutoHyphens w:val="0"/>
              <w:spacing w:after="0" w:line="240" w:lineRule="auto"/>
              <w:jc w:val="center"/>
              <w:rPr>
                <w:rFonts w:ascii="Calibri" w:eastAsia="Times New Roman" w:hAnsi="Calibri" w:cs="Calibri"/>
                <w:color w:val="000000"/>
                <w:lang w:val="en-US" w:eastAsia="de-DE"/>
              </w:rPr>
            </w:pPr>
            <w:r>
              <w:rPr>
                <w:rFonts w:eastAsia="Times New Roman" w:cs="Calibri"/>
                <w:color w:val="000000"/>
                <w:lang w:val="en-US" w:eastAsia="de-DE"/>
              </w:rPr>
              <w:t> </w:t>
            </w:r>
          </w:p>
        </w:tc>
        <w:tc>
          <w:tcPr>
            <w:tcW w:w="761" w:type="dxa"/>
            <w:tcBorders>
              <w:top w:val="single" w:sz="4" w:space="0" w:color="000000"/>
              <w:bottom w:val="single" w:sz="4" w:space="0" w:color="000000"/>
            </w:tcBorders>
            <w:shd w:val="clear" w:color="auto" w:fill="auto"/>
            <w:vAlign w:val="bottom"/>
          </w:tcPr>
          <w:p w14:paraId="736CF484" w14:textId="77777777" w:rsidR="0064109B"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df1</w:t>
            </w:r>
          </w:p>
        </w:tc>
        <w:tc>
          <w:tcPr>
            <w:tcW w:w="820" w:type="dxa"/>
            <w:tcBorders>
              <w:top w:val="single" w:sz="4" w:space="0" w:color="000000"/>
              <w:bottom w:val="single" w:sz="4" w:space="0" w:color="000000"/>
            </w:tcBorders>
            <w:shd w:val="clear" w:color="auto" w:fill="auto"/>
            <w:vAlign w:val="bottom"/>
          </w:tcPr>
          <w:p w14:paraId="35ED705A" w14:textId="77777777" w:rsidR="0064109B"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df2</w:t>
            </w:r>
          </w:p>
        </w:tc>
        <w:tc>
          <w:tcPr>
            <w:tcW w:w="960" w:type="dxa"/>
            <w:tcBorders>
              <w:top w:val="single" w:sz="4" w:space="0" w:color="000000"/>
              <w:bottom w:val="single" w:sz="4" w:space="0" w:color="000000"/>
            </w:tcBorders>
            <w:shd w:val="clear" w:color="auto" w:fill="auto"/>
            <w:vAlign w:val="bottom"/>
          </w:tcPr>
          <w:p w14:paraId="70FC0508" w14:textId="77777777" w:rsidR="0064109B"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F</w:t>
            </w:r>
          </w:p>
        </w:tc>
        <w:tc>
          <w:tcPr>
            <w:tcW w:w="699" w:type="dxa"/>
            <w:tcBorders>
              <w:top w:val="single" w:sz="4" w:space="0" w:color="000000"/>
              <w:bottom w:val="single" w:sz="4" w:space="0" w:color="000000"/>
            </w:tcBorders>
            <w:shd w:val="clear" w:color="auto" w:fill="auto"/>
            <w:vAlign w:val="bottom"/>
          </w:tcPr>
          <w:p w14:paraId="0F5A0A08" w14:textId="77777777" w:rsidR="0064109B"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p</w:t>
            </w:r>
          </w:p>
        </w:tc>
        <w:tc>
          <w:tcPr>
            <w:tcW w:w="1840" w:type="dxa"/>
            <w:tcBorders>
              <w:top w:val="single" w:sz="4" w:space="0" w:color="000000"/>
              <w:bottom w:val="single" w:sz="4" w:space="0" w:color="000000"/>
            </w:tcBorders>
            <w:shd w:val="clear" w:color="auto" w:fill="auto"/>
            <w:vAlign w:val="bottom"/>
          </w:tcPr>
          <w:p w14:paraId="0C3F8DC8" w14:textId="77777777" w:rsidR="0064109B"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Ω</w:t>
            </w:r>
            <w:r>
              <w:rPr>
                <w:rFonts w:eastAsia="Times New Roman" w:cs="Calibri"/>
                <w:b/>
                <w:bCs/>
                <w:color w:val="000000"/>
                <w:vertAlign w:val="subscript"/>
                <w:lang w:eastAsia="de-DE"/>
              </w:rPr>
              <w:t>p</w:t>
            </w:r>
            <w:r>
              <w:rPr>
                <w:rFonts w:eastAsia="Times New Roman" w:cs="Calibri"/>
                <w:b/>
                <w:bCs/>
                <w:color w:val="000000"/>
                <w:vertAlign w:val="superscript"/>
                <w:lang w:eastAsia="de-DE"/>
              </w:rPr>
              <w:t>2</w:t>
            </w:r>
            <w:r>
              <w:rPr>
                <w:rFonts w:eastAsia="Times New Roman" w:cs="Calibri"/>
                <w:b/>
                <w:bCs/>
                <w:color w:val="000000"/>
                <w:lang w:eastAsia="de-DE"/>
              </w:rPr>
              <w:t xml:space="preserve"> [95%-CI]</w:t>
            </w:r>
          </w:p>
        </w:tc>
        <w:tc>
          <w:tcPr>
            <w:tcW w:w="1200" w:type="dxa"/>
            <w:tcBorders>
              <w:top w:val="single" w:sz="4" w:space="0" w:color="000000"/>
              <w:bottom w:val="single" w:sz="4" w:space="0" w:color="000000"/>
            </w:tcBorders>
            <w:shd w:val="clear" w:color="auto" w:fill="auto"/>
            <w:vAlign w:val="bottom"/>
          </w:tcPr>
          <w:p w14:paraId="7D2EDFF5"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proofErr w:type="spellStart"/>
            <w:r>
              <w:rPr>
                <w:rFonts w:ascii="Times New Roman" w:hAnsi="Times New Roman" w:cs="Times New Roman"/>
                <w:b/>
                <w:i/>
                <w:iCs/>
                <w:sz w:val="23"/>
                <w:szCs w:val="23"/>
              </w:rPr>
              <w:t>ε</w:t>
            </w:r>
            <w:r>
              <w:rPr>
                <w:rFonts w:ascii="Times New Roman" w:hAnsi="Times New Roman" w:cs="Times New Roman"/>
                <w:b/>
                <w:sz w:val="16"/>
                <w:szCs w:val="16"/>
                <w:vertAlign w:val="subscript"/>
              </w:rPr>
              <w:t>HF</w:t>
            </w:r>
            <w:proofErr w:type="spellEnd"/>
            <w:r>
              <w:rPr>
                <w:rFonts w:ascii="Times New Roman" w:hAnsi="Times New Roman" w:cs="Times New Roman"/>
                <w:b/>
                <w:sz w:val="16"/>
                <w:szCs w:val="16"/>
              </w:rPr>
              <w:t xml:space="preserve"> </w:t>
            </w:r>
          </w:p>
        </w:tc>
      </w:tr>
      <w:tr w:rsidR="0064109B" w14:paraId="117BADA4" w14:textId="77777777">
        <w:trPr>
          <w:trHeight w:val="300"/>
        </w:trPr>
        <w:tc>
          <w:tcPr>
            <w:tcW w:w="3059" w:type="dxa"/>
            <w:shd w:val="clear" w:color="auto" w:fill="auto"/>
            <w:vAlign w:val="bottom"/>
          </w:tcPr>
          <w:p w14:paraId="24340431" w14:textId="77777777" w:rsidR="0064109B"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w:t>
            </w:r>
          </w:p>
        </w:tc>
        <w:tc>
          <w:tcPr>
            <w:tcW w:w="761" w:type="dxa"/>
            <w:shd w:val="clear" w:color="auto" w:fill="auto"/>
            <w:vAlign w:val="bottom"/>
          </w:tcPr>
          <w:p w14:paraId="7A918724"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w:t>
            </w:r>
          </w:p>
        </w:tc>
        <w:tc>
          <w:tcPr>
            <w:tcW w:w="820" w:type="dxa"/>
            <w:shd w:val="clear" w:color="auto" w:fill="auto"/>
            <w:vAlign w:val="bottom"/>
          </w:tcPr>
          <w:p w14:paraId="3BFA6AE3"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86</w:t>
            </w:r>
          </w:p>
        </w:tc>
        <w:tc>
          <w:tcPr>
            <w:tcW w:w="960" w:type="dxa"/>
            <w:shd w:val="clear" w:color="auto" w:fill="auto"/>
            <w:vAlign w:val="bottom"/>
          </w:tcPr>
          <w:p w14:paraId="10E35538"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0.38</w:t>
            </w:r>
          </w:p>
        </w:tc>
        <w:tc>
          <w:tcPr>
            <w:tcW w:w="699" w:type="dxa"/>
            <w:shd w:val="clear" w:color="auto" w:fill="auto"/>
            <w:vAlign w:val="bottom"/>
          </w:tcPr>
          <w:p w14:paraId="7C48F525"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.542</w:t>
            </w:r>
          </w:p>
        </w:tc>
        <w:tc>
          <w:tcPr>
            <w:tcW w:w="1840" w:type="dxa"/>
            <w:shd w:val="clear" w:color="auto" w:fill="auto"/>
            <w:vAlign w:val="bottom"/>
          </w:tcPr>
          <w:p w14:paraId="15F1884D"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shd w:val="clear" w:color="auto" w:fill="auto"/>
            <w:vAlign w:val="bottom"/>
          </w:tcPr>
          <w:p w14:paraId="6E06AF30" w14:textId="77777777" w:rsidR="0064109B" w:rsidRDefault="0064109B">
            <w:pPr>
              <w:widowControl w:val="0"/>
              <w:suppressAutoHyphens w:val="0"/>
              <w:spacing w:after="0" w:line="240" w:lineRule="auto"/>
              <w:jc w:val="center"/>
              <w:rPr>
                <w:rFonts w:ascii="Calibri" w:eastAsia="Times New Roman" w:hAnsi="Calibri" w:cs="Calibri"/>
                <w:color w:val="000000"/>
                <w:lang w:eastAsia="de-DE"/>
              </w:rPr>
            </w:pPr>
          </w:p>
        </w:tc>
      </w:tr>
      <w:tr w:rsidR="0064109B" w14:paraId="5C683BA1" w14:textId="77777777">
        <w:trPr>
          <w:trHeight w:val="300"/>
        </w:trPr>
        <w:tc>
          <w:tcPr>
            <w:tcW w:w="3059" w:type="dxa"/>
            <w:shd w:val="clear" w:color="auto" w:fill="auto"/>
            <w:vAlign w:val="bottom"/>
          </w:tcPr>
          <w:p w14:paraId="50C120F4" w14:textId="77777777" w:rsidR="0064109B"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w:t>
            </w:r>
          </w:p>
        </w:tc>
        <w:tc>
          <w:tcPr>
            <w:tcW w:w="761" w:type="dxa"/>
            <w:shd w:val="clear" w:color="auto" w:fill="auto"/>
            <w:vAlign w:val="bottom"/>
          </w:tcPr>
          <w:p w14:paraId="1C1A0935"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2DE0048E"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258</w:t>
            </w:r>
          </w:p>
        </w:tc>
        <w:tc>
          <w:tcPr>
            <w:tcW w:w="960" w:type="dxa"/>
            <w:shd w:val="clear" w:color="auto" w:fill="auto"/>
            <w:vAlign w:val="bottom"/>
          </w:tcPr>
          <w:p w14:paraId="061B8E50"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72.43</w:t>
            </w:r>
          </w:p>
        </w:tc>
        <w:tc>
          <w:tcPr>
            <w:tcW w:w="699" w:type="dxa"/>
            <w:shd w:val="clear" w:color="auto" w:fill="auto"/>
            <w:vAlign w:val="bottom"/>
          </w:tcPr>
          <w:p w14:paraId="6A2F348E"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30000CD8"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.45 [.36 .53]</w:t>
            </w:r>
          </w:p>
        </w:tc>
        <w:tc>
          <w:tcPr>
            <w:tcW w:w="1200" w:type="dxa"/>
            <w:shd w:val="clear" w:color="auto" w:fill="auto"/>
            <w:vAlign w:val="bottom"/>
          </w:tcPr>
          <w:p w14:paraId="0CF98B78" w14:textId="77777777" w:rsidR="0064109B" w:rsidRDefault="0064109B">
            <w:pPr>
              <w:widowControl w:val="0"/>
              <w:suppressAutoHyphens w:val="0"/>
              <w:spacing w:after="0" w:line="240" w:lineRule="auto"/>
              <w:jc w:val="center"/>
              <w:rPr>
                <w:rFonts w:ascii="Calibri" w:eastAsia="Times New Roman" w:hAnsi="Calibri" w:cs="Calibri"/>
                <w:color w:val="000000"/>
                <w:lang w:eastAsia="de-DE"/>
              </w:rPr>
            </w:pPr>
          </w:p>
        </w:tc>
      </w:tr>
      <w:tr w:rsidR="0064109B" w14:paraId="65031E64" w14:textId="77777777">
        <w:trPr>
          <w:trHeight w:val="300"/>
        </w:trPr>
        <w:tc>
          <w:tcPr>
            <w:tcW w:w="3059" w:type="dxa"/>
            <w:shd w:val="clear" w:color="auto" w:fill="auto"/>
            <w:vAlign w:val="bottom"/>
          </w:tcPr>
          <w:p w14:paraId="25C482CE" w14:textId="77777777" w:rsidR="0064109B"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Morph Type</w:t>
            </w:r>
          </w:p>
        </w:tc>
        <w:tc>
          <w:tcPr>
            <w:tcW w:w="761" w:type="dxa"/>
            <w:shd w:val="clear" w:color="auto" w:fill="auto"/>
            <w:vAlign w:val="bottom"/>
          </w:tcPr>
          <w:p w14:paraId="7EDAE137"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2DFEE6A7"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172</w:t>
            </w:r>
          </w:p>
        </w:tc>
        <w:tc>
          <w:tcPr>
            <w:tcW w:w="960" w:type="dxa"/>
            <w:shd w:val="clear" w:color="auto" w:fill="auto"/>
            <w:vAlign w:val="bottom"/>
          </w:tcPr>
          <w:p w14:paraId="26E36F42"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768.93</w:t>
            </w:r>
          </w:p>
        </w:tc>
        <w:tc>
          <w:tcPr>
            <w:tcW w:w="699" w:type="dxa"/>
            <w:shd w:val="clear" w:color="auto" w:fill="auto"/>
            <w:vAlign w:val="bottom"/>
          </w:tcPr>
          <w:p w14:paraId="7E30019A"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12BA6DDB"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.90 [.87 .93]</w:t>
            </w:r>
          </w:p>
        </w:tc>
        <w:tc>
          <w:tcPr>
            <w:tcW w:w="1200" w:type="dxa"/>
            <w:shd w:val="clear" w:color="auto" w:fill="auto"/>
            <w:vAlign w:val="bottom"/>
          </w:tcPr>
          <w:p w14:paraId="1515163F"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.741</w:t>
            </w:r>
          </w:p>
        </w:tc>
      </w:tr>
      <w:tr w:rsidR="0064109B" w14:paraId="441B45A1" w14:textId="77777777">
        <w:trPr>
          <w:trHeight w:val="300"/>
        </w:trPr>
        <w:tc>
          <w:tcPr>
            <w:tcW w:w="3059" w:type="dxa"/>
            <w:shd w:val="clear" w:color="auto" w:fill="auto"/>
            <w:vAlign w:val="bottom"/>
          </w:tcPr>
          <w:p w14:paraId="43B1C250" w14:textId="77777777" w:rsidR="0064109B"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Emotion</w:t>
            </w:r>
          </w:p>
        </w:tc>
        <w:tc>
          <w:tcPr>
            <w:tcW w:w="761" w:type="dxa"/>
            <w:shd w:val="clear" w:color="auto" w:fill="auto"/>
            <w:vAlign w:val="bottom"/>
          </w:tcPr>
          <w:p w14:paraId="157844B1"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41EFF4AC"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258</w:t>
            </w:r>
          </w:p>
        </w:tc>
        <w:tc>
          <w:tcPr>
            <w:tcW w:w="960" w:type="dxa"/>
            <w:shd w:val="clear" w:color="auto" w:fill="auto"/>
            <w:vAlign w:val="bottom"/>
          </w:tcPr>
          <w:p w14:paraId="2D8A3111"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2.14</w:t>
            </w:r>
          </w:p>
        </w:tc>
        <w:tc>
          <w:tcPr>
            <w:tcW w:w="699" w:type="dxa"/>
            <w:shd w:val="clear" w:color="auto" w:fill="auto"/>
            <w:vAlign w:val="bottom"/>
          </w:tcPr>
          <w:p w14:paraId="29893710"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.095</w:t>
            </w:r>
          </w:p>
        </w:tc>
        <w:tc>
          <w:tcPr>
            <w:tcW w:w="1840" w:type="dxa"/>
            <w:shd w:val="clear" w:color="auto" w:fill="auto"/>
            <w:vAlign w:val="bottom"/>
          </w:tcPr>
          <w:p w14:paraId="10122B25"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.04]</w:t>
            </w:r>
          </w:p>
        </w:tc>
        <w:tc>
          <w:tcPr>
            <w:tcW w:w="1200" w:type="dxa"/>
            <w:shd w:val="clear" w:color="auto" w:fill="auto"/>
            <w:vAlign w:val="bottom"/>
          </w:tcPr>
          <w:p w14:paraId="240DE51D" w14:textId="77777777" w:rsidR="0064109B" w:rsidRDefault="0064109B">
            <w:pPr>
              <w:widowControl w:val="0"/>
              <w:suppressAutoHyphens w:val="0"/>
              <w:spacing w:after="0" w:line="240" w:lineRule="auto"/>
              <w:jc w:val="center"/>
              <w:rPr>
                <w:rFonts w:ascii="Calibri" w:eastAsia="Times New Roman" w:hAnsi="Calibri" w:cs="Calibri"/>
                <w:color w:val="000000"/>
                <w:lang w:eastAsia="de-DE"/>
              </w:rPr>
            </w:pPr>
          </w:p>
        </w:tc>
      </w:tr>
      <w:tr w:rsidR="0064109B" w14:paraId="436CE610" w14:textId="77777777">
        <w:trPr>
          <w:trHeight w:val="300"/>
        </w:trPr>
        <w:tc>
          <w:tcPr>
            <w:tcW w:w="3059" w:type="dxa"/>
            <w:shd w:val="clear" w:color="auto" w:fill="auto"/>
            <w:vAlign w:val="bottom"/>
          </w:tcPr>
          <w:p w14:paraId="654AFEE3" w14:textId="77777777" w:rsidR="0064109B"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Morph Type</w:t>
            </w:r>
          </w:p>
        </w:tc>
        <w:tc>
          <w:tcPr>
            <w:tcW w:w="761" w:type="dxa"/>
            <w:shd w:val="clear" w:color="auto" w:fill="auto"/>
            <w:vAlign w:val="bottom"/>
          </w:tcPr>
          <w:p w14:paraId="09213CA9"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5B20CBFA"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172</w:t>
            </w:r>
          </w:p>
        </w:tc>
        <w:tc>
          <w:tcPr>
            <w:tcW w:w="960" w:type="dxa"/>
            <w:shd w:val="clear" w:color="auto" w:fill="auto"/>
            <w:vAlign w:val="bottom"/>
          </w:tcPr>
          <w:p w14:paraId="143E1296"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0.36</w:t>
            </w:r>
          </w:p>
        </w:tc>
        <w:tc>
          <w:tcPr>
            <w:tcW w:w="699" w:type="dxa"/>
            <w:shd w:val="clear" w:color="auto" w:fill="auto"/>
            <w:vAlign w:val="bottom"/>
          </w:tcPr>
          <w:p w14:paraId="2C5BB306"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.635</w:t>
            </w:r>
          </w:p>
        </w:tc>
        <w:tc>
          <w:tcPr>
            <w:tcW w:w="1840" w:type="dxa"/>
            <w:shd w:val="clear" w:color="auto" w:fill="auto"/>
            <w:vAlign w:val="bottom"/>
          </w:tcPr>
          <w:p w14:paraId="54EFBF4D"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shd w:val="clear" w:color="auto" w:fill="auto"/>
            <w:vAlign w:val="bottom"/>
          </w:tcPr>
          <w:p w14:paraId="0C8AC9D0" w14:textId="77777777" w:rsidR="0064109B" w:rsidRDefault="0064109B">
            <w:pPr>
              <w:widowControl w:val="0"/>
              <w:suppressAutoHyphens w:val="0"/>
              <w:spacing w:after="0" w:line="240" w:lineRule="auto"/>
              <w:jc w:val="center"/>
              <w:rPr>
                <w:rFonts w:ascii="Calibri" w:eastAsia="Times New Roman" w:hAnsi="Calibri" w:cs="Calibri"/>
                <w:color w:val="000000"/>
                <w:lang w:eastAsia="de-DE"/>
              </w:rPr>
            </w:pPr>
          </w:p>
        </w:tc>
      </w:tr>
      <w:tr w:rsidR="0064109B" w14:paraId="4BD33B67" w14:textId="77777777">
        <w:trPr>
          <w:trHeight w:val="300"/>
        </w:trPr>
        <w:tc>
          <w:tcPr>
            <w:tcW w:w="3059" w:type="dxa"/>
            <w:shd w:val="clear" w:color="auto" w:fill="auto"/>
            <w:vAlign w:val="bottom"/>
          </w:tcPr>
          <w:p w14:paraId="43C2C1D0" w14:textId="77777777" w:rsidR="0064109B"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 x Morph Type</w:t>
            </w:r>
          </w:p>
        </w:tc>
        <w:tc>
          <w:tcPr>
            <w:tcW w:w="761" w:type="dxa"/>
            <w:shd w:val="clear" w:color="auto" w:fill="auto"/>
            <w:vAlign w:val="bottom"/>
          </w:tcPr>
          <w:p w14:paraId="219225C7"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7EBFF544"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516</w:t>
            </w:r>
          </w:p>
        </w:tc>
        <w:tc>
          <w:tcPr>
            <w:tcW w:w="960" w:type="dxa"/>
            <w:shd w:val="clear" w:color="auto" w:fill="auto"/>
            <w:vAlign w:val="bottom"/>
          </w:tcPr>
          <w:p w14:paraId="253137D4"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22.78</w:t>
            </w:r>
          </w:p>
        </w:tc>
        <w:tc>
          <w:tcPr>
            <w:tcW w:w="699" w:type="dxa"/>
            <w:shd w:val="clear" w:color="auto" w:fill="auto"/>
            <w:vAlign w:val="bottom"/>
          </w:tcPr>
          <w:p w14:paraId="6C3778E2"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27257123"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.20 [.14 .25]</w:t>
            </w:r>
          </w:p>
        </w:tc>
        <w:tc>
          <w:tcPr>
            <w:tcW w:w="1200" w:type="dxa"/>
            <w:shd w:val="clear" w:color="auto" w:fill="auto"/>
            <w:vAlign w:val="bottom"/>
          </w:tcPr>
          <w:p w14:paraId="62720914"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827</w:t>
            </w:r>
          </w:p>
        </w:tc>
      </w:tr>
      <w:tr w:rsidR="0064109B" w14:paraId="69487CDB" w14:textId="77777777">
        <w:trPr>
          <w:trHeight w:val="300"/>
        </w:trPr>
        <w:tc>
          <w:tcPr>
            <w:tcW w:w="3059" w:type="dxa"/>
            <w:tcBorders>
              <w:bottom w:val="single" w:sz="4" w:space="0" w:color="000000"/>
            </w:tcBorders>
            <w:shd w:val="clear" w:color="auto" w:fill="auto"/>
            <w:vAlign w:val="bottom"/>
          </w:tcPr>
          <w:p w14:paraId="019AB0EB" w14:textId="77777777" w:rsidR="0064109B" w:rsidRDefault="00000000">
            <w:pPr>
              <w:widowControl w:val="0"/>
              <w:suppressAutoHyphens w:val="0"/>
              <w:spacing w:after="0" w:line="240" w:lineRule="auto"/>
              <w:rPr>
                <w:rFonts w:ascii="Calibri" w:eastAsia="Times New Roman" w:hAnsi="Calibri" w:cs="Calibri"/>
                <w:color w:val="000000"/>
                <w:lang w:val="en-US" w:eastAsia="de-DE"/>
              </w:rPr>
            </w:pPr>
            <w:r>
              <w:rPr>
                <w:rFonts w:eastAsia="Times New Roman" w:cs="Calibri"/>
                <w:color w:val="000000"/>
                <w:lang w:val="en-US" w:eastAsia="de-DE"/>
              </w:rPr>
              <w:t>Group x Emotion x Morph Type</w:t>
            </w:r>
          </w:p>
        </w:tc>
        <w:tc>
          <w:tcPr>
            <w:tcW w:w="761" w:type="dxa"/>
            <w:tcBorders>
              <w:bottom w:val="single" w:sz="4" w:space="0" w:color="000000"/>
            </w:tcBorders>
            <w:shd w:val="clear" w:color="auto" w:fill="auto"/>
            <w:vAlign w:val="bottom"/>
          </w:tcPr>
          <w:p w14:paraId="2681DA53"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tcBorders>
              <w:bottom w:val="single" w:sz="4" w:space="0" w:color="000000"/>
            </w:tcBorders>
            <w:shd w:val="clear" w:color="auto" w:fill="auto"/>
            <w:vAlign w:val="bottom"/>
          </w:tcPr>
          <w:p w14:paraId="5EA16969"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516</w:t>
            </w:r>
          </w:p>
        </w:tc>
        <w:tc>
          <w:tcPr>
            <w:tcW w:w="960" w:type="dxa"/>
            <w:tcBorders>
              <w:bottom w:val="single" w:sz="4" w:space="0" w:color="000000"/>
            </w:tcBorders>
            <w:shd w:val="clear" w:color="auto" w:fill="auto"/>
            <w:vAlign w:val="bottom"/>
          </w:tcPr>
          <w:p w14:paraId="7155BC84"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1.33</w:t>
            </w:r>
          </w:p>
        </w:tc>
        <w:tc>
          <w:tcPr>
            <w:tcW w:w="699" w:type="dxa"/>
            <w:tcBorders>
              <w:bottom w:val="single" w:sz="4" w:space="0" w:color="000000"/>
            </w:tcBorders>
            <w:shd w:val="clear" w:color="auto" w:fill="auto"/>
            <w:vAlign w:val="bottom"/>
          </w:tcPr>
          <w:p w14:paraId="012E1489"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.249</w:t>
            </w:r>
          </w:p>
        </w:tc>
        <w:tc>
          <w:tcPr>
            <w:tcW w:w="1840" w:type="dxa"/>
            <w:tcBorders>
              <w:bottom w:val="single" w:sz="4" w:space="0" w:color="000000"/>
            </w:tcBorders>
            <w:shd w:val="clear" w:color="auto" w:fill="auto"/>
            <w:vAlign w:val="bottom"/>
          </w:tcPr>
          <w:p w14:paraId="5FD6738E"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tcBorders>
              <w:bottom w:val="single" w:sz="4" w:space="0" w:color="000000"/>
            </w:tcBorders>
            <w:shd w:val="clear" w:color="auto" w:fill="auto"/>
            <w:vAlign w:val="bottom"/>
          </w:tcPr>
          <w:p w14:paraId="411BF9BC" w14:textId="77777777" w:rsidR="0064109B" w:rsidRDefault="0064109B">
            <w:pPr>
              <w:widowControl w:val="0"/>
              <w:suppressAutoHyphens w:val="0"/>
              <w:spacing w:after="0" w:line="240" w:lineRule="auto"/>
              <w:jc w:val="center"/>
              <w:rPr>
                <w:rFonts w:ascii="Calibri" w:eastAsia="Times New Roman" w:hAnsi="Calibri" w:cs="Calibri"/>
                <w:color w:val="000000"/>
                <w:lang w:eastAsia="de-DE"/>
              </w:rPr>
            </w:pPr>
          </w:p>
        </w:tc>
      </w:tr>
    </w:tbl>
    <w:p w14:paraId="1CEADC6A" w14:textId="77777777" w:rsidR="0064109B" w:rsidRDefault="0064109B">
      <w:pPr>
        <w:spacing w:line="480" w:lineRule="auto"/>
        <w:contextualSpacing/>
        <w:rPr>
          <w:rFonts w:ascii="Times New Roman" w:hAnsi="Times New Roman" w:cs="Times New Roman"/>
          <w:color w:val="C00000"/>
          <w:sz w:val="24"/>
          <w:szCs w:val="24"/>
          <w:lang w:val="en-US"/>
        </w:rPr>
      </w:pPr>
    </w:p>
    <w:p w14:paraId="791695D6" w14:textId="77777777" w:rsidR="0064109B"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Figure 2</w:t>
      </w:r>
    </w:p>
    <w:p w14:paraId="727F2FF2" w14:textId="77777777" w:rsidR="0064109B" w:rsidRDefault="00000000">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Mean proportion of correct responses per Morph Type separately for singers and instrumentalists</w:t>
      </w:r>
    </w:p>
    <w:p w14:paraId="145F44D6" w14:textId="77777777" w:rsidR="0064109B" w:rsidRDefault="00000000">
      <w:pPr>
        <w:spacing w:line="480" w:lineRule="auto"/>
        <w:contextualSpacing/>
        <w:rPr>
          <w:rFonts w:ascii="Times New Roman" w:hAnsi="Times New Roman" w:cs="Times New Roman"/>
          <w:sz w:val="24"/>
          <w:szCs w:val="24"/>
          <w:lang w:val="en-US"/>
        </w:rPr>
      </w:pPr>
      <w:r>
        <w:rPr>
          <w:noProof/>
        </w:rPr>
        <w:lastRenderedPageBreak/>
        <w:drawing>
          <wp:inline distT="0" distB="0" distL="0" distR="0" wp14:anchorId="3CE9539E" wp14:editId="5E39AF0F">
            <wp:extent cx="5486400" cy="3657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1"/>
                    <a:stretch>
                      <a:fillRect/>
                    </a:stretch>
                  </pic:blipFill>
                  <pic:spPr bwMode="auto">
                    <a:xfrm>
                      <a:off x="0" y="0"/>
                      <a:ext cx="5486400" cy="3657600"/>
                    </a:xfrm>
                    <a:prstGeom prst="rect">
                      <a:avLst/>
                    </a:prstGeom>
                  </pic:spPr>
                </pic:pic>
              </a:graphicData>
            </a:graphic>
          </wp:inline>
        </w:drawing>
      </w:r>
    </w:p>
    <w:p w14:paraId="25E08B34" w14:textId="77777777" w:rsidR="0064109B" w:rsidRDefault="00000000">
      <w:pPr>
        <w:spacing w:line="480" w:lineRule="auto"/>
        <w:rPr>
          <w:rFonts w:ascii="Times New Roman" w:hAnsi="Times New Roman" w:cs="Times New Roman"/>
          <w:i/>
          <w:iCs/>
          <w:sz w:val="24"/>
          <w:szCs w:val="24"/>
          <w:lang w:val="en-US"/>
        </w:rPr>
      </w:pPr>
      <w:r>
        <w:rPr>
          <w:rStyle w:val="Hervorhebung"/>
          <w:rFonts w:ascii="Times New Roman" w:hAnsi="Times New Roman" w:cs="Times New Roman"/>
          <w:sz w:val="24"/>
          <w:szCs w:val="24"/>
          <w:lang w:val="en-US"/>
        </w:rPr>
        <w:t>Note. Whiskers represent 95% confidence intervals. Violin plots represent variation of individual participants. The dotted line represents guessing rate at .25.</w:t>
      </w:r>
    </w:p>
    <w:p w14:paraId="32490BFB" w14:textId="77777777" w:rsidR="0064109B" w:rsidRDefault="0064109B">
      <w:pPr>
        <w:spacing w:line="480" w:lineRule="auto"/>
        <w:contextualSpacing/>
        <w:rPr>
          <w:rFonts w:ascii="Times New Roman" w:hAnsi="Times New Roman" w:cs="Times New Roman"/>
          <w:sz w:val="24"/>
          <w:szCs w:val="24"/>
          <w:lang w:val="en-US"/>
        </w:rPr>
      </w:pPr>
    </w:p>
    <w:p w14:paraId="375D579A"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Follow-up analysis of the Morph Type effect revealed that performance was best in the Full condition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0.75 ± 0.01 SEM), followed by the F0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0.62 ± 0.01) and then the Timbre condition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0.41 ± 0.01); Full vs. F0: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23.28,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2.50 [2.07, 2.92], F0 vs Timbre: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21.44,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2.30 [1.90, 2.70], Full vs Timbre: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33.94,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xml:space="preserve">= 3.64 [3.06, 4.21]).  This Morph Type main effect was also found for all emotions separately (all </w:t>
      </w:r>
      <w:r>
        <w:rPr>
          <w:rFonts w:ascii="Times New Roman" w:hAnsi="Times New Roman" w:cs="Times New Roman"/>
          <w:i/>
          <w:iCs/>
          <w:sz w:val="24"/>
          <w:szCs w:val="24"/>
          <w:lang w:val="en-US"/>
        </w:rPr>
        <w:t>F</w:t>
      </w:r>
      <w:r>
        <w:rPr>
          <w:rFonts w:ascii="Times New Roman" w:hAnsi="Times New Roman" w:cs="Times New Roman"/>
          <w:sz w:val="24"/>
          <w:szCs w:val="24"/>
          <w:lang w:val="en-US"/>
        </w:rPr>
        <w:t xml:space="preserve">s(2, 174) &gt; 102.44,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although it differed slightly between emotions, as suggested by the interaction (see </w:t>
      </w:r>
      <w:r>
        <w:rPr>
          <w:rFonts w:ascii="Times New Roman" w:hAnsi="Times New Roman" w:cs="Times New Roman"/>
          <w:b/>
          <w:sz w:val="24"/>
          <w:szCs w:val="24"/>
          <w:lang w:val="en-US"/>
        </w:rPr>
        <w:t xml:space="preserve">Figure 3, </w:t>
      </w:r>
      <w:r>
        <w:rPr>
          <w:rFonts w:ascii="Times New Roman" w:hAnsi="Times New Roman" w:cs="Times New Roman"/>
          <w:sz w:val="24"/>
          <w:szCs w:val="24"/>
          <w:lang w:val="en-US"/>
        </w:rPr>
        <w:t>for all post-hoc tests, refer to the full analysis on OSF). Performance difference between F0 and Timbre was largest for Happiness (M = 0.34 ± 0.02 SEM), followed by Fear (M = 0.21 ± 0.02), Sadness (M = 0.18 ± 0.02), and Pleasure (M = 0.10 ± 0.02; all pairwise comparisons |</w:t>
      </w:r>
      <w:proofErr w:type="spellStart"/>
      <w:r>
        <w:rPr>
          <w:rFonts w:ascii="Times New Roman" w:hAnsi="Times New Roman" w:cs="Times New Roman"/>
          <w:i/>
          <w:sz w:val="24"/>
          <w:szCs w:val="24"/>
          <w:lang w:val="en-US"/>
        </w:rPr>
        <w:t>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(77)| ≥ 2.57, </w:t>
      </w:r>
      <w:proofErr w:type="spellStart"/>
      <w:r>
        <w:rPr>
          <w:rFonts w:ascii="Times New Roman" w:hAnsi="Times New Roman" w:cs="Times New Roman"/>
          <w:sz w:val="24"/>
          <w:szCs w:val="24"/>
          <w:lang w:val="en-US"/>
        </w:rPr>
        <w:t>ps</w:t>
      </w:r>
      <w:proofErr w:type="spellEnd"/>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xml:space="preserve">≤ .012, ds ≥ 0.28 [0.06 0.49], except for Fear vs. Sadness (|t(87)| = 1.13, p = .261). These effects of Morph Type and </w:t>
      </w:r>
      <w:r>
        <w:rPr>
          <w:rFonts w:ascii="Times New Roman" w:hAnsi="Times New Roman" w:cs="Times New Roman"/>
          <w:sz w:val="24"/>
          <w:szCs w:val="24"/>
          <w:lang w:val="en-US"/>
        </w:rPr>
        <w:lastRenderedPageBreak/>
        <w:t xml:space="preserve">Emotion therefore present a full replication of the patterns reported in </w:t>
      </w:r>
      <w:sdt>
        <w:sdtPr>
          <w:id w:val="-166839012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21866235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For confusion matrices and supplemental analyses, please refer to </w:t>
      </w:r>
      <w:r>
        <w:rPr>
          <w:rFonts w:ascii="Times New Roman" w:hAnsi="Times New Roman" w:cs="Times New Roman"/>
          <w:color w:val="C00000"/>
          <w:sz w:val="24"/>
          <w:szCs w:val="24"/>
          <w:lang w:val="en-US"/>
        </w:rPr>
        <w:t>Figures S1-S3 on OSF</w:t>
      </w:r>
      <w:r>
        <w:rPr>
          <w:rFonts w:ascii="Times New Roman" w:hAnsi="Times New Roman" w:cs="Times New Roman"/>
          <w:sz w:val="24"/>
          <w:szCs w:val="24"/>
          <w:lang w:val="en-US"/>
        </w:rPr>
        <w:t xml:space="preserve">.  </w:t>
      </w:r>
    </w:p>
    <w:p w14:paraId="12F68A5C" w14:textId="77777777" w:rsidR="0064109B"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Figure 3</w:t>
      </w:r>
    </w:p>
    <w:p w14:paraId="1726B5FA" w14:textId="77777777" w:rsidR="0064109B" w:rsidRDefault="00000000">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Mean proportion of correct responses per Emotion and Morph Type</w:t>
      </w:r>
      <w:bookmarkStart w:id="33" w:name="_Hlk107930857"/>
      <w:bookmarkEnd w:id="33"/>
    </w:p>
    <w:p w14:paraId="43200765" w14:textId="77777777" w:rsidR="0064109B" w:rsidRDefault="0064109B">
      <w:pPr>
        <w:rPr>
          <w:rFonts w:ascii="Times New Roman" w:hAnsi="Times New Roman" w:cs="Times New Roman"/>
          <w:sz w:val="24"/>
          <w:szCs w:val="24"/>
          <w:lang w:val="en-US"/>
        </w:rPr>
      </w:pPr>
    </w:p>
    <w:p w14:paraId="3EC883C9" w14:textId="77777777" w:rsidR="0064109B" w:rsidRDefault="00000000">
      <w:pPr>
        <w:tabs>
          <w:tab w:val="left" w:pos="900"/>
        </w:tabs>
        <w:rPr>
          <w:rFonts w:ascii="Times New Roman" w:hAnsi="Times New Roman" w:cs="Times New Roman"/>
          <w:sz w:val="24"/>
          <w:szCs w:val="24"/>
          <w:lang w:val="en-US"/>
        </w:rPr>
      </w:pPr>
      <w:r>
        <w:rPr>
          <w:noProof/>
        </w:rPr>
        <w:drawing>
          <wp:inline distT="0" distB="0" distL="0" distR="0" wp14:anchorId="65FDCA68" wp14:editId="544AF091">
            <wp:extent cx="5962015" cy="1986915"/>
            <wp:effectExtent l="0" t="0" r="0" b="0"/>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pic:cNvPicPr>
                      <a:picLocks noChangeAspect="1" noChangeArrowheads="1"/>
                    </pic:cNvPicPr>
                  </pic:nvPicPr>
                  <pic:blipFill>
                    <a:blip r:embed="rId12"/>
                    <a:stretch>
                      <a:fillRect/>
                    </a:stretch>
                  </pic:blipFill>
                  <pic:spPr bwMode="auto">
                    <a:xfrm>
                      <a:off x="0" y="0"/>
                      <a:ext cx="5962015" cy="1986915"/>
                    </a:xfrm>
                    <a:prstGeom prst="rect">
                      <a:avLst/>
                    </a:prstGeom>
                  </pic:spPr>
                </pic:pic>
              </a:graphicData>
            </a:graphic>
          </wp:inline>
        </w:drawing>
      </w:r>
    </w:p>
    <w:p w14:paraId="2D74848C" w14:textId="77777777" w:rsidR="0064109B" w:rsidRDefault="0064109B">
      <w:pPr>
        <w:spacing w:line="480" w:lineRule="auto"/>
        <w:rPr>
          <w:rStyle w:val="Hervorhebung"/>
          <w:rFonts w:ascii="Times New Roman" w:hAnsi="Times New Roman" w:cs="Times New Roman"/>
          <w:sz w:val="24"/>
          <w:szCs w:val="24"/>
          <w:lang w:val="en-US"/>
        </w:rPr>
      </w:pPr>
    </w:p>
    <w:p w14:paraId="6A0DB01F" w14:textId="77777777" w:rsidR="0064109B" w:rsidRDefault="00000000">
      <w:pPr>
        <w:spacing w:line="480" w:lineRule="auto"/>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34" w:name="_Hlk107930892"/>
      <w:bookmarkEnd w:id="34"/>
    </w:p>
    <w:p w14:paraId="2A2A771F" w14:textId="77777777" w:rsidR="0064109B" w:rsidRDefault="00000000">
      <w:pPr>
        <w:pStyle w:val="berschrift1"/>
        <w:spacing w:line="480" w:lineRule="auto"/>
        <w:rPr>
          <w:rFonts w:ascii="Times New Roman" w:hAnsi="Times New Roman" w:cs="Times New Roman"/>
          <w:sz w:val="24"/>
          <w:szCs w:val="24"/>
          <w:lang w:val="en-US"/>
        </w:rPr>
      </w:pPr>
      <w:bookmarkStart w:id="35" w:name="_Toc200448876"/>
      <w:r>
        <w:rPr>
          <w:rFonts w:ascii="Times New Roman" w:hAnsi="Times New Roman" w:cs="Times New Roman"/>
          <w:iCs/>
          <w:sz w:val="24"/>
          <w:szCs w:val="24"/>
          <w:lang w:val="en-US"/>
        </w:rPr>
        <w:t xml:space="preserve">Part </w:t>
      </w:r>
      <w:r>
        <w:rPr>
          <w:rFonts w:ascii="Times New Roman" w:hAnsi="Times New Roman" w:cs="Times New Roman"/>
          <w:sz w:val="24"/>
          <w:szCs w:val="24"/>
          <w:lang w:val="en-US"/>
        </w:rPr>
        <w:t>II: Correlational analyses</w:t>
      </w:r>
      <w:bookmarkEnd w:id="35"/>
    </w:p>
    <w:p w14:paraId="3A289C48" w14:textId="77777777" w:rsidR="0064109B" w:rsidRDefault="00000000">
      <w:pPr>
        <w:pStyle w:val="berschrift2"/>
        <w:spacing w:line="480" w:lineRule="auto"/>
        <w:rPr>
          <w:rFonts w:ascii="Times New Roman" w:hAnsi="Times New Roman" w:cs="Times New Roman"/>
          <w:sz w:val="24"/>
          <w:szCs w:val="24"/>
        </w:rPr>
      </w:pPr>
      <w:bookmarkStart w:id="36" w:name="_Toc200448877"/>
      <w:proofErr w:type="spellStart"/>
      <w:r>
        <w:rPr>
          <w:rFonts w:ascii="Times New Roman" w:hAnsi="Times New Roman" w:cs="Times New Roman"/>
          <w:sz w:val="24"/>
          <w:szCs w:val="24"/>
        </w:rPr>
        <w:t>Hypotheses</w:t>
      </w:r>
      <w:bookmarkEnd w:id="36"/>
      <w:proofErr w:type="spellEnd"/>
    </w:p>
    <w:p w14:paraId="43003C97"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Part II, we focused on the correlations between auditory sensitivity and vocal emotion recognition. We aimed to replicate the patterns found in </w:t>
      </w:r>
      <w:sdt>
        <w:sdtPr>
          <w:id w:val="-189580254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DFiNDExYmItYjE2Ni00MDdmLThlNTEtNTNhZjc2YTYyMGNl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209083886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WQzMDJiOS1mMzhlLTRmZDAtODJlYS05Y2QzYzU1YTlmY2M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and therefore formulated the following hypotheses:  </w:t>
      </w:r>
    </w:p>
    <w:p w14:paraId="7B213CCD" w14:textId="77777777" w:rsidR="0064109B" w:rsidRDefault="00000000">
      <w:pPr>
        <w:spacing w:line="480" w:lineRule="auto"/>
        <w:rPr>
          <w:rFonts w:ascii="Times New Roman" w:hAnsi="Times New Roman" w:cs="Times New Roman"/>
          <w:bCs/>
          <w:i/>
          <w:iCs/>
          <w:sz w:val="24"/>
          <w:szCs w:val="24"/>
          <w:lang w:val="en-US"/>
        </w:rPr>
      </w:pPr>
      <w:r>
        <w:rPr>
          <w:rFonts w:ascii="Times New Roman" w:hAnsi="Times New Roman" w:cs="Times New Roman"/>
          <w:bCs/>
          <w:i/>
          <w:iCs/>
          <w:sz w:val="24"/>
          <w:szCs w:val="24"/>
          <w:lang w:val="en-US"/>
        </w:rPr>
        <w:t>Correlations with the PROMS</w:t>
      </w:r>
    </w:p>
    <w:p w14:paraId="45267D68"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H3:</w:t>
      </w:r>
      <w:r>
        <w:rPr>
          <w:rFonts w:ascii="Times New Roman" w:hAnsi="Times New Roman" w:cs="Times New Roman"/>
          <w:sz w:val="24"/>
          <w:szCs w:val="24"/>
          <w:lang w:val="en-US"/>
        </w:rPr>
        <w:t xml:space="preserve"> Averaged vocal emotion recognition (VER) performance is correlated with averaged music perception performance.  </w:t>
      </w:r>
    </w:p>
    <w:p w14:paraId="70A5DF36" w14:textId="77777777" w:rsidR="0064109B" w:rsidRDefault="00000000">
      <w:pPr>
        <w:spacing w:line="480" w:lineRule="auto"/>
        <w:rPr>
          <w:rFonts w:ascii="Times New Roman" w:hAnsi="Times New Roman" w:cs="Times New Roman"/>
          <w:iCs/>
          <w:sz w:val="24"/>
          <w:szCs w:val="24"/>
          <w:lang w:val="en-US"/>
        </w:rPr>
      </w:pPr>
      <w:r>
        <w:rPr>
          <w:rFonts w:ascii="Times New Roman" w:hAnsi="Times New Roman" w:cs="Times New Roman"/>
          <w:b/>
          <w:sz w:val="24"/>
          <w:szCs w:val="24"/>
          <w:lang w:val="en-US"/>
        </w:rPr>
        <w:t>H4:</w:t>
      </w:r>
      <w:r>
        <w:rPr>
          <w:rFonts w:ascii="Times New Roman" w:hAnsi="Times New Roman" w:cs="Times New Roman"/>
          <w:sz w:val="24"/>
          <w:szCs w:val="24"/>
          <w:lang w:val="en-US"/>
        </w:rPr>
        <w:t xml:space="preserve"> Full-VER and F0-VER are correlated with melody perception in music</w:t>
      </w:r>
      <w:r>
        <w:rPr>
          <w:rFonts w:ascii="Times New Roman" w:hAnsi="Times New Roman" w:cs="Times New Roman"/>
          <w:iCs/>
          <w:sz w:val="24"/>
          <w:szCs w:val="24"/>
          <w:lang w:val="en-US"/>
        </w:rPr>
        <w:t xml:space="preserve"> </w:t>
      </w:r>
    </w:p>
    <w:p w14:paraId="2671120E" w14:textId="77777777" w:rsidR="0064109B" w:rsidRDefault="00000000">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Correlations with the GOLD-MSI:</w:t>
      </w:r>
    </w:p>
    <w:p w14:paraId="5ACE6B3E"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H5: </w:t>
      </w:r>
      <w:r>
        <w:rPr>
          <w:rFonts w:ascii="Times New Roman" w:hAnsi="Times New Roman" w:cs="Times New Roman"/>
          <w:sz w:val="24"/>
          <w:szCs w:val="24"/>
          <w:lang w:val="en-US"/>
        </w:rPr>
        <w:t>Averaged-VER and Full-VER are correlated with the General-ME.</w:t>
      </w:r>
    </w:p>
    <w:p w14:paraId="3BF5004A"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H6: </w:t>
      </w:r>
      <w:r>
        <w:rPr>
          <w:rFonts w:ascii="Times New Roman" w:hAnsi="Times New Roman" w:cs="Times New Roman"/>
          <w:sz w:val="24"/>
          <w:szCs w:val="24"/>
          <w:lang w:val="en-US"/>
        </w:rPr>
        <w:t>Averaged-VER and Full-VER are correlated with the Perception Subscale</w:t>
      </w:r>
    </w:p>
    <w:p w14:paraId="4118FDC2"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H7: </w:t>
      </w:r>
      <w:r>
        <w:rPr>
          <w:rFonts w:ascii="Times New Roman" w:hAnsi="Times New Roman" w:cs="Times New Roman"/>
          <w:sz w:val="24"/>
          <w:szCs w:val="24"/>
          <w:lang w:val="en-US"/>
        </w:rPr>
        <w:t>Averaged-VER and Full-VER are correlated with self-rated singing abilities.</w:t>
      </w:r>
    </w:p>
    <w:p w14:paraId="76CBE460" w14:textId="77777777" w:rsidR="0064109B" w:rsidRDefault="00000000">
      <w:pPr>
        <w:pStyle w:val="berschrift2"/>
        <w:rPr>
          <w:rFonts w:ascii="Times New Roman" w:hAnsi="Times New Roman" w:cs="Times New Roman"/>
          <w:sz w:val="24"/>
          <w:szCs w:val="24"/>
          <w:lang w:val="en-US"/>
        </w:rPr>
      </w:pPr>
      <w:bookmarkStart w:id="37" w:name="_Toc200448878"/>
      <w:r>
        <w:rPr>
          <w:rFonts w:ascii="Times New Roman" w:hAnsi="Times New Roman" w:cs="Times New Roman"/>
          <w:sz w:val="24"/>
          <w:szCs w:val="24"/>
          <w:lang w:val="en-US"/>
        </w:rPr>
        <w:t>Data analysis</w:t>
      </w:r>
      <w:bookmarkEnd w:id="37"/>
    </w:p>
    <w:p w14:paraId="07051C1B" w14:textId="77777777" w:rsidR="0064109B" w:rsidRDefault="00000000">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We calculated Spearman correlations between vocal emotion perception performance and both the PROMS music perception performance and the Gold-MSI self-rated musicality. P-values were adjusted for multiple comparisons using the Benjamini-Hochberg correction </w:t>
      </w:r>
      <w:sdt>
        <w:sdtPr>
          <w:id w:val="20806918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M1QxNDo1MjozN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FhZGYyMmFkLTY0ZTItNGQ3Ni04ZDcyLWNkMDkzYzM3ZmI1ZSIsIlRleHQiOiIoQmVuamFtaW5pICYgSG9jaGJlcmcsIDE5OTU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(Benjamini &amp; Hochberg, 1995)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Following our pre-registered plan, all correlations were controlled for formal musical education as well, but we found that this made no difference to the observed patterns.   </w:t>
      </w:r>
    </w:p>
    <w:p w14:paraId="6A13FA91" w14:textId="77777777" w:rsidR="0064109B" w:rsidRDefault="00000000">
      <w:pPr>
        <w:pStyle w:val="berschrift2"/>
        <w:rPr>
          <w:rFonts w:ascii="Times New Roman" w:hAnsi="Times New Roman" w:cs="Times New Roman"/>
          <w:sz w:val="24"/>
          <w:szCs w:val="24"/>
          <w:lang w:val="en-US"/>
        </w:rPr>
      </w:pPr>
      <w:bookmarkStart w:id="38" w:name="_Toc200448879"/>
      <w:r>
        <w:rPr>
          <w:rFonts w:ascii="Times New Roman" w:hAnsi="Times New Roman" w:cs="Times New Roman"/>
          <w:sz w:val="24"/>
          <w:szCs w:val="24"/>
          <w:lang w:val="en-US"/>
        </w:rPr>
        <w:t>Results</w:t>
      </w:r>
      <w:bookmarkEnd w:id="38"/>
    </w:p>
    <w:p w14:paraId="1B8086D0"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Replicating our previous findings, we obtained a strong correlation between vocal emotion recognition and music perception performance, as measured with the PROMS (</w:t>
      </w:r>
      <w:r>
        <w:rPr>
          <w:rFonts w:ascii="Times New Roman" w:hAnsi="Times New Roman" w:cs="Times New Roman"/>
          <w:color w:val="C00000"/>
          <w:sz w:val="24"/>
          <w:szCs w:val="24"/>
          <w:lang w:val="en-US"/>
        </w:rPr>
        <w:t>Table 3, and Table S9 on OSF</w:t>
      </w:r>
      <w:r>
        <w:rPr>
          <w:rFonts w:ascii="Times New Roman" w:hAnsi="Times New Roman" w:cs="Times New Roman"/>
          <w:sz w:val="24"/>
          <w:szCs w:val="24"/>
          <w:lang w:val="en-US"/>
        </w:rPr>
        <w:t xml:space="preserve">). 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correlations almost completely replicates the pattern observed in a previous sample </w:t>
      </w:r>
      <w:sdt>
        <w:sdtPr>
          <w:id w:val="-111621934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zVDE0OjUyOjM1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KSJ9XX0sIlRhZyI6IkNpdGF2aVBsYWNlaG9sZGVyI2VjZTE0NWFmLWQxYWUtNDUwNC05M2MxLWI2MzY1MDU5ZWRkMyIsIlRleHQiOiIoTnVzc2JhdW0gZXQgYWwu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2024, Table 2, page 12.</w:t>
          </w:r>
        </w:sdtContent>
      </w:sdt>
      <w:r>
        <w:rPr>
          <w:rFonts w:ascii="Times New Roman" w:hAnsi="Times New Roman" w:cs="Times New Roman"/>
          <w:sz w:val="24"/>
          <w:szCs w:val="24"/>
          <w:lang w:val="en-US"/>
        </w:rPr>
        <w:t xml:space="preserve"> Thus, the link between auditory sensitivity and vocal emotion perception seems to be highly comparable across professional musicians, non-musicians and amateurs. </w:t>
      </w:r>
    </w:p>
    <w:p w14:paraId="2CC08FE3" w14:textId="77777777" w:rsidR="0064109B" w:rsidRDefault="00000000">
      <w:pPr>
        <w:pStyle w:val="Beschriftung"/>
        <w:keepNext/>
        <w:spacing w:line="480" w:lineRule="auto"/>
        <w:rPr>
          <w:rFonts w:ascii="Times New Roman" w:hAnsi="Times New Roman" w:cs="Times New Roman"/>
          <w:b/>
          <w:bCs/>
          <w:i w:val="0"/>
          <w:iCs w:val="0"/>
          <w:color w:val="auto"/>
          <w:sz w:val="24"/>
          <w:szCs w:val="24"/>
          <w:lang w:val="en-US"/>
        </w:rPr>
      </w:pPr>
      <w:commentRangeStart w:id="39"/>
      <w:commentRangeStart w:id="40"/>
      <w:commentRangeStart w:id="41"/>
      <w:r>
        <w:rPr>
          <w:rFonts w:ascii="Times New Roman" w:hAnsi="Times New Roman" w:cs="Times New Roman"/>
          <w:b/>
          <w:bCs/>
          <w:i w:val="0"/>
          <w:iCs w:val="0"/>
          <w:color w:val="auto"/>
          <w:sz w:val="24"/>
          <w:szCs w:val="24"/>
          <w:lang w:val="en-US"/>
        </w:rPr>
        <w:t>Table 3</w:t>
      </w:r>
      <w:commentRangeEnd w:id="39"/>
      <w:r>
        <w:commentReference w:id="39"/>
      </w:r>
      <w:commentRangeEnd w:id="40"/>
      <w:r>
        <w:commentReference w:id="40"/>
      </w:r>
      <w:commentRangeEnd w:id="41"/>
      <w:ins w:id="42" w:author="Annett Schirmer" w:date="2025-06-14T15:38:00Z">
        <w:r>
          <w:commentReference w:id="41"/>
        </w:r>
        <w:commentRangeStart w:id="43"/>
        <w:commentRangeEnd w:id="43"/>
        <w:r>
          <w:rPr>
            <w:rFonts w:ascii="Times New Roman" w:hAnsi="Times New Roman" w:cs="Times New Roman"/>
            <w:b/>
            <w:bCs/>
            <w:i w:val="0"/>
            <w:iCs w:val="0"/>
            <w:color w:val="auto"/>
            <w:sz w:val="24"/>
            <w:szCs w:val="24"/>
            <w:lang w:val="en-US"/>
          </w:rPr>
          <w:commentReference w:id="43"/>
        </w:r>
      </w:ins>
    </w:p>
    <w:tbl>
      <w:tblPr>
        <w:tblW w:w="8911" w:type="dxa"/>
        <w:tblInd w:w="70" w:type="dxa"/>
        <w:tblLayout w:type="fixed"/>
        <w:tblCellMar>
          <w:left w:w="70" w:type="dxa"/>
          <w:right w:w="70" w:type="dxa"/>
        </w:tblCellMar>
        <w:tblLook w:val="04A0" w:firstRow="1" w:lastRow="0" w:firstColumn="1" w:lastColumn="0" w:noHBand="0" w:noVBand="1"/>
      </w:tblPr>
      <w:tblGrid>
        <w:gridCol w:w="1680"/>
        <w:gridCol w:w="1421"/>
        <w:gridCol w:w="1294"/>
        <w:gridCol w:w="1702"/>
        <w:gridCol w:w="1275"/>
        <w:gridCol w:w="1539"/>
      </w:tblGrid>
      <w:tr w:rsidR="0064109B" w14:paraId="3E82A7E0" w14:textId="77777777">
        <w:trPr>
          <w:trHeight w:val="300"/>
        </w:trPr>
        <w:tc>
          <w:tcPr>
            <w:tcW w:w="1679" w:type="dxa"/>
            <w:tcBorders>
              <w:top w:val="single" w:sz="4" w:space="0" w:color="000000"/>
              <w:bottom w:val="single" w:sz="4" w:space="0" w:color="000000"/>
            </w:tcBorders>
            <w:shd w:val="clear" w:color="auto" w:fill="auto"/>
            <w:vAlign w:val="bottom"/>
          </w:tcPr>
          <w:p w14:paraId="725CC563" w14:textId="77777777" w:rsidR="0064109B" w:rsidRDefault="00000000">
            <w:pPr>
              <w:widowControl w:val="0"/>
              <w:suppressAutoHyphens w:val="0"/>
              <w:spacing w:after="0" w:line="480" w:lineRule="auto"/>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 </w:t>
            </w:r>
          </w:p>
        </w:tc>
        <w:tc>
          <w:tcPr>
            <w:tcW w:w="1421" w:type="dxa"/>
            <w:tcBorders>
              <w:top w:val="single" w:sz="4" w:space="0" w:color="000000"/>
              <w:bottom w:val="single" w:sz="4" w:space="0" w:color="000000"/>
            </w:tcBorders>
            <w:shd w:val="clear" w:color="auto" w:fill="auto"/>
            <w:vAlign w:val="bottom"/>
          </w:tcPr>
          <w:p w14:paraId="6C0D6391" w14:textId="77777777" w:rsidR="0064109B" w:rsidRDefault="00000000">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Pr>
                <w:rFonts w:ascii="Times New Roman" w:hAnsi="Times New Roman" w:cs="Times New Roman"/>
                <w:color w:val="000000"/>
                <w:sz w:val="24"/>
                <w:szCs w:val="24"/>
                <w:lang w:val="en-US"/>
              </w:rPr>
              <w:t>PROMSAvg</w:t>
            </w:r>
            <w:proofErr w:type="spellEnd"/>
          </w:p>
        </w:tc>
        <w:tc>
          <w:tcPr>
            <w:tcW w:w="1294" w:type="dxa"/>
            <w:tcBorders>
              <w:top w:val="single" w:sz="4" w:space="0" w:color="000000"/>
              <w:bottom w:val="single" w:sz="4" w:space="0" w:color="000000"/>
            </w:tcBorders>
            <w:shd w:val="clear" w:color="auto" w:fill="auto"/>
            <w:vAlign w:val="bottom"/>
          </w:tcPr>
          <w:p w14:paraId="58B1B493" w14:textId="77777777" w:rsidR="0064109B" w:rsidRDefault="00000000">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Pitch</w:t>
            </w:r>
          </w:p>
        </w:tc>
        <w:tc>
          <w:tcPr>
            <w:tcW w:w="1702" w:type="dxa"/>
            <w:tcBorders>
              <w:top w:val="single" w:sz="4" w:space="0" w:color="000000"/>
              <w:bottom w:val="single" w:sz="4" w:space="0" w:color="000000"/>
            </w:tcBorders>
            <w:shd w:val="clear" w:color="auto" w:fill="auto"/>
            <w:vAlign w:val="bottom"/>
          </w:tcPr>
          <w:p w14:paraId="346951D5" w14:textId="77777777" w:rsidR="0064109B" w:rsidRDefault="00000000">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Melody</w:t>
            </w:r>
          </w:p>
        </w:tc>
        <w:tc>
          <w:tcPr>
            <w:tcW w:w="1275" w:type="dxa"/>
            <w:tcBorders>
              <w:top w:val="single" w:sz="4" w:space="0" w:color="000000"/>
              <w:bottom w:val="single" w:sz="4" w:space="0" w:color="000000"/>
            </w:tcBorders>
            <w:shd w:val="clear" w:color="auto" w:fill="auto"/>
            <w:vAlign w:val="bottom"/>
          </w:tcPr>
          <w:p w14:paraId="47751778" w14:textId="77777777" w:rsidR="0064109B" w:rsidRDefault="00000000">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Timbre</w:t>
            </w:r>
          </w:p>
        </w:tc>
        <w:tc>
          <w:tcPr>
            <w:tcW w:w="1539" w:type="dxa"/>
            <w:tcBorders>
              <w:top w:val="single" w:sz="4" w:space="0" w:color="000000"/>
              <w:bottom w:val="single" w:sz="4" w:space="0" w:color="000000"/>
            </w:tcBorders>
            <w:shd w:val="clear" w:color="auto" w:fill="auto"/>
            <w:vAlign w:val="bottom"/>
          </w:tcPr>
          <w:p w14:paraId="72122E2F" w14:textId="77777777" w:rsidR="0064109B" w:rsidRDefault="00000000">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Rhythm</w:t>
            </w:r>
          </w:p>
        </w:tc>
      </w:tr>
      <w:tr w:rsidR="0064109B" w14:paraId="1DC73A7F" w14:textId="77777777">
        <w:trPr>
          <w:trHeight w:val="486"/>
        </w:trPr>
        <w:tc>
          <w:tcPr>
            <w:tcW w:w="1679" w:type="dxa"/>
            <w:shd w:val="clear" w:color="auto" w:fill="auto"/>
            <w:vAlign w:val="bottom"/>
          </w:tcPr>
          <w:p w14:paraId="356F1E4F" w14:textId="77777777" w:rsidR="0064109B" w:rsidRDefault="00000000">
            <w:pPr>
              <w:widowControl w:val="0"/>
              <w:suppressAutoHyphens w:val="0"/>
              <w:spacing w:after="0" w:line="480" w:lineRule="auto"/>
              <w:rPr>
                <w:rFonts w:ascii="Times New Roman" w:eastAsia="Times New Roman" w:hAnsi="Times New Roman" w:cs="Times New Roman"/>
                <w:color w:val="000000"/>
                <w:lang w:val="en-US" w:eastAsia="de-DE"/>
              </w:rPr>
            </w:pPr>
            <w:proofErr w:type="spellStart"/>
            <w:r>
              <w:rPr>
                <w:rFonts w:ascii="Times New Roman" w:hAnsi="Times New Roman" w:cs="Times New Roman"/>
                <w:color w:val="000000"/>
                <w:lang w:val="en-US"/>
              </w:rPr>
              <w:t>VERAvg</w:t>
            </w:r>
            <w:proofErr w:type="spellEnd"/>
          </w:p>
        </w:tc>
        <w:tc>
          <w:tcPr>
            <w:tcW w:w="1421" w:type="dxa"/>
            <w:shd w:val="clear" w:color="auto" w:fill="auto"/>
            <w:vAlign w:val="bottom"/>
          </w:tcPr>
          <w:p w14:paraId="02EA7FB0" w14:textId="77777777" w:rsidR="0064109B" w:rsidRDefault="00000000">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0.38 (0.003)</w:t>
            </w:r>
          </w:p>
        </w:tc>
        <w:tc>
          <w:tcPr>
            <w:tcW w:w="1294" w:type="dxa"/>
            <w:shd w:val="clear" w:color="auto" w:fill="auto"/>
            <w:vAlign w:val="bottom"/>
          </w:tcPr>
          <w:p w14:paraId="7931453F" w14:textId="77777777" w:rsidR="0064109B" w:rsidRDefault="00000000">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0.15 (0.204)</w:t>
            </w:r>
          </w:p>
        </w:tc>
        <w:tc>
          <w:tcPr>
            <w:tcW w:w="1702" w:type="dxa"/>
            <w:shd w:val="clear" w:color="auto" w:fill="auto"/>
            <w:vAlign w:val="bottom"/>
          </w:tcPr>
          <w:p w14:paraId="723A7893" w14:textId="77777777" w:rsidR="0064109B" w:rsidRDefault="00000000">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0.27 (0.023)</w:t>
            </w:r>
          </w:p>
        </w:tc>
        <w:tc>
          <w:tcPr>
            <w:tcW w:w="1275" w:type="dxa"/>
            <w:shd w:val="clear" w:color="auto" w:fill="auto"/>
            <w:vAlign w:val="bottom"/>
          </w:tcPr>
          <w:p w14:paraId="48308588" w14:textId="77777777" w:rsidR="0064109B" w:rsidRDefault="00000000">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0.22 (0.066)</w:t>
            </w:r>
          </w:p>
        </w:tc>
        <w:tc>
          <w:tcPr>
            <w:tcW w:w="1539" w:type="dxa"/>
            <w:shd w:val="clear" w:color="auto" w:fill="auto"/>
            <w:vAlign w:val="bottom"/>
          </w:tcPr>
          <w:p w14:paraId="087F7C11" w14:textId="77777777" w:rsidR="0064109B" w:rsidRDefault="00000000">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0.36 (0.003)</w:t>
            </w:r>
          </w:p>
        </w:tc>
      </w:tr>
      <w:tr w:rsidR="0064109B" w14:paraId="391C3BB7" w14:textId="77777777">
        <w:trPr>
          <w:trHeight w:val="300"/>
        </w:trPr>
        <w:tc>
          <w:tcPr>
            <w:tcW w:w="1679" w:type="dxa"/>
            <w:shd w:val="clear" w:color="auto" w:fill="auto"/>
            <w:vAlign w:val="bottom"/>
          </w:tcPr>
          <w:p w14:paraId="7F1BD4F4" w14:textId="77777777" w:rsidR="0064109B" w:rsidRDefault="00000000">
            <w:pPr>
              <w:widowControl w:val="0"/>
              <w:suppressAutoHyphens w:val="0"/>
              <w:spacing w:after="0" w:line="480" w:lineRule="auto"/>
              <w:rPr>
                <w:rFonts w:ascii="Times New Roman" w:eastAsia="Times New Roman" w:hAnsi="Times New Roman" w:cs="Times New Roman"/>
                <w:color w:val="000000"/>
                <w:lang w:val="en-US" w:eastAsia="de-DE"/>
              </w:rPr>
            </w:pPr>
            <w:r>
              <w:rPr>
                <w:rFonts w:ascii="Times New Roman" w:hAnsi="Times New Roman" w:cs="Times New Roman"/>
                <w:color w:val="000000"/>
                <w:lang w:val="en-US"/>
              </w:rPr>
              <w:lastRenderedPageBreak/>
              <w:t>Full-Morphs</w:t>
            </w:r>
          </w:p>
        </w:tc>
        <w:tc>
          <w:tcPr>
            <w:tcW w:w="1421" w:type="dxa"/>
            <w:shd w:val="clear" w:color="auto" w:fill="auto"/>
            <w:vAlign w:val="bottom"/>
          </w:tcPr>
          <w:p w14:paraId="69C58508" w14:textId="77777777" w:rsidR="0064109B" w:rsidRDefault="00000000">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0.35 (0.005)</w:t>
            </w:r>
          </w:p>
        </w:tc>
        <w:tc>
          <w:tcPr>
            <w:tcW w:w="1294" w:type="dxa"/>
            <w:shd w:val="clear" w:color="auto" w:fill="auto"/>
            <w:vAlign w:val="bottom"/>
          </w:tcPr>
          <w:p w14:paraId="598D6F6D" w14:textId="77777777" w:rsidR="0064109B" w:rsidRDefault="00000000">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color w:val="000000"/>
                <w:lang w:val="en-US"/>
              </w:rPr>
              <w:t>0.14 (0.212)</w:t>
            </w:r>
          </w:p>
        </w:tc>
        <w:tc>
          <w:tcPr>
            <w:tcW w:w="1702" w:type="dxa"/>
            <w:shd w:val="clear" w:color="auto" w:fill="auto"/>
            <w:vAlign w:val="bottom"/>
          </w:tcPr>
          <w:p w14:paraId="21F89B8A" w14:textId="77777777" w:rsidR="0064109B" w:rsidRDefault="00000000">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0.28 (0.023)</w:t>
            </w:r>
          </w:p>
        </w:tc>
        <w:tc>
          <w:tcPr>
            <w:tcW w:w="1275" w:type="dxa"/>
            <w:shd w:val="clear" w:color="auto" w:fill="auto"/>
            <w:vAlign w:val="bottom"/>
          </w:tcPr>
          <w:p w14:paraId="5973C909" w14:textId="77777777" w:rsidR="0064109B" w:rsidRDefault="00000000">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color w:val="000000"/>
                <w:lang w:val="en-US"/>
              </w:rPr>
              <w:t>0.23 (0.058)</w:t>
            </w:r>
          </w:p>
        </w:tc>
        <w:tc>
          <w:tcPr>
            <w:tcW w:w="1539" w:type="dxa"/>
            <w:shd w:val="clear" w:color="auto" w:fill="auto"/>
            <w:vAlign w:val="bottom"/>
          </w:tcPr>
          <w:p w14:paraId="49F4382F" w14:textId="77777777" w:rsidR="0064109B" w:rsidRDefault="00000000">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0.32 (0.008)</w:t>
            </w:r>
          </w:p>
        </w:tc>
      </w:tr>
      <w:tr w:rsidR="0064109B" w14:paraId="6C58FDB8" w14:textId="77777777">
        <w:trPr>
          <w:trHeight w:val="300"/>
        </w:trPr>
        <w:tc>
          <w:tcPr>
            <w:tcW w:w="1679" w:type="dxa"/>
            <w:shd w:val="clear" w:color="auto" w:fill="auto"/>
            <w:vAlign w:val="bottom"/>
          </w:tcPr>
          <w:p w14:paraId="0B2BB0C1" w14:textId="77777777" w:rsidR="0064109B" w:rsidRDefault="00000000">
            <w:pPr>
              <w:widowControl w:val="0"/>
              <w:suppressAutoHyphens w:val="0"/>
              <w:spacing w:after="0" w:line="480" w:lineRule="auto"/>
              <w:rPr>
                <w:rFonts w:ascii="Times New Roman" w:eastAsia="Times New Roman" w:hAnsi="Times New Roman" w:cs="Times New Roman"/>
                <w:color w:val="000000"/>
                <w:lang w:val="en-US" w:eastAsia="de-DE"/>
              </w:rPr>
            </w:pPr>
            <w:r>
              <w:rPr>
                <w:rFonts w:ascii="Times New Roman" w:hAnsi="Times New Roman" w:cs="Times New Roman"/>
                <w:color w:val="000000"/>
                <w:lang w:val="en-US"/>
              </w:rPr>
              <w:t>F0-Morphs</w:t>
            </w:r>
          </w:p>
        </w:tc>
        <w:tc>
          <w:tcPr>
            <w:tcW w:w="1421" w:type="dxa"/>
            <w:shd w:val="clear" w:color="auto" w:fill="auto"/>
            <w:vAlign w:val="bottom"/>
          </w:tcPr>
          <w:p w14:paraId="2628845A" w14:textId="77777777" w:rsidR="0064109B" w:rsidRDefault="00000000">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0.39 (0.003)</w:t>
            </w:r>
          </w:p>
        </w:tc>
        <w:tc>
          <w:tcPr>
            <w:tcW w:w="1294" w:type="dxa"/>
            <w:shd w:val="clear" w:color="auto" w:fill="auto"/>
            <w:vAlign w:val="bottom"/>
          </w:tcPr>
          <w:p w14:paraId="7B6A38EC" w14:textId="77777777" w:rsidR="0064109B" w:rsidRDefault="00000000">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0.15 (0.204)</w:t>
            </w:r>
          </w:p>
        </w:tc>
        <w:tc>
          <w:tcPr>
            <w:tcW w:w="1702" w:type="dxa"/>
            <w:shd w:val="clear" w:color="auto" w:fill="auto"/>
            <w:vAlign w:val="bottom"/>
          </w:tcPr>
          <w:p w14:paraId="3516B9D5" w14:textId="77777777" w:rsidR="0064109B" w:rsidRDefault="00000000">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0.34 (0.006)</w:t>
            </w:r>
          </w:p>
        </w:tc>
        <w:tc>
          <w:tcPr>
            <w:tcW w:w="1275" w:type="dxa"/>
            <w:shd w:val="clear" w:color="auto" w:fill="auto"/>
            <w:vAlign w:val="bottom"/>
          </w:tcPr>
          <w:p w14:paraId="43E40336" w14:textId="77777777" w:rsidR="0064109B" w:rsidRDefault="00000000">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0.24 (0.053)</w:t>
            </w:r>
          </w:p>
        </w:tc>
        <w:tc>
          <w:tcPr>
            <w:tcW w:w="1539" w:type="dxa"/>
            <w:shd w:val="clear" w:color="auto" w:fill="auto"/>
            <w:vAlign w:val="bottom"/>
          </w:tcPr>
          <w:p w14:paraId="1D5BF880" w14:textId="77777777" w:rsidR="0064109B" w:rsidRDefault="00000000">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0.32 (0.008)</w:t>
            </w:r>
          </w:p>
        </w:tc>
      </w:tr>
      <w:tr w:rsidR="0064109B" w14:paraId="62709B11" w14:textId="77777777">
        <w:trPr>
          <w:trHeight w:val="300"/>
        </w:trPr>
        <w:tc>
          <w:tcPr>
            <w:tcW w:w="1679" w:type="dxa"/>
            <w:tcBorders>
              <w:bottom w:val="single" w:sz="4" w:space="0" w:color="000000"/>
            </w:tcBorders>
            <w:shd w:val="clear" w:color="auto" w:fill="auto"/>
            <w:vAlign w:val="bottom"/>
          </w:tcPr>
          <w:p w14:paraId="2D0A7707" w14:textId="77777777" w:rsidR="0064109B" w:rsidRDefault="00000000">
            <w:pPr>
              <w:widowControl w:val="0"/>
              <w:suppressAutoHyphens w:val="0"/>
              <w:spacing w:after="0" w:line="480" w:lineRule="auto"/>
              <w:rPr>
                <w:rFonts w:ascii="Times New Roman" w:eastAsia="Times New Roman" w:hAnsi="Times New Roman" w:cs="Times New Roman"/>
                <w:color w:val="000000"/>
                <w:lang w:val="en-US" w:eastAsia="de-DE"/>
              </w:rPr>
            </w:pPr>
            <w:r>
              <w:rPr>
                <w:rFonts w:ascii="Times New Roman" w:hAnsi="Times New Roman" w:cs="Times New Roman"/>
                <w:color w:val="000000"/>
                <w:lang w:val="en-US"/>
              </w:rPr>
              <w:t>Timbre-Morphs</w:t>
            </w:r>
          </w:p>
        </w:tc>
        <w:tc>
          <w:tcPr>
            <w:tcW w:w="1421" w:type="dxa"/>
            <w:tcBorders>
              <w:bottom w:val="single" w:sz="4" w:space="0" w:color="000000"/>
            </w:tcBorders>
            <w:shd w:val="clear" w:color="auto" w:fill="auto"/>
            <w:vAlign w:val="bottom"/>
          </w:tcPr>
          <w:p w14:paraId="058512B3" w14:textId="77777777" w:rsidR="0064109B" w:rsidRDefault="00000000">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0.18 (0.124)</w:t>
            </w:r>
          </w:p>
        </w:tc>
        <w:tc>
          <w:tcPr>
            <w:tcW w:w="1294" w:type="dxa"/>
            <w:tcBorders>
              <w:bottom w:val="single" w:sz="4" w:space="0" w:color="000000"/>
            </w:tcBorders>
            <w:shd w:val="clear" w:color="auto" w:fill="auto"/>
            <w:vAlign w:val="bottom"/>
          </w:tcPr>
          <w:p w14:paraId="5D2B179F" w14:textId="77777777" w:rsidR="0064109B" w:rsidRDefault="00000000">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0.08 (0.503)</w:t>
            </w:r>
          </w:p>
        </w:tc>
        <w:tc>
          <w:tcPr>
            <w:tcW w:w="1702" w:type="dxa"/>
            <w:tcBorders>
              <w:bottom w:val="single" w:sz="4" w:space="0" w:color="000000"/>
            </w:tcBorders>
            <w:shd w:val="clear" w:color="auto" w:fill="auto"/>
            <w:vAlign w:val="bottom"/>
          </w:tcPr>
          <w:p w14:paraId="59360A3F" w14:textId="77777777" w:rsidR="0064109B" w:rsidRDefault="00000000">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0.05 (0.673)</w:t>
            </w:r>
          </w:p>
        </w:tc>
        <w:tc>
          <w:tcPr>
            <w:tcW w:w="1275" w:type="dxa"/>
            <w:tcBorders>
              <w:bottom w:val="single" w:sz="4" w:space="0" w:color="000000"/>
            </w:tcBorders>
            <w:shd w:val="clear" w:color="auto" w:fill="auto"/>
            <w:vAlign w:val="bottom"/>
          </w:tcPr>
          <w:p w14:paraId="09340AC7" w14:textId="77777777" w:rsidR="0064109B" w:rsidRDefault="00000000">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0.08 (0.499)</w:t>
            </w:r>
          </w:p>
        </w:tc>
        <w:tc>
          <w:tcPr>
            <w:tcW w:w="1539" w:type="dxa"/>
            <w:tcBorders>
              <w:bottom w:val="single" w:sz="4" w:space="0" w:color="000000"/>
            </w:tcBorders>
            <w:shd w:val="clear" w:color="auto" w:fill="auto"/>
            <w:vAlign w:val="bottom"/>
          </w:tcPr>
          <w:p w14:paraId="2C8E1962" w14:textId="77777777" w:rsidR="0064109B" w:rsidRDefault="00000000">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0.22 (0.062)</w:t>
            </w:r>
          </w:p>
        </w:tc>
      </w:tr>
    </w:tbl>
    <w:p w14:paraId="14F9CC8C" w14:textId="77777777" w:rsidR="0064109B" w:rsidRDefault="00000000">
      <w:pPr>
        <w:spacing w:line="480" w:lineRule="auto"/>
        <w:rPr>
          <w:rFonts w:ascii="Times New Roman" w:hAnsi="Times New Roman" w:cs="Times New Roman"/>
          <w:i/>
          <w:sz w:val="24"/>
          <w:szCs w:val="24"/>
          <w:lang w:val="en-US"/>
        </w:rPr>
      </w:pPr>
      <w:bookmarkStart w:id="44" w:name="_Hlk117172981"/>
      <w:r>
        <w:rPr>
          <w:rFonts w:ascii="Times New Roman" w:hAnsi="Times New Roman" w:cs="Times New Roman"/>
          <w:i/>
          <w:sz w:val="24"/>
          <w:szCs w:val="24"/>
          <w:lang w:val="en-US"/>
        </w:rPr>
        <w:t xml:space="preserve">Note. VER = Vocal Emotion Recognition performance. </w:t>
      </w:r>
      <w:bookmarkStart w:id="45" w:name="_Hlk199517609"/>
      <w:r>
        <w:rPr>
          <w:rFonts w:ascii="Times New Roman" w:hAnsi="Times New Roman" w:cs="Times New Roman"/>
          <w:i/>
          <w:sz w:val="24"/>
          <w:szCs w:val="24"/>
          <w:lang w:val="en-US"/>
        </w:rPr>
        <w:t>p-values were adjusted for multiple comparisons using the Benjamini-Hochberg correction</w:t>
      </w:r>
      <w:bookmarkEnd w:id="45"/>
      <w:r>
        <w:rPr>
          <w:rFonts w:ascii="Times New Roman" w:hAnsi="Times New Roman" w:cs="Times New Roman"/>
          <w:i/>
          <w:sz w:val="24"/>
          <w:szCs w:val="24"/>
          <w:lang w:val="en-US"/>
        </w:rPr>
        <w:t xml:space="preserve"> </w:t>
      </w:r>
      <w:sdt>
        <w:sdtPr>
          <w:id w:val="1792556733"/>
          <w:placeholder>
            <w:docPart w:val="457C231B38304E78B6B3284C4AB31889"/>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M1QxNDo1MjozN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ViOTA4ZmQ2LTNjN2QtNDg0Yy1hODA5LTg1ZGQwZDMwYWYxMyIsIlRleHQiOiIoQmVuamFtaW5pICYgSG9jaGJlcmcsIDE5OTUpIiwiV0FJVmVyc2lvbiI6IjYuMTE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(Benjamini &amp; Hochberg, 1995)</w:t>
          </w:r>
          <w:r>
            <w:rPr>
              <w:rFonts w:ascii="Times New Roman" w:hAnsi="Times New Roman" w:cs="Times New Roman"/>
              <w:i/>
              <w:sz w:val="24"/>
              <w:szCs w:val="24"/>
              <w:lang w:val="en-US"/>
            </w:rPr>
            <w:fldChar w:fldCharType="end"/>
          </w:r>
        </w:sdtContent>
      </w:sdt>
      <w:bookmarkEnd w:id="44"/>
    </w:p>
    <w:p w14:paraId="4E28C384" w14:textId="77777777" w:rsidR="0064109B" w:rsidRDefault="00000000">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contrast, we found no links between vocal emotion recognition performance and self-rated musicality, as measured by the Gold-MSI (all correlations ≤ 0.21, </w:t>
      </w:r>
      <w:proofErr w:type="spellStart"/>
      <w:r>
        <w:rPr>
          <w:rFonts w:ascii="Times New Roman" w:hAnsi="Times New Roman" w:cs="Times New Roman"/>
          <w:sz w:val="24"/>
          <w:szCs w:val="24"/>
          <w:lang w:val="en-US"/>
        </w:rPr>
        <w:t>ps</w:t>
      </w:r>
      <w:proofErr w:type="spellEnd"/>
      <w:r>
        <w:rPr>
          <w:rFonts w:ascii="Times New Roman" w:hAnsi="Times New Roman" w:cs="Times New Roman"/>
          <w:sz w:val="24"/>
          <w:szCs w:val="24"/>
          <w:lang w:val="en-US"/>
        </w:rPr>
        <w:t xml:space="preserve"> ≥ .051, both with and without correction for formal musical education, details on </w:t>
      </w:r>
      <w:r>
        <w:rPr>
          <w:rFonts w:ascii="Times New Roman" w:hAnsi="Times New Roman" w:cs="Times New Roman"/>
          <w:color w:val="C00000"/>
          <w:sz w:val="24"/>
          <w:szCs w:val="24"/>
          <w:lang w:val="en-US"/>
        </w:rPr>
        <w:t>Tables S11 and S12 on OSF</w:t>
      </w:r>
      <w:r>
        <w:rPr>
          <w:rFonts w:ascii="Times New Roman" w:hAnsi="Times New Roman" w:cs="Times New Roman"/>
          <w:sz w:val="24"/>
          <w:szCs w:val="24"/>
          <w:lang w:val="en-US"/>
        </w:rPr>
        <w:t xml:space="preserve">). Thus, for amateurs, we could not replicate the link with self-rated musical sophistication, perception and singing abilities, which we observed in our previous sample of professional musicians and non-musicians. Therefore, we found evidence for our hypotheses H3 and H4, but not for hypotheses H5 – H7. </w:t>
      </w:r>
    </w:p>
    <w:p w14:paraId="0CE182B0" w14:textId="77777777" w:rsidR="0064109B" w:rsidRDefault="0064109B">
      <w:pPr>
        <w:spacing w:line="480" w:lineRule="auto"/>
        <w:rPr>
          <w:rFonts w:ascii="Times New Roman" w:hAnsi="Times New Roman" w:cs="Times New Roman"/>
          <w:iCs/>
          <w:color w:val="C00000"/>
          <w:sz w:val="24"/>
          <w:szCs w:val="24"/>
          <w:lang w:val="en-US"/>
        </w:rPr>
      </w:pPr>
    </w:p>
    <w:p w14:paraId="425F4459" w14:textId="77777777" w:rsidR="0064109B" w:rsidRDefault="00000000">
      <w:pPr>
        <w:pStyle w:val="berschrift1"/>
        <w:spacing w:line="480" w:lineRule="auto"/>
        <w:rPr>
          <w:rFonts w:ascii="Times New Roman" w:hAnsi="Times New Roman" w:cs="Times New Roman"/>
          <w:sz w:val="24"/>
          <w:szCs w:val="24"/>
          <w:lang w:val="en-US"/>
        </w:rPr>
      </w:pPr>
      <w:bookmarkStart w:id="46" w:name="_Toc200448880"/>
      <w:r>
        <w:rPr>
          <w:rFonts w:ascii="Times New Roman" w:hAnsi="Times New Roman" w:cs="Times New Roman"/>
          <w:sz w:val="24"/>
          <w:szCs w:val="24"/>
          <w:lang w:val="en-US"/>
        </w:rPr>
        <w:t>Part III: Comparison of professionals, amateurs and non-musicians</w:t>
      </w:r>
      <w:bookmarkEnd w:id="46"/>
    </w:p>
    <w:p w14:paraId="5BCDDCD4" w14:textId="77777777" w:rsidR="0064109B" w:rsidRDefault="00000000">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and non-musicians. We predicted that amateurs and professional musicians would be comparable regarding vocal emotion perception. 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emotions were expressed via full emotion cues and F0 cues only, but not timbre, because this is exactly the pattern we observed for the comparison of professional musicians and non-musicians in </w:t>
      </w:r>
      <w:sdt>
        <w:sdtPr>
          <w:id w:val="1035848883"/>
          <w:placeholder>
            <w:docPart w:val="401CBBFA831942AFAB47B91A557152C8"/>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552264691"/>
          <w:placeholder>
            <w:docPart w:val="401CBBFA831942AFAB47B91A557152C8"/>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039D8A56" w14:textId="77777777" w:rsidR="0064109B" w:rsidRDefault="00000000">
      <w:pPr>
        <w:pStyle w:val="berschrift2"/>
        <w:spacing w:line="480" w:lineRule="auto"/>
        <w:rPr>
          <w:rFonts w:ascii="Times New Roman" w:hAnsi="Times New Roman" w:cs="Times New Roman"/>
          <w:sz w:val="24"/>
          <w:szCs w:val="24"/>
          <w:lang w:val="en-US"/>
        </w:rPr>
      </w:pPr>
      <w:bookmarkStart w:id="47" w:name="_Toc200448881"/>
      <w:proofErr w:type="spellStart"/>
      <w:r>
        <w:rPr>
          <w:rFonts w:ascii="Times New Roman" w:hAnsi="Times New Roman" w:cs="Times New Roman"/>
          <w:sz w:val="24"/>
          <w:szCs w:val="24"/>
        </w:rPr>
        <w:lastRenderedPageBreak/>
        <w:t>Hypotheses</w:t>
      </w:r>
      <w:bookmarkEnd w:id="47"/>
      <w:proofErr w:type="spellEnd"/>
    </w:p>
    <w:p w14:paraId="4DD0A623"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H8:</w:t>
      </w:r>
      <w:r>
        <w:rPr>
          <w:rFonts w:ascii="Times New Roman" w:hAnsi="Times New Roman" w:cs="Times New Roman"/>
          <w:sz w:val="24"/>
          <w:szCs w:val="24"/>
          <w:lang w:val="en-US"/>
        </w:rPr>
        <w:t xml:space="preserve"> Amateur musicians outperform non-musicians in vocal emotion perception, in the Full and in the F0 condition. </w:t>
      </w:r>
    </w:p>
    <w:p w14:paraId="58825C96"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H9:</w:t>
      </w:r>
      <w:r>
        <w:rPr>
          <w:rFonts w:ascii="Times New Roman" w:hAnsi="Times New Roman" w:cs="Times New Roman"/>
          <w:sz w:val="24"/>
          <w:szCs w:val="24"/>
          <w:lang w:val="en-US"/>
        </w:rPr>
        <w:t xml:space="preserve"> Amateurs perform equal or better to professional musicians in the Full and the F0 condition.</w:t>
      </w:r>
    </w:p>
    <w:p w14:paraId="1C26D876" w14:textId="77777777" w:rsidR="0064109B" w:rsidRDefault="0064109B">
      <w:pPr>
        <w:spacing w:line="480" w:lineRule="auto"/>
        <w:rPr>
          <w:rFonts w:ascii="Times New Roman" w:hAnsi="Times New Roman" w:cs="Times New Roman"/>
          <w:color w:val="C00000"/>
          <w:sz w:val="24"/>
          <w:szCs w:val="24"/>
          <w:lang w:val="en-US"/>
        </w:rPr>
      </w:pPr>
    </w:p>
    <w:p w14:paraId="194AE4E9" w14:textId="77777777" w:rsidR="0064109B" w:rsidRDefault="00000000">
      <w:pPr>
        <w:pStyle w:val="berschrift2"/>
        <w:rPr>
          <w:rFonts w:ascii="Times New Roman" w:hAnsi="Times New Roman" w:cs="Times New Roman"/>
          <w:sz w:val="24"/>
          <w:szCs w:val="24"/>
          <w:lang w:val="en-US"/>
        </w:rPr>
      </w:pPr>
      <w:bookmarkStart w:id="48" w:name="_Toc200448882"/>
      <w:r>
        <w:rPr>
          <w:rFonts w:ascii="Times New Roman" w:hAnsi="Times New Roman" w:cs="Times New Roman"/>
          <w:sz w:val="24"/>
          <w:szCs w:val="24"/>
          <w:lang w:val="en-US"/>
        </w:rPr>
        <w:t>Method</w:t>
      </w:r>
      <w:bookmarkEnd w:id="48"/>
    </w:p>
    <w:p w14:paraId="693C8167"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analysis, we collapsed all participants from Part I into the group of amateur musicians and compared it to the groups of professional musicians and non-musicians reported in </w:t>
      </w:r>
      <w:sdt>
        <w:sdtPr>
          <w:id w:val="-159346941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17199576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Note that we added one participant to the professional group, because he held a master’s degree in music (see Part I), so numbers slightly diverge from the original publication. All professional musicians reported to have a music-related academic degree or a non-academic music qualification. Non-musicians played no instrument or engaged in any other musical activities. For a more detailed description, please refer to </w:t>
      </w:r>
      <w:sdt>
        <w:sdtPr>
          <w:id w:val="59544090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64540895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513D468D"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total, we analyzed data from 40 professional musicians (20 male, 20 female, aged 20 to 42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29.6;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5.58]), 38 non-musicians (18 male, 20 female, aged 19 to 48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30.5;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6.54]) and 88 amateurs (40 male, 46 female, 2 diverse, aged 18 to 54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27.8;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xml:space="preserve">= 9.44]. </w:t>
      </w:r>
    </w:p>
    <w:p w14:paraId="36C86BE9"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stimulus material, design and data analysis were identical to Part I. We focused our analysis on the comparison of amateurs with the other two groups, because the comparison of professional musicians and non-musicians is reported in </w:t>
      </w:r>
      <w:sdt>
        <w:sdtPr>
          <w:id w:val="20461146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M1QxNDo1MjozN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204266188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41E09792" w14:textId="77777777" w:rsidR="0064109B" w:rsidRDefault="0064109B">
      <w:pPr>
        <w:spacing w:line="480" w:lineRule="auto"/>
        <w:rPr>
          <w:rFonts w:ascii="Times New Roman" w:hAnsi="Times New Roman" w:cs="Times New Roman"/>
          <w:sz w:val="24"/>
          <w:szCs w:val="24"/>
          <w:lang w:val="en-US"/>
        </w:rPr>
      </w:pPr>
    </w:p>
    <w:p w14:paraId="60239248" w14:textId="77777777" w:rsidR="0064109B" w:rsidRDefault="00000000">
      <w:pPr>
        <w:pStyle w:val="berschrift2"/>
        <w:rPr>
          <w:rFonts w:ascii="Times New Roman" w:hAnsi="Times New Roman" w:cs="Times New Roman"/>
          <w:sz w:val="24"/>
          <w:szCs w:val="24"/>
          <w:lang w:val="en-US"/>
        </w:rPr>
      </w:pPr>
      <w:bookmarkStart w:id="49" w:name="_Toc200448883"/>
      <w:r>
        <w:rPr>
          <w:rFonts w:ascii="Times New Roman" w:hAnsi="Times New Roman" w:cs="Times New Roman"/>
          <w:sz w:val="24"/>
          <w:szCs w:val="24"/>
          <w:lang w:val="en-US"/>
        </w:rPr>
        <w:t>Results</w:t>
      </w:r>
      <w:bookmarkEnd w:id="49"/>
    </w:p>
    <w:p w14:paraId="4FAFB09E" w14:textId="77777777" w:rsidR="0064109B" w:rsidRDefault="0064109B">
      <w:pPr>
        <w:spacing w:line="480" w:lineRule="auto"/>
        <w:rPr>
          <w:rFonts w:ascii="Times New Roman" w:hAnsi="Times New Roman" w:cs="Times New Roman"/>
          <w:sz w:val="24"/>
          <w:szCs w:val="24"/>
          <w:lang w:val="en-US"/>
        </w:rPr>
      </w:pPr>
    </w:p>
    <w:p w14:paraId="22177CC9" w14:textId="77777777" w:rsidR="0064109B" w:rsidRDefault="00000000">
      <w:pPr>
        <w:pStyle w:val="berschrift3"/>
        <w:spacing w:line="480" w:lineRule="auto"/>
        <w:rPr>
          <w:rFonts w:ascii="Times New Roman" w:hAnsi="Times New Roman" w:cs="Times New Roman"/>
          <w:lang w:val="en-US"/>
        </w:rPr>
      </w:pPr>
      <w:bookmarkStart w:id="50" w:name="_Toc200448884"/>
      <w:r>
        <w:rPr>
          <w:rFonts w:ascii="Times New Roman" w:hAnsi="Times New Roman" w:cs="Times New Roman"/>
          <w:lang w:val="en-US"/>
        </w:rPr>
        <w:lastRenderedPageBreak/>
        <w:t>Demography, musicality, and personality of participants</w:t>
      </w:r>
      <w:bookmarkEnd w:id="50"/>
    </w:p>
    <w:p w14:paraId="7A1AE742"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Professionals, amateurs and non-musicians did not differ in the socioeconomic status assessed via educational level (χ²(6, N = 166) = 11.11, p = .085) and highest academic degree (χ²(16, N = 166) = 24.04, p = .089). However, there were differences regarding household income (χ²(8, N = 166) = 20.19, p = .010, Cramer’s V = .25), with amateurs reporting higher household income than professionals and non-musicians. </w:t>
      </w:r>
    </w:p>
    <w:p w14:paraId="7526D0AD" w14:textId="77777777" w:rsidR="0064109B" w:rsidRDefault="0000000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Participant characteristics are summarized in </w:t>
      </w:r>
      <w:r>
        <w:rPr>
          <w:rFonts w:ascii="Times New Roman" w:hAnsi="Times New Roman" w:cs="Times New Roman"/>
          <w:b/>
          <w:sz w:val="24"/>
          <w:szCs w:val="24"/>
          <w:lang w:val="en-US"/>
        </w:rPr>
        <w:t xml:space="preserve">Table 4. </w:t>
      </w:r>
      <w:r>
        <w:rPr>
          <w:rFonts w:ascii="Times New Roman" w:eastAsia="Calibri" w:hAnsi="Times New Roman" w:cs="Times New Roman"/>
          <w:sz w:val="24"/>
          <w:szCs w:val="24"/>
          <w:lang w:val="en-GB"/>
        </w:rPr>
        <w:t xml:space="preserve">For a full report of statistical details, please refer </w:t>
      </w:r>
      <w:r>
        <w:rPr>
          <w:rFonts w:ascii="Times New Roman" w:eastAsia="Calibri" w:hAnsi="Times New Roman" w:cs="Times New Roman"/>
          <w:color w:val="C00000"/>
          <w:sz w:val="24"/>
          <w:szCs w:val="24"/>
          <w:lang w:val="en-GB"/>
        </w:rPr>
        <w:t>to Tables S13-S21 on OSF</w:t>
      </w:r>
      <w:r>
        <w:rPr>
          <w:rFonts w:ascii="Times New Roman" w:eastAsia="Calibri" w:hAnsi="Times New Roman" w:cs="Times New Roman"/>
          <w:sz w:val="24"/>
          <w:szCs w:val="24"/>
          <w:lang w:val="en-GB"/>
        </w:rPr>
        <w:t>.</w:t>
      </w:r>
      <w:r>
        <w:rPr>
          <w:rFonts w:ascii="Times New Roman" w:hAnsi="Times New Roman" w:cs="Times New Roman"/>
          <w:sz w:val="24"/>
          <w:szCs w:val="24"/>
          <w:lang w:val="en-US"/>
        </w:rPr>
        <w:t xml:space="preserve"> The groups were comparable in age as well as in positive and negative affect (assessed with the PANAS). For the Big Five, analyses of variance revealed group differences for extraversion, with slightly higher levels in professionals than in amateurs. Regarding autistic traits, the three groups did not differ in their overall score, but there were differences on several subscales. In the Gold-MSI, professional musicians scored significantly higher than amateurs on all subscales (except the subscale Emotion), which in turn scored higher than non-musicians. This is a pattern (professionals &gt; amateurs &gt; non-musicians) one would expect for self-rated musicality. In the PROMS, professionals outperformed amateurs in the Pitch and Melody subtest, whereas there were no differences in the Timbre and Rhythm subtests. Amateurs performed better than non-musicians in the Pitch, Melody and Rhythm subtest but not in the Timbre subtest. Thus, a clear pattern of professionals &gt; amateurs &gt; non-musicians was only found for melody and pitch. </w:t>
      </w:r>
    </w:p>
    <w:p w14:paraId="6D2066DE" w14:textId="77777777" w:rsidR="0064109B" w:rsidRDefault="00000000">
      <w:pPr>
        <w:suppressAutoHyphens w:val="0"/>
        <w:rPr>
          <w:rFonts w:ascii="Times New Roman" w:hAnsi="Times New Roman" w:cs="Times New Roman"/>
          <w:sz w:val="24"/>
          <w:szCs w:val="24"/>
          <w:lang w:val="en-US"/>
        </w:rPr>
      </w:pPr>
      <w:r>
        <w:br w:type="page"/>
      </w:r>
    </w:p>
    <w:tbl>
      <w:tblPr>
        <w:tblStyle w:val="TabellemithellemGitternetz"/>
        <w:tblpPr w:leftFromText="141" w:rightFromText="141" w:vertAnchor="text" w:horzAnchor="margin" w:tblpY="931"/>
        <w:tblW w:w="9358" w:type="dxa"/>
        <w:tblLayout w:type="fixed"/>
        <w:tblLook w:val="04A0" w:firstRow="1" w:lastRow="0" w:firstColumn="1" w:lastColumn="0" w:noHBand="0" w:noVBand="1"/>
      </w:tblPr>
      <w:tblGrid>
        <w:gridCol w:w="2235"/>
        <w:gridCol w:w="1823"/>
        <w:gridCol w:w="338"/>
        <w:gridCol w:w="2156"/>
        <w:gridCol w:w="337"/>
        <w:gridCol w:w="2469"/>
      </w:tblGrid>
      <w:tr w:rsidR="0064109B" w14:paraId="690C844B" w14:textId="77777777">
        <w:trPr>
          <w:trHeight w:val="300"/>
        </w:trPr>
        <w:tc>
          <w:tcPr>
            <w:tcW w:w="2234" w:type="dxa"/>
            <w:tcBorders>
              <w:top w:val="single" w:sz="4" w:space="0" w:color="000000"/>
              <w:left w:val="nil"/>
              <w:bottom w:val="nil"/>
              <w:right w:val="nil"/>
            </w:tcBorders>
          </w:tcPr>
          <w:p w14:paraId="0F1753C1" w14:textId="77777777" w:rsidR="0064109B" w:rsidRDefault="00000000">
            <w:pPr>
              <w:pageBreakBefore/>
              <w:suppressAutoHyphens w:val="0"/>
              <w:spacing w:after="0" w:line="24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w:t>
            </w:r>
          </w:p>
        </w:tc>
        <w:tc>
          <w:tcPr>
            <w:tcW w:w="1823" w:type="dxa"/>
            <w:tcBorders>
              <w:top w:val="single" w:sz="4" w:space="0" w:color="000000"/>
              <w:left w:val="nil"/>
              <w:bottom w:val="single" w:sz="4" w:space="0" w:color="000000"/>
              <w:right w:val="nil"/>
            </w:tcBorders>
          </w:tcPr>
          <w:p w14:paraId="0CF4C565" w14:textId="77777777" w:rsidR="0064109B" w:rsidRDefault="00000000">
            <w:pPr>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38" w:type="dxa"/>
            <w:tcBorders>
              <w:top w:val="single" w:sz="4" w:space="0" w:color="000000"/>
              <w:left w:val="nil"/>
              <w:bottom w:val="nil"/>
              <w:right w:val="nil"/>
            </w:tcBorders>
          </w:tcPr>
          <w:p w14:paraId="25456299" w14:textId="77777777" w:rsidR="0064109B" w:rsidRDefault="0064109B">
            <w:pPr>
              <w:suppressAutoHyphens w:val="0"/>
              <w:spacing w:after="0" w:line="240" w:lineRule="auto"/>
              <w:jc w:val="center"/>
              <w:rPr>
                <w:rFonts w:ascii="Times New Roman" w:eastAsia="Times New Roman" w:hAnsi="Times New Roman" w:cs="Times New Roman"/>
                <w:b/>
                <w:bCs/>
                <w:color w:val="000000"/>
                <w:sz w:val="24"/>
                <w:szCs w:val="24"/>
                <w:lang w:eastAsia="de-DE"/>
              </w:rPr>
            </w:pPr>
          </w:p>
        </w:tc>
        <w:tc>
          <w:tcPr>
            <w:tcW w:w="2156" w:type="dxa"/>
            <w:tcBorders>
              <w:top w:val="single" w:sz="4" w:space="0" w:color="000000"/>
              <w:left w:val="nil"/>
              <w:bottom w:val="single" w:sz="4" w:space="0" w:color="000000"/>
              <w:right w:val="nil"/>
            </w:tcBorders>
          </w:tcPr>
          <w:p w14:paraId="71E4562E" w14:textId="77777777" w:rsidR="0064109B" w:rsidRDefault="00000000">
            <w:pPr>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337" w:type="dxa"/>
            <w:tcBorders>
              <w:top w:val="single" w:sz="4" w:space="0" w:color="000000"/>
              <w:left w:val="nil"/>
              <w:bottom w:val="nil"/>
              <w:right w:val="nil"/>
            </w:tcBorders>
          </w:tcPr>
          <w:p w14:paraId="5FCB114E" w14:textId="77777777" w:rsidR="0064109B" w:rsidRDefault="0064109B">
            <w:pPr>
              <w:suppressAutoHyphens w:val="0"/>
              <w:spacing w:after="0" w:line="240" w:lineRule="auto"/>
              <w:jc w:val="center"/>
              <w:rPr>
                <w:rFonts w:ascii="Times New Roman" w:eastAsia="Times New Roman" w:hAnsi="Times New Roman" w:cs="Times New Roman"/>
                <w:b/>
                <w:bCs/>
                <w:color w:val="000000"/>
                <w:sz w:val="24"/>
                <w:szCs w:val="24"/>
                <w:lang w:eastAsia="de-DE"/>
              </w:rPr>
            </w:pPr>
          </w:p>
        </w:tc>
        <w:tc>
          <w:tcPr>
            <w:tcW w:w="2469" w:type="dxa"/>
            <w:tcBorders>
              <w:top w:val="single" w:sz="4" w:space="0" w:color="000000"/>
              <w:left w:val="nil"/>
              <w:bottom w:val="single" w:sz="4" w:space="0" w:color="000000"/>
              <w:right w:val="nil"/>
            </w:tcBorders>
          </w:tcPr>
          <w:p w14:paraId="0C63BB13" w14:textId="77777777" w:rsidR="0064109B" w:rsidRDefault="00000000">
            <w:pPr>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64109B" w14:paraId="6FD29D36" w14:textId="77777777">
        <w:trPr>
          <w:trHeight w:val="300"/>
        </w:trPr>
        <w:tc>
          <w:tcPr>
            <w:tcW w:w="2234" w:type="dxa"/>
            <w:tcBorders>
              <w:top w:val="nil"/>
              <w:left w:val="nil"/>
              <w:bottom w:val="single" w:sz="4" w:space="0" w:color="000000"/>
              <w:right w:val="nil"/>
            </w:tcBorders>
          </w:tcPr>
          <w:p w14:paraId="203C1A86" w14:textId="77777777" w:rsidR="0064109B" w:rsidRDefault="00000000">
            <w:pPr>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823" w:type="dxa"/>
            <w:tcBorders>
              <w:top w:val="single" w:sz="4" w:space="0" w:color="000000"/>
              <w:left w:val="nil"/>
              <w:bottom w:val="single" w:sz="4" w:space="0" w:color="000000"/>
              <w:right w:val="nil"/>
            </w:tcBorders>
          </w:tcPr>
          <w:p w14:paraId="3CD24206" w14:textId="77777777" w:rsidR="0064109B" w:rsidRDefault="00000000">
            <w:pPr>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338" w:type="dxa"/>
            <w:tcBorders>
              <w:top w:val="nil"/>
              <w:left w:val="nil"/>
              <w:bottom w:val="single" w:sz="4" w:space="0" w:color="000000"/>
              <w:right w:val="nil"/>
            </w:tcBorders>
          </w:tcPr>
          <w:p w14:paraId="693BB49F" w14:textId="77777777" w:rsidR="0064109B" w:rsidRDefault="0064109B">
            <w:pPr>
              <w:suppressAutoHyphens w:val="0"/>
              <w:spacing w:after="0" w:line="240" w:lineRule="auto"/>
              <w:jc w:val="center"/>
              <w:rPr>
                <w:rFonts w:ascii="Times New Roman" w:eastAsia="Times New Roman" w:hAnsi="Times New Roman" w:cs="Times New Roman"/>
                <w:color w:val="000000"/>
                <w:sz w:val="24"/>
                <w:szCs w:val="24"/>
                <w:lang w:eastAsia="de-DE"/>
              </w:rPr>
            </w:pPr>
          </w:p>
        </w:tc>
        <w:tc>
          <w:tcPr>
            <w:tcW w:w="2156" w:type="dxa"/>
            <w:tcBorders>
              <w:top w:val="single" w:sz="4" w:space="0" w:color="000000"/>
              <w:left w:val="nil"/>
              <w:bottom w:val="single" w:sz="4" w:space="0" w:color="000000"/>
              <w:right w:val="nil"/>
            </w:tcBorders>
          </w:tcPr>
          <w:p w14:paraId="328D2CCD" w14:textId="77777777" w:rsidR="0064109B" w:rsidRDefault="00000000">
            <w:pPr>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337" w:type="dxa"/>
            <w:tcBorders>
              <w:top w:val="nil"/>
              <w:left w:val="nil"/>
              <w:bottom w:val="single" w:sz="4" w:space="0" w:color="000000"/>
              <w:right w:val="nil"/>
            </w:tcBorders>
          </w:tcPr>
          <w:p w14:paraId="6CFC83AB" w14:textId="77777777" w:rsidR="0064109B" w:rsidRDefault="0064109B">
            <w:pPr>
              <w:suppressAutoHyphens w:val="0"/>
              <w:spacing w:after="0" w:line="240" w:lineRule="auto"/>
              <w:jc w:val="center"/>
              <w:rPr>
                <w:rFonts w:ascii="Times New Roman" w:eastAsia="Times New Roman" w:hAnsi="Times New Roman" w:cs="Times New Roman"/>
                <w:color w:val="000000"/>
                <w:sz w:val="24"/>
                <w:szCs w:val="24"/>
                <w:lang w:eastAsia="de-DE"/>
              </w:rPr>
            </w:pPr>
          </w:p>
        </w:tc>
        <w:tc>
          <w:tcPr>
            <w:tcW w:w="2469" w:type="dxa"/>
            <w:tcBorders>
              <w:top w:val="single" w:sz="4" w:space="0" w:color="000000"/>
              <w:left w:val="nil"/>
              <w:bottom w:val="single" w:sz="4" w:space="0" w:color="000000"/>
              <w:right w:val="nil"/>
            </w:tcBorders>
          </w:tcPr>
          <w:p w14:paraId="2E54371A" w14:textId="77777777" w:rsidR="0064109B" w:rsidRDefault="00000000">
            <w:pPr>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r>
      <w:tr w:rsidR="0064109B" w14:paraId="3A2D939E" w14:textId="77777777">
        <w:trPr>
          <w:trHeight w:val="300"/>
        </w:trPr>
        <w:tc>
          <w:tcPr>
            <w:tcW w:w="2234" w:type="dxa"/>
            <w:tcBorders>
              <w:top w:val="single" w:sz="4" w:space="0" w:color="000000"/>
              <w:left w:val="nil"/>
              <w:bottom w:val="nil"/>
              <w:right w:val="nil"/>
            </w:tcBorders>
          </w:tcPr>
          <w:p w14:paraId="7DE6065E" w14:textId="77777777" w:rsidR="0064109B" w:rsidRDefault="00000000">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PANAS</w:t>
            </w:r>
          </w:p>
        </w:tc>
        <w:tc>
          <w:tcPr>
            <w:tcW w:w="1823" w:type="dxa"/>
            <w:tcBorders>
              <w:top w:val="single" w:sz="4" w:space="0" w:color="000000"/>
              <w:left w:val="nil"/>
              <w:bottom w:val="nil"/>
              <w:right w:val="nil"/>
            </w:tcBorders>
          </w:tcPr>
          <w:p w14:paraId="7C8F37C2" w14:textId="77777777" w:rsidR="0064109B" w:rsidRDefault="0064109B">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single" w:sz="4" w:space="0" w:color="000000"/>
              <w:left w:val="nil"/>
              <w:bottom w:val="nil"/>
              <w:right w:val="nil"/>
            </w:tcBorders>
          </w:tcPr>
          <w:p w14:paraId="1D5B182C"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2156" w:type="dxa"/>
            <w:tcBorders>
              <w:top w:val="single" w:sz="4" w:space="0" w:color="000000"/>
              <w:left w:val="nil"/>
              <w:bottom w:val="nil"/>
              <w:right w:val="nil"/>
            </w:tcBorders>
          </w:tcPr>
          <w:p w14:paraId="4ABB0BDA"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337" w:type="dxa"/>
            <w:tcBorders>
              <w:top w:val="single" w:sz="4" w:space="0" w:color="000000"/>
              <w:left w:val="nil"/>
              <w:bottom w:val="nil"/>
              <w:right w:val="nil"/>
            </w:tcBorders>
          </w:tcPr>
          <w:p w14:paraId="04C2890F"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2469" w:type="dxa"/>
            <w:tcBorders>
              <w:top w:val="single" w:sz="4" w:space="0" w:color="000000"/>
              <w:left w:val="nil"/>
              <w:bottom w:val="nil"/>
              <w:right w:val="nil"/>
            </w:tcBorders>
          </w:tcPr>
          <w:p w14:paraId="3610B647"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r>
      <w:tr w:rsidR="0064109B" w14:paraId="0EC397F3" w14:textId="77777777">
        <w:trPr>
          <w:trHeight w:val="300"/>
        </w:trPr>
        <w:tc>
          <w:tcPr>
            <w:tcW w:w="2234" w:type="dxa"/>
            <w:tcBorders>
              <w:top w:val="nil"/>
              <w:left w:val="nil"/>
              <w:bottom w:val="nil"/>
              <w:right w:val="nil"/>
            </w:tcBorders>
          </w:tcPr>
          <w:p w14:paraId="0184D55E" w14:textId="77777777" w:rsidR="0064109B" w:rsidRDefault="00000000">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positive </w:t>
            </w:r>
            <w:proofErr w:type="spellStart"/>
            <w:r>
              <w:rPr>
                <w:rFonts w:ascii="Times New Roman" w:eastAsia="Calibri" w:hAnsi="Times New Roman" w:cs="Times New Roman"/>
              </w:rPr>
              <w:t>Affect</w:t>
            </w:r>
            <w:proofErr w:type="spellEnd"/>
          </w:p>
        </w:tc>
        <w:tc>
          <w:tcPr>
            <w:tcW w:w="1823" w:type="dxa"/>
            <w:tcBorders>
              <w:top w:val="nil"/>
              <w:left w:val="nil"/>
              <w:bottom w:val="nil"/>
              <w:right w:val="nil"/>
            </w:tcBorders>
          </w:tcPr>
          <w:p w14:paraId="5FFA16C4"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3.32 (0.65)</w:t>
            </w:r>
          </w:p>
        </w:tc>
        <w:tc>
          <w:tcPr>
            <w:tcW w:w="338" w:type="dxa"/>
            <w:tcBorders>
              <w:top w:val="nil"/>
              <w:left w:val="nil"/>
              <w:bottom w:val="nil"/>
              <w:right w:val="nil"/>
            </w:tcBorders>
          </w:tcPr>
          <w:p w14:paraId="18485012" w14:textId="77777777" w:rsidR="0064109B" w:rsidRDefault="0064109B">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293492F0"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3.05 (0.63)</w:t>
            </w:r>
          </w:p>
        </w:tc>
        <w:tc>
          <w:tcPr>
            <w:tcW w:w="337" w:type="dxa"/>
            <w:tcBorders>
              <w:top w:val="nil"/>
              <w:left w:val="nil"/>
              <w:bottom w:val="nil"/>
              <w:right w:val="nil"/>
            </w:tcBorders>
          </w:tcPr>
          <w:p w14:paraId="60F5D734" w14:textId="77777777" w:rsidR="0064109B" w:rsidRDefault="0064109B">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524DD3CF"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3.1 (0.67)</w:t>
            </w:r>
          </w:p>
        </w:tc>
      </w:tr>
      <w:tr w:rsidR="0064109B" w14:paraId="182E4248" w14:textId="77777777">
        <w:trPr>
          <w:trHeight w:val="300"/>
        </w:trPr>
        <w:tc>
          <w:tcPr>
            <w:tcW w:w="2234" w:type="dxa"/>
            <w:tcBorders>
              <w:top w:val="nil"/>
              <w:left w:val="nil"/>
              <w:bottom w:val="nil"/>
              <w:right w:val="nil"/>
            </w:tcBorders>
          </w:tcPr>
          <w:p w14:paraId="00A90066" w14:textId="77777777" w:rsidR="0064109B" w:rsidRDefault="00000000">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negative </w:t>
            </w:r>
            <w:proofErr w:type="spellStart"/>
            <w:r>
              <w:rPr>
                <w:rFonts w:ascii="Times New Roman" w:eastAsia="Calibri" w:hAnsi="Times New Roman" w:cs="Times New Roman"/>
              </w:rPr>
              <w:t>Affect</w:t>
            </w:r>
            <w:proofErr w:type="spellEnd"/>
          </w:p>
        </w:tc>
        <w:tc>
          <w:tcPr>
            <w:tcW w:w="1823" w:type="dxa"/>
            <w:tcBorders>
              <w:top w:val="nil"/>
              <w:left w:val="nil"/>
              <w:bottom w:val="nil"/>
              <w:right w:val="nil"/>
            </w:tcBorders>
          </w:tcPr>
          <w:p w14:paraId="6E810897"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1.69 (0.48)</w:t>
            </w:r>
          </w:p>
        </w:tc>
        <w:tc>
          <w:tcPr>
            <w:tcW w:w="338" w:type="dxa"/>
            <w:tcBorders>
              <w:top w:val="nil"/>
              <w:left w:val="nil"/>
              <w:bottom w:val="nil"/>
              <w:right w:val="nil"/>
            </w:tcBorders>
          </w:tcPr>
          <w:p w14:paraId="67338A41" w14:textId="77777777" w:rsidR="0064109B" w:rsidRDefault="0064109B">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3F4BDFAB"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1.47 (0.42)</w:t>
            </w:r>
          </w:p>
        </w:tc>
        <w:tc>
          <w:tcPr>
            <w:tcW w:w="337" w:type="dxa"/>
            <w:tcBorders>
              <w:top w:val="nil"/>
              <w:left w:val="nil"/>
              <w:bottom w:val="nil"/>
              <w:right w:val="nil"/>
            </w:tcBorders>
          </w:tcPr>
          <w:p w14:paraId="5CD066DB" w14:textId="77777777" w:rsidR="0064109B" w:rsidRDefault="0064109B">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4206C131"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1.49 (0.69)</w:t>
            </w:r>
          </w:p>
        </w:tc>
      </w:tr>
      <w:tr w:rsidR="0064109B" w14:paraId="54E6C88C" w14:textId="77777777">
        <w:trPr>
          <w:trHeight w:val="300"/>
        </w:trPr>
        <w:tc>
          <w:tcPr>
            <w:tcW w:w="2234" w:type="dxa"/>
            <w:tcBorders>
              <w:top w:val="nil"/>
              <w:left w:val="nil"/>
              <w:bottom w:val="nil"/>
              <w:right w:val="nil"/>
            </w:tcBorders>
          </w:tcPr>
          <w:p w14:paraId="41B17097"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1823" w:type="dxa"/>
            <w:tcBorders>
              <w:top w:val="nil"/>
              <w:left w:val="nil"/>
              <w:bottom w:val="nil"/>
              <w:right w:val="nil"/>
            </w:tcBorders>
          </w:tcPr>
          <w:p w14:paraId="4F391FAE" w14:textId="77777777" w:rsidR="0064109B" w:rsidRDefault="0064109B">
            <w:pPr>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5D813358"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409BAEB4"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2F8A1345"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5F121CC6"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r>
      <w:tr w:rsidR="0064109B" w14:paraId="13D5E631" w14:textId="77777777">
        <w:trPr>
          <w:trHeight w:val="300"/>
        </w:trPr>
        <w:tc>
          <w:tcPr>
            <w:tcW w:w="2234" w:type="dxa"/>
            <w:tcBorders>
              <w:top w:val="nil"/>
              <w:left w:val="nil"/>
              <w:bottom w:val="nil"/>
              <w:right w:val="nil"/>
            </w:tcBorders>
          </w:tcPr>
          <w:p w14:paraId="34A87CED" w14:textId="77777777" w:rsidR="0064109B" w:rsidRDefault="00000000">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Big Five</w:t>
            </w:r>
          </w:p>
        </w:tc>
        <w:tc>
          <w:tcPr>
            <w:tcW w:w="1823" w:type="dxa"/>
            <w:tcBorders>
              <w:top w:val="nil"/>
              <w:left w:val="nil"/>
              <w:bottom w:val="nil"/>
              <w:right w:val="nil"/>
            </w:tcBorders>
          </w:tcPr>
          <w:p w14:paraId="3ECD5050" w14:textId="77777777" w:rsidR="0064109B" w:rsidRDefault="0064109B">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658EDA16"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345173B5"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33D0A7F1"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66C7A370"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r>
      <w:tr w:rsidR="0064109B" w14:paraId="6874D67B" w14:textId="77777777">
        <w:trPr>
          <w:trHeight w:val="300"/>
        </w:trPr>
        <w:tc>
          <w:tcPr>
            <w:tcW w:w="2234" w:type="dxa"/>
            <w:tcBorders>
              <w:top w:val="nil"/>
              <w:left w:val="nil"/>
              <w:bottom w:val="nil"/>
              <w:right w:val="nil"/>
            </w:tcBorders>
          </w:tcPr>
          <w:p w14:paraId="0FECABDD" w14:textId="77777777" w:rsidR="0064109B" w:rsidRDefault="00000000">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Openness</w:t>
            </w:r>
            <w:proofErr w:type="spellEnd"/>
          </w:p>
        </w:tc>
        <w:tc>
          <w:tcPr>
            <w:tcW w:w="1823" w:type="dxa"/>
            <w:tcBorders>
              <w:top w:val="nil"/>
              <w:left w:val="nil"/>
              <w:bottom w:val="nil"/>
              <w:right w:val="nil"/>
            </w:tcBorders>
          </w:tcPr>
          <w:p w14:paraId="0589EA65"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4.12 (0.50)</w:t>
            </w:r>
          </w:p>
        </w:tc>
        <w:tc>
          <w:tcPr>
            <w:tcW w:w="338" w:type="dxa"/>
            <w:tcBorders>
              <w:top w:val="nil"/>
              <w:left w:val="nil"/>
              <w:bottom w:val="nil"/>
              <w:right w:val="nil"/>
            </w:tcBorders>
          </w:tcPr>
          <w:p w14:paraId="16F1E582" w14:textId="77777777" w:rsidR="0064109B" w:rsidRDefault="0064109B">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58FE6446"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4.02 [0.53)</w:t>
            </w:r>
          </w:p>
        </w:tc>
        <w:tc>
          <w:tcPr>
            <w:tcW w:w="337" w:type="dxa"/>
            <w:tcBorders>
              <w:top w:val="nil"/>
              <w:left w:val="nil"/>
              <w:bottom w:val="nil"/>
              <w:right w:val="nil"/>
            </w:tcBorders>
          </w:tcPr>
          <w:p w14:paraId="3259A62D" w14:textId="77777777" w:rsidR="0064109B" w:rsidRDefault="0064109B">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3448D089"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3.81 (0.80)</w:t>
            </w:r>
          </w:p>
        </w:tc>
      </w:tr>
      <w:tr w:rsidR="0064109B" w14:paraId="27EC9D0B" w14:textId="77777777">
        <w:trPr>
          <w:trHeight w:val="300"/>
        </w:trPr>
        <w:tc>
          <w:tcPr>
            <w:tcW w:w="2234" w:type="dxa"/>
            <w:tcBorders>
              <w:top w:val="nil"/>
              <w:left w:val="nil"/>
              <w:bottom w:val="nil"/>
              <w:right w:val="nil"/>
            </w:tcBorders>
          </w:tcPr>
          <w:p w14:paraId="65552E28" w14:textId="77777777" w:rsidR="0064109B" w:rsidRDefault="00000000">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Conscientiousness</w:t>
            </w:r>
            <w:proofErr w:type="spellEnd"/>
          </w:p>
        </w:tc>
        <w:tc>
          <w:tcPr>
            <w:tcW w:w="1823" w:type="dxa"/>
            <w:tcBorders>
              <w:top w:val="nil"/>
              <w:left w:val="nil"/>
              <w:bottom w:val="nil"/>
              <w:right w:val="nil"/>
            </w:tcBorders>
          </w:tcPr>
          <w:p w14:paraId="0FD8AFF1"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3.49 (0.71)</w:t>
            </w:r>
          </w:p>
        </w:tc>
        <w:tc>
          <w:tcPr>
            <w:tcW w:w="338" w:type="dxa"/>
            <w:tcBorders>
              <w:top w:val="nil"/>
              <w:left w:val="nil"/>
              <w:bottom w:val="nil"/>
              <w:right w:val="nil"/>
            </w:tcBorders>
          </w:tcPr>
          <w:p w14:paraId="06E26A40" w14:textId="77777777" w:rsidR="0064109B" w:rsidRDefault="0064109B">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3712C77B"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3.61 (0.70)</w:t>
            </w:r>
          </w:p>
        </w:tc>
        <w:tc>
          <w:tcPr>
            <w:tcW w:w="337" w:type="dxa"/>
            <w:tcBorders>
              <w:top w:val="nil"/>
              <w:left w:val="nil"/>
              <w:bottom w:val="nil"/>
              <w:right w:val="nil"/>
            </w:tcBorders>
          </w:tcPr>
          <w:p w14:paraId="667B964B" w14:textId="77777777" w:rsidR="0064109B" w:rsidRDefault="0064109B">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2E41A891"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3.76 (0.72)</w:t>
            </w:r>
          </w:p>
        </w:tc>
      </w:tr>
      <w:tr w:rsidR="0064109B" w14:paraId="18137AB3" w14:textId="77777777">
        <w:trPr>
          <w:trHeight w:val="300"/>
        </w:trPr>
        <w:tc>
          <w:tcPr>
            <w:tcW w:w="2234" w:type="dxa"/>
            <w:tcBorders>
              <w:top w:val="nil"/>
              <w:left w:val="nil"/>
              <w:bottom w:val="nil"/>
              <w:right w:val="nil"/>
            </w:tcBorders>
          </w:tcPr>
          <w:p w14:paraId="3B5164B8" w14:textId="77777777" w:rsidR="0064109B" w:rsidRDefault="00000000">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Extraversion</w:t>
            </w:r>
          </w:p>
        </w:tc>
        <w:tc>
          <w:tcPr>
            <w:tcW w:w="1823" w:type="dxa"/>
            <w:tcBorders>
              <w:top w:val="nil"/>
              <w:left w:val="nil"/>
              <w:bottom w:val="nil"/>
              <w:right w:val="nil"/>
            </w:tcBorders>
          </w:tcPr>
          <w:p w14:paraId="3C91C9C0"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3.48 (0.66)</w:t>
            </w:r>
          </w:p>
        </w:tc>
        <w:tc>
          <w:tcPr>
            <w:tcW w:w="338" w:type="dxa"/>
            <w:tcBorders>
              <w:top w:val="nil"/>
              <w:left w:val="nil"/>
              <w:bottom w:val="nil"/>
              <w:right w:val="nil"/>
            </w:tcBorders>
          </w:tcPr>
          <w:p w14:paraId="3FF59B99" w14:textId="77777777" w:rsidR="0064109B" w:rsidRDefault="00000000">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4C5F160C"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3.11 (0.72)</w:t>
            </w:r>
          </w:p>
        </w:tc>
        <w:tc>
          <w:tcPr>
            <w:tcW w:w="337" w:type="dxa"/>
            <w:tcBorders>
              <w:top w:val="nil"/>
              <w:left w:val="nil"/>
              <w:bottom w:val="nil"/>
              <w:right w:val="nil"/>
            </w:tcBorders>
          </w:tcPr>
          <w:p w14:paraId="76DD9F8D" w14:textId="77777777" w:rsidR="0064109B" w:rsidRDefault="0064109B">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2F3ED238"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3.38 (0.79)</w:t>
            </w:r>
          </w:p>
        </w:tc>
      </w:tr>
      <w:tr w:rsidR="0064109B" w14:paraId="320B5279" w14:textId="77777777">
        <w:trPr>
          <w:trHeight w:val="300"/>
        </w:trPr>
        <w:tc>
          <w:tcPr>
            <w:tcW w:w="2234" w:type="dxa"/>
            <w:tcBorders>
              <w:top w:val="nil"/>
              <w:left w:val="nil"/>
              <w:bottom w:val="nil"/>
              <w:right w:val="nil"/>
            </w:tcBorders>
          </w:tcPr>
          <w:p w14:paraId="3E56DC06" w14:textId="77777777" w:rsidR="0064109B" w:rsidRDefault="00000000">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Agreeableness</w:t>
            </w:r>
            <w:proofErr w:type="spellEnd"/>
          </w:p>
        </w:tc>
        <w:tc>
          <w:tcPr>
            <w:tcW w:w="1823" w:type="dxa"/>
            <w:tcBorders>
              <w:top w:val="nil"/>
              <w:left w:val="nil"/>
              <w:bottom w:val="nil"/>
              <w:right w:val="nil"/>
            </w:tcBorders>
          </w:tcPr>
          <w:p w14:paraId="2543B875"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3.92 (0.57)</w:t>
            </w:r>
          </w:p>
        </w:tc>
        <w:tc>
          <w:tcPr>
            <w:tcW w:w="338" w:type="dxa"/>
            <w:tcBorders>
              <w:top w:val="nil"/>
              <w:left w:val="nil"/>
              <w:bottom w:val="nil"/>
              <w:right w:val="nil"/>
            </w:tcBorders>
          </w:tcPr>
          <w:p w14:paraId="32083805" w14:textId="77777777" w:rsidR="0064109B" w:rsidRDefault="0064109B">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0059F7A7"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3.91 (0.59)</w:t>
            </w:r>
          </w:p>
        </w:tc>
        <w:tc>
          <w:tcPr>
            <w:tcW w:w="337" w:type="dxa"/>
            <w:tcBorders>
              <w:top w:val="nil"/>
              <w:left w:val="nil"/>
              <w:bottom w:val="nil"/>
              <w:right w:val="nil"/>
            </w:tcBorders>
          </w:tcPr>
          <w:p w14:paraId="167E815C" w14:textId="77777777" w:rsidR="0064109B" w:rsidRDefault="0064109B">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E35690A"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3.75 (0.66)</w:t>
            </w:r>
          </w:p>
        </w:tc>
      </w:tr>
      <w:tr w:rsidR="0064109B" w14:paraId="60CD07F7" w14:textId="77777777">
        <w:trPr>
          <w:trHeight w:val="300"/>
        </w:trPr>
        <w:tc>
          <w:tcPr>
            <w:tcW w:w="2234" w:type="dxa"/>
            <w:tcBorders>
              <w:top w:val="nil"/>
              <w:left w:val="nil"/>
              <w:bottom w:val="nil"/>
              <w:right w:val="nil"/>
            </w:tcBorders>
          </w:tcPr>
          <w:p w14:paraId="7767AD93" w14:textId="77777777" w:rsidR="0064109B" w:rsidRDefault="00000000">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Neuroticism</w:t>
            </w:r>
            <w:proofErr w:type="spellEnd"/>
          </w:p>
        </w:tc>
        <w:tc>
          <w:tcPr>
            <w:tcW w:w="1823" w:type="dxa"/>
            <w:tcBorders>
              <w:top w:val="nil"/>
              <w:left w:val="nil"/>
              <w:bottom w:val="nil"/>
              <w:right w:val="nil"/>
            </w:tcBorders>
          </w:tcPr>
          <w:p w14:paraId="5F7AC69A"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2.95 (0.65)</w:t>
            </w:r>
          </w:p>
        </w:tc>
        <w:tc>
          <w:tcPr>
            <w:tcW w:w="338" w:type="dxa"/>
            <w:tcBorders>
              <w:top w:val="nil"/>
              <w:left w:val="nil"/>
              <w:bottom w:val="nil"/>
              <w:right w:val="nil"/>
            </w:tcBorders>
          </w:tcPr>
          <w:p w14:paraId="0421F8DC" w14:textId="77777777" w:rsidR="0064109B" w:rsidRDefault="0064109B">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2654CD84"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2.69 (0.77)</w:t>
            </w:r>
          </w:p>
        </w:tc>
        <w:tc>
          <w:tcPr>
            <w:tcW w:w="337" w:type="dxa"/>
            <w:tcBorders>
              <w:top w:val="nil"/>
              <w:left w:val="nil"/>
              <w:bottom w:val="nil"/>
              <w:right w:val="nil"/>
            </w:tcBorders>
          </w:tcPr>
          <w:p w14:paraId="1E5D0045" w14:textId="77777777" w:rsidR="0064109B" w:rsidRDefault="0064109B">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70E01D32"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2.58 (0.82)</w:t>
            </w:r>
          </w:p>
        </w:tc>
      </w:tr>
      <w:tr w:rsidR="0064109B" w14:paraId="122CABC1" w14:textId="77777777">
        <w:trPr>
          <w:trHeight w:val="300"/>
        </w:trPr>
        <w:tc>
          <w:tcPr>
            <w:tcW w:w="2234" w:type="dxa"/>
            <w:tcBorders>
              <w:top w:val="nil"/>
              <w:left w:val="nil"/>
              <w:bottom w:val="nil"/>
              <w:right w:val="nil"/>
            </w:tcBorders>
          </w:tcPr>
          <w:p w14:paraId="34B771DD" w14:textId="77777777" w:rsidR="0064109B" w:rsidRDefault="0064109B">
            <w:pPr>
              <w:suppressAutoHyphens w:val="0"/>
              <w:spacing w:after="0" w:line="240" w:lineRule="auto"/>
              <w:jc w:val="center"/>
              <w:rPr>
                <w:rFonts w:ascii="Times New Roman" w:eastAsia="Times New Roman" w:hAnsi="Times New Roman" w:cs="Times New Roman"/>
                <w:color w:val="000000"/>
                <w:lang w:eastAsia="de-DE"/>
              </w:rPr>
            </w:pPr>
          </w:p>
        </w:tc>
        <w:tc>
          <w:tcPr>
            <w:tcW w:w="1823" w:type="dxa"/>
            <w:tcBorders>
              <w:top w:val="nil"/>
              <w:left w:val="nil"/>
              <w:bottom w:val="nil"/>
              <w:right w:val="nil"/>
            </w:tcBorders>
          </w:tcPr>
          <w:p w14:paraId="7C97EAAC" w14:textId="77777777" w:rsidR="0064109B" w:rsidRDefault="0064109B">
            <w:pPr>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6B12BBF2"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48C12FAB"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364E9D98"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0100AE55"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r>
      <w:tr w:rsidR="0064109B" w14:paraId="687FD3F9" w14:textId="77777777">
        <w:trPr>
          <w:trHeight w:val="300"/>
        </w:trPr>
        <w:tc>
          <w:tcPr>
            <w:tcW w:w="2234" w:type="dxa"/>
            <w:tcBorders>
              <w:top w:val="nil"/>
              <w:left w:val="nil"/>
              <w:bottom w:val="nil"/>
              <w:right w:val="nil"/>
            </w:tcBorders>
          </w:tcPr>
          <w:p w14:paraId="56C5B96B" w14:textId="77777777" w:rsidR="0064109B" w:rsidRDefault="00000000">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AQ</w:t>
            </w:r>
          </w:p>
        </w:tc>
        <w:tc>
          <w:tcPr>
            <w:tcW w:w="1823" w:type="dxa"/>
            <w:tcBorders>
              <w:top w:val="nil"/>
              <w:left w:val="nil"/>
              <w:bottom w:val="nil"/>
              <w:right w:val="nil"/>
            </w:tcBorders>
          </w:tcPr>
          <w:p w14:paraId="7A672CF3" w14:textId="77777777" w:rsidR="0064109B" w:rsidRDefault="0064109B">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63345E29"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6B0D3CB5"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75DEE895"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038D8DA6"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r>
      <w:tr w:rsidR="0064109B" w14:paraId="6E7E8A6D" w14:textId="77777777">
        <w:trPr>
          <w:trHeight w:val="300"/>
        </w:trPr>
        <w:tc>
          <w:tcPr>
            <w:tcW w:w="2234" w:type="dxa"/>
            <w:tcBorders>
              <w:top w:val="nil"/>
              <w:left w:val="nil"/>
              <w:bottom w:val="nil"/>
              <w:right w:val="nil"/>
            </w:tcBorders>
          </w:tcPr>
          <w:p w14:paraId="0AF3D9EB" w14:textId="77777777" w:rsidR="0064109B" w:rsidRDefault="00000000">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Total</w:t>
            </w:r>
          </w:p>
        </w:tc>
        <w:tc>
          <w:tcPr>
            <w:tcW w:w="1823" w:type="dxa"/>
            <w:tcBorders>
              <w:top w:val="nil"/>
              <w:left w:val="nil"/>
              <w:bottom w:val="nil"/>
              <w:right w:val="nil"/>
            </w:tcBorders>
          </w:tcPr>
          <w:p w14:paraId="47FBB369"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15.7 (4.98)</w:t>
            </w:r>
          </w:p>
        </w:tc>
        <w:tc>
          <w:tcPr>
            <w:tcW w:w="338" w:type="dxa"/>
            <w:tcBorders>
              <w:top w:val="nil"/>
              <w:left w:val="nil"/>
              <w:bottom w:val="nil"/>
              <w:right w:val="nil"/>
            </w:tcBorders>
          </w:tcPr>
          <w:p w14:paraId="1E1E8EF9" w14:textId="77777777" w:rsidR="0064109B" w:rsidRDefault="0064109B">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155FB968"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18.73 (7.40)</w:t>
            </w:r>
          </w:p>
        </w:tc>
        <w:tc>
          <w:tcPr>
            <w:tcW w:w="337" w:type="dxa"/>
            <w:tcBorders>
              <w:top w:val="nil"/>
              <w:left w:val="nil"/>
              <w:bottom w:val="nil"/>
              <w:right w:val="nil"/>
            </w:tcBorders>
          </w:tcPr>
          <w:p w14:paraId="1458812F" w14:textId="77777777" w:rsidR="0064109B" w:rsidRDefault="0064109B">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2260969B"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17.58 (6.41)</w:t>
            </w:r>
          </w:p>
        </w:tc>
      </w:tr>
      <w:tr w:rsidR="0064109B" w14:paraId="3E21F492" w14:textId="77777777">
        <w:trPr>
          <w:trHeight w:val="300"/>
        </w:trPr>
        <w:tc>
          <w:tcPr>
            <w:tcW w:w="2234" w:type="dxa"/>
            <w:tcBorders>
              <w:top w:val="nil"/>
              <w:left w:val="nil"/>
              <w:bottom w:val="nil"/>
              <w:right w:val="nil"/>
            </w:tcBorders>
          </w:tcPr>
          <w:p w14:paraId="07917ACD" w14:textId="77777777" w:rsidR="0064109B" w:rsidRDefault="00000000">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Attention </w:t>
            </w:r>
            <w:proofErr w:type="spellStart"/>
            <w:r>
              <w:rPr>
                <w:rFonts w:ascii="Times New Roman" w:eastAsia="Calibri" w:hAnsi="Times New Roman" w:cs="Times New Roman"/>
              </w:rPr>
              <w:t>to</w:t>
            </w:r>
            <w:proofErr w:type="spellEnd"/>
            <w:r>
              <w:rPr>
                <w:rFonts w:ascii="Times New Roman" w:eastAsia="Calibri" w:hAnsi="Times New Roman" w:cs="Times New Roman"/>
              </w:rPr>
              <w:t xml:space="preserve"> Detail</w:t>
            </w:r>
          </w:p>
        </w:tc>
        <w:tc>
          <w:tcPr>
            <w:tcW w:w="1823" w:type="dxa"/>
            <w:tcBorders>
              <w:top w:val="nil"/>
              <w:left w:val="nil"/>
              <w:bottom w:val="nil"/>
              <w:right w:val="nil"/>
            </w:tcBorders>
          </w:tcPr>
          <w:p w14:paraId="7320C00B"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5.43 (2.04)</w:t>
            </w:r>
          </w:p>
        </w:tc>
        <w:tc>
          <w:tcPr>
            <w:tcW w:w="338" w:type="dxa"/>
            <w:tcBorders>
              <w:top w:val="nil"/>
              <w:left w:val="nil"/>
              <w:bottom w:val="nil"/>
              <w:right w:val="nil"/>
            </w:tcBorders>
          </w:tcPr>
          <w:p w14:paraId="4A746154" w14:textId="77777777" w:rsidR="0064109B" w:rsidRDefault="0064109B">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6DC6ACC1"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5.51 (2.42)</w:t>
            </w:r>
          </w:p>
        </w:tc>
        <w:tc>
          <w:tcPr>
            <w:tcW w:w="337" w:type="dxa"/>
            <w:tcBorders>
              <w:top w:val="nil"/>
              <w:left w:val="nil"/>
              <w:bottom w:val="nil"/>
              <w:right w:val="nil"/>
            </w:tcBorders>
          </w:tcPr>
          <w:p w14:paraId="79DE4EC3" w14:textId="77777777" w:rsidR="0064109B" w:rsidRDefault="00000000">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60808959"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4.32 (2.01)</w:t>
            </w:r>
          </w:p>
        </w:tc>
      </w:tr>
      <w:tr w:rsidR="0064109B" w14:paraId="36E476A2" w14:textId="77777777">
        <w:trPr>
          <w:trHeight w:val="300"/>
        </w:trPr>
        <w:tc>
          <w:tcPr>
            <w:tcW w:w="2234" w:type="dxa"/>
            <w:tcBorders>
              <w:top w:val="nil"/>
              <w:left w:val="nil"/>
              <w:bottom w:val="nil"/>
              <w:right w:val="nil"/>
            </w:tcBorders>
          </w:tcPr>
          <w:p w14:paraId="37B06BB1" w14:textId="77777777" w:rsidR="0064109B" w:rsidRDefault="00000000">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Social</w:t>
            </w:r>
            <w:proofErr w:type="spellEnd"/>
          </w:p>
        </w:tc>
        <w:tc>
          <w:tcPr>
            <w:tcW w:w="1823" w:type="dxa"/>
            <w:tcBorders>
              <w:top w:val="nil"/>
              <w:left w:val="nil"/>
              <w:bottom w:val="nil"/>
              <w:right w:val="nil"/>
            </w:tcBorders>
          </w:tcPr>
          <w:p w14:paraId="0620394D"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10.28 (4.70)</w:t>
            </w:r>
          </w:p>
        </w:tc>
        <w:tc>
          <w:tcPr>
            <w:tcW w:w="338" w:type="dxa"/>
            <w:tcBorders>
              <w:top w:val="nil"/>
              <w:left w:val="nil"/>
              <w:bottom w:val="nil"/>
              <w:right w:val="nil"/>
            </w:tcBorders>
          </w:tcPr>
          <w:p w14:paraId="1D42E3D7" w14:textId="77777777" w:rsidR="0064109B" w:rsidRDefault="00000000">
            <w:pPr>
              <w:suppressAutoHyphens w:val="0"/>
              <w:spacing w:after="0" w:line="240" w:lineRule="auto"/>
              <w:jc w:val="center"/>
              <w:rPr>
                <w:rFonts w:ascii="Times New Roman" w:hAnsi="Times New Roman" w:cs="Times New Roman"/>
              </w:rPr>
            </w:pPr>
            <w:r>
              <w:rPr>
                <w:rFonts w:ascii="Times New Roman" w:eastAsia="Calibri" w:hAnsi="Times New Roman" w:cs="Times New Roman"/>
              </w:rPr>
              <w:t>&lt;</w:t>
            </w:r>
          </w:p>
        </w:tc>
        <w:tc>
          <w:tcPr>
            <w:tcW w:w="2156" w:type="dxa"/>
            <w:tcBorders>
              <w:top w:val="nil"/>
              <w:left w:val="nil"/>
              <w:bottom w:val="nil"/>
              <w:right w:val="nil"/>
            </w:tcBorders>
          </w:tcPr>
          <w:p w14:paraId="2A2B70AB"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13.22 (6.49)</w:t>
            </w:r>
          </w:p>
        </w:tc>
        <w:tc>
          <w:tcPr>
            <w:tcW w:w="337" w:type="dxa"/>
            <w:tcBorders>
              <w:top w:val="nil"/>
              <w:left w:val="nil"/>
              <w:bottom w:val="nil"/>
              <w:right w:val="nil"/>
            </w:tcBorders>
          </w:tcPr>
          <w:p w14:paraId="5F8E277C" w14:textId="77777777" w:rsidR="0064109B" w:rsidRDefault="0064109B">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6B8DB84E"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13.26 (6.51)</w:t>
            </w:r>
          </w:p>
        </w:tc>
      </w:tr>
      <w:tr w:rsidR="0064109B" w14:paraId="397414B7" w14:textId="77777777">
        <w:trPr>
          <w:trHeight w:val="300"/>
        </w:trPr>
        <w:tc>
          <w:tcPr>
            <w:tcW w:w="2234" w:type="dxa"/>
            <w:tcBorders>
              <w:top w:val="nil"/>
              <w:left w:val="nil"/>
              <w:bottom w:val="nil"/>
              <w:right w:val="nil"/>
            </w:tcBorders>
          </w:tcPr>
          <w:p w14:paraId="75A7E6B6" w14:textId="77777777" w:rsidR="0064109B" w:rsidRDefault="00000000">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w:t>
            </w:r>
            <w:proofErr w:type="spellStart"/>
            <w:r>
              <w:rPr>
                <w:rFonts w:ascii="Times New Roman" w:eastAsia="Calibri" w:hAnsi="Times New Roman" w:cs="Times New Roman"/>
              </w:rPr>
              <w:t>Social</w:t>
            </w:r>
            <w:proofErr w:type="spellEnd"/>
            <w:r>
              <w:rPr>
                <w:rFonts w:ascii="Times New Roman" w:eastAsia="Calibri" w:hAnsi="Times New Roman" w:cs="Times New Roman"/>
              </w:rPr>
              <w:t xml:space="preserve"> Skills</w:t>
            </w:r>
          </w:p>
        </w:tc>
        <w:tc>
          <w:tcPr>
            <w:tcW w:w="1823" w:type="dxa"/>
            <w:tcBorders>
              <w:top w:val="nil"/>
              <w:left w:val="nil"/>
              <w:bottom w:val="nil"/>
              <w:right w:val="nil"/>
            </w:tcBorders>
          </w:tcPr>
          <w:p w14:paraId="454AC75B"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1.48 (1.68)</w:t>
            </w:r>
          </w:p>
        </w:tc>
        <w:tc>
          <w:tcPr>
            <w:tcW w:w="338" w:type="dxa"/>
            <w:tcBorders>
              <w:top w:val="nil"/>
              <w:left w:val="nil"/>
              <w:bottom w:val="nil"/>
              <w:right w:val="nil"/>
            </w:tcBorders>
          </w:tcPr>
          <w:p w14:paraId="60CED5FC" w14:textId="77777777" w:rsidR="0064109B" w:rsidRDefault="00000000">
            <w:pPr>
              <w:suppressAutoHyphens w:val="0"/>
              <w:spacing w:after="0" w:line="240" w:lineRule="auto"/>
              <w:jc w:val="center"/>
              <w:rPr>
                <w:rFonts w:ascii="Times New Roman" w:hAnsi="Times New Roman" w:cs="Times New Roman"/>
              </w:rPr>
            </w:pPr>
            <w:r>
              <w:rPr>
                <w:rFonts w:ascii="Times New Roman" w:eastAsia="Calibri" w:hAnsi="Times New Roman" w:cs="Times New Roman"/>
              </w:rPr>
              <w:t>&lt;</w:t>
            </w:r>
          </w:p>
        </w:tc>
        <w:tc>
          <w:tcPr>
            <w:tcW w:w="2156" w:type="dxa"/>
            <w:tcBorders>
              <w:top w:val="nil"/>
              <w:left w:val="nil"/>
              <w:bottom w:val="nil"/>
              <w:right w:val="nil"/>
            </w:tcBorders>
          </w:tcPr>
          <w:p w14:paraId="79F3FBE9"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2.74 (2.49)</w:t>
            </w:r>
          </w:p>
        </w:tc>
        <w:tc>
          <w:tcPr>
            <w:tcW w:w="337" w:type="dxa"/>
            <w:tcBorders>
              <w:top w:val="nil"/>
              <w:left w:val="nil"/>
              <w:bottom w:val="nil"/>
              <w:right w:val="nil"/>
            </w:tcBorders>
          </w:tcPr>
          <w:p w14:paraId="201411E8" w14:textId="77777777" w:rsidR="0064109B" w:rsidRDefault="0064109B">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3CFFB94A"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2.61 (2.63)</w:t>
            </w:r>
          </w:p>
        </w:tc>
      </w:tr>
      <w:tr w:rsidR="0064109B" w14:paraId="56B50709" w14:textId="77777777">
        <w:trPr>
          <w:trHeight w:val="300"/>
        </w:trPr>
        <w:tc>
          <w:tcPr>
            <w:tcW w:w="2234" w:type="dxa"/>
            <w:tcBorders>
              <w:top w:val="nil"/>
              <w:left w:val="nil"/>
              <w:bottom w:val="nil"/>
              <w:right w:val="nil"/>
            </w:tcBorders>
          </w:tcPr>
          <w:p w14:paraId="354B793D" w14:textId="77777777" w:rsidR="0064109B" w:rsidRDefault="00000000">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Communication</w:t>
            </w:r>
          </w:p>
        </w:tc>
        <w:tc>
          <w:tcPr>
            <w:tcW w:w="1823" w:type="dxa"/>
            <w:tcBorders>
              <w:top w:val="nil"/>
              <w:left w:val="nil"/>
              <w:bottom w:val="nil"/>
              <w:right w:val="nil"/>
            </w:tcBorders>
          </w:tcPr>
          <w:p w14:paraId="2B76DAF3"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1.85 (1.61)</w:t>
            </w:r>
          </w:p>
        </w:tc>
        <w:tc>
          <w:tcPr>
            <w:tcW w:w="338" w:type="dxa"/>
            <w:tcBorders>
              <w:top w:val="nil"/>
              <w:left w:val="nil"/>
              <w:bottom w:val="nil"/>
              <w:right w:val="nil"/>
            </w:tcBorders>
          </w:tcPr>
          <w:p w14:paraId="09BA6230" w14:textId="77777777" w:rsidR="0064109B" w:rsidRDefault="0064109B">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E5590F8"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2.49 (2.12)</w:t>
            </w:r>
          </w:p>
        </w:tc>
        <w:tc>
          <w:tcPr>
            <w:tcW w:w="337" w:type="dxa"/>
            <w:tcBorders>
              <w:top w:val="nil"/>
              <w:left w:val="nil"/>
              <w:bottom w:val="nil"/>
              <w:right w:val="nil"/>
            </w:tcBorders>
          </w:tcPr>
          <w:p w14:paraId="43A76983" w14:textId="77777777" w:rsidR="0064109B" w:rsidRDefault="0064109B">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887A441"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2.39 (1.73)</w:t>
            </w:r>
          </w:p>
        </w:tc>
      </w:tr>
      <w:tr w:rsidR="0064109B" w14:paraId="534E06D0" w14:textId="77777777">
        <w:trPr>
          <w:trHeight w:val="300"/>
        </w:trPr>
        <w:tc>
          <w:tcPr>
            <w:tcW w:w="2234" w:type="dxa"/>
            <w:tcBorders>
              <w:top w:val="nil"/>
              <w:left w:val="nil"/>
              <w:bottom w:val="nil"/>
              <w:right w:val="nil"/>
            </w:tcBorders>
          </w:tcPr>
          <w:p w14:paraId="79DBD1A9" w14:textId="77777777" w:rsidR="0064109B" w:rsidRDefault="00000000">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Imagination</w:t>
            </w:r>
          </w:p>
        </w:tc>
        <w:tc>
          <w:tcPr>
            <w:tcW w:w="1823" w:type="dxa"/>
            <w:tcBorders>
              <w:top w:val="nil"/>
              <w:left w:val="nil"/>
              <w:bottom w:val="nil"/>
              <w:right w:val="nil"/>
            </w:tcBorders>
          </w:tcPr>
          <w:p w14:paraId="01074818"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2.18 (1.52)</w:t>
            </w:r>
          </w:p>
        </w:tc>
        <w:tc>
          <w:tcPr>
            <w:tcW w:w="338" w:type="dxa"/>
            <w:tcBorders>
              <w:top w:val="nil"/>
              <w:left w:val="nil"/>
              <w:bottom w:val="nil"/>
              <w:right w:val="nil"/>
            </w:tcBorders>
          </w:tcPr>
          <w:p w14:paraId="0F657266" w14:textId="77777777" w:rsidR="0064109B" w:rsidRDefault="0064109B">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1E276F1"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2.66 (1.8)</w:t>
            </w:r>
          </w:p>
        </w:tc>
        <w:tc>
          <w:tcPr>
            <w:tcW w:w="337" w:type="dxa"/>
            <w:tcBorders>
              <w:top w:val="nil"/>
              <w:left w:val="nil"/>
              <w:bottom w:val="nil"/>
              <w:right w:val="nil"/>
            </w:tcBorders>
          </w:tcPr>
          <w:p w14:paraId="27F9D042" w14:textId="77777777" w:rsidR="0064109B" w:rsidRDefault="0064109B">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35B747E6"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2.87 (1.95)</w:t>
            </w:r>
          </w:p>
        </w:tc>
      </w:tr>
      <w:tr w:rsidR="0064109B" w14:paraId="7D0AF6A3" w14:textId="77777777">
        <w:trPr>
          <w:trHeight w:val="300"/>
        </w:trPr>
        <w:tc>
          <w:tcPr>
            <w:tcW w:w="2234" w:type="dxa"/>
            <w:tcBorders>
              <w:top w:val="nil"/>
              <w:left w:val="nil"/>
              <w:bottom w:val="nil"/>
              <w:right w:val="nil"/>
            </w:tcBorders>
          </w:tcPr>
          <w:p w14:paraId="7368459B" w14:textId="77777777" w:rsidR="0064109B" w:rsidRDefault="00000000">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Attention </w:t>
            </w:r>
            <w:proofErr w:type="spellStart"/>
            <w:r>
              <w:rPr>
                <w:rFonts w:ascii="Times New Roman" w:eastAsia="Calibri" w:hAnsi="Times New Roman" w:cs="Times New Roman"/>
              </w:rPr>
              <w:t>Switching</w:t>
            </w:r>
            <w:proofErr w:type="spellEnd"/>
          </w:p>
        </w:tc>
        <w:tc>
          <w:tcPr>
            <w:tcW w:w="1823" w:type="dxa"/>
            <w:tcBorders>
              <w:top w:val="nil"/>
              <w:left w:val="nil"/>
              <w:bottom w:val="nil"/>
              <w:right w:val="nil"/>
            </w:tcBorders>
          </w:tcPr>
          <w:p w14:paraId="024348AB"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4.78 (1.91)</w:t>
            </w:r>
          </w:p>
        </w:tc>
        <w:tc>
          <w:tcPr>
            <w:tcW w:w="338" w:type="dxa"/>
            <w:tcBorders>
              <w:top w:val="nil"/>
              <w:left w:val="nil"/>
              <w:bottom w:val="nil"/>
              <w:right w:val="nil"/>
            </w:tcBorders>
          </w:tcPr>
          <w:p w14:paraId="6A477740" w14:textId="77777777" w:rsidR="0064109B" w:rsidRDefault="0064109B">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52B6B5C2"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5.33 (2.06)</w:t>
            </w:r>
          </w:p>
        </w:tc>
        <w:tc>
          <w:tcPr>
            <w:tcW w:w="337" w:type="dxa"/>
            <w:tcBorders>
              <w:top w:val="nil"/>
              <w:left w:val="nil"/>
              <w:bottom w:val="nil"/>
              <w:right w:val="nil"/>
            </w:tcBorders>
          </w:tcPr>
          <w:p w14:paraId="4667A659" w14:textId="77777777" w:rsidR="0064109B" w:rsidRDefault="0064109B">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11657A21"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5.39 (1.92)</w:t>
            </w:r>
          </w:p>
        </w:tc>
      </w:tr>
      <w:tr w:rsidR="0064109B" w14:paraId="576E07FE" w14:textId="77777777">
        <w:trPr>
          <w:trHeight w:val="300"/>
        </w:trPr>
        <w:tc>
          <w:tcPr>
            <w:tcW w:w="2234" w:type="dxa"/>
            <w:tcBorders>
              <w:top w:val="nil"/>
              <w:left w:val="nil"/>
              <w:bottom w:val="nil"/>
              <w:right w:val="nil"/>
            </w:tcBorders>
          </w:tcPr>
          <w:p w14:paraId="28A4C354"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1823" w:type="dxa"/>
            <w:tcBorders>
              <w:top w:val="nil"/>
              <w:left w:val="nil"/>
              <w:bottom w:val="nil"/>
              <w:right w:val="nil"/>
            </w:tcBorders>
          </w:tcPr>
          <w:p w14:paraId="53E62796" w14:textId="77777777" w:rsidR="0064109B" w:rsidRDefault="0064109B">
            <w:pPr>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3F897691" w14:textId="77777777" w:rsidR="0064109B" w:rsidRDefault="0064109B">
            <w:pPr>
              <w:suppressAutoHyphens w:val="0"/>
              <w:spacing w:after="0" w:line="240" w:lineRule="auto"/>
              <w:rPr>
                <w:rFonts w:ascii="Times New Roman" w:eastAsia="Times New Roman" w:hAnsi="Times New Roman" w:cs="Times New Roman"/>
                <w:lang w:eastAsia="de-DE"/>
              </w:rPr>
            </w:pPr>
          </w:p>
        </w:tc>
        <w:tc>
          <w:tcPr>
            <w:tcW w:w="2156" w:type="dxa"/>
            <w:tcBorders>
              <w:top w:val="nil"/>
              <w:left w:val="nil"/>
              <w:bottom w:val="nil"/>
              <w:right w:val="nil"/>
            </w:tcBorders>
          </w:tcPr>
          <w:p w14:paraId="179660AF" w14:textId="77777777" w:rsidR="0064109B" w:rsidRDefault="0064109B">
            <w:pPr>
              <w:suppressAutoHyphens w:val="0"/>
              <w:spacing w:after="0" w:line="240" w:lineRule="auto"/>
              <w:rPr>
                <w:rFonts w:ascii="Times New Roman" w:eastAsia="Times New Roman" w:hAnsi="Times New Roman" w:cs="Times New Roman"/>
                <w:lang w:eastAsia="de-DE"/>
              </w:rPr>
            </w:pPr>
          </w:p>
        </w:tc>
        <w:tc>
          <w:tcPr>
            <w:tcW w:w="337" w:type="dxa"/>
            <w:tcBorders>
              <w:top w:val="nil"/>
              <w:left w:val="nil"/>
              <w:bottom w:val="nil"/>
              <w:right w:val="nil"/>
            </w:tcBorders>
          </w:tcPr>
          <w:p w14:paraId="7F07E267" w14:textId="77777777" w:rsidR="0064109B" w:rsidRDefault="0064109B">
            <w:pPr>
              <w:suppressAutoHyphens w:val="0"/>
              <w:spacing w:after="0" w:line="240" w:lineRule="auto"/>
              <w:rPr>
                <w:rFonts w:ascii="Times New Roman" w:eastAsia="Times New Roman" w:hAnsi="Times New Roman" w:cs="Times New Roman"/>
                <w:lang w:eastAsia="de-DE"/>
              </w:rPr>
            </w:pPr>
          </w:p>
        </w:tc>
        <w:tc>
          <w:tcPr>
            <w:tcW w:w="2469" w:type="dxa"/>
            <w:tcBorders>
              <w:top w:val="nil"/>
              <w:left w:val="nil"/>
              <w:bottom w:val="nil"/>
              <w:right w:val="nil"/>
            </w:tcBorders>
          </w:tcPr>
          <w:p w14:paraId="6C857889" w14:textId="77777777" w:rsidR="0064109B" w:rsidRDefault="0064109B">
            <w:pPr>
              <w:suppressAutoHyphens w:val="0"/>
              <w:spacing w:after="0" w:line="240" w:lineRule="auto"/>
              <w:rPr>
                <w:rFonts w:ascii="Times New Roman" w:eastAsia="Times New Roman" w:hAnsi="Times New Roman" w:cs="Times New Roman"/>
                <w:lang w:eastAsia="de-DE"/>
              </w:rPr>
            </w:pPr>
          </w:p>
        </w:tc>
      </w:tr>
      <w:tr w:rsidR="0064109B" w14:paraId="06D33C99" w14:textId="77777777">
        <w:trPr>
          <w:trHeight w:val="300"/>
        </w:trPr>
        <w:tc>
          <w:tcPr>
            <w:tcW w:w="2234" w:type="dxa"/>
            <w:tcBorders>
              <w:top w:val="nil"/>
              <w:left w:val="nil"/>
              <w:bottom w:val="nil"/>
              <w:right w:val="nil"/>
            </w:tcBorders>
          </w:tcPr>
          <w:p w14:paraId="33358E97" w14:textId="77777777" w:rsidR="0064109B" w:rsidRDefault="00000000">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Gold-MSI</w:t>
            </w:r>
          </w:p>
        </w:tc>
        <w:tc>
          <w:tcPr>
            <w:tcW w:w="1823" w:type="dxa"/>
            <w:tcBorders>
              <w:top w:val="nil"/>
              <w:left w:val="nil"/>
              <w:bottom w:val="nil"/>
              <w:right w:val="nil"/>
            </w:tcBorders>
          </w:tcPr>
          <w:p w14:paraId="28ABFF3D" w14:textId="77777777" w:rsidR="0064109B" w:rsidRDefault="0064109B">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696B8C77"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5DF8B21B"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28D59FD5"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2661890B"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r>
      <w:tr w:rsidR="0064109B" w14:paraId="126A46A9" w14:textId="77777777">
        <w:trPr>
          <w:trHeight w:val="300"/>
        </w:trPr>
        <w:tc>
          <w:tcPr>
            <w:tcW w:w="2234" w:type="dxa"/>
            <w:tcBorders>
              <w:top w:val="nil"/>
              <w:left w:val="nil"/>
              <w:bottom w:val="nil"/>
              <w:right w:val="nil"/>
            </w:tcBorders>
          </w:tcPr>
          <w:p w14:paraId="70C865A3" w14:textId="77777777" w:rsidR="0064109B" w:rsidRDefault="00000000">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General ME</w:t>
            </w:r>
          </w:p>
        </w:tc>
        <w:tc>
          <w:tcPr>
            <w:tcW w:w="1823" w:type="dxa"/>
            <w:tcBorders>
              <w:top w:val="nil"/>
              <w:left w:val="nil"/>
              <w:bottom w:val="nil"/>
              <w:right w:val="nil"/>
            </w:tcBorders>
          </w:tcPr>
          <w:p w14:paraId="52F016EC"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5.68 (0.50)</w:t>
            </w:r>
          </w:p>
        </w:tc>
        <w:tc>
          <w:tcPr>
            <w:tcW w:w="338" w:type="dxa"/>
            <w:tcBorders>
              <w:top w:val="nil"/>
              <w:left w:val="nil"/>
              <w:bottom w:val="nil"/>
              <w:right w:val="nil"/>
            </w:tcBorders>
          </w:tcPr>
          <w:p w14:paraId="5FAC4D8D" w14:textId="77777777" w:rsidR="0064109B" w:rsidRDefault="00000000">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7027F0B0"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4.76 (0.82)</w:t>
            </w:r>
          </w:p>
        </w:tc>
        <w:tc>
          <w:tcPr>
            <w:tcW w:w="337" w:type="dxa"/>
            <w:tcBorders>
              <w:top w:val="nil"/>
              <w:left w:val="nil"/>
              <w:bottom w:val="nil"/>
              <w:right w:val="nil"/>
            </w:tcBorders>
          </w:tcPr>
          <w:p w14:paraId="4749814E" w14:textId="77777777" w:rsidR="0064109B" w:rsidRDefault="00000000">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69F2606E"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2.74 (1.07)</w:t>
            </w:r>
          </w:p>
        </w:tc>
      </w:tr>
      <w:tr w:rsidR="0064109B" w14:paraId="5787D5EB" w14:textId="77777777">
        <w:trPr>
          <w:trHeight w:val="300"/>
        </w:trPr>
        <w:tc>
          <w:tcPr>
            <w:tcW w:w="2234" w:type="dxa"/>
            <w:tcBorders>
              <w:top w:val="nil"/>
              <w:left w:val="nil"/>
              <w:bottom w:val="nil"/>
              <w:right w:val="nil"/>
            </w:tcBorders>
          </w:tcPr>
          <w:p w14:paraId="12258E0D" w14:textId="77777777" w:rsidR="0064109B" w:rsidRDefault="00000000">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Active</w:t>
            </w:r>
            <w:proofErr w:type="spellEnd"/>
            <w:r>
              <w:rPr>
                <w:rFonts w:ascii="Times New Roman" w:eastAsia="Calibri" w:hAnsi="Times New Roman" w:cs="Times New Roman"/>
              </w:rPr>
              <w:t xml:space="preserve"> Engagement</w:t>
            </w:r>
          </w:p>
        </w:tc>
        <w:tc>
          <w:tcPr>
            <w:tcW w:w="1823" w:type="dxa"/>
            <w:tcBorders>
              <w:top w:val="nil"/>
              <w:left w:val="nil"/>
              <w:bottom w:val="nil"/>
              <w:right w:val="nil"/>
            </w:tcBorders>
          </w:tcPr>
          <w:p w14:paraId="45C7353B"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4.94 (0.81)</w:t>
            </w:r>
          </w:p>
        </w:tc>
        <w:tc>
          <w:tcPr>
            <w:tcW w:w="338" w:type="dxa"/>
            <w:tcBorders>
              <w:top w:val="nil"/>
              <w:left w:val="nil"/>
              <w:bottom w:val="nil"/>
              <w:right w:val="nil"/>
            </w:tcBorders>
          </w:tcPr>
          <w:p w14:paraId="0651EE3B" w14:textId="77777777" w:rsidR="0064109B" w:rsidRDefault="00000000">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102D0017"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4.02 (1.00)</w:t>
            </w:r>
          </w:p>
        </w:tc>
        <w:tc>
          <w:tcPr>
            <w:tcW w:w="337" w:type="dxa"/>
            <w:tcBorders>
              <w:top w:val="nil"/>
              <w:left w:val="nil"/>
              <w:bottom w:val="nil"/>
              <w:right w:val="nil"/>
            </w:tcBorders>
          </w:tcPr>
          <w:p w14:paraId="29691DBE" w14:textId="77777777" w:rsidR="0064109B" w:rsidRDefault="00000000">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40A6BC05"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2.95 (1.19)</w:t>
            </w:r>
          </w:p>
        </w:tc>
      </w:tr>
      <w:tr w:rsidR="0064109B" w14:paraId="21190256" w14:textId="77777777">
        <w:trPr>
          <w:trHeight w:val="300"/>
        </w:trPr>
        <w:tc>
          <w:tcPr>
            <w:tcW w:w="2234" w:type="dxa"/>
            <w:tcBorders>
              <w:top w:val="nil"/>
              <w:left w:val="nil"/>
              <w:bottom w:val="nil"/>
              <w:right w:val="nil"/>
            </w:tcBorders>
          </w:tcPr>
          <w:p w14:paraId="11268ADD" w14:textId="77777777" w:rsidR="0064109B" w:rsidRDefault="00000000">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Formal Education</w:t>
            </w:r>
          </w:p>
        </w:tc>
        <w:tc>
          <w:tcPr>
            <w:tcW w:w="1823" w:type="dxa"/>
            <w:tcBorders>
              <w:top w:val="nil"/>
              <w:left w:val="nil"/>
              <w:bottom w:val="nil"/>
              <w:right w:val="nil"/>
            </w:tcBorders>
          </w:tcPr>
          <w:p w14:paraId="0EAA08BF"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5.95 (0.56)</w:t>
            </w:r>
          </w:p>
        </w:tc>
        <w:tc>
          <w:tcPr>
            <w:tcW w:w="338" w:type="dxa"/>
            <w:tcBorders>
              <w:top w:val="nil"/>
              <w:left w:val="nil"/>
              <w:bottom w:val="nil"/>
              <w:right w:val="nil"/>
            </w:tcBorders>
          </w:tcPr>
          <w:p w14:paraId="2C1E2D4D" w14:textId="77777777" w:rsidR="0064109B" w:rsidRDefault="00000000">
            <w:pPr>
              <w:suppressAutoHyphens w:val="0"/>
              <w:spacing w:after="0" w:line="240" w:lineRule="auto"/>
              <w:jc w:val="center"/>
              <w:rPr>
                <w:rFonts w:ascii="Times New Roman" w:hAnsi="Times New Roman" w:cs="Times New Roman"/>
                <w:b/>
              </w:rPr>
            </w:pPr>
            <w:r>
              <w:rPr>
                <w:rFonts w:ascii="Times New Roman" w:eastAsia="Calibri" w:hAnsi="Times New Roman" w:cs="Times New Roman"/>
                <w:b/>
              </w:rPr>
              <w:t>&gt;</w:t>
            </w:r>
          </w:p>
        </w:tc>
        <w:tc>
          <w:tcPr>
            <w:tcW w:w="2156" w:type="dxa"/>
            <w:tcBorders>
              <w:top w:val="nil"/>
              <w:left w:val="nil"/>
              <w:bottom w:val="nil"/>
              <w:right w:val="nil"/>
            </w:tcBorders>
          </w:tcPr>
          <w:p w14:paraId="1CBCB95E"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4.66 (0.96)</w:t>
            </w:r>
          </w:p>
        </w:tc>
        <w:tc>
          <w:tcPr>
            <w:tcW w:w="337" w:type="dxa"/>
            <w:tcBorders>
              <w:top w:val="nil"/>
              <w:left w:val="nil"/>
              <w:bottom w:val="nil"/>
              <w:right w:val="nil"/>
            </w:tcBorders>
          </w:tcPr>
          <w:p w14:paraId="0F200F30" w14:textId="77777777" w:rsidR="0064109B" w:rsidRDefault="00000000">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5BF35537"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1.71 (0.68)</w:t>
            </w:r>
          </w:p>
        </w:tc>
      </w:tr>
      <w:tr w:rsidR="0064109B" w14:paraId="0D8C2DDF" w14:textId="77777777">
        <w:trPr>
          <w:trHeight w:val="300"/>
        </w:trPr>
        <w:tc>
          <w:tcPr>
            <w:tcW w:w="2234" w:type="dxa"/>
            <w:tcBorders>
              <w:top w:val="nil"/>
              <w:left w:val="nil"/>
              <w:bottom w:val="nil"/>
              <w:right w:val="nil"/>
            </w:tcBorders>
          </w:tcPr>
          <w:p w14:paraId="577B7189" w14:textId="77777777" w:rsidR="0064109B" w:rsidRDefault="00000000">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Emotion</w:t>
            </w:r>
          </w:p>
        </w:tc>
        <w:tc>
          <w:tcPr>
            <w:tcW w:w="1823" w:type="dxa"/>
            <w:tcBorders>
              <w:top w:val="nil"/>
              <w:left w:val="nil"/>
              <w:bottom w:val="nil"/>
              <w:right w:val="nil"/>
            </w:tcBorders>
          </w:tcPr>
          <w:p w14:paraId="35BF7BDF"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5.88 (0.73)</w:t>
            </w:r>
          </w:p>
        </w:tc>
        <w:tc>
          <w:tcPr>
            <w:tcW w:w="338" w:type="dxa"/>
            <w:tcBorders>
              <w:top w:val="nil"/>
              <w:left w:val="nil"/>
              <w:bottom w:val="nil"/>
              <w:right w:val="nil"/>
            </w:tcBorders>
          </w:tcPr>
          <w:p w14:paraId="0DFFF175" w14:textId="77777777" w:rsidR="0064109B" w:rsidRDefault="0064109B">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2EDEC802"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5.55 (0.78)</w:t>
            </w:r>
          </w:p>
        </w:tc>
        <w:tc>
          <w:tcPr>
            <w:tcW w:w="337" w:type="dxa"/>
            <w:tcBorders>
              <w:top w:val="nil"/>
              <w:left w:val="nil"/>
              <w:bottom w:val="nil"/>
              <w:right w:val="nil"/>
            </w:tcBorders>
          </w:tcPr>
          <w:p w14:paraId="33ABB88A" w14:textId="77777777" w:rsidR="0064109B" w:rsidRDefault="00000000">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5DD3485E"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4.95 (1.32)</w:t>
            </w:r>
          </w:p>
        </w:tc>
      </w:tr>
      <w:tr w:rsidR="0064109B" w14:paraId="417CDF99" w14:textId="77777777">
        <w:trPr>
          <w:trHeight w:val="300"/>
        </w:trPr>
        <w:tc>
          <w:tcPr>
            <w:tcW w:w="2234" w:type="dxa"/>
            <w:tcBorders>
              <w:top w:val="nil"/>
              <w:left w:val="nil"/>
              <w:bottom w:val="nil"/>
              <w:right w:val="nil"/>
            </w:tcBorders>
          </w:tcPr>
          <w:p w14:paraId="55C870D1" w14:textId="77777777" w:rsidR="0064109B" w:rsidRDefault="00000000">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Singing</w:t>
            </w:r>
            <w:proofErr w:type="spellEnd"/>
          </w:p>
        </w:tc>
        <w:tc>
          <w:tcPr>
            <w:tcW w:w="1823" w:type="dxa"/>
            <w:tcBorders>
              <w:top w:val="nil"/>
              <w:left w:val="nil"/>
              <w:bottom w:val="nil"/>
              <w:right w:val="nil"/>
            </w:tcBorders>
          </w:tcPr>
          <w:p w14:paraId="059CF399"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5.34 (0.83)</w:t>
            </w:r>
          </w:p>
        </w:tc>
        <w:tc>
          <w:tcPr>
            <w:tcW w:w="338" w:type="dxa"/>
            <w:tcBorders>
              <w:top w:val="nil"/>
              <w:left w:val="nil"/>
              <w:bottom w:val="nil"/>
              <w:right w:val="nil"/>
            </w:tcBorders>
          </w:tcPr>
          <w:p w14:paraId="7139D6BF" w14:textId="77777777" w:rsidR="0064109B" w:rsidRDefault="00000000">
            <w:pPr>
              <w:suppressAutoHyphens w:val="0"/>
              <w:spacing w:after="0" w:line="240" w:lineRule="auto"/>
              <w:jc w:val="center"/>
              <w:rPr>
                <w:rFonts w:ascii="Times New Roman" w:hAnsi="Times New Roman" w:cs="Times New Roman"/>
                <w:b/>
              </w:rPr>
            </w:pPr>
            <w:r>
              <w:rPr>
                <w:rFonts w:ascii="Times New Roman" w:eastAsia="Calibri" w:hAnsi="Times New Roman" w:cs="Times New Roman"/>
                <w:b/>
              </w:rPr>
              <w:t>&gt;</w:t>
            </w:r>
          </w:p>
        </w:tc>
        <w:tc>
          <w:tcPr>
            <w:tcW w:w="2156" w:type="dxa"/>
            <w:tcBorders>
              <w:top w:val="nil"/>
              <w:left w:val="nil"/>
              <w:bottom w:val="nil"/>
              <w:right w:val="nil"/>
            </w:tcBorders>
          </w:tcPr>
          <w:p w14:paraId="52F056FF"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4.59 (1.19)</w:t>
            </w:r>
          </w:p>
        </w:tc>
        <w:tc>
          <w:tcPr>
            <w:tcW w:w="337" w:type="dxa"/>
            <w:tcBorders>
              <w:top w:val="nil"/>
              <w:left w:val="nil"/>
              <w:bottom w:val="nil"/>
              <w:right w:val="nil"/>
            </w:tcBorders>
          </w:tcPr>
          <w:p w14:paraId="694646FB" w14:textId="77777777" w:rsidR="0064109B" w:rsidRDefault="00000000">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481DFCED"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2.84 (1.26)</w:t>
            </w:r>
          </w:p>
        </w:tc>
      </w:tr>
      <w:tr w:rsidR="0064109B" w14:paraId="1A1DC1BB" w14:textId="77777777">
        <w:trPr>
          <w:trHeight w:val="300"/>
        </w:trPr>
        <w:tc>
          <w:tcPr>
            <w:tcW w:w="2234" w:type="dxa"/>
            <w:tcBorders>
              <w:top w:val="nil"/>
              <w:left w:val="nil"/>
              <w:bottom w:val="nil"/>
              <w:right w:val="nil"/>
            </w:tcBorders>
          </w:tcPr>
          <w:p w14:paraId="6E9ABFB4" w14:textId="77777777" w:rsidR="0064109B" w:rsidRDefault="00000000">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Perception</w:t>
            </w:r>
            <w:proofErr w:type="spellEnd"/>
          </w:p>
        </w:tc>
        <w:tc>
          <w:tcPr>
            <w:tcW w:w="1823" w:type="dxa"/>
            <w:tcBorders>
              <w:top w:val="nil"/>
              <w:left w:val="nil"/>
              <w:bottom w:val="nil"/>
              <w:right w:val="nil"/>
            </w:tcBorders>
          </w:tcPr>
          <w:p w14:paraId="41B95566"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6.31 (0.51)</w:t>
            </w:r>
          </w:p>
        </w:tc>
        <w:tc>
          <w:tcPr>
            <w:tcW w:w="338" w:type="dxa"/>
            <w:tcBorders>
              <w:top w:val="nil"/>
              <w:left w:val="nil"/>
              <w:bottom w:val="nil"/>
              <w:right w:val="nil"/>
            </w:tcBorders>
          </w:tcPr>
          <w:p w14:paraId="7E0E1161" w14:textId="77777777" w:rsidR="0064109B" w:rsidRDefault="00000000">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7CBDA295"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5.75 (0.92)</w:t>
            </w:r>
          </w:p>
        </w:tc>
        <w:tc>
          <w:tcPr>
            <w:tcW w:w="337" w:type="dxa"/>
            <w:tcBorders>
              <w:top w:val="nil"/>
              <w:left w:val="nil"/>
              <w:bottom w:val="nil"/>
              <w:right w:val="nil"/>
            </w:tcBorders>
          </w:tcPr>
          <w:p w14:paraId="12132126" w14:textId="77777777" w:rsidR="0064109B" w:rsidRDefault="00000000">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02EB5B64"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4.22 (1.49)</w:t>
            </w:r>
          </w:p>
        </w:tc>
      </w:tr>
      <w:tr w:rsidR="0064109B" w14:paraId="4B187909" w14:textId="77777777">
        <w:trPr>
          <w:trHeight w:val="300"/>
        </w:trPr>
        <w:tc>
          <w:tcPr>
            <w:tcW w:w="2234" w:type="dxa"/>
            <w:tcBorders>
              <w:top w:val="nil"/>
              <w:left w:val="nil"/>
              <w:bottom w:val="nil"/>
              <w:right w:val="nil"/>
            </w:tcBorders>
          </w:tcPr>
          <w:p w14:paraId="029DD178" w14:textId="77777777" w:rsidR="0064109B" w:rsidRDefault="0064109B">
            <w:pPr>
              <w:suppressAutoHyphens w:val="0"/>
              <w:spacing w:after="0" w:line="240" w:lineRule="auto"/>
              <w:jc w:val="center"/>
              <w:rPr>
                <w:rFonts w:ascii="Times New Roman" w:eastAsia="Times New Roman" w:hAnsi="Times New Roman" w:cs="Times New Roman"/>
                <w:b/>
                <w:bCs/>
                <w:color w:val="000000"/>
                <w:lang w:eastAsia="de-DE"/>
              </w:rPr>
            </w:pPr>
          </w:p>
        </w:tc>
        <w:tc>
          <w:tcPr>
            <w:tcW w:w="1823" w:type="dxa"/>
            <w:tcBorders>
              <w:top w:val="nil"/>
              <w:left w:val="nil"/>
              <w:bottom w:val="nil"/>
              <w:right w:val="nil"/>
            </w:tcBorders>
          </w:tcPr>
          <w:p w14:paraId="7B79AB5A" w14:textId="77777777" w:rsidR="0064109B" w:rsidRDefault="0064109B">
            <w:pPr>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05AF95D6" w14:textId="77777777" w:rsidR="0064109B" w:rsidRDefault="0064109B">
            <w:pPr>
              <w:suppressAutoHyphens w:val="0"/>
              <w:spacing w:after="0" w:line="240" w:lineRule="auto"/>
              <w:rPr>
                <w:rFonts w:ascii="Times New Roman" w:eastAsia="Times New Roman" w:hAnsi="Times New Roman" w:cs="Times New Roman"/>
                <w:lang w:eastAsia="de-DE"/>
              </w:rPr>
            </w:pPr>
          </w:p>
        </w:tc>
        <w:tc>
          <w:tcPr>
            <w:tcW w:w="2156" w:type="dxa"/>
            <w:tcBorders>
              <w:top w:val="nil"/>
              <w:left w:val="nil"/>
              <w:bottom w:val="nil"/>
              <w:right w:val="nil"/>
            </w:tcBorders>
          </w:tcPr>
          <w:p w14:paraId="3C13D9C8" w14:textId="77777777" w:rsidR="0064109B" w:rsidRDefault="0064109B">
            <w:pPr>
              <w:suppressAutoHyphens w:val="0"/>
              <w:spacing w:after="0" w:line="240" w:lineRule="auto"/>
              <w:rPr>
                <w:rFonts w:ascii="Times New Roman" w:eastAsia="Times New Roman" w:hAnsi="Times New Roman" w:cs="Times New Roman"/>
                <w:lang w:eastAsia="de-DE"/>
              </w:rPr>
            </w:pPr>
          </w:p>
        </w:tc>
        <w:tc>
          <w:tcPr>
            <w:tcW w:w="337" w:type="dxa"/>
            <w:tcBorders>
              <w:top w:val="nil"/>
              <w:left w:val="nil"/>
              <w:bottom w:val="nil"/>
              <w:right w:val="nil"/>
            </w:tcBorders>
          </w:tcPr>
          <w:p w14:paraId="6096997B" w14:textId="77777777" w:rsidR="0064109B" w:rsidRDefault="0064109B">
            <w:pPr>
              <w:suppressAutoHyphens w:val="0"/>
              <w:spacing w:after="0" w:line="240" w:lineRule="auto"/>
              <w:rPr>
                <w:rFonts w:ascii="Times New Roman" w:eastAsia="Times New Roman" w:hAnsi="Times New Roman" w:cs="Times New Roman"/>
                <w:lang w:eastAsia="de-DE"/>
              </w:rPr>
            </w:pPr>
          </w:p>
        </w:tc>
        <w:tc>
          <w:tcPr>
            <w:tcW w:w="2469" w:type="dxa"/>
            <w:tcBorders>
              <w:top w:val="nil"/>
              <w:left w:val="nil"/>
              <w:bottom w:val="nil"/>
              <w:right w:val="nil"/>
            </w:tcBorders>
          </w:tcPr>
          <w:p w14:paraId="0C8AFCFF" w14:textId="77777777" w:rsidR="0064109B" w:rsidRDefault="0064109B">
            <w:pPr>
              <w:suppressAutoHyphens w:val="0"/>
              <w:spacing w:after="0" w:line="240" w:lineRule="auto"/>
              <w:rPr>
                <w:rFonts w:ascii="Times New Roman" w:eastAsia="Times New Roman" w:hAnsi="Times New Roman" w:cs="Times New Roman"/>
                <w:lang w:eastAsia="de-DE"/>
              </w:rPr>
            </w:pPr>
          </w:p>
        </w:tc>
      </w:tr>
      <w:tr w:rsidR="0064109B" w14:paraId="324828C9" w14:textId="77777777">
        <w:trPr>
          <w:trHeight w:val="300"/>
        </w:trPr>
        <w:tc>
          <w:tcPr>
            <w:tcW w:w="2234" w:type="dxa"/>
            <w:tcBorders>
              <w:top w:val="nil"/>
              <w:left w:val="nil"/>
              <w:bottom w:val="nil"/>
              <w:right w:val="nil"/>
            </w:tcBorders>
          </w:tcPr>
          <w:p w14:paraId="04E8232B" w14:textId="77777777" w:rsidR="0064109B" w:rsidRDefault="00000000">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PROMS</w:t>
            </w:r>
          </w:p>
        </w:tc>
        <w:tc>
          <w:tcPr>
            <w:tcW w:w="1823" w:type="dxa"/>
            <w:tcBorders>
              <w:top w:val="nil"/>
              <w:left w:val="nil"/>
              <w:bottom w:val="nil"/>
              <w:right w:val="nil"/>
            </w:tcBorders>
          </w:tcPr>
          <w:p w14:paraId="5899D461" w14:textId="77777777" w:rsidR="0064109B" w:rsidRDefault="0064109B">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20756A14"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537336C3"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0608CB35"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1A68671B" w14:textId="77777777" w:rsidR="0064109B" w:rsidRDefault="0064109B">
            <w:pPr>
              <w:suppressAutoHyphens w:val="0"/>
              <w:spacing w:after="0" w:line="240" w:lineRule="auto"/>
              <w:jc w:val="center"/>
              <w:rPr>
                <w:rFonts w:ascii="Times New Roman" w:eastAsia="Times New Roman" w:hAnsi="Times New Roman" w:cs="Times New Roman"/>
                <w:lang w:eastAsia="de-DE"/>
              </w:rPr>
            </w:pPr>
          </w:p>
        </w:tc>
      </w:tr>
      <w:tr w:rsidR="0064109B" w14:paraId="373469AD" w14:textId="77777777">
        <w:trPr>
          <w:trHeight w:val="300"/>
        </w:trPr>
        <w:tc>
          <w:tcPr>
            <w:tcW w:w="2234" w:type="dxa"/>
            <w:tcBorders>
              <w:top w:val="nil"/>
              <w:left w:val="nil"/>
              <w:bottom w:val="nil"/>
              <w:right w:val="nil"/>
            </w:tcBorders>
          </w:tcPr>
          <w:p w14:paraId="155186C8" w14:textId="77777777" w:rsidR="0064109B" w:rsidRDefault="00000000">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Pitch</w:t>
            </w:r>
          </w:p>
        </w:tc>
        <w:tc>
          <w:tcPr>
            <w:tcW w:w="1823" w:type="dxa"/>
            <w:tcBorders>
              <w:top w:val="nil"/>
              <w:left w:val="nil"/>
              <w:bottom w:val="nil"/>
              <w:right w:val="nil"/>
            </w:tcBorders>
          </w:tcPr>
          <w:p w14:paraId="73AC5F60"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0.27 (0.06)</w:t>
            </w:r>
          </w:p>
        </w:tc>
        <w:tc>
          <w:tcPr>
            <w:tcW w:w="338" w:type="dxa"/>
            <w:tcBorders>
              <w:top w:val="nil"/>
              <w:left w:val="nil"/>
              <w:bottom w:val="nil"/>
              <w:right w:val="nil"/>
            </w:tcBorders>
          </w:tcPr>
          <w:p w14:paraId="36D3D2F9" w14:textId="77777777" w:rsidR="0064109B" w:rsidRDefault="00000000">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77515FEA"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0.24 (0.07)</w:t>
            </w:r>
          </w:p>
        </w:tc>
        <w:tc>
          <w:tcPr>
            <w:tcW w:w="337" w:type="dxa"/>
            <w:tcBorders>
              <w:top w:val="nil"/>
              <w:left w:val="nil"/>
              <w:bottom w:val="nil"/>
              <w:right w:val="nil"/>
            </w:tcBorders>
          </w:tcPr>
          <w:p w14:paraId="07D97C76" w14:textId="77777777" w:rsidR="0064109B" w:rsidRDefault="00000000">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3D887670" w14:textId="77777777" w:rsidR="0064109B" w:rsidRDefault="00000000">
            <w:pPr>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0.18 (0.06)</w:t>
            </w:r>
          </w:p>
        </w:tc>
      </w:tr>
      <w:tr w:rsidR="0064109B" w14:paraId="09BB5BF0" w14:textId="77777777">
        <w:trPr>
          <w:trHeight w:val="300"/>
        </w:trPr>
        <w:tc>
          <w:tcPr>
            <w:tcW w:w="2234" w:type="dxa"/>
            <w:tcBorders>
              <w:top w:val="nil"/>
              <w:left w:val="nil"/>
              <w:bottom w:val="nil"/>
              <w:right w:val="nil"/>
            </w:tcBorders>
          </w:tcPr>
          <w:p w14:paraId="70C6D428" w14:textId="77777777" w:rsidR="0064109B" w:rsidRDefault="00000000">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Melody</w:t>
            </w:r>
          </w:p>
        </w:tc>
        <w:tc>
          <w:tcPr>
            <w:tcW w:w="1823" w:type="dxa"/>
            <w:tcBorders>
              <w:top w:val="nil"/>
              <w:left w:val="nil"/>
              <w:bottom w:val="nil"/>
              <w:right w:val="nil"/>
            </w:tcBorders>
          </w:tcPr>
          <w:p w14:paraId="16C5F938"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0.23 (0.08)</w:t>
            </w:r>
          </w:p>
        </w:tc>
        <w:tc>
          <w:tcPr>
            <w:tcW w:w="338" w:type="dxa"/>
            <w:tcBorders>
              <w:top w:val="nil"/>
              <w:left w:val="nil"/>
              <w:bottom w:val="nil"/>
              <w:right w:val="nil"/>
            </w:tcBorders>
          </w:tcPr>
          <w:p w14:paraId="43F6A865" w14:textId="77777777" w:rsidR="0064109B" w:rsidRDefault="00000000">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68A6F65E"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0.16 (0.10)</w:t>
            </w:r>
          </w:p>
        </w:tc>
        <w:tc>
          <w:tcPr>
            <w:tcW w:w="337" w:type="dxa"/>
            <w:tcBorders>
              <w:top w:val="nil"/>
              <w:left w:val="nil"/>
              <w:bottom w:val="nil"/>
              <w:right w:val="nil"/>
            </w:tcBorders>
          </w:tcPr>
          <w:p w14:paraId="68465F85" w14:textId="77777777" w:rsidR="0064109B" w:rsidRDefault="00000000">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6ECB5651" w14:textId="77777777" w:rsidR="0064109B" w:rsidRDefault="00000000">
            <w:pPr>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0.07 (0.08)</w:t>
            </w:r>
          </w:p>
        </w:tc>
      </w:tr>
      <w:tr w:rsidR="0064109B" w14:paraId="529EF759" w14:textId="77777777">
        <w:trPr>
          <w:trHeight w:val="300"/>
        </w:trPr>
        <w:tc>
          <w:tcPr>
            <w:tcW w:w="2234" w:type="dxa"/>
            <w:tcBorders>
              <w:top w:val="nil"/>
              <w:left w:val="nil"/>
              <w:bottom w:val="nil"/>
              <w:right w:val="nil"/>
            </w:tcBorders>
          </w:tcPr>
          <w:p w14:paraId="73C2B910" w14:textId="77777777" w:rsidR="0064109B" w:rsidRDefault="00000000">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Timbre</w:t>
            </w:r>
          </w:p>
        </w:tc>
        <w:tc>
          <w:tcPr>
            <w:tcW w:w="1823" w:type="dxa"/>
            <w:tcBorders>
              <w:top w:val="nil"/>
              <w:left w:val="nil"/>
              <w:bottom w:val="nil"/>
              <w:right w:val="nil"/>
            </w:tcBorders>
          </w:tcPr>
          <w:p w14:paraId="10428178"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0.32 (0.08)</w:t>
            </w:r>
          </w:p>
        </w:tc>
        <w:tc>
          <w:tcPr>
            <w:tcW w:w="338" w:type="dxa"/>
            <w:tcBorders>
              <w:top w:val="nil"/>
              <w:left w:val="nil"/>
              <w:bottom w:val="nil"/>
              <w:right w:val="nil"/>
            </w:tcBorders>
          </w:tcPr>
          <w:p w14:paraId="626D8660" w14:textId="77777777" w:rsidR="0064109B" w:rsidRDefault="0064109B">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1EC8EA0B"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0.29 (0.08)</w:t>
            </w:r>
          </w:p>
        </w:tc>
        <w:tc>
          <w:tcPr>
            <w:tcW w:w="337" w:type="dxa"/>
            <w:tcBorders>
              <w:top w:val="nil"/>
              <w:left w:val="nil"/>
              <w:bottom w:val="nil"/>
              <w:right w:val="nil"/>
            </w:tcBorders>
          </w:tcPr>
          <w:p w14:paraId="1CC76152" w14:textId="77777777" w:rsidR="0064109B" w:rsidRDefault="0064109B">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27ED388B" w14:textId="77777777" w:rsidR="0064109B" w:rsidRDefault="00000000">
            <w:pPr>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sz w:val="21"/>
                <w:szCs w:val="21"/>
                <w:lang w:val="en-GB"/>
              </w:rPr>
              <w:t>0.26 (0.09)</w:t>
            </w:r>
          </w:p>
        </w:tc>
      </w:tr>
      <w:tr w:rsidR="0064109B" w14:paraId="00B123D8" w14:textId="77777777">
        <w:trPr>
          <w:trHeight w:val="255"/>
        </w:trPr>
        <w:tc>
          <w:tcPr>
            <w:tcW w:w="2234" w:type="dxa"/>
            <w:tcBorders>
              <w:top w:val="nil"/>
              <w:left w:val="nil"/>
              <w:bottom w:val="single" w:sz="4" w:space="0" w:color="000000"/>
              <w:right w:val="nil"/>
            </w:tcBorders>
          </w:tcPr>
          <w:p w14:paraId="3783FCC8" w14:textId="77777777" w:rsidR="0064109B" w:rsidRDefault="00000000">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Rhythm</w:t>
            </w:r>
          </w:p>
        </w:tc>
        <w:tc>
          <w:tcPr>
            <w:tcW w:w="1823" w:type="dxa"/>
            <w:tcBorders>
              <w:top w:val="nil"/>
              <w:left w:val="nil"/>
              <w:bottom w:val="single" w:sz="4" w:space="0" w:color="000000"/>
              <w:right w:val="nil"/>
            </w:tcBorders>
          </w:tcPr>
          <w:p w14:paraId="5D854A43" w14:textId="77777777" w:rsidR="0064109B" w:rsidRDefault="00000000">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0.33 (0.08)</w:t>
            </w:r>
          </w:p>
        </w:tc>
        <w:tc>
          <w:tcPr>
            <w:tcW w:w="338" w:type="dxa"/>
            <w:tcBorders>
              <w:top w:val="nil"/>
              <w:left w:val="nil"/>
              <w:bottom w:val="single" w:sz="4" w:space="0" w:color="000000"/>
              <w:right w:val="nil"/>
            </w:tcBorders>
          </w:tcPr>
          <w:p w14:paraId="5D7EE2BA" w14:textId="77777777" w:rsidR="0064109B" w:rsidRDefault="0064109B">
            <w:pPr>
              <w:suppressAutoHyphens w:val="0"/>
              <w:spacing w:after="0" w:line="240" w:lineRule="auto"/>
              <w:jc w:val="center"/>
              <w:rPr>
                <w:rFonts w:ascii="Times New Roman" w:hAnsi="Times New Roman" w:cs="Times New Roman"/>
              </w:rPr>
            </w:pPr>
          </w:p>
        </w:tc>
        <w:tc>
          <w:tcPr>
            <w:tcW w:w="2156" w:type="dxa"/>
            <w:tcBorders>
              <w:top w:val="nil"/>
              <w:left w:val="nil"/>
              <w:bottom w:val="single" w:sz="4" w:space="0" w:color="000000"/>
              <w:right w:val="nil"/>
            </w:tcBorders>
          </w:tcPr>
          <w:p w14:paraId="67CCD31C" w14:textId="77777777" w:rsidR="0064109B" w:rsidRDefault="00000000">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0.32 (0.09)</w:t>
            </w:r>
          </w:p>
        </w:tc>
        <w:tc>
          <w:tcPr>
            <w:tcW w:w="337" w:type="dxa"/>
            <w:tcBorders>
              <w:top w:val="nil"/>
              <w:left w:val="nil"/>
              <w:bottom w:val="single" w:sz="4" w:space="0" w:color="000000"/>
              <w:right w:val="nil"/>
            </w:tcBorders>
          </w:tcPr>
          <w:p w14:paraId="37CBB556" w14:textId="77777777" w:rsidR="0064109B" w:rsidRDefault="00000000">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single" w:sz="4" w:space="0" w:color="000000"/>
              <w:right w:val="nil"/>
            </w:tcBorders>
          </w:tcPr>
          <w:p w14:paraId="1CF867C1" w14:textId="77777777" w:rsidR="0064109B" w:rsidRDefault="00000000">
            <w:pPr>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0.27 (0.08)</w:t>
            </w:r>
          </w:p>
        </w:tc>
      </w:tr>
    </w:tbl>
    <w:p w14:paraId="26B8C8F2" w14:textId="77777777" w:rsidR="0064109B"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4</w:t>
      </w:r>
    </w:p>
    <w:p w14:paraId="1A01BD97" w14:textId="77777777" w:rsidR="0064109B" w:rsidRDefault="00000000">
      <w:pPr>
        <w:rPr>
          <w:rFonts w:ascii="Times New Roman" w:hAnsi="Times New Roman" w:cs="Times New Roman"/>
          <w:i/>
          <w:sz w:val="24"/>
          <w:szCs w:val="24"/>
          <w:lang w:val="en-US"/>
        </w:rPr>
      </w:pPr>
      <w:r>
        <w:rPr>
          <w:rFonts w:ascii="Times New Roman" w:hAnsi="Times New Roman" w:cs="Times New Roman"/>
          <w:i/>
          <w:sz w:val="24"/>
          <w:szCs w:val="24"/>
          <w:lang w:val="en-US"/>
        </w:rPr>
        <w:t>Characteristics of participants - Demography, personality, and musicality</w:t>
      </w:r>
    </w:p>
    <w:p w14:paraId="4FD30862" w14:textId="77777777" w:rsidR="0064109B" w:rsidRDefault="00000000">
      <w:pPr>
        <w:spacing w:line="480" w:lineRule="auto"/>
        <w:rPr>
          <w:rFonts w:ascii="Times New Roman" w:eastAsia="Calibri" w:hAnsi="Times New Roman" w:cs="Times New Roman"/>
          <w:i/>
          <w:iCs/>
          <w:sz w:val="24"/>
          <w:szCs w:val="24"/>
          <w:lang w:val="en-GB"/>
        </w:rPr>
      </w:pPr>
      <w:r>
        <w:rPr>
          <w:rFonts w:ascii="Times New Roman" w:hAnsi="Times New Roman" w:cs="Times New Roman"/>
          <w:i/>
          <w:sz w:val="24"/>
          <w:szCs w:val="24"/>
          <w:lang w:val="en-US"/>
        </w:rPr>
        <w:t xml:space="preserve">Note. Descriptive values show mean ratings for the PANAS </w:t>
      </w:r>
      <w:sdt>
        <w:sdtPr>
          <w:id w:val="-1160298341"/>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(Breyer &amp; Bluemke, 2016)</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the Big-Five Domains </w:t>
      </w:r>
      <w:sdt>
        <w:sdtPr>
          <w:id w:val="-1029410902"/>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(Rammstedt et al., 2018)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 the Gold-MSI </w:t>
      </w:r>
      <w:sdt>
        <w:sdtPr>
          <w:id w:val="547873689"/>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(Müllensiefen et al., 2014)</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AQ score were calculated based on </w:t>
      </w:r>
      <w:sdt>
        <w:sdtPr>
          <w:id w:val="-1054850199"/>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M1QxNDo1MjozN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Hoekstra et al.</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w:t>
      </w:r>
      <w:sdt>
        <w:sdtPr>
          <w:id w:val="1747149749"/>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NUMTQ6NTI6MzU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(2008)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w:t>
      </w:r>
      <w:r>
        <w:rPr>
          <w:rFonts w:ascii="Times New Roman" w:hAnsi="Times New Roman" w:cs="Times New Roman"/>
          <w:i/>
          <w:sz w:val="24"/>
          <w:szCs w:val="24"/>
        </w:rPr>
        <w:t xml:space="preserve"> </w:t>
      </w:r>
      <w:sdt>
        <w:sdtPr>
          <w:id w:val="1646622883"/>
          <w:placeholder>
            <w:docPart w:val="09216DB964904ADAAD84C2C1096FA2C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zVDE0OjUyOjM1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Pr>
              <w:rFonts w:ascii="Times New Roman" w:hAnsi="Times New Roman" w:cs="Times New Roman"/>
              <w:i/>
              <w:sz w:val="24"/>
              <w:szCs w:val="24"/>
            </w:rPr>
            <w:fldChar w:fldCharType="separate"/>
          </w:r>
          <w:r>
            <w:rPr>
              <w:rFonts w:ascii="Times New Roman" w:hAnsi="Times New Roman" w:cs="Times New Roman"/>
              <w:i/>
              <w:sz w:val="24"/>
              <w:szCs w:val="24"/>
            </w:rPr>
            <w:t>Baron-Cohen et al.</w:t>
          </w:r>
          <w:r>
            <w:rPr>
              <w:rFonts w:ascii="Times New Roman" w:hAnsi="Times New Roman" w:cs="Times New Roman"/>
              <w:i/>
              <w:sz w:val="24"/>
              <w:szCs w:val="24"/>
            </w:rPr>
            <w:fldChar w:fldCharType="end"/>
          </w:r>
        </w:sdtContent>
      </w:sdt>
      <w:r>
        <w:rPr>
          <w:rFonts w:ascii="Times New Roman" w:hAnsi="Times New Roman" w:cs="Times New Roman"/>
          <w:i/>
          <w:sz w:val="24"/>
          <w:szCs w:val="24"/>
        </w:rPr>
        <w:t xml:space="preserve"> </w:t>
      </w:r>
      <w:sdt>
        <w:sdtPr>
          <w:id w:val="1633683418"/>
          <w:placeholder>
            <w:docPart w:val="09216DB964904ADAAD84C2C1096FA2C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M1QxNDo1MjozN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Pr>
              <w:rFonts w:ascii="Times New Roman" w:hAnsi="Times New Roman" w:cs="Times New Roman"/>
              <w:i/>
              <w:sz w:val="24"/>
              <w:szCs w:val="24"/>
            </w:rPr>
            <w:fldChar w:fldCharType="separate"/>
          </w:r>
          <w:r>
            <w:rPr>
              <w:rFonts w:ascii="Times New Roman" w:hAnsi="Times New Roman" w:cs="Times New Roman"/>
              <w:i/>
              <w:sz w:val="24"/>
              <w:szCs w:val="24"/>
              <w:lang w:val="en-US"/>
            </w:rPr>
            <w:t>(2001)</w:t>
          </w:r>
          <w:r>
            <w:rPr>
              <w:rFonts w:ascii="Times New Roman" w:hAnsi="Times New Roman" w:cs="Times New Roman"/>
              <w:i/>
              <w:sz w:val="24"/>
              <w:szCs w:val="24"/>
            </w:rPr>
            <w:fldChar w:fldCharType="end"/>
          </w:r>
        </w:sdtContent>
      </w:sdt>
      <w:r>
        <w:rPr>
          <w:rFonts w:ascii="Times New Roman" w:hAnsi="Times New Roman" w:cs="Times New Roman"/>
          <w:i/>
          <w:sz w:val="24"/>
          <w:szCs w:val="24"/>
          <w:lang w:val="en-US"/>
        </w:rPr>
        <w:t xml:space="preserve">. </w:t>
      </w:r>
      <w:r>
        <w:rPr>
          <w:rFonts w:ascii="Times New Roman" w:eastAsia="Calibri" w:hAnsi="Times New Roman" w:cs="Times New Roman"/>
          <w:i/>
          <w:iCs/>
          <w:sz w:val="24"/>
          <w:szCs w:val="24"/>
          <w:lang w:val="en-GB"/>
        </w:rPr>
        <w:t xml:space="preserve">Comparison signs (“&gt;” or “&lt;”) indicate significant differences. For a full report of statistical details, please refer to OSF. </w:t>
      </w:r>
    </w:p>
    <w:p w14:paraId="6DF57479" w14:textId="77777777" w:rsidR="0064109B" w:rsidRDefault="00000000">
      <w:pPr>
        <w:pStyle w:val="berschrift3"/>
        <w:spacing w:line="480" w:lineRule="auto"/>
        <w:contextualSpacing/>
        <w:rPr>
          <w:rFonts w:ascii="Times New Roman" w:hAnsi="Times New Roman" w:cs="Times New Roman"/>
          <w:lang w:val="en-US"/>
        </w:rPr>
      </w:pPr>
      <w:bookmarkStart w:id="51" w:name="_Toc200448885"/>
      <w:r>
        <w:rPr>
          <w:rFonts w:ascii="Times New Roman" w:hAnsi="Times New Roman" w:cs="Times New Roman"/>
          <w:lang w:val="en-US"/>
        </w:rPr>
        <w:lastRenderedPageBreak/>
        <w:t>Emotion classification performance</w:t>
      </w:r>
      <w:bookmarkEnd w:id="51"/>
    </w:p>
    <w:p w14:paraId="7C823872" w14:textId="77777777" w:rsidR="0064109B" w:rsidRDefault="00000000">
      <w:pPr>
        <w:spacing w:line="480" w:lineRule="auto"/>
        <w:contextualSpacing/>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The mean proportion of correct responses was submitted to an ANOVA with Emotion (Happiness, Pleasure, Fear, and Sadness) and Morph Type (Full, F0, and Timbre) as repeated measures factors and Group (professionals, amateurs, and non-musicians) as a between subjects-factor (see </w:t>
      </w:r>
      <w:r>
        <w:rPr>
          <w:rFonts w:ascii="Times New Roman" w:hAnsi="Times New Roman" w:cs="Times New Roman"/>
          <w:b/>
          <w:sz w:val="24"/>
          <w:szCs w:val="24"/>
          <w:lang w:val="en-US"/>
        </w:rPr>
        <w:t>Table 5</w:t>
      </w:r>
      <w:r>
        <w:rPr>
          <w:rFonts w:ascii="Times New Roman" w:hAnsi="Times New Roman" w:cs="Times New Roman"/>
          <w:sz w:val="24"/>
          <w:szCs w:val="24"/>
          <w:lang w:val="en-US"/>
        </w:rPr>
        <w:t xml:space="preserve">). </w:t>
      </w:r>
      <w:r>
        <w:rPr>
          <w:rFonts w:ascii="Times New Roman" w:hAnsi="Times New Roman" w:cs="Times New Roman"/>
          <w:color w:val="C00000"/>
          <w:sz w:val="24"/>
          <w:szCs w:val="24"/>
          <w:lang w:val="en-US"/>
        </w:rPr>
        <w:t xml:space="preserve">For the parallel Bayesian ANOVA, please refer to S8 on OSF. </w:t>
      </w:r>
    </w:p>
    <w:p w14:paraId="2ABC5C3C" w14:textId="77777777" w:rsidR="0064109B" w:rsidRDefault="00000000">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revealed the main effects of </w:t>
      </w:r>
      <w:r>
        <w:rPr>
          <w:rFonts w:ascii="Times New Roman" w:hAnsi="Times New Roman" w:cs="Times New Roman"/>
          <w:b/>
          <w:sz w:val="24"/>
          <w:szCs w:val="24"/>
          <w:lang w:val="en-US"/>
        </w:rPr>
        <w:t>Emotion</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which were qualified by an interaction. Crucially, however, we found no main effect involving </w:t>
      </w:r>
      <w:r>
        <w:rPr>
          <w:rFonts w:ascii="Times New Roman" w:hAnsi="Times New Roman" w:cs="Times New Roman"/>
          <w:b/>
          <w:sz w:val="24"/>
          <w:szCs w:val="24"/>
          <w:lang w:val="en-US"/>
        </w:rPr>
        <w:t xml:space="preserve">Group </w:t>
      </w:r>
      <w:r>
        <w:rPr>
          <w:rFonts w:ascii="Times New Roman" w:hAnsi="Times New Roman" w:cs="Times New Roman"/>
          <w:sz w:val="24"/>
          <w:szCs w:val="24"/>
          <w:lang w:val="en-US"/>
        </w:rPr>
        <w:t xml:space="preserve">and only a trend for an interaction between </w:t>
      </w:r>
      <w:r>
        <w:rPr>
          <w:rFonts w:ascii="Times New Roman" w:hAnsi="Times New Roman" w:cs="Times New Roman"/>
          <w:b/>
          <w:sz w:val="24"/>
          <w:szCs w:val="24"/>
          <w:lang w:val="en-US"/>
        </w:rPr>
        <w:t>Group and</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t>
      </w:r>
    </w:p>
    <w:p w14:paraId="172B3627" w14:textId="77777777" w:rsidR="0064109B"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5</w:t>
      </w:r>
    </w:p>
    <w:p w14:paraId="6FC92D2A" w14:textId="77777777" w:rsidR="0064109B" w:rsidRDefault="00000000">
      <w:pPr>
        <w:rPr>
          <w:i/>
          <w:lang w:val="en-US"/>
        </w:rPr>
      </w:pPr>
      <w:r>
        <w:rPr>
          <w:i/>
          <w:lang w:val="en-US"/>
        </w:rPr>
        <w:t>Results of the 4 × 3 × 3 mixed-effects ANOVA on the mean proportion of correct responses</w:t>
      </w:r>
    </w:p>
    <w:tbl>
      <w:tblPr>
        <w:tblW w:w="9340" w:type="dxa"/>
        <w:tblLayout w:type="fixed"/>
        <w:tblCellMar>
          <w:left w:w="70" w:type="dxa"/>
          <w:right w:w="70" w:type="dxa"/>
        </w:tblCellMar>
        <w:tblLook w:val="04A0" w:firstRow="1" w:lastRow="0" w:firstColumn="1" w:lastColumn="0" w:noHBand="0" w:noVBand="1"/>
      </w:tblPr>
      <w:tblGrid>
        <w:gridCol w:w="3060"/>
        <w:gridCol w:w="761"/>
        <w:gridCol w:w="820"/>
        <w:gridCol w:w="960"/>
        <w:gridCol w:w="699"/>
        <w:gridCol w:w="1840"/>
        <w:gridCol w:w="1200"/>
      </w:tblGrid>
      <w:tr w:rsidR="0064109B" w14:paraId="3CBDF1A1" w14:textId="77777777">
        <w:trPr>
          <w:trHeight w:val="300"/>
        </w:trPr>
        <w:tc>
          <w:tcPr>
            <w:tcW w:w="3059" w:type="dxa"/>
            <w:tcBorders>
              <w:top w:val="single" w:sz="4" w:space="0" w:color="000000"/>
              <w:bottom w:val="single" w:sz="4" w:space="0" w:color="000000"/>
            </w:tcBorders>
            <w:shd w:val="clear" w:color="auto" w:fill="auto"/>
            <w:vAlign w:val="bottom"/>
          </w:tcPr>
          <w:p w14:paraId="13D68A8A" w14:textId="77777777" w:rsidR="0064109B" w:rsidRDefault="00000000">
            <w:pPr>
              <w:widowControl w:val="0"/>
              <w:suppressAutoHyphens w:val="0"/>
              <w:spacing w:after="0" w:line="240" w:lineRule="auto"/>
              <w:jc w:val="center"/>
              <w:rPr>
                <w:rFonts w:ascii="Calibri" w:eastAsia="Times New Roman" w:hAnsi="Calibri" w:cs="Calibri"/>
                <w:color w:val="000000"/>
                <w:lang w:val="en-US" w:eastAsia="de-DE"/>
              </w:rPr>
            </w:pPr>
            <w:r>
              <w:rPr>
                <w:rFonts w:eastAsia="Times New Roman" w:cs="Calibri"/>
                <w:color w:val="000000"/>
                <w:lang w:val="en-US" w:eastAsia="de-DE"/>
              </w:rPr>
              <w:t> </w:t>
            </w:r>
          </w:p>
        </w:tc>
        <w:tc>
          <w:tcPr>
            <w:tcW w:w="761" w:type="dxa"/>
            <w:tcBorders>
              <w:top w:val="single" w:sz="4" w:space="0" w:color="000000"/>
              <w:bottom w:val="single" w:sz="4" w:space="0" w:color="000000"/>
            </w:tcBorders>
            <w:shd w:val="clear" w:color="auto" w:fill="auto"/>
            <w:vAlign w:val="bottom"/>
          </w:tcPr>
          <w:p w14:paraId="288D815D" w14:textId="77777777" w:rsidR="0064109B"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df1</w:t>
            </w:r>
          </w:p>
        </w:tc>
        <w:tc>
          <w:tcPr>
            <w:tcW w:w="820" w:type="dxa"/>
            <w:tcBorders>
              <w:top w:val="single" w:sz="4" w:space="0" w:color="000000"/>
              <w:bottom w:val="single" w:sz="4" w:space="0" w:color="000000"/>
            </w:tcBorders>
            <w:shd w:val="clear" w:color="auto" w:fill="auto"/>
            <w:vAlign w:val="bottom"/>
          </w:tcPr>
          <w:p w14:paraId="57A88D39" w14:textId="77777777" w:rsidR="0064109B"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df2</w:t>
            </w:r>
          </w:p>
        </w:tc>
        <w:tc>
          <w:tcPr>
            <w:tcW w:w="960" w:type="dxa"/>
            <w:tcBorders>
              <w:top w:val="single" w:sz="4" w:space="0" w:color="000000"/>
              <w:bottom w:val="single" w:sz="4" w:space="0" w:color="000000"/>
            </w:tcBorders>
            <w:shd w:val="clear" w:color="auto" w:fill="auto"/>
            <w:vAlign w:val="bottom"/>
          </w:tcPr>
          <w:p w14:paraId="783EA5A3" w14:textId="77777777" w:rsidR="0064109B"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F</w:t>
            </w:r>
          </w:p>
        </w:tc>
        <w:tc>
          <w:tcPr>
            <w:tcW w:w="699" w:type="dxa"/>
            <w:tcBorders>
              <w:top w:val="single" w:sz="4" w:space="0" w:color="000000"/>
              <w:bottom w:val="single" w:sz="4" w:space="0" w:color="000000"/>
            </w:tcBorders>
            <w:shd w:val="clear" w:color="auto" w:fill="auto"/>
            <w:vAlign w:val="bottom"/>
          </w:tcPr>
          <w:p w14:paraId="16654791" w14:textId="77777777" w:rsidR="0064109B"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p</w:t>
            </w:r>
          </w:p>
        </w:tc>
        <w:tc>
          <w:tcPr>
            <w:tcW w:w="1840" w:type="dxa"/>
            <w:tcBorders>
              <w:top w:val="single" w:sz="4" w:space="0" w:color="000000"/>
              <w:bottom w:val="single" w:sz="4" w:space="0" w:color="000000"/>
            </w:tcBorders>
            <w:shd w:val="clear" w:color="auto" w:fill="auto"/>
            <w:vAlign w:val="bottom"/>
          </w:tcPr>
          <w:p w14:paraId="46774823" w14:textId="77777777" w:rsidR="0064109B"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Ω</w:t>
            </w:r>
            <w:r>
              <w:rPr>
                <w:rFonts w:eastAsia="Times New Roman" w:cs="Calibri"/>
                <w:b/>
                <w:bCs/>
                <w:color w:val="000000"/>
                <w:vertAlign w:val="subscript"/>
                <w:lang w:eastAsia="de-DE"/>
              </w:rPr>
              <w:t>p</w:t>
            </w:r>
            <w:r>
              <w:rPr>
                <w:rFonts w:eastAsia="Times New Roman" w:cs="Calibri"/>
                <w:b/>
                <w:bCs/>
                <w:color w:val="000000"/>
                <w:vertAlign w:val="superscript"/>
                <w:lang w:eastAsia="de-DE"/>
              </w:rPr>
              <w:t>2</w:t>
            </w:r>
            <w:r>
              <w:rPr>
                <w:rFonts w:eastAsia="Times New Roman" w:cs="Calibri"/>
                <w:b/>
                <w:bCs/>
                <w:color w:val="000000"/>
                <w:lang w:eastAsia="de-DE"/>
              </w:rPr>
              <w:t xml:space="preserve"> [95%-CI]</w:t>
            </w:r>
          </w:p>
        </w:tc>
        <w:tc>
          <w:tcPr>
            <w:tcW w:w="1200" w:type="dxa"/>
            <w:tcBorders>
              <w:top w:val="single" w:sz="4" w:space="0" w:color="000000"/>
              <w:bottom w:val="single" w:sz="4" w:space="0" w:color="000000"/>
            </w:tcBorders>
            <w:shd w:val="clear" w:color="auto" w:fill="auto"/>
            <w:vAlign w:val="bottom"/>
          </w:tcPr>
          <w:p w14:paraId="691744F9" w14:textId="77777777" w:rsidR="0064109B"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proofErr w:type="spellStart"/>
            <w:r>
              <w:rPr>
                <w:rFonts w:ascii="Times New Roman" w:hAnsi="Times New Roman" w:cs="Times New Roman"/>
                <w:b/>
                <w:i/>
                <w:iCs/>
                <w:sz w:val="23"/>
                <w:szCs w:val="23"/>
              </w:rPr>
              <w:t>ε</w:t>
            </w:r>
            <w:r>
              <w:rPr>
                <w:rFonts w:ascii="Times New Roman" w:hAnsi="Times New Roman" w:cs="Times New Roman"/>
                <w:b/>
                <w:sz w:val="16"/>
                <w:szCs w:val="16"/>
                <w:vertAlign w:val="subscript"/>
              </w:rPr>
              <w:t>HF</w:t>
            </w:r>
            <w:proofErr w:type="spellEnd"/>
            <w:r>
              <w:rPr>
                <w:rFonts w:ascii="Times New Roman" w:hAnsi="Times New Roman" w:cs="Times New Roman"/>
                <w:b/>
                <w:sz w:val="16"/>
                <w:szCs w:val="16"/>
              </w:rPr>
              <w:t xml:space="preserve"> </w:t>
            </w:r>
          </w:p>
        </w:tc>
      </w:tr>
      <w:tr w:rsidR="0064109B" w14:paraId="625B9A56" w14:textId="77777777">
        <w:trPr>
          <w:trHeight w:val="300"/>
        </w:trPr>
        <w:tc>
          <w:tcPr>
            <w:tcW w:w="3059" w:type="dxa"/>
            <w:shd w:val="clear" w:color="auto" w:fill="auto"/>
            <w:vAlign w:val="bottom"/>
          </w:tcPr>
          <w:p w14:paraId="5DEB79EA" w14:textId="77777777" w:rsidR="0064109B"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w:t>
            </w:r>
          </w:p>
        </w:tc>
        <w:tc>
          <w:tcPr>
            <w:tcW w:w="761" w:type="dxa"/>
            <w:shd w:val="clear" w:color="auto" w:fill="auto"/>
            <w:vAlign w:val="bottom"/>
          </w:tcPr>
          <w:p w14:paraId="2DB0EA57"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771AC765"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163</w:t>
            </w:r>
          </w:p>
        </w:tc>
        <w:tc>
          <w:tcPr>
            <w:tcW w:w="960" w:type="dxa"/>
            <w:shd w:val="clear" w:color="auto" w:fill="auto"/>
            <w:vAlign w:val="bottom"/>
          </w:tcPr>
          <w:p w14:paraId="59606BF2"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1.96</w:t>
            </w:r>
          </w:p>
        </w:tc>
        <w:tc>
          <w:tcPr>
            <w:tcW w:w="699" w:type="dxa"/>
            <w:shd w:val="clear" w:color="auto" w:fill="auto"/>
            <w:vAlign w:val="bottom"/>
          </w:tcPr>
          <w:p w14:paraId="6319FF4D"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.144</w:t>
            </w:r>
          </w:p>
        </w:tc>
        <w:tc>
          <w:tcPr>
            <w:tcW w:w="1840" w:type="dxa"/>
            <w:shd w:val="clear" w:color="auto" w:fill="auto"/>
            <w:vAlign w:val="bottom"/>
          </w:tcPr>
          <w:p w14:paraId="77640563"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.06]</w:t>
            </w:r>
          </w:p>
        </w:tc>
        <w:tc>
          <w:tcPr>
            <w:tcW w:w="1200" w:type="dxa"/>
            <w:shd w:val="clear" w:color="auto" w:fill="auto"/>
            <w:vAlign w:val="bottom"/>
          </w:tcPr>
          <w:p w14:paraId="532F8DB1" w14:textId="77777777" w:rsidR="0064109B" w:rsidRDefault="0064109B">
            <w:pPr>
              <w:widowControl w:val="0"/>
              <w:suppressAutoHyphens w:val="0"/>
              <w:spacing w:after="0" w:line="240" w:lineRule="auto"/>
              <w:jc w:val="center"/>
              <w:rPr>
                <w:rFonts w:ascii="Calibri" w:eastAsia="Times New Roman" w:hAnsi="Calibri" w:cs="Calibri"/>
                <w:color w:val="000000"/>
                <w:lang w:eastAsia="de-DE"/>
              </w:rPr>
            </w:pPr>
          </w:p>
        </w:tc>
      </w:tr>
      <w:tr w:rsidR="0064109B" w14:paraId="7A9513BC" w14:textId="77777777">
        <w:trPr>
          <w:trHeight w:val="300"/>
        </w:trPr>
        <w:tc>
          <w:tcPr>
            <w:tcW w:w="3059" w:type="dxa"/>
            <w:shd w:val="clear" w:color="auto" w:fill="auto"/>
            <w:vAlign w:val="bottom"/>
          </w:tcPr>
          <w:p w14:paraId="6F3CC9AE" w14:textId="77777777" w:rsidR="0064109B"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w:t>
            </w:r>
          </w:p>
        </w:tc>
        <w:tc>
          <w:tcPr>
            <w:tcW w:w="761" w:type="dxa"/>
            <w:shd w:val="clear" w:color="auto" w:fill="auto"/>
            <w:vAlign w:val="bottom"/>
          </w:tcPr>
          <w:p w14:paraId="0A11FC65"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6F0C5C9F"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489</w:t>
            </w:r>
          </w:p>
        </w:tc>
        <w:tc>
          <w:tcPr>
            <w:tcW w:w="960" w:type="dxa"/>
            <w:shd w:val="clear" w:color="auto" w:fill="auto"/>
            <w:vAlign w:val="bottom"/>
          </w:tcPr>
          <w:p w14:paraId="484A26DD"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130.24</w:t>
            </w:r>
          </w:p>
        </w:tc>
        <w:tc>
          <w:tcPr>
            <w:tcW w:w="699" w:type="dxa"/>
            <w:shd w:val="clear" w:color="auto" w:fill="auto"/>
            <w:vAlign w:val="bottom"/>
          </w:tcPr>
          <w:p w14:paraId="5FC1C3BA"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277E8F70"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.44 [.38 .49]</w:t>
            </w:r>
          </w:p>
        </w:tc>
        <w:tc>
          <w:tcPr>
            <w:tcW w:w="1200" w:type="dxa"/>
            <w:shd w:val="clear" w:color="auto" w:fill="auto"/>
            <w:vAlign w:val="bottom"/>
          </w:tcPr>
          <w:p w14:paraId="3D517F80" w14:textId="77777777" w:rsidR="0064109B" w:rsidRDefault="0064109B">
            <w:pPr>
              <w:widowControl w:val="0"/>
              <w:suppressAutoHyphens w:val="0"/>
              <w:spacing w:after="0" w:line="240" w:lineRule="auto"/>
              <w:jc w:val="center"/>
              <w:rPr>
                <w:rFonts w:ascii="Calibri" w:eastAsia="Times New Roman" w:hAnsi="Calibri" w:cs="Calibri"/>
                <w:color w:val="000000"/>
                <w:lang w:eastAsia="de-DE"/>
              </w:rPr>
            </w:pPr>
          </w:p>
        </w:tc>
      </w:tr>
      <w:tr w:rsidR="0064109B" w14:paraId="3BE26869" w14:textId="77777777">
        <w:trPr>
          <w:trHeight w:val="300"/>
        </w:trPr>
        <w:tc>
          <w:tcPr>
            <w:tcW w:w="3059" w:type="dxa"/>
            <w:shd w:val="clear" w:color="auto" w:fill="auto"/>
            <w:vAlign w:val="bottom"/>
          </w:tcPr>
          <w:p w14:paraId="44230304" w14:textId="77777777" w:rsidR="0064109B"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Morph Type</w:t>
            </w:r>
          </w:p>
        </w:tc>
        <w:tc>
          <w:tcPr>
            <w:tcW w:w="761" w:type="dxa"/>
            <w:shd w:val="clear" w:color="auto" w:fill="auto"/>
            <w:vAlign w:val="bottom"/>
          </w:tcPr>
          <w:p w14:paraId="0E3783B4"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02C43C4D"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326</w:t>
            </w:r>
          </w:p>
        </w:tc>
        <w:tc>
          <w:tcPr>
            <w:tcW w:w="960" w:type="dxa"/>
            <w:shd w:val="clear" w:color="auto" w:fill="auto"/>
            <w:vAlign w:val="bottom"/>
          </w:tcPr>
          <w:p w14:paraId="3D4A1A62"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1357.80</w:t>
            </w:r>
          </w:p>
        </w:tc>
        <w:tc>
          <w:tcPr>
            <w:tcW w:w="699" w:type="dxa"/>
            <w:shd w:val="clear" w:color="auto" w:fill="auto"/>
            <w:vAlign w:val="bottom"/>
          </w:tcPr>
          <w:p w14:paraId="5EE2F539"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43E67176"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.89 [.87 .91]</w:t>
            </w:r>
          </w:p>
        </w:tc>
        <w:tc>
          <w:tcPr>
            <w:tcW w:w="1200" w:type="dxa"/>
            <w:shd w:val="clear" w:color="auto" w:fill="auto"/>
            <w:vAlign w:val="bottom"/>
          </w:tcPr>
          <w:p w14:paraId="7A9B88F7"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.829</w:t>
            </w:r>
          </w:p>
        </w:tc>
      </w:tr>
      <w:tr w:rsidR="0064109B" w14:paraId="3B44CA9F" w14:textId="77777777">
        <w:trPr>
          <w:trHeight w:val="300"/>
        </w:trPr>
        <w:tc>
          <w:tcPr>
            <w:tcW w:w="3059" w:type="dxa"/>
            <w:shd w:val="clear" w:color="auto" w:fill="auto"/>
            <w:vAlign w:val="bottom"/>
          </w:tcPr>
          <w:p w14:paraId="77CC6792" w14:textId="77777777" w:rsidR="0064109B"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Emotion</w:t>
            </w:r>
          </w:p>
        </w:tc>
        <w:tc>
          <w:tcPr>
            <w:tcW w:w="761" w:type="dxa"/>
            <w:shd w:val="clear" w:color="auto" w:fill="auto"/>
            <w:vAlign w:val="bottom"/>
          </w:tcPr>
          <w:p w14:paraId="77AE4DA9"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74E655E3"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489</w:t>
            </w:r>
          </w:p>
        </w:tc>
        <w:tc>
          <w:tcPr>
            <w:tcW w:w="960" w:type="dxa"/>
            <w:shd w:val="clear" w:color="auto" w:fill="auto"/>
            <w:vAlign w:val="bottom"/>
          </w:tcPr>
          <w:p w14:paraId="4379CB4B"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1.17</w:t>
            </w:r>
          </w:p>
        </w:tc>
        <w:tc>
          <w:tcPr>
            <w:tcW w:w="699" w:type="dxa"/>
            <w:shd w:val="clear" w:color="auto" w:fill="auto"/>
            <w:vAlign w:val="bottom"/>
          </w:tcPr>
          <w:p w14:paraId="3278D064"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.322</w:t>
            </w:r>
          </w:p>
        </w:tc>
        <w:tc>
          <w:tcPr>
            <w:tcW w:w="1840" w:type="dxa"/>
            <w:shd w:val="clear" w:color="auto" w:fill="auto"/>
            <w:vAlign w:val="bottom"/>
          </w:tcPr>
          <w:p w14:paraId="5FDF657E"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.00]</w:t>
            </w:r>
          </w:p>
        </w:tc>
        <w:tc>
          <w:tcPr>
            <w:tcW w:w="1200" w:type="dxa"/>
            <w:shd w:val="clear" w:color="auto" w:fill="auto"/>
            <w:vAlign w:val="bottom"/>
          </w:tcPr>
          <w:p w14:paraId="18457276" w14:textId="77777777" w:rsidR="0064109B" w:rsidRDefault="0064109B">
            <w:pPr>
              <w:widowControl w:val="0"/>
              <w:suppressAutoHyphens w:val="0"/>
              <w:spacing w:after="0" w:line="240" w:lineRule="auto"/>
              <w:jc w:val="center"/>
              <w:rPr>
                <w:rFonts w:ascii="Calibri" w:eastAsia="Times New Roman" w:hAnsi="Calibri" w:cs="Calibri"/>
                <w:color w:val="000000"/>
                <w:lang w:eastAsia="de-DE"/>
              </w:rPr>
            </w:pPr>
          </w:p>
        </w:tc>
      </w:tr>
      <w:tr w:rsidR="0064109B" w14:paraId="4CE609FD" w14:textId="77777777">
        <w:trPr>
          <w:trHeight w:val="300"/>
        </w:trPr>
        <w:tc>
          <w:tcPr>
            <w:tcW w:w="3059" w:type="dxa"/>
            <w:shd w:val="clear" w:color="auto" w:fill="auto"/>
            <w:vAlign w:val="bottom"/>
          </w:tcPr>
          <w:p w14:paraId="591E009D" w14:textId="77777777" w:rsidR="0064109B"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Morph Type</w:t>
            </w:r>
          </w:p>
        </w:tc>
        <w:tc>
          <w:tcPr>
            <w:tcW w:w="761" w:type="dxa"/>
            <w:shd w:val="clear" w:color="auto" w:fill="auto"/>
            <w:vAlign w:val="bottom"/>
          </w:tcPr>
          <w:p w14:paraId="6F0A727B"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w:t>
            </w:r>
          </w:p>
        </w:tc>
        <w:tc>
          <w:tcPr>
            <w:tcW w:w="820" w:type="dxa"/>
            <w:shd w:val="clear" w:color="auto" w:fill="auto"/>
            <w:vAlign w:val="bottom"/>
          </w:tcPr>
          <w:p w14:paraId="7ED6C4A7"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326</w:t>
            </w:r>
          </w:p>
        </w:tc>
        <w:tc>
          <w:tcPr>
            <w:tcW w:w="960" w:type="dxa"/>
            <w:shd w:val="clear" w:color="auto" w:fill="auto"/>
            <w:vAlign w:val="bottom"/>
          </w:tcPr>
          <w:p w14:paraId="10433122"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2.14</w:t>
            </w:r>
          </w:p>
        </w:tc>
        <w:tc>
          <w:tcPr>
            <w:tcW w:w="699" w:type="dxa"/>
            <w:shd w:val="clear" w:color="auto" w:fill="auto"/>
            <w:vAlign w:val="bottom"/>
          </w:tcPr>
          <w:p w14:paraId="7CC09F91"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.089</w:t>
            </w:r>
          </w:p>
        </w:tc>
        <w:tc>
          <w:tcPr>
            <w:tcW w:w="1840" w:type="dxa"/>
            <w:shd w:val="clear" w:color="auto" w:fill="auto"/>
            <w:vAlign w:val="bottom"/>
          </w:tcPr>
          <w:p w14:paraId="04B6830D"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.04]</w:t>
            </w:r>
          </w:p>
        </w:tc>
        <w:tc>
          <w:tcPr>
            <w:tcW w:w="1200" w:type="dxa"/>
            <w:shd w:val="clear" w:color="auto" w:fill="auto"/>
            <w:vAlign w:val="bottom"/>
          </w:tcPr>
          <w:p w14:paraId="68CE497C"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.829</w:t>
            </w:r>
          </w:p>
        </w:tc>
      </w:tr>
      <w:tr w:rsidR="0064109B" w14:paraId="3455A41E" w14:textId="77777777">
        <w:trPr>
          <w:trHeight w:val="300"/>
        </w:trPr>
        <w:tc>
          <w:tcPr>
            <w:tcW w:w="3059" w:type="dxa"/>
            <w:shd w:val="clear" w:color="auto" w:fill="auto"/>
            <w:vAlign w:val="bottom"/>
          </w:tcPr>
          <w:p w14:paraId="301A16FD" w14:textId="77777777" w:rsidR="0064109B"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 x Morph Type</w:t>
            </w:r>
          </w:p>
        </w:tc>
        <w:tc>
          <w:tcPr>
            <w:tcW w:w="761" w:type="dxa"/>
            <w:shd w:val="clear" w:color="auto" w:fill="auto"/>
            <w:vAlign w:val="bottom"/>
          </w:tcPr>
          <w:p w14:paraId="73F0A6D9"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723DC2D9"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978</w:t>
            </w:r>
          </w:p>
        </w:tc>
        <w:tc>
          <w:tcPr>
            <w:tcW w:w="960" w:type="dxa"/>
            <w:shd w:val="clear" w:color="auto" w:fill="auto"/>
            <w:vAlign w:val="bottom"/>
          </w:tcPr>
          <w:p w14:paraId="4668EDF3"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40.95</w:t>
            </w:r>
          </w:p>
        </w:tc>
        <w:tc>
          <w:tcPr>
            <w:tcW w:w="699" w:type="dxa"/>
            <w:shd w:val="clear" w:color="auto" w:fill="auto"/>
            <w:vAlign w:val="bottom"/>
          </w:tcPr>
          <w:p w14:paraId="427D6B81"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609200BD"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.20 [.15 .24]</w:t>
            </w:r>
          </w:p>
        </w:tc>
        <w:tc>
          <w:tcPr>
            <w:tcW w:w="1200" w:type="dxa"/>
            <w:shd w:val="clear" w:color="auto" w:fill="auto"/>
            <w:vAlign w:val="bottom"/>
          </w:tcPr>
          <w:p w14:paraId="5C333A6F"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.875</w:t>
            </w:r>
          </w:p>
        </w:tc>
      </w:tr>
      <w:tr w:rsidR="0064109B" w14:paraId="6CB99FAD" w14:textId="77777777">
        <w:trPr>
          <w:trHeight w:val="300"/>
        </w:trPr>
        <w:tc>
          <w:tcPr>
            <w:tcW w:w="3059" w:type="dxa"/>
            <w:tcBorders>
              <w:bottom w:val="single" w:sz="4" w:space="0" w:color="000000"/>
            </w:tcBorders>
            <w:shd w:val="clear" w:color="auto" w:fill="auto"/>
            <w:vAlign w:val="bottom"/>
          </w:tcPr>
          <w:p w14:paraId="5485ED09" w14:textId="77777777" w:rsidR="0064109B" w:rsidRDefault="00000000">
            <w:pPr>
              <w:widowControl w:val="0"/>
              <w:suppressAutoHyphens w:val="0"/>
              <w:spacing w:after="0" w:line="240" w:lineRule="auto"/>
              <w:rPr>
                <w:rFonts w:ascii="Calibri" w:eastAsia="Times New Roman" w:hAnsi="Calibri" w:cs="Calibri"/>
                <w:color w:val="000000"/>
                <w:lang w:val="en-US" w:eastAsia="de-DE"/>
              </w:rPr>
            </w:pPr>
            <w:r>
              <w:rPr>
                <w:rFonts w:eastAsia="Times New Roman" w:cs="Calibri"/>
                <w:color w:val="000000"/>
                <w:lang w:val="en-US" w:eastAsia="de-DE"/>
              </w:rPr>
              <w:t>Group x Emotion x Morph Type</w:t>
            </w:r>
          </w:p>
        </w:tc>
        <w:tc>
          <w:tcPr>
            <w:tcW w:w="761" w:type="dxa"/>
            <w:tcBorders>
              <w:bottom w:val="single" w:sz="4" w:space="0" w:color="000000"/>
            </w:tcBorders>
            <w:shd w:val="clear" w:color="auto" w:fill="auto"/>
            <w:vAlign w:val="bottom"/>
          </w:tcPr>
          <w:p w14:paraId="30E35FD1"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12</w:t>
            </w:r>
          </w:p>
        </w:tc>
        <w:tc>
          <w:tcPr>
            <w:tcW w:w="820" w:type="dxa"/>
            <w:tcBorders>
              <w:bottom w:val="single" w:sz="4" w:space="0" w:color="000000"/>
            </w:tcBorders>
            <w:shd w:val="clear" w:color="auto" w:fill="auto"/>
            <w:vAlign w:val="bottom"/>
          </w:tcPr>
          <w:p w14:paraId="1DDF9DD5"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978</w:t>
            </w:r>
          </w:p>
        </w:tc>
        <w:tc>
          <w:tcPr>
            <w:tcW w:w="960" w:type="dxa"/>
            <w:tcBorders>
              <w:bottom w:val="single" w:sz="4" w:space="0" w:color="000000"/>
            </w:tcBorders>
            <w:shd w:val="clear" w:color="auto" w:fill="auto"/>
            <w:vAlign w:val="bottom"/>
          </w:tcPr>
          <w:p w14:paraId="26B6C41B"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0.74</w:t>
            </w:r>
          </w:p>
        </w:tc>
        <w:tc>
          <w:tcPr>
            <w:tcW w:w="699" w:type="dxa"/>
            <w:tcBorders>
              <w:bottom w:val="single" w:sz="4" w:space="0" w:color="000000"/>
            </w:tcBorders>
            <w:shd w:val="clear" w:color="auto" w:fill="auto"/>
            <w:vAlign w:val="bottom"/>
          </w:tcPr>
          <w:p w14:paraId="4C8DFD79"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.688</w:t>
            </w:r>
          </w:p>
        </w:tc>
        <w:tc>
          <w:tcPr>
            <w:tcW w:w="1840" w:type="dxa"/>
            <w:tcBorders>
              <w:bottom w:val="single" w:sz="4" w:space="0" w:color="000000"/>
            </w:tcBorders>
            <w:shd w:val="clear" w:color="auto" w:fill="auto"/>
            <w:vAlign w:val="bottom"/>
          </w:tcPr>
          <w:p w14:paraId="7E41F799"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.00]</w:t>
            </w:r>
          </w:p>
        </w:tc>
        <w:tc>
          <w:tcPr>
            <w:tcW w:w="1200" w:type="dxa"/>
            <w:tcBorders>
              <w:bottom w:val="single" w:sz="4" w:space="0" w:color="000000"/>
            </w:tcBorders>
            <w:shd w:val="clear" w:color="auto" w:fill="auto"/>
            <w:vAlign w:val="bottom"/>
          </w:tcPr>
          <w:p w14:paraId="43C4B752" w14:textId="77777777" w:rsidR="0064109B"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.865</w:t>
            </w:r>
          </w:p>
        </w:tc>
      </w:tr>
    </w:tbl>
    <w:p w14:paraId="282F965A" w14:textId="77777777" w:rsidR="0064109B" w:rsidRDefault="0064109B">
      <w:pPr>
        <w:spacing w:line="480" w:lineRule="auto"/>
        <w:rPr>
          <w:rFonts w:ascii="Times New Roman" w:hAnsi="Times New Roman" w:cs="Times New Roman"/>
          <w:iCs/>
          <w:sz w:val="24"/>
          <w:szCs w:val="24"/>
          <w:lang w:val="en-US"/>
        </w:rPr>
      </w:pPr>
    </w:p>
    <w:p w14:paraId="44A7C0C1" w14:textId="77777777" w:rsidR="0064109B" w:rsidRDefault="00000000">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revealed moderate evidence for the null effect of overall performance (p = .473,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0.238), as well as for Full (p = .322,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0.286), F0 (p = .435,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245), and Timbre morphs (p = .840,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0.205) separately. Planned comparisons between amateurs and non-musicians revealed inconclusive evidence for overall performance (p = .107,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0.546), as well as for Full (p = .044,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1.009), and F0 (p = .105,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0.576) separately. For Timbre morphs, there was moderate evidence for the null effect (p = .975,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0.205). Thus, we found evidence consistent with H9, but inconclusive evidence regarding H8. </w:t>
      </w:r>
    </w:p>
    <w:p w14:paraId="729A7F95" w14:textId="77777777" w:rsidR="0064109B"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lastRenderedPageBreak/>
        <w:t>Figure 4</w:t>
      </w:r>
    </w:p>
    <w:p w14:paraId="2C1D5E4F" w14:textId="77777777" w:rsidR="0064109B" w:rsidRDefault="00000000">
      <w:pPr>
        <w:rPr>
          <w:rFonts w:ascii="Times New Roman" w:hAnsi="Times New Roman" w:cs="Times New Roman"/>
          <w:i/>
          <w:iCs/>
          <w:sz w:val="24"/>
          <w:szCs w:val="24"/>
          <w:lang w:val="en-US"/>
        </w:rPr>
      </w:pPr>
      <w:r>
        <w:rPr>
          <w:rStyle w:val="Hervorhebung"/>
          <w:rFonts w:ascii="Times New Roman" w:hAnsi="Times New Roman" w:cs="Times New Roman"/>
          <w:sz w:val="24"/>
          <w:szCs w:val="24"/>
          <w:lang w:val="en-US"/>
        </w:rPr>
        <w:t>Mean proportion of correct responses per Morph Type separately for professionals, amateurs, and non-musicians</w:t>
      </w:r>
    </w:p>
    <w:p w14:paraId="7DB7B4D1" w14:textId="77777777" w:rsidR="0064109B" w:rsidRDefault="00000000">
      <w:pPr>
        <w:spacing w:line="480" w:lineRule="auto"/>
        <w:contextualSpacing/>
        <w:rPr>
          <w:rFonts w:ascii="Times New Roman" w:hAnsi="Times New Roman" w:cs="Times New Roman"/>
          <w:sz w:val="24"/>
          <w:szCs w:val="24"/>
          <w:lang w:val="en-US"/>
        </w:rPr>
      </w:pPr>
      <w:r>
        <w:rPr>
          <w:noProof/>
        </w:rPr>
        <w:drawing>
          <wp:inline distT="0" distB="0" distL="0" distR="0" wp14:anchorId="59FBBD05" wp14:editId="298F5A8F">
            <wp:extent cx="5486400" cy="3657600"/>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pic:cNvPicPr>
                      <a:picLocks noChangeAspect="1" noChangeArrowheads="1"/>
                    </pic:cNvPicPr>
                  </pic:nvPicPr>
                  <pic:blipFill>
                    <a:blip r:embed="rId16"/>
                    <a:stretch>
                      <a:fillRect/>
                    </a:stretch>
                  </pic:blipFill>
                  <pic:spPr bwMode="auto">
                    <a:xfrm>
                      <a:off x="0" y="0"/>
                      <a:ext cx="5486400" cy="3657600"/>
                    </a:xfrm>
                    <a:prstGeom prst="rect">
                      <a:avLst/>
                    </a:prstGeom>
                  </pic:spPr>
                </pic:pic>
              </a:graphicData>
            </a:graphic>
          </wp:inline>
        </w:drawing>
      </w:r>
    </w:p>
    <w:p w14:paraId="0BA0B801" w14:textId="77777777" w:rsidR="0064109B" w:rsidRDefault="00000000">
      <w:pPr>
        <w:spacing w:line="480" w:lineRule="auto"/>
        <w:rPr>
          <w:rFonts w:ascii="Times New Roman" w:hAnsi="Times New Roman" w:cs="Times New Roman"/>
          <w:i/>
          <w:iCs/>
          <w:sz w:val="24"/>
          <w:szCs w:val="24"/>
          <w:lang w:val="en-US"/>
        </w:rPr>
      </w:pPr>
      <w:r>
        <w:rPr>
          <w:rStyle w:val="Hervorhebung"/>
          <w:rFonts w:ascii="Times New Roman" w:hAnsi="Times New Roman" w:cs="Times New Roman"/>
          <w:sz w:val="24"/>
          <w:szCs w:val="24"/>
          <w:lang w:val="en-US"/>
        </w:rPr>
        <w:t>Note. Whiskers represent 95% confidence intervals. Violin plots represent variation of individual participants. The dotted line represents guessing rate at .25.</w:t>
      </w:r>
    </w:p>
    <w:p w14:paraId="2FBFBE6E" w14:textId="77777777" w:rsidR="0064109B" w:rsidRDefault="0064109B">
      <w:pPr>
        <w:spacing w:line="480" w:lineRule="auto"/>
        <w:contextualSpacing/>
        <w:rPr>
          <w:rFonts w:ascii="Times New Roman" w:hAnsi="Times New Roman" w:cs="Times New Roman"/>
          <w:sz w:val="24"/>
          <w:szCs w:val="24"/>
          <w:lang w:val="en-US"/>
        </w:rPr>
      </w:pPr>
    </w:p>
    <w:p w14:paraId="69F9410C" w14:textId="77777777" w:rsidR="0064109B" w:rsidRDefault="00000000">
      <w:pPr>
        <w:pStyle w:val="berschrift1"/>
        <w:spacing w:line="480" w:lineRule="auto"/>
        <w:rPr>
          <w:rFonts w:ascii="Times New Roman" w:hAnsi="Times New Roman" w:cs="Times New Roman"/>
          <w:sz w:val="24"/>
          <w:szCs w:val="24"/>
          <w:lang w:val="en-US"/>
        </w:rPr>
      </w:pPr>
      <w:bookmarkStart w:id="52" w:name="_Toc200448886"/>
      <w:r>
        <w:rPr>
          <w:rFonts w:ascii="Times New Roman" w:hAnsi="Times New Roman" w:cs="Times New Roman"/>
          <w:sz w:val="24"/>
          <w:szCs w:val="24"/>
          <w:lang w:val="en-US"/>
        </w:rPr>
        <w:t>Discussion</w:t>
      </w:r>
      <w:bookmarkEnd w:id="52"/>
    </w:p>
    <w:p w14:paraId="1A416751"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present study, we shed new light on the link between musicality and vocal emotion perception, by focusing on different subgroups of musicians. In line with our hypotheses, emotion recognition was found to be comparable between both singers and instrumentalists, and also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suggest that the link between musicality and vocal emotion perception is </w:t>
      </w:r>
      <w:r>
        <w:rPr>
          <w:rFonts w:ascii="Times New Roman" w:hAnsi="Times New Roman" w:cs="Times New Roman"/>
          <w:sz w:val="24"/>
          <w:szCs w:val="24"/>
          <w:lang w:val="en-US"/>
        </w:rPr>
        <w:lastRenderedPageBreak/>
        <w:t xml:space="preserve">driven by individual differences in auditory sensitivity, which is not tied to a particular type or amount of musical activity. In what follows, we will discuss these findings in more detail. </w:t>
      </w:r>
    </w:p>
    <w:p w14:paraId="5A254EDD" w14:textId="77777777" w:rsidR="0064109B" w:rsidRDefault="00000000">
      <w:pPr>
        <w:pStyle w:val="berschrift2"/>
        <w:spacing w:line="480" w:lineRule="auto"/>
        <w:rPr>
          <w:rFonts w:ascii="Times New Roman" w:hAnsi="Times New Roman" w:cs="Times New Roman"/>
          <w:sz w:val="24"/>
          <w:szCs w:val="24"/>
          <w:lang w:val="en-US"/>
        </w:rPr>
      </w:pPr>
      <w:bookmarkStart w:id="53" w:name="_Toc200448887"/>
      <w:r>
        <w:rPr>
          <w:rFonts w:ascii="Times New Roman" w:hAnsi="Times New Roman" w:cs="Times New Roman"/>
          <w:sz w:val="24"/>
          <w:szCs w:val="24"/>
          <w:lang w:val="en-US"/>
        </w:rPr>
        <w:t>Singers vs. instrumentalists</w:t>
      </w:r>
      <w:bookmarkEnd w:id="53"/>
    </w:p>
    <w:p w14:paraId="644F5637"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the present study, we recruited a well-powered sample of singers and instrumentalists, which were comparable with regard to personality, socio-economic background, and objective music perception performance. They only differed in two aspects of self-rated musicality: unsurprisingly, singers scored higher on self-rated singing abilities, and instrumentalists scored higher on self-rated formal education. The latter may be because mastering an instrument to the point where one can play in an ensemble arguably takes more formal training than being able to sing in a choir. </w:t>
      </w:r>
    </w:p>
    <w:p w14:paraId="52AB6554" w14:textId="1FE31F03" w:rsidR="0064109B"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 line with our prediction, </w:t>
      </w:r>
      <w:r>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vocal emotion recognition performance of singers and instrumentalists did not differ in any condition, as supported by Bayesian analysis with moderate evidence. This finding does not simply represent a general absence of effects. In fact, we replicated the strong and consistent effect of vocal parameters (manipulated via voice morphing) on emotion recognition, with F0 contour being relatively more informative than timbre, across all emotions, while performance was still best in the Full condition. The fact that this pattern was found to be highly comparable for singers and instrumentalists suggests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same </w:t>
      </w:r>
      <w:proofErr w:type="spellStart"/>
      <w:r>
        <w:rPr>
          <w:rFonts w:ascii="Times New Roman" w:hAnsi="Times New Roman" w:cs="Times New Roman"/>
          <w:sz w:val="24"/>
          <w:szCs w:val="24"/>
        </w:rPr>
        <w:t>acoustic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perceive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emotions</w:t>
      </w:r>
      <w:proofErr w:type="spellEnd"/>
      <w:r>
        <w:rPr>
          <w:rFonts w:ascii="Times New Roman" w:hAnsi="Times New Roman" w:cs="Times New Roman"/>
          <w:sz w:val="24"/>
          <w:szCs w:val="24"/>
        </w:rPr>
        <w:t xml:space="preserve">, and do so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comparable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efficiency</w:t>
      </w:r>
      <w:proofErr w:type="spellEnd"/>
      <w:r>
        <w:rPr>
          <w:rFonts w:ascii="Times New Roman" w:hAnsi="Times New Roman" w:cs="Times New Roman"/>
          <w:sz w:val="24"/>
          <w:szCs w:val="24"/>
          <w:lang w:val="en-US"/>
        </w:rPr>
        <w:t xml:space="preserve">. </w:t>
      </w:r>
    </w:p>
    <w:p w14:paraId="145B3032" w14:textId="18041CE5" w:rsidR="0064109B"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want to address two observations from the literature which may seem incompatible with our findings: First, our findings diverge from </w:t>
      </w:r>
      <w:sdt>
        <w:sdtPr>
          <w:id w:val="-1924950628"/>
          <w:placeholder>
            <w:docPart w:val="EFAD3311B5884A40A157AF05CF51863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NSIsIiR0eXBlIjoiU3dpc3NBY2FkZW1pYy5DaXRhdmkuUHJvamVjdCwgU3dpc3NBY2FkZW1pYy5DaXRhdmkifX0seyIkaWQiOiI2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Ny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NSJ9fV0sIkJpYlRlWEtleSI6IlRob21wc29uXzIwMDQi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U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Q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Thompson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546380156"/>
          <w:placeholder>
            <w:docPart w:val="EFAD3311B5884A40A157AF05CF51863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UiLCIkdHlwZSI6IlN3aXNzQWNhZGVtaWMuQ2l0YXZpLlByb2plY3QsIFN3aXNzQWNhZGVtaWMuQ2l0YXZpIn19LHsiJGlkIjoiN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c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UifX1dLCJCaWJUZVhLZXkiOiJUaG9tcHNvbl8yMDA0Ii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1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0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IiwiSWQiOiI4M2ViOWI2YS04YzgwLTQ0OWQtODg3Yi0wNzY4OTEyMmQ5MjUiLCJNb2RpZmllZE9uIjoiMjAyNS0wNi0xM1QxNDo1MjozN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A0KSJ9XX0sIlRhZyI6IkNpdGF2aVBsYWNlaG9sZGVyI2U3M2Y3NTVhLTEwYzctNGViMC04ZGNlLWRlZDc5MjAwNjJjMyIsIlRleHQiOiIoMjAwN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(2004)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w:t>
      </w:r>
      <w:r>
        <w:rPr>
          <w:rFonts w:ascii="Times New Roman" w:hAnsi="Times New Roman" w:cs="Times New Roman"/>
          <w:sz w:val="24"/>
          <w:szCs w:val="24"/>
          <w:lang w:val="en-US"/>
        </w:rPr>
        <w:lastRenderedPageBreak/>
        <w:t xml:space="preserve">the broader literature on protective effects of singing on cognitive and socio-emotional functioning </w:t>
      </w:r>
      <w:sdt>
        <w:sdtPr>
          <w:id w:val="-1336227618"/>
          <w:placeholder>
            <w:docPart w:val="EFAD3311B5884A40A157AF05CF51863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0MDE0OTc0OSIsIlVyaVN0cmluZyI6Imh0dHA6Ly93d3cubmNiaS5ubG0ubmloLmdvdi9wdWJtZWQvNDAxNDk3ND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xNzo0NSIsIk1vZGlmaWVkQnkiOiJfQ2hyaXN0aW5lIE51c3NiYXVtIiwiSWQiOiI0MGVlZTI5MS1lMDE0LTQ4NmQtODM4Yi04MDNhMTYxZDQ3OWMiLCJNb2RpZmllZE9uIjoiMjAyNS0wNi0wNFQxNToxNzo0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OTQwMzk4IiwiVXJpU3RyaW5nIjoiaHR0cHM6Ly93d3cubmNiaS5ubG0ubmloLmdvdi9wbWMvYXJ0aWNsZXMvUE1DMTE5NDAzOT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Tc6NDUiLCJNb2RpZmllZEJ5IjoiX0NocmlzdGluZSBOdXNzYmF1bSIsIklkIjoiMTBjMzNhZDItODdhNS00NTBkLWE3NmQtYTc4NWM4NGUzOThlIiwiTW9kaWZpZWRPbiI6IjIwMjUtMDYtMDRUMTU6MTc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kwL2JyYWluc2NpMTUwMzAyMjciLCJVcmlTdHJpbmciOiJodHRwczovL2RvaS5vcmcvMTAuMzM5MC9icmFpbnNjaTE1MDMwMjI3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E3OjQ1IiwiTW9kaWZpZWRCeSI6Il9DaHJpc3RpbmUgTnVzc2JhdW0iLCJJZCI6IjI0NjUwNTk4LTVjZDktNDNiNC1iZTVjLWY1YTU5NzA0MjZhYiIsIk1vZGlmaWVkT24iOiIyMDI1LTA2LTA0VDE1OjE3OjQ1IiwiUHJvamVjdCI6eyIkcmVmIjoiNSJ9fV0sIk51bWJlciI6IjMiLCJPcmdhbml6YXRpb25zIjpbXSwiT3RoZXJzSW52b2x2ZWQiOltdLCJQZXJpb2RpY2FsIjp7IiRpZCI6IjE2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M4NzE2Njk4IiwiVXJpU3RyaW5nIjoiaHR0cDovL3d3dy5uY2JpLm5sbS5uaWguZ292L3B1Ym1lZC8zODcxNjY5O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yMDoyMSIsIk1vZGlmaWVkQnkiOiJfQ2hyaXN0aW5lIE51c3NiYXVtIiwiSWQiOiJiZTRmODc4Mi1iZjA0LTQ5NGItOWU3MS0xNzc4MjU4YWJlMDUiLCJNb2RpZmllZE9uIjoiMjAyNS0wNi0wNFQxNToyMDoyMS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IvaGJtLjI2NzA1IiwiVXJpU3RyaW5nIjoiaHR0cHM6Ly9kb2kub3JnLzEwLjEwMDIvaGJtLjI2NzA1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IwOjIxIiwiTW9kaWZpZWRCeSI6Il9DaHJpc3RpbmUgTnVzc2JhdW0iLCJJZCI6IjgzZTgzN2RkLTFlYzAtNGZjOC04MWMzLTFmNjJlMWRhZTA2NiIsIk1vZGlmaWVkT24iOiIyMDI1LTA2LTA0VDE1OjIwOjIx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UE1DMTEwNzc0MzIiLCJVcmlTdHJpbmciOiJodHRwczovL3d3dy5uY2JpLm5sbS5uaWguZ292L3BtYy9hcnRpY2xlcy9QTUMxMTA3NzQzMi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(Moisseinen et al., 2024; Tragantzopoulou &amp; Giannouli,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Second, several studies found correlations between singing abilities and emotion recognition </w:t>
      </w:r>
      <w:sdt>
        <w:sdtPr>
          <w:id w:val="126842214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zVDE0OjUyOjM1IiwiUHJvamVjdCI6eyIkcmVmIjoiNSJ9fSwiVXNlTnVtYmVyaW5nVHlwZU9mUGFyZW50RG9jdW1lbnQiOmZhbHNlfSx7IiRpZCI6IjIwIiwiJHR5cGUiOiJTd2lzc0FjYWRlbWljLkNpdGF2aS5DaXRhdGlvbnMuV29yZFBsYWNlaG9sZGVyRW50cnksIFN3aXNzQWNhZGVtaWMuQ2l0YXZpIiwiSWQiOiIyZDk3OWRjMC0zMTVhLTQ1OTctYTNiZC0wMGQxZDY0ODIxN2Y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NUMTQ6NTI6MzUiLCJQcm9qZWN0Ijp7IiRyZWYiOiI1In19LCJVc2VOdW1iZXJpbmdUeXBlT2ZQYXJlbnREb2N1bWVudCI6ZmFsc2V9LHsiJGlkIjoiMzI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M1QxNDo1MjozNS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 2022; Greenspon &amp; Montanaro, 2023; 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However, all these studies included both singers and instrumentalists. Thus, while we do not argue against a relationship between singing abilities and emotion recognition per se</w:t>
      </w:r>
      <w:commentRangeStart w:id="54"/>
      <w:commentRangeEnd w:id="54"/>
      <w:r>
        <w:rPr>
          <w:rFonts w:ascii="Times New Roman" w:hAnsi="Times New Roman" w:cs="Times New Roman"/>
          <w:sz w:val="24"/>
          <w:szCs w:val="24"/>
          <w:lang w:val="en-US"/>
        </w:rPr>
        <w:commentReference w:id="54"/>
      </w:r>
      <w:r>
        <w:rPr>
          <w:rFonts w:ascii="Times New Roman" w:hAnsi="Times New Roman" w:cs="Times New Roman"/>
          <w:sz w:val="24"/>
          <w:szCs w:val="24"/>
          <w:lang w:val="en-US"/>
        </w:rPr>
        <w:t xml:space="preserve">, we lack evidence that emotion recognition is more pronounced in specific groups of musicians, or that this is causally linked to certain musical activities. Instead, this correlation seems to be mediated via natural auditory sensitivity. </w:t>
      </w:r>
      <w:commentRangeStart w:id="55"/>
      <w:r>
        <w:rPr>
          <w:rFonts w:ascii="Times New Roman" w:hAnsi="Times New Roman" w:cs="Times New Roman"/>
          <w:sz w:val="24"/>
          <w:szCs w:val="24"/>
          <w:lang w:val="en-US"/>
        </w:rPr>
        <w:t xml:space="preserve">Note that we failed to find a predicted correlation between self-rated singing abilities and emotion recognition in the present study. </w:t>
      </w:r>
      <w:commentRangeEnd w:id="55"/>
      <w:r>
        <w:commentReference w:id="55"/>
      </w:r>
      <w:r>
        <w:rPr>
          <w:rFonts w:ascii="Times New Roman" w:hAnsi="Times New Roman" w:cs="Times New Roman"/>
          <w:sz w:val="24"/>
          <w:szCs w:val="24"/>
          <w:lang w:val="en-US"/>
        </w:rPr>
        <w:t>This may be attributed</w:t>
      </w:r>
      <w:del w:id="56" w:author="Annett Schirmer" w:date="2025-06-14T16:06:00Z">
        <w:r>
          <w:rPr>
            <w:rFonts w:ascii="Times New Roman" w:hAnsi="Times New Roman" w:cs="Times New Roman"/>
            <w:sz w:val="24"/>
            <w:szCs w:val="24"/>
            <w:lang w:val="en-US"/>
          </w:rPr>
          <w:delText xml:space="preserve"> this</w:delText>
        </w:r>
      </w:del>
      <w:r>
        <w:rPr>
          <w:rFonts w:ascii="Times New Roman" w:hAnsi="Times New Roman" w:cs="Times New Roman"/>
          <w:sz w:val="24"/>
          <w:szCs w:val="24"/>
          <w:lang w:val="en-US"/>
        </w:rPr>
        <w:t xml:space="preserve"> to potentially decreased variance in our group of amateurs with regard to self-rated musicality (Gold-MSI)</w:t>
      </w:r>
      <w:del w:id="57" w:author="Annett Schirmer" w:date="2025-06-14T16:07:00Z">
        <w:r>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In fact, we did not find any correlations with the Gold-MSI subscales in amateurs, which is in contrast to the pattern we had observed in the sample comprised of professionals and non-musicians </w:t>
      </w:r>
      <w:sdt>
        <w:sdtPr>
          <w:id w:val="169203574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zVDE0OjUyOjM1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M1YWVmNGY4LTRjZGYtNDE1Ni1hNzJjLTU2MmEyNDU4ZTQ3MSIsIlRleHQiOiIoTnVzc2JhdW0gZXQgYWwuLCAyMDI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09549821" w14:textId="77777777" w:rsidR="0064109B" w:rsidRDefault="00000000">
      <w:pPr>
        <w:pStyle w:val="berschrift2"/>
        <w:spacing w:line="480" w:lineRule="auto"/>
        <w:rPr>
          <w:rFonts w:ascii="Times New Roman" w:hAnsi="Times New Roman" w:cs="Times New Roman"/>
          <w:sz w:val="24"/>
          <w:szCs w:val="24"/>
          <w:lang w:val="en-US"/>
        </w:rPr>
      </w:pPr>
      <w:bookmarkStart w:id="58" w:name="_Toc200448888"/>
      <w:r>
        <w:rPr>
          <w:rFonts w:ascii="Times New Roman" w:hAnsi="Times New Roman" w:cs="Times New Roman"/>
          <w:sz w:val="24"/>
          <w:szCs w:val="24"/>
          <w:lang w:val="en-US"/>
        </w:rPr>
        <w:t>Amateurs compared to professional musicians and non-musicians</w:t>
      </w:r>
      <w:bookmarkEnd w:id="58"/>
    </w:p>
    <w:p w14:paraId="0D5CD2AE" w14:textId="77777777" w:rsidR="0064109B" w:rsidRDefault="00000000">
      <w:pPr>
        <w:spacing w:line="480" w:lineRule="auto"/>
        <w:rPr>
          <w:rFonts w:ascii="Times New Roman" w:hAnsi="Times New Roman" w:cs="Times New Roman"/>
          <w:sz w:val="24"/>
          <w:szCs w:val="24"/>
          <w:lang w:val="en-US"/>
        </w:rPr>
      </w:pPr>
      <w:del w:id="59" w:author="Annett Schirmer" w:date="2025-06-14T16:15:00Z">
        <w:r>
          <w:rPr>
            <w:rFonts w:ascii="Times New Roman" w:hAnsi="Times New Roman" w:cs="Times New Roman"/>
            <w:sz w:val="24"/>
            <w:szCs w:val="24"/>
            <w:lang w:val="en-US"/>
          </w:rPr>
          <w:delText>In line with our prediction</w:delText>
        </w:r>
      </w:del>
      <w:ins w:id="60" w:author="Annett Schirmer" w:date="2025-06-14T16:15:00Z">
        <w:r>
          <w:rPr>
            <w:rFonts w:ascii="Times New Roman" w:hAnsi="Times New Roman" w:cs="Times New Roman"/>
            <w:sz w:val="24"/>
            <w:szCs w:val="24"/>
            <w:lang w:val="en-US"/>
          </w:rPr>
          <w:t>As predicted</w:t>
        </w:r>
      </w:ins>
      <w:r>
        <w:rPr>
          <w:rFonts w:ascii="Times New Roman" w:hAnsi="Times New Roman" w:cs="Times New Roman"/>
          <w:sz w:val="24"/>
          <w:szCs w:val="24"/>
          <w:lang w:val="en-US"/>
        </w:rPr>
        <w:t xml:space="preserve">, we found evidence that emotion perception performance does not differ between amateur musicians and professionals, further strengthening the notion that the amount of music training is not a major influence on vocal emotion perception </w:t>
      </w:r>
      <w:sdt>
        <w:sdtPr>
          <w:id w:val="195744435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zVDE0OjUyOjM1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1ZDRkZDA3Yy0wODZjLTQ4MjQtYTNjYS0yNDY5M2VlNWUzYjkiLCJUZXh0IjoiKFNjaGVsbGVuYmVyZyAmIExpbWEsI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r>
        <w:rPr>
          <w:rFonts w:ascii="Times New Roman" w:hAnsi="Times New Roman" w:cs="Times New Roman"/>
          <w:color w:val="C00000"/>
          <w:sz w:val="24"/>
          <w:szCs w:val="24"/>
          <w:lang w:val="en-US"/>
        </w:rPr>
        <w:t xml:space="preserve"> </w:t>
      </w:r>
      <w:r>
        <w:rPr>
          <w:rFonts w:ascii="Times New Roman" w:hAnsi="Times New Roman" w:cs="Times New Roman"/>
          <w:sz w:val="24"/>
          <w:szCs w:val="24"/>
          <w:lang w:val="en-US"/>
        </w:rPr>
        <w:t xml:space="preserve">We also had hypothesized that amateurs would outperform non-musicians, because professionals outperformed them in our previous study </w:t>
      </w:r>
      <w:sdt>
        <w:sdtPr>
          <w:id w:val="-54799586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zVDE0OjUyOjM1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U4MDZhYzE3LTc1ZTQtNDRkMS05YmVjLTg3MTBlMmZhNjc3MSIsIlRleHQiOiIoTnVzc2JhdW0gZXQgYWwuLCAyMDI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This comparison yielded inconclusive evidence. We speculate that the present amateur sample was more heterogen</w:t>
      </w:r>
      <w:commentRangeStart w:id="61"/>
      <w:commentRangeEnd w:id="61"/>
      <w:r>
        <w:rPr>
          <w:rFonts w:ascii="Times New Roman" w:hAnsi="Times New Roman" w:cs="Times New Roman"/>
          <w:sz w:val="24"/>
          <w:szCs w:val="24"/>
          <w:lang w:val="en-US"/>
        </w:rPr>
        <w:commentReference w:id="61"/>
      </w:r>
      <w:r>
        <w:rPr>
          <w:rFonts w:ascii="Times New Roman" w:hAnsi="Times New Roman" w:cs="Times New Roman"/>
          <w:sz w:val="24"/>
          <w:szCs w:val="24"/>
          <w:lang w:val="en-US"/>
        </w:rPr>
        <w:t>ous than the professional one, and as a result, our design may have lacked statistical power to detect potentially small differences between amateurs and non-musicians, despite the substantial sample size. This issue may be resolved in a follow-up study.</w:t>
      </w:r>
    </w:p>
    <w:p w14:paraId="3D0B0287" w14:textId="77777777" w:rsidR="0064109B"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In addition to the direct group comparison, we performed a correlational analysis on our sample of amateurs (Part II) which was in parallel to an analysis we had performed previously on professionals and non-musicians (cf. Table 2 and Table 3 in </w:t>
      </w:r>
      <w:sdt>
        <w:sdtPr>
          <w:id w:val="164639235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zVDE0OjUyOjM1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QyMjBkMjMxLTEzYzItNDUwNS04NTU0LTRkMGQzNDM5YWJkMSIsIlRleHQiOiIoTnVzc2JhdW0gZXQgYWwuLCAyMDI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Importantly, we found a highly similar pattern of correlations between vocal emotion perception and music perception abilities, especially for melody and rhythm. We therefore conclude that individual differences in music perception abilities play an important role, irrespective of the assignment to any (non)-musical group. This is fully in line with the current literature, which consistently emphasizes the role of acoustic sensitivity and argues against a causal effect of training or musical activity on vocal emotion perception </w:t>
      </w:r>
      <w:sdt>
        <w:sdtPr>
          <w:id w:val="-1502969770"/>
          <w:placeholder>
            <w:docPart w:val="AD44F1872D35416B8113586B913D3318"/>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1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I2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U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6A6CBA0D" w14:textId="77777777" w:rsidR="0064109B" w:rsidRDefault="00000000">
      <w:pPr>
        <w:pStyle w:val="berschrift2"/>
        <w:spacing w:line="480" w:lineRule="auto"/>
        <w:rPr>
          <w:rFonts w:ascii="Times New Roman" w:hAnsi="Times New Roman" w:cs="Times New Roman"/>
          <w:sz w:val="24"/>
          <w:szCs w:val="24"/>
          <w:lang w:val="en-US"/>
        </w:rPr>
      </w:pPr>
      <w:bookmarkStart w:id="62" w:name="_Toc200448889"/>
      <w:bookmarkStart w:id="63" w:name="_Hlk116307919"/>
      <w:r>
        <w:rPr>
          <w:rFonts w:ascii="Times New Roman" w:hAnsi="Times New Roman" w:cs="Times New Roman"/>
          <w:sz w:val="24"/>
          <w:szCs w:val="24"/>
          <w:lang w:val="en-US"/>
        </w:rPr>
        <w:t>Constraints on generality and directions for future directions</w:t>
      </w:r>
      <w:bookmarkEnd w:id="62"/>
      <w:bookmarkEnd w:id="63"/>
    </w:p>
    <w:p w14:paraId="682A69B9"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recognition, and therefore closes an open gap in the literature. Nevertheless, the present study has several limitations which deserve consideration. All musicians were socialized in Western music culture and fluent German speakers, therefore findings may not generalize to other music and language backgrounds </w:t>
      </w:r>
      <w:sdt>
        <w:sdtPr>
          <w:id w:val="-88980214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k4NzQ5NjIiLCJVcmlTdHJpbmciOiJodHRwOi8vd3d3Lm5jYmkubmxtLm5paC5nb3YvcHVibWVkLzE5ODc0OTY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My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U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(Morrison &amp; Demorest, 2009)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Note, however, that links between music perception performance and emotion recognition irrespective of formal musical training have been observed in a Portuguese sample as well </w:t>
      </w:r>
      <w:sdt>
        <w:sdtPr>
          <w:id w:val="-50527630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zVDE0OjUyOjM1IiwiUHJvamVjdCI6eyIkcmVmIjoiNSJ9fSwiVXNlTnVtYmVyaW5nVHlwZU9mUGFyZW50RG9jdW1lbnQiOmZhbHNlfV0sIkZvcm1hdHRlZFRleHQiOnsiJGlkIjoiMjAiLCJDb3VudCI6MSwiVGV4dFVuaXRzIjpbeyIkaWQiOiIyMSIsIkZvbnRTdHlsZSI6eyIkaWQiOiIyMiIsIk5ldXRyYWwiOnRydWV9LCJSZWFkaW5nT3JkZXIiOjEsIlRleHQiOiIoQ29ycmVpYSBldCBhbC4sIDIwMjIpIn1dfSwiVGFnIjoiQ2l0YXZpUGxhY2Vob2xkZXIjN2FlZDZkYmUtM2VhZC00ZWIzLThmOTMtN2U4MDIwMjcxNWZhIiwiVGV4dCI6IihDb3JyZWlhIGV0IGFsLiwgMjAyMi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 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3E26D8B7" w14:textId="77777777" w:rsidR="0064109B"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What posed a particular challenge in the present study was the recruitment of mutually exclusive groups of musicians. While the distinction between singers and instrumentalists may seem trivial at first glance, it is actually rare that musicians engage in one of these activities only. Thus, for practical reasons, we recruited participants who self-assigned clearly to one form and made sure that their current activity is either one or the other. Yet, some of the singers reported that they used to play an instrument as well. In a similar vein, the </w:t>
      </w:r>
      <w:r>
        <w:rPr>
          <w:rFonts w:ascii="Times New Roman" w:hAnsi="Times New Roman" w:cs="Times New Roman"/>
          <w:sz w:val="24"/>
          <w:szCs w:val="24"/>
          <w:lang w:val="en-US"/>
        </w:rPr>
        <w:lastRenderedPageBreak/>
        <w:t xml:space="preserve">distinction between amateurs and professionals is not fully straightforward, and may represent a continuum rather than clear-cut categories. Some individuals pursue music as a profession, but without a formal music degree, others vice versa </w:t>
      </w:r>
      <w:sdt>
        <w:sdtPr>
          <w:id w:val="88337120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C4wMDc1MiIsIlVyaVN0cmluZyI6Imh0dHBzOi8vZG9pLm9yZy8xMC4zMzg5L2ZuaW5zLjIwMjAuMDA3N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jo1OTozMSIsIk1vZGlmaWVkQnkiOiJfQ2hyaXN0aW5lIE51c3NiYXVtIiwiSWQiOiI2ZDkwNDAyMC1lZTBjLTQxNWQtOTcxYS0xNGNkNzQ4NDBkMmQiLCJNb2RpZmllZE9uIjoiMjAyNS0wNC0wNFQxMjo1OTozM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yNzkyODk5IiwiVXJpU3RyaW5nIjoiaHR0cDovL3d3dy5uY2JpLm5sbS5uaWguZ292L3B1Ym1lZC8zMjc5Mjg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jo1OTozMSIsIk1vZGlmaWVkQnkiOiJfQ2hyaXN0aW5lIE51c3NiYXVtIiwiSWQiOiJmYzU1Yjg4OS01ZTZiLTQ2ODgtODg0My00Y2M2Y2Q4MTM0MDQiLCJNb2RpZmllZE9uIjoiMjAyNS0wNC0wNFQxMjo1OT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czODU0MDkiLCJVcmlTdHJpbmciOiJodHRwczovL3d3dy5uY2JpLm5sbS5uaWguZ292L3BtYy9hcnRpY2xlcy9QTUM3Mzg1NDA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yOjU5OjMxIiwiTW9kaWZpZWRCeSI6Il9DaHJpc3RpbmUgTnVzc2JhdW0iLCJJZCI6IjI0ZDk4YzRjLTMxNDctNDcwNy05NDVlLWU1Mjc0ZWE2MzRlMCIsIk1vZGlmaWVkT24iOiIyMDI1LTA0LTA0VDEyOjU5OjMxIiwiUHJvamVjdCI6eyIkcmVmIjoiNSJ9fV0sIk9yZ2FuaXphdGlvbnMiOltdLCJPdGhlcnNJbnZvbHZlZCI6W10sIlBhZ2VSYW5nZSI6IjxzcD5cclxuICA8bj43NTI8L24+XHJcbiAgPGluPnRydWU8L2luPlxyXG4gIDxvcz43NTI8L29zPlxyXG4gIDxwcz43NTI8L3BzPlxyXG48L3NwPlxyXG48b3M+NzUyPC9vcz4iLCJQZXJpb2RpY2FsIjp7IiRpZCI6IjE2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(Zendel &amp; Alexander, 2020)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Some people transition from amateurs to a professional level later in life </w:t>
      </w:r>
      <w:sdt>
        <w:sdtPr>
          <w:id w:val="32501687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xNDYxMzgwOC4yMDExLjYwMzA0NCIsIlVyaVN0cmluZyI6Imh0dHBzOi8vZG9pLm9yZy8xMC4xMDgwLzE0NjEzODA4LjIwMTEuNjAzMDQ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(Taylor &amp; Hallam, 2011)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Thus, while the argument still holds that future research should incorporate the heterogeneity of musicians, it may be more adequate to </w:t>
      </w:r>
      <w:del w:id="64" w:author="Annett Schirmer" w:date="2025-06-14T16:31:00Z">
        <w:r>
          <w:rPr>
            <w:rFonts w:ascii="Times New Roman" w:hAnsi="Times New Roman" w:cs="Times New Roman"/>
            <w:sz w:val="24"/>
            <w:szCs w:val="24"/>
            <w:lang w:val="en-US"/>
          </w:rPr>
          <w:delText>consider</w:delText>
        </w:r>
      </w:del>
      <w:ins w:id="65" w:author="Annett Schirmer" w:date="2025-06-14T16:31:00Z">
        <w:r>
          <w:rPr>
            <w:rFonts w:ascii="Times New Roman" w:hAnsi="Times New Roman" w:cs="Times New Roman"/>
            <w:sz w:val="24"/>
            <w:szCs w:val="24"/>
            <w:lang w:val="en-US"/>
          </w:rPr>
          <w:t>pursue</w:t>
        </w:r>
      </w:ins>
      <w:r>
        <w:rPr>
          <w:rFonts w:ascii="Times New Roman" w:hAnsi="Times New Roman" w:cs="Times New Roman"/>
          <w:sz w:val="24"/>
          <w:szCs w:val="24"/>
          <w:lang w:val="en-US"/>
        </w:rPr>
        <w:t xml:space="preserve"> variability on a spectrum rather than </w:t>
      </w:r>
      <w:del w:id="66" w:author="Annett Schirmer" w:date="2025-06-14T16:31:00Z">
        <w:r>
          <w:rPr>
            <w:rFonts w:ascii="Times New Roman" w:hAnsi="Times New Roman" w:cs="Times New Roman"/>
            <w:sz w:val="24"/>
            <w:szCs w:val="24"/>
            <w:lang w:val="en-US"/>
          </w:rPr>
          <w:delText>in</w:delText>
        </w:r>
      </w:del>
      <w:ins w:id="67" w:author="Annett Schirmer" w:date="2025-06-14T16:31:00Z">
        <w:r>
          <w:rPr>
            <w:rFonts w:ascii="Times New Roman" w:hAnsi="Times New Roman" w:cs="Times New Roman"/>
            <w:sz w:val="24"/>
            <w:szCs w:val="24"/>
            <w:lang w:val="en-US"/>
          </w:rPr>
          <w:t>for</w:t>
        </w:r>
      </w:ins>
      <w:r>
        <w:rPr>
          <w:rFonts w:ascii="Times New Roman" w:hAnsi="Times New Roman" w:cs="Times New Roman"/>
          <w:sz w:val="24"/>
          <w:szCs w:val="24"/>
          <w:lang w:val="en-US"/>
        </w:rPr>
        <w:t xml:space="preserve"> distinct groups. </w:t>
      </w:r>
    </w:p>
    <w:p w14:paraId="7354BDA4" w14:textId="77777777" w:rsidR="0064109B"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While the present behavioral data did not reveal</w:t>
      </w:r>
      <w:del w:id="68" w:author="Annett Schirmer" w:date="2025-06-14T16:31:00Z">
        <w:r>
          <w:rPr>
            <w:rFonts w:ascii="Times New Roman" w:hAnsi="Times New Roman" w:cs="Times New Roman"/>
            <w:sz w:val="24"/>
            <w:szCs w:val="24"/>
            <w:lang w:val="en-US"/>
          </w:rPr>
          <w:delText xml:space="preserve"> any</w:delText>
        </w:r>
      </w:del>
      <w:r>
        <w:rPr>
          <w:rFonts w:ascii="Times New Roman" w:hAnsi="Times New Roman" w:cs="Times New Roman"/>
          <w:sz w:val="24"/>
          <w:szCs w:val="24"/>
          <w:lang w:val="en-US"/>
        </w:rPr>
        <w:t xml:space="preserve"> differences between musical subgroups, future research may unravel more fine-grained patterns in the brain. Several studies have reported brain differences in auditory and motor processing between amateurs and professionals  </w:t>
      </w:r>
      <w:sdt>
        <w:sdtPr>
          <w:id w:val="2484179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5NjkyNjMxIiwiVXJpU3RyaW5nIjoiaHR0cDovL3d3dy5uY2JpLm5sbS5uaWguZ292L3B1Ym1lZC8xOTY5MjY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wMToyMyIsIk1vZGlmaWVkQnkiOiJfQ2hyaXN0aW5lIE51c3NiYXVtIiwiSWQiOiI2ZjI2ZTc4ZC0xMGU4LTQyYTctYmRjYy03ZjJlNjNjOTM0MzAiLCJNb2RpZmllZE9uIjoiMjAyNS0wNi0wNFQxNTowMToyM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OTMvY2VyY29yL2JocDE3NyIsIlVyaVN0cmluZyI6Imh0dHBzOi8vZG9pLm9yZy8xMC4xMDkzL2NlcmNvci9iaHAxNz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xNi9qLm5ldXJvaW1hZ2UuMjAwMy4wNy4wMTgiLCJVcmlTdHJpbmciOiJodHRwczovL2RvaS5vcmcvMTAuMTAxNi9qLm5ldXJvaW1hZ2UuMjAwMy4wNy4wM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NTk6MTkiLCJNb2RpZmllZEJ5IjoiX0NocmlzdGluZSBOdXNzYmF1bSIsIklkIjoiNzY3Zjc4N2ItZDJiMy00OTlkLThmYWEtOGUxNjYxYThmY2JlIiwiTW9kaWZpZWRPbiI6IjIwMjUtMDYtMDRUMTQ6NTk6MTk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NS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Ni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IiwiSWQiOiI2OTA4MmIzYy1lMjQwLTRiOTktYjg4NS02YzJlMWQ5ZWRiNGQiLCJNb2RpZmllZE9uIjoiMjAyNS0wNi0xM1QxNDo1MjozNSIsIlByb2plY3QiOnsiJHJlZiI6IjUifX0sIlVzZU51bWJlcmluZ1R5cGVPZlBhcmVudERvY3VtZW50IjpmYWxzZX0seyIkaWQiOiI0MiIsIiR0eXBlIjoiU3dpc3NBY2FkZW1pYy5DaXRhdmkuQ2l0YXRpb25zLldvcmRQbGFjZWhvbGRlckVudHJ5LCBTd2lzc0FjYWRlbWljLkNpdGF2aSIsIklkIjoiYTBkN2U4YmItMWFhYi00OGE1LTlhMGEtYjE0ZjRmNzZkM2QwIiwiUmFuZ2VTdGFydCI6NjMsIlJhbmdlTGVuZ3RoIjoyNCwiUmVmZXJlbmNlSWQiOiJlYzU5ZGU3Ni00ZTYyLTQ3NDctYmJkOS02NzdmMTBhNTU3NTMi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FbGVmdGhlcmlhIiwiTGFzdE5hbWUiOiJQYXBhZGFraSIsIlByb3RlY3RlZCI6ZmFsc2UsIlNleCI6MSwiQ3JlYXRlZEJ5IjoiX0NocmlzdGluZSBOdXNzYmF1bSIsIkNyZWF0ZWRPbiI6IjIwMjUtMDQtMDRUMTM6MzQ6MjQiLCJNb2RpZmllZEJ5IjoiX0NocmlzdGluZSBOdXNzYmF1bSIsIklkIjoiMDIyMzNhODctMTk4NS00ODM3LThhZGItZTI3Y2Q5ZTBiYzViIiwiTW9kaWZpZWRPbiI6IjIwMjUtMDQtMDRUMTM6MzQ6MjQiLCJQcm9qZWN0Ijp7IiRyZWYiOiI1In19LHsiJGlkIjoiNDU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Q5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NTAiLCIkdHlwZSI6IlN3aXNzQWNhZGVtaWMuQ2l0YXZpLkxvY2F0aW9uLCBTd2lzc0FjYWRlbWljLkNpdGF2aSIsIkFkZHJlc3MiOnsiJGlkIjoiNTE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NTMiLCIkdHlwZSI6IlN3aXNzQWNhZGVtaWMuQ2l0YXZpLkxvY2F0aW9uLCBTd2lzc0FjYWRlbWljLkNpdGF2aSIsIkFkZHJlc3MiOnsiJGlkIjoiNTQ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U2IiwiJHR5cGUiOiJTd2lzc0FjYWRlbWljLkNpdGF2aS5Mb2NhdGlvbiwgU3dpc3NBY2FkZW1pYy5DaXRhdmkiLCJBZGRyZXNzIjp7IiRpZCI6IjU3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1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(Kleber et al., 2010; Lotze et al., 2003; Oechslin et al., 2013; Papadaki et al., 2023)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and singers and instrumentalists </w:t>
      </w:r>
      <w:sdt>
        <w:sdtPr>
          <w:id w:val="-76414181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2LTEzVDE0OjUyOjM1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YTBhYzc4ZjQtNjU5Yy00ZjY2LWIyYjAtMTA0M2NjMmJiNDJiIiwiVGV4dCI6IihIYWx3YW5pIGV0IGFsLiwgMjAxMS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(Halwani et al., 2011)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as yet such studies do not provide insights into vocal emotional processing. While we observed differences in electrophysiological responses in professional musicians and non-musicians during vocal emotion recognition </w:t>
      </w:r>
      <w:sdt>
        <w:sdtPr>
          <w:id w:val="-29182201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zYiI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MzkwL2JyYWluc2NpMTMxMTE1NjMiLCJVcmlTdHJpbmciOiJodHRwczovL2RvaS5vcmcvMTAuMzM5MC9icmFpbnNjaTEzMTExNT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5VDEwOjUyOjU5IiwiTW9kaWZpZWRCeSI6Il9DaHJpc3RpbmUgTnVzc2JhdW0iLCJJZCI6IjIyY2ZjZTdjLTFkY2UtNGM4MS1hM2ZjLWMyZmJjYTA3YzMyZiIsIk1vZGlmaWVkT24iOiIyMDIzLTExLTA5VDEwOjUyOjU5IiwiUHJvamVjdCI6eyIkcmVmIjoiNSJ9fV0sIk51bWJlciI6IjExIiwiT3JnYW5pemF0aW9ucyI6W10sIk90aGVyc0ludm9sdmVkIjpbXSwiUGFnZVJhbmdlIjoiPHNwPlxyXG4gIDxuPjE1NjM8L24+XHJcbiAgPGluPnRydWU8L2luPlxyXG4gIDxvcz4xNTYzPC9vcz5cclxuICA8cHM+MTU2MzwvcHM+XHJcbjwvc3A+XHJcbjxvcz4xNTYzPC9vcz4iLCJQZXJpb2RpY2FsIjp7IiRpZCI6IjEx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Sm9oYW5uZXMiLCJMYXN0TmFtZSI6IkxlaG5lbiIsIk1pZGRsZU5hbWUiOiJNLiIsIlByb3RlY3RlZCI6ZmFsc2UsIlNleCI6MiwiQ3JlYXRlZEJ5IjoiX0NocmlzdGluZSBOdXNzYmF1bSIsIkNyZWF0ZWRPbiI6IjIwMjUtMDYtMDRUMTU6MDM6MDEiLCJNb2RpZmllZEJ5IjoiX0NocmlzdGluZSBOdXNzYmF1bSIsIklkIjoiNzNkMTAwNDYtOWVlOC00NGFjLThiOTQtOTZiYzA4NzBhNzQ0IiwiTW9kaWZpZWRPbiI6IjIwMjUtMDYtMDRUMTU6MDM6MDEiLCJQcm9qZWN0Ijp7IiRyZWYiOiI1In19LHsiJHJlZiI6IjcifSx7IiRyZWYiOiI0In1dLCJCaWJUZVhLZXkiOiJMZWhuZW5fMjAyNSI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UifX1dLCJOdW1iZXIiOiI2IiwiT3JnYW5pemF0aW9ucyI6W10sIk90aGVyc0ludm9sdmVkIjpbXSwiUGVyaW9kaWNhbCI6eyIkaWQiOiIyN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U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(Lehnen et al., 2025; Nussbaum et al., 2023)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 meaningful fine-grained comparison between singers and instrumentalists, or amateurs and professionals, would arguably require a much bigger sample.  </w:t>
      </w:r>
    </w:p>
    <w:p w14:paraId="14FC42A1" w14:textId="77777777" w:rsidR="0064109B"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Finally, with respect to the individual dynamics of the tight neural overlap of expression and perception in vocal communication, we hold that it may be worthwhile to focus on another group of vocal experts: professional voice actors or imitators. This is because such experts, unlike singers, are specifically trained to express emotions in the </w:t>
      </w:r>
      <w:r>
        <w:rPr>
          <w:rFonts w:ascii="Times New Roman" w:hAnsi="Times New Roman" w:cs="Times New Roman"/>
          <w:i/>
          <w:iCs/>
          <w:sz w:val="24"/>
          <w:szCs w:val="24"/>
          <w:lang w:val="en-US"/>
        </w:rPr>
        <w:t>spoken</w:t>
      </w:r>
      <w:r>
        <w:rPr>
          <w:rFonts w:ascii="Times New Roman" w:hAnsi="Times New Roman" w:cs="Times New Roman"/>
          <w:sz w:val="24"/>
          <w:szCs w:val="24"/>
          <w:lang w:val="en-US"/>
        </w:rPr>
        <w:t xml:space="preserve"> voice. In fact, a recent study found that voice actors show enhanced sensitivity for linguistic voice prosody and enhanced neural tracking for voice pitch compared to non-actors </w:t>
      </w:r>
      <w:sdt>
        <w:sdtPr>
          <w:id w:val="-140860316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l9DaHJpc3RpbmUgTnVzc2JhdW0iLCJDcmVhdGVkT24iOiIyMDI1LTA2LTA1VDEzOjU0OjUxIiwiTW9kaWZpZWRCeSI6Il9DaHJpc3RpbmUgTnVzc2JhdW0iLCJJZCI6ImM0MWY5NTFiLTgyYzktNDE3YS1hMDcxLWVjOTQ0N2RmODRjZSIsIk1vZGlmaWVkT24iOiIyMDI1LTA2LTA1VDEzOjU0OjUx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fQ2hyaXN0aW5lIE51c3NiYXVtIiwiQ3JlYXRlZE9uIjoiMjAyNS0wNi0wNVQxMzo1NDo1MSIsIk1vZGlmaWVkQnkiOiJfQ2hyaXN0aW5lIE51c3NiYXVtIiwiSWQiOiJlOTVkYmIyZC1iMDlmLTRmNjgtYjNiZi1iY2EzODM2ZWVlNDMiLCJNb2RpZmllZE9uIjoiMjAyNS0wNi0wNVQxMzo1NDo1MS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M6NTQ6NTEiLCJNb2RpZmllZEJ5IjoiX0NocmlzdGluZSBOdXNzYmF1bSIsIklkIjoiZDMwNGViYzQtMzE4OS00NjU5LThiZmUtMDNiMjUyYTcyMjM5IiwiTW9kaWZpZWRPbiI6IjIwMjUtMDYtMDVUMTM6NTQ6NTE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l9DaHJpc3RpbmUgTnVzc2JhdW0iLCJDcmVhdGVkT24iOiIyMDI1LTA2LTA1VDEzOjU0OjUxIiwiTW9kaWZpZWRCeSI6Il9DaHJpcyIsIklkIjoiZmIwNWRmZGItMTIzZi00ZGRhLWI3OTctMmZjZjgzNTdiMzc0IiwiTW9kaWZpZWRPbiI6IjIwMjUtMDYtMTNUMTQ6NTI6MzU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(Kachlicka &amp; Tierney,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Vocal acting usually involves deliberate exaggeration of vocal expressions and may therefore require a fine-grained explicit representation of vocal emotions </w:t>
      </w:r>
      <w:sdt>
        <w:sdtPr>
          <w:id w:val="-140243749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l9DaHJpc3RpbmUgTnVzc2JhdW0iLCJDcmVhdGVkT24iOiIyMDI1LTA2LTA1VDE0OjA1OjIwIiwiTW9kaWZpZWRCeSI6Il9DaHJpc3RpbmUgTnVzc2JhdW0iLCJJZCI6IjliMDNiNDkxLWJhODctNDMyZC04N2RiLWQwNTI3YTZmMzJiZSIsIk1vZGlmaWVkT24iOiIyMDI1LTA2LTA1VDE0OjA1OjIw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fQ2hyaXN0aW5lIE51c3NiYXVtIiwiQ3JlYXRlZE9uIjoiMjAyNS0wNi0wNVQxNDowNToyMCIsIk1vZGlmaWVkQnkiOiJfQ2hyaXN0aW5lIE51c3NiYXVtIiwiSWQiOiIxZTNlOWFhMy0yMjZjLTQ2OWEtYWIwYS0wZGM1ZWQ3NTFkZDQiLCJNb2RpZmllZE9uIjoiMjAyNS0wNi0wNVQxNDowNToyMC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IiwiSWQiOiJiNGMzNWFmMi1kMWI2LTQ3NjUtODk1Zi1hNTYyOWYxYjE2NzAiLCJNb2RpZmllZE9uIjoiMjAyNS0wNi0xM1QxNDo1MjozNS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 xml:space="preserve">(Berry &amp; </w:t>
          </w:r>
          <w:r>
            <w:rPr>
              <w:rFonts w:ascii="Times New Roman" w:hAnsi="Times New Roman" w:cs="Times New Roman"/>
              <w:sz w:val="24"/>
              <w:szCs w:val="24"/>
              <w:lang w:val="en-US"/>
            </w:rPr>
            <w:lastRenderedPageBreak/>
            <w:t>Brown, 2019)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While there is research comparing actors and non-actors regarding the expression of emotions </w:t>
      </w:r>
      <w:sdt>
        <w:sdtPr>
          <w:id w:val="154447919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l9DaHJpc3RpbmUgTnVzc2JhdW0iLCJDcmVhdGVkT24iOiIyMDI1LTA2LTA1VDE0OjA3OjQyIiwiTW9kaWZpZWRCeSI6Il9DaHJpc3RpbmUgTnVzc2JhdW0iLCJJZCI6IjQxZmQxMTkxLTlmYTgtNDg1MS1iN2ZjLTJiMDlhMTgzYjA0ZCIsIk1vZGlmaWVkT24iOiIyMDI1LTA2LTA1VDE0OjA3OjQy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NDowNzo0MiIsIk1vZGlmaWVkQnkiOiJfQ2hyaXN0aW5lIE51c3NiYXVtIiwiSWQiOiI2ZDFkYTA1ZS1lMGFkLTQ0MmUtODM0NC02NmRiN2VjOTFiODYiLCJNb2RpZmllZE9uIjoiMjAyNS0wNi0wNVQxNDowNzo0M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X0NocmlzdGluZSBOdXNzYmF1bSIsIkNyZWF0ZWRPbiI6IjIwMjUtMDYtMDVUMTQ6MDc6NDIiLCJNb2RpZmllZEJ5IjoiX0NocmlzIiwiSWQiOiJiMjBiZGQyZS0yMzdhLTQ4NjktYjk4YS04MzAxODk5ZWI1M2MiLCJNb2RpZmllZE9uIjoiMjAyNS0wNi0xM1QxNDo1MjozNS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(Jürgens et al., 2015)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we do not know how this is mirrored in vocal emotion perception performance and how this group may differ from individuals with singing expertise. </w:t>
      </w:r>
    </w:p>
    <w:p w14:paraId="2C94CC51" w14:textId="77777777" w:rsidR="0064109B" w:rsidRDefault="00000000">
      <w:pPr>
        <w:pStyle w:val="berschrift1"/>
        <w:spacing w:line="480" w:lineRule="auto"/>
        <w:rPr>
          <w:rFonts w:ascii="Times New Roman" w:hAnsi="Times New Roman" w:cs="Times New Roman"/>
          <w:sz w:val="24"/>
          <w:szCs w:val="24"/>
          <w:lang w:val="en-US"/>
        </w:rPr>
      </w:pPr>
      <w:bookmarkStart w:id="69" w:name="_Toc200448890"/>
      <w:r>
        <w:rPr>
          <w:rFonts w:ascii="Times New Roman" w:hAnsi="Times New Roman" w:cs="Times New Roman"/>
          <w:sz w:val="24"/>
          <w:szCs w:val="24"/>
          <w:lang w:val="en-US"/>
        </w:rPr>
        <w:t>Summary and Conclusion</w:t>
      </w:r>
      <w:bookmarkEnd w:id="69"/>
    </w:p>
    <w:p w14:paraId="636F113F" w14:textId="77777777" w:rsidR="0064109B" w:rsidRDefault="00000000">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In the present study, we investigated how emotion perception differs in musical subgroups and compared singers and instrumentalists as well as amateurs and professionals. In line with our prediction, we observed no differences between musical subgroups, suggesting that emotion perception abilities are not primarily tied to the type or amount of musical activity. Instead, we replicated the link between vocal emotion perception and music perception abilities, especially for melodies. This adds a new perspective to the accumulating evidence that the link between musicality and vocal emotion perception is predominantly driven by individual differences in natural auditory sensitivity. </w:t>
      </w:r>
    </w:p>
    <w:p w14:paraId="36F58537" w14:textId="77777777" w:rsidR="0064109B" w:rsidRDefault="00000000">
      <w:pPr>
        <w:pStyle w:val="berschrift1"/>
        <w:spacing w:line="480" w:lineRule="auto"/>
        <w:rPr>
          <w:rFonts w:ascii="Times New Roman" w:hAnsi="Times New Roman" w:cs="Times New Roman"/>
          <w:sz w:val="24"/>
          <w:szCs w:val="24"/>
          <w:lang w:val="en-US"/>
        </w:rPr>
      </w:pPr>
      <w:bookmarkStart w:id="70" w:name="_Toc200448891"/>
      <w:r>
        <w:rPr>
          <w:rFonts w:ascii="Times New Roman" w:hAnsi="Times New Roman" w:cs="Times New Roman"/>
          <w:sz w:val="24"/>
          <w:szCs w:val="24"/>
          <w:lang w:val="en-US"/>
        </w:rPr>
        <w:t>Acknowledgements</w:t>
      </w:r>
      <w:bookmarkEnd w:id="70"/>
    </w:p>
    <w:p w14:paraId="040454F8"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study was conducted by J.D. in partial fulfilment of the requirements for a master’s thesis. The original voice recordings that served as a basis for creating our stimulus material were provided by Sascha </w:t>
      </w:r>
      <w:proofErr w:type="spellStart"/>
      <w:r>
        <w:rPr>
          <w:rFonts w:ascii="Times New Roman" w:hAnsi="Times New Roman" w:cs="Times New Roman"/>
          <w:sz w:val="24"/>
          <w:szCs w:val="24"/>
          <w:lang w:val="en-US"/>
        </w:rPr>
        <w:t>Frühholz</w:t>
      </w:r>
      <w:proofErr w:type="spellEnd"/>
      <w:r>
        <w:rPr>
          <w:rFonts w:ascii="Times New Roman" w:hAnsi="Times New Roman" w:cs="Times New Roman"/>
          <w:sz w:val="24"/>
          <w:szCs w:val="24"/>
          <w:lang w:val="en-US"/>
        </w:rPr>
        <w:t xml:space="preserve">. We thank Hannah </w:t>
      </w:r>
      <w:proofErr w:type="spellStart"/>
      <w:r>
        <w:rPr>
          <w:rFonts w:ascii="Times New Roman" w:hAnsi="Times New Roman" w:cs="Times New Roman"/>
          <w:sz w:val="24"/>
          <w:szCs w:val="24"/>
          <w:lang w:val="en-US"/>
        </w:rPr>
        <w:t>Strauß</w:t>
      </w:r>
      <w:proofErr w:type="spellEnd"/>
      <w:r>
        <w:rPr>
          <w:rFonts w:ascii="Times New Roman" w:hAnsi="Times New Roman" w:cs="Times New Roman"/>
          <w:sz w:val="24"/>
          <w:szCs w:val="24"/>
          <w:lang w:val="en-US"/>
        </w:rPr>
        <w:t xml:space="preserve"> for support with the PROMS. We are grateful to all participants of the study.</w:t>
      </w:r>
    </w:p>
    <w:p w14:paraId="353C543C" w14:textId="77777777" w:rsidR="0064109B" w:rsidRDefault="00000000">
      <w:pPr>
        <w:pStyle w:val="berschrift1"/>
        <w:spacing w:line="480" w:lineRule="auto"/>
        <w:rPr>
          <w:rFonts w:ascii="Times New Roman" w:hAnsi="Times New Roman" w:cs="Times New Roman"/>
          <w:sz w:val="24"/>
          <w:szCs w:val="24"/>
          <w:lang w:val="en-US"/>
        </w:rPr>
      </w:pPr>
      <w:bookmarkStart w:id="71" w:name="_Toc51659723"/>
      <w:bookmarkStart w:id="72" w:name="_Toc200448892"/>
      <w:r>
        <w:rPr>
          <w:rFonts w:ascii="Times New Roman" w:hAnsi="Times New Roman" w:cs="Times New Roman"/>
          <w:sz w:val="24"/>
          <w:szCs w:val="24"/>
          <w:lang w:val="en-US"/>
        </w:rPr>
        <w:t>Conflicts of Interests</w:t>
      </w:r>
      <w:bookmarkEnd w:id="71"/>
      <w:r>
        <w:rPr>
          <w:rFonts w:ascii="Times New Roman" w:hAnsi="Times New Roman" w:cs="Times New Roman"/>
          <w:sz w:val="24"/>
          <w:szCs w:val="24"/>
          <w:lang w:val="en-US"/>
        </w:rPr>
        <w:t xml:space="preserve"> and Funding</w:t>
      </w:r>
      <w:bookmarkEnd w:id="72"/>
    </w:p>
    <w:p w14:paraId="667846BB"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authors declare no conflicts of interests.</w:t>
      </w:r>
    </w:p>
    <w:p w14:paraId="2F3E51F8" w14:textId="77777777" w:rsidR="0064109B" w:rsidRDefault="00000000">
      <w:pPr>
        <w:pStyle w:val="berschrift1"/>
        <w:spacing w:line="480" w:lineRule="auto"/>
        <w:rPr>
          <w:rFonts w:ascii="Times New Roman" w:hAnsi="Times New Roman" w:cs="Times New Roman"/>
          <w:sz w:val="24"/>
          <w:szCs w:val="24"/>
          <w:lang w:val="en-US"/>
        </w:rPr>
      </w:pPr>
      <w:bookmarkStart w:id="73" w:name="_Toc200448893"/>
      <w:r>
        <w:rPr>
          <w:rFonts w:ascii="Times New Roman" w:hAnsi="Times New Roman" w:cs="Times New Roman"/>
          <w:sz w:val="24"/>
          <w:szCs w:val="24"/>
          <w:lang w:val="en-US"/>
        </w:rPr>
        <w:t>Credit Author Statement</w:t>
      </w:r>
      <w:bookmarkEnd w:id="73"/>
    </w:p>
    <w:p w14:paraId="04DB6F5D"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Christine Nussbaum – Conceptualization, Methodology, Software, Visualization, Formal analysis, Writing - Original Draft, Supervision</w:t>
      </w:r>
    </w:p>
    <w:p w14:paraId="714BF536"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Jessica Dethloff - Data collection, Formal analysis, Visualization, Writing - Original Draft</w:t>
      </w:r>
    </w:p>
    <w:p w14:paraId="0A0AFBD3"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Annett Schirmer – Methodology, Writing - Review &amp; Editing, Supervision</w:t>
      </w:r>
    </w:p>
    <w:p w14:paraId="626B9402" w14:textId="77777777" w:rsidR="0064109B"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Stefan R. </w:t>
      </w:r>
      <w:proofErr w:type="spellStart"/>
      <w:r>
        <w:rPr>
          <w:rFonts w:ascii="Times New Roman" w:hAnsi="Times New Roman" w:cs="Times New Roman"/>
          <w:sz w:val="24"/>
          <w:szCs w:val="24"/>
          <w:lang w:val="en-US"/>
        </w:rPr>
        <w:t>Schweinberger</w:t>
      </w:r>
      <w:proofErr w:type="spellEnd"/>
      <w:r>
        <w:rPr>
          <w:rFonts w:ascii="Times New Roman" w:hAnsi="Times New Roman" w:cs="Times New Roman"/>
          <w:sz w:val="24"/>
          <w:szCs w:val="24"/>
          <w:lang w:val="en-US"/>
        </w:rPr>
        <w:t xml:space="preserve"> – Conceptualization, Writing - Review &amp; Editing, Supervision</w:t>
      </w:r>
    </w:p>
    <w:p w14:paraId="541A0012" w14:textId="77777777" w:rsidR="0064109B" w:rsidRDefault="00000000">
      <w:pPr>
        <w:pStyle w:val="berschrift1"/>
        <w:spacing w:line="480" w:lineRule="auto"/>
        <w:rPr>
          <w:rFonts w:ascii="Times New Roman" w:hAnsi="Times New Roman" w:cs="Times New Roman"/>
          <w:sz w:val="24"/>
          <w:szCs w:val="24"/>
          <w:lang w:val="en-US"/>
        </w:rPr>
      </w:pPr>
      <w:bookmarkStart w:id="74" w:name="_Toc200448894"/>
      <w:r>
        <w:rPr>
          <w:rFonts w:ascii="Times New Roman" w:hAnsi="Times New Roman" w:cs="Times New Roman"/>
          <w:sz w:val="24"/>
          <w:szCs w:val="24"/>
          <w:lang w:val="en-US"/>
        </w:rPr>
        <w:t>Supplementary material</w:t>
      </w:r>
      <w:bookmarkEnd w:id="74"/>
    </w:p>
    <w:p w14:paraId="0481893C" w14:textId="77777777" w:rsidR="0064109B" w:rsidRDefault="00000000">
      <w:pPr>
        <w:spacing w:after="0"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Supplemental figures and tables, analysis scripts, and raw data can be found on the associated OSF </w:t>
      </w:r>
      <w:r>
        <w:rPr>
          <w:rFonts w:ascii="Times New Roman" w:hAnsi="Times New Roman" w:cs="Times New Roman"/>
          <w:color w:val="000000" w:themeColor="text1"/>
          <w:sz w:val="24"/>
          <w:szCs w:val="24"/>
          <w:lang w:val="en-US"/>
        </w:rPr>
        <w:t>repository (</w:t>
      </w:r>
      <w:r>
        <w:rPr>
          <w:rFonts w:ascii="Times New Roman" w:hAnsi="Times New Roman" w:cs="Times New Roman"/>
          <w:color w:val="C00000"/>
          <w:sz w:val="24"/>
          <w:szCs w:val="24"/>
          <w:lang w:val="en-US"/>
        </w:rPr>
        <w:t>https://osf.io/ascqx/</w:t>
      </w:r>
      <w:r>
        <w:rPr>
          <w:rFonts w:ascii="Times New Roman" w:hAnsi="Times New Roman" w:cs="Times New Roman"/>
          <w:color w:val="000000" w:themeColor="text1"/>
          <w:sz w:val="24"/>
          <w:szCs w:val="24"/>
          <w:lang w:val="en-US"/>
        </w:rPr>
        <w:t>).</w:t>
      </w:r>
    </w:p>
    <w:p w14:paraId="787A7C57" w14:textId="77777777" w:rsidR="0064109B" w:rsidRDefault="00000000">
      <w:pPr>
        <w:pStyle w:val="CitaviBibliographyHeading"/>
      </w:pPr>
      <w:r>
        <w:fldChar w:fldCharType="begin"/>
      </w:r>
      <w:r>
        <w:fldChar w:fldCharType="separate"/>
      </w:r>
      <w:sdt>
        <w:sdtPr>
          <w:id w:val="1765651021"/>
          <w:placeholder>
            <w:docPart w:val="0CE1231F70FB447EB26DE08EFC89AE6C"/>
          </w:placeholder>
        </w:sdtPr>
        <w:sdtContent>
          <w:r>
            <w:t>ADDIN CitaviBibliographyReferences</w:t>
          </w:r>
        </w:sdtContent>
      </w:sdt>
    </w:p>
    <w:p w14:paraId="0E0102A1" w14:textId="77777777" w:rsidR="0064109B" w:rsidRDefault="00000000">
      <w:pPr>
        <w:pStyle w:val="CitaviBibliographyEntry"/>
      </w:pPr>
      <w:bookmarkStart w:id="75" w:name="_CTVL0019ec4e8d5ccd741cfa5e9bc874dcf4426"/>
      <w:r>
        <w:t xml:space="preserve">Akkermans, J., Schapiro, R., Müllensiefen, D., Jakubowski, K., Shanahan, D., Baker, D., Busch, V., Lothwesen, K., Elvers, P., Fischinger, T., Schlemmer, K., &amp; Frieler, K. (2019). </w:t>
      </w:r>
      <w:r>
        <w:rPr>
          <w:lang w:val="en-US"/>
        </w:rPr>
        <w:t xml:space="preserve">Decoding emotions in expressive music performances: A multi-lab replication and extension study. </w:t>
      </w:r>
      <w:r>
        <w:rPr>
          <w:i/>
        </w:rPr>
        <w:t>Cognition &amp; Emotion</w:t>
      </w:r>
      <w:r>
        <w:t xml:space="preserve">, </w:t>
      </w:r>
      <w:r>
        <w:rPr>
          <w:i/>
        </w:rPr>
        <w:t>33</w:t>
      </w:r>
      <w:r>
        <w:t>(6), 1099–1118. https://doi.org/10.1080/02699931.2018.1541312</w:t>
      </w:r>
    </w:p>
    <w:p w14:paraId="57CE990D" w14:textId="77777777" w:rsidR="0064109B" w:rsidRDefault="00000000">
      <w:pPr>
        <w:pStyle w:val="CitaviBibliographyEntry"/>
        <w:rPr>
          <w:lang w:val="en-US"/>
        </w:rPr>
      </w:pPr>
      <w:bookmarkStart w:id="76" w:name="_CTVL0011d599aaa2f1b4634856b211bbf469afc"/>
      <w:r>
        <w:t xml:space="preserve">Baldé, A. M., Lima, C. F., &amp; Schellenberg, E. G. (2025). </w:t>
      </w:r>
      <w:r>
        <w:rPr>
          <w:lang w:val="en-US"/>
        </w:rPr>
        <w:t xml:space="preserve">Associations between musical expertise and auditory processing. </w:t>
      </w:r>
      <w:r>
        <w:rPr>
          <w:i/>
          <w:lang w:val="en-US"/>
        </w:rPr>
        <w:t xml:space="preserve">Journal of Experimental Psychology: Human Perception and Performance. </w:t>
      </w:r>
      <w:r>
        <w:rPr>
          <w:lang w:val="en-US"/>
        </w:rPr>
        <w:t>Advance online publication. https://doi.org/10.1037/xhp0001312</w:t>
      </w:r>
    </w:p>
    <w:p w14:paraId="2BD27B43" w14:textId="77777777" w:rsidR="0064109B" w:rsidRDefault="00000000">
      <w:pPr>
        <w:pStyle w:val="CitaviBibliographyEntry"/>
        <w:rPr>
          <w:lang w:val="en-US"/>
        </w:rPr>
      </w:pPr>
      <w:bookmarkStart w:id="77" w:name="_CTVL0018a088ef807694f5997fecb2354f5ed55"/>
      <w:r>
        <w:t xml:space="preserve">Banse, R., &amp; Scherer, K. R. (1996). </w:t>
      </w:r>
      <w:r>
        <w:rPr>
          <w:lang w:val="en-US"/>
        </w:rPr>
        <w:t xml:space="preserve">Acoustic profiles in vocal emotion expression. </w:t>
      </w:r>
      <w:r>
        <w:rPr>
          <w:i/>
          <w:lang w:val="en-US"/>
        </w:rPr>
        <w:t>J Pers Soc Psychol</w:t>
      </w:r>
      <w:r>
        <w:rPr>
          <w:lang w:val="en-US"/>
        </w:rPr>
        <w:t xml:space="preserve">, </w:t>
      </w:r>
      <w:r>
        <w:rPr>
          <w:i/>
          <w:lang w:val="en-US"/>
        </w:rPr>
        <w:t>70</w:t>
      </w:r>
      <w:r>
        <w:rPr>
          <w:lang w:val="en-US"/>
        </w:rPr>
        <w:t>(3), 614–636. https://doi.org/10.1037/0022-3514.70.3.614</w:t>
      </w:r>
    </w:p>
    <w:p w14:paraId="44CF96A0" w14:textId="77777777" w:rsidR="0064109B" w:rsidRDefault="00000000">
      <w:pPr>
        <w:pStyle w:val="CitaviBibliographyEntry"/>
        <w:rPr>
          <w:lang w:val="en-US"/>
        </w:rPr>
      </w:pPr>
      <w:bookmarkStart w:id="78" w:name="_CTVL0013c31eb441fea4467a652201fc6ef0df9"/>
      <w:r>
        <w:rPr>
          <w:lang w:val="en-US"/>
        </w:rPr>
        <w:t>Baron-Cohen, S., Wheelwright, S., Skinner, R., Martin, J.</w:t>
      </w:r>
      <w:r>
        <w:rPr>
          <w:rFonts w:ascii="Cambria Math" w:hAnsi="Cambria Math" w:cs="Cambria Math"/>
          <w:lang w:val="en-US"/>
        </w:rPr>
        <w:noBreakHyphen/>
      </w:r>
      <w:r>
        <w:rPr>
          <w:lang w:val="en-US"/>
        </w:rPr>
        <w:t>C., &amp; Clubley,</w:t>
      </w:r>
      <w:r>
        <w:rPr>
          <w:rFonts w:cs="Calibri"/>
          <w:lang w:val="en-US"/>
        </w:rPr>
        <w:t> </w:t>
      </w:r>
      <w:r>
        <w:rPr>
          <w:lang w:val="en-US"/>
        </w:rPr>
        <w:t xml:space="preserve">E. (2001). The autism-spectrum quotient (AQ): Evidence from asperger syndrome/high-functioning autism, males and females, scientists and mathematicians. </w:t>
      </w:r>
      <w:r>
        <w:rPr>
          <w:i/>
          <w:lang w:val="en-US"/>
        </w:rPr>
        <w:t>Journal of Autism and Developmental Disorders</w:t>
      </w:r>
      <w:r>
        <w:rPr>
          <w:lang w:val="en-US"/>
        </w:rPr>
        <w:t xml:space="preserve">, </w:t>
      </w:r>
      <w:r>
        <w:rPr>
          <w:i/>
          <w:lang w:val="en-US"/>
        </w:rPr>
        <w:t>31</w:t>
      </w:r>
      <w:r>
        <w:rPr>
          <w:lang w:val="en-US"/>
        </w:rPr>
        <w:t>(1), 5–17.</w:t>
      </w:r>
    </w:p>
    <w:p w14:paraId="6AD2576E" w14:textId="77777777" w:rsidR="0064109B" w:rsidRDefault="00000000">
      <w:pPr>
        <w:pStyle w:val="CitaviBibliographyEntry"/>
        <w:rPr>
          <w:lang w:val="en-US"/>
        </w:rPr>
      </w:pPr>
      <w:bookmarkStart w:id="79" w:name="_CTVL0010fe75e7feb104adbb18573148cd9308a"/>
      <w:r>
        <w:rPr>
          <w:lang w:val="en-US"/>
        </w:rPr>
        <w:t xml:space="preserve">Benjamini, Y., &amp; Hochberg, Y. (1995). Controlling the False Discovery Rate: A Practical and Powerful Approach to Multiple Testing. </w:t>
      </w:r>
      <w:r>
        <w:rPr>
          <w:i/>
          <w:lang w:val="en-US"/>
        </w:rPr>
        <w:t>Journal of the Royal Statistical Society: Series B (Methodological)</w:t>
      </w:r>
      <w:r>
        <w:rPr>
          <w:lang w:val="en-US"/>
        </w:rPr>
        <w:t xml:space="preserve">, </w:t>
      </w:r>
      <w:r>
        <w:rPr>
          <w:i/>
          <w:lang w:val="en-US"/>
        </w:rPr>
        <w:t>57</w:t>
      </w:r>
      <w:r>
        <w:rPr>
          <w:lang w:val="en-US"/>
        </w:rPr>
        <w:t>(1), 289–300. https://doi.org/10.1111/j.2517-6161.1995.tb02031.x</w:t>
      </w:r>
    </w:p>
    <w:p w14:paraId="227118F7" w14:textId="77777777" w:rsidR="0064109B" w:rsidRDefault="00000000">
      <w:pPr>
        <w:pStyle w:val="CitaviBibliographyEntry"/>
        <w:rPr>
          <w:lang w:val="en-US"/>
        </w:rPr>
      </w:pPr>
      <w:bookmarkStart w:id="80" w:name="_CTVL001b4c35af2d1b64765895fa5629f1b1670"/>
      <w:r>
        <w:rPr>
          <w:lang w:val="en-US"/>
        </w:rPr>
        <w:t xml:space="preserve">Berry, M., &amp; Brown, S. (2019). Acting in action: Prosodic analysis of character portrayal during acting. </w:t>
      </w:r>
      <w:r>
        <w:rPr>
          <w:i/>
          <w:lang w:val="en-US"/>
        </w:rPr>
        <w:t>Journal of Experimental Psychology. General</w:t>
      </w:r>
      <w:r>
        <w:rPr>
          <w:lang w:val="en-US"/>
        </w:rPr>
        <w:t xml:space="preserve">, </w:t>
      </w:r>
      <w:r>
        <w:rPr>
          <w:i/>
          <w:lang w:val="en-US"/>
        </w:rPr>
        <w:t>148</w:t>
      </w:r>
      <w:r>
        <w:rPr>
          <w:lang w:val="en-US"/>
        </w:rPr>
        <w:t>(8), 1407–1425. https://doi.org/10.1037/xge0000624</w:t>
      </w:r>
    </w:p>
    <w:p w14:paraId="67D774E6" w14:textId="77777777" w:rsidR="0064109B" w:rsidRDefault="00000000">
      <w:pPr>
        <w:pStyle w:val="CitaviBibliographyEntry"/>
        <w:rPr>
          <w:lang w:val="en-US"/>
        </w:rPr>
      </w:pPr>
      <w:bookmarkStart w:id="81" w:name="_CTVL0018bcf5d59f8824881bbcb07603366cee6"/>
      <w:r>
        <w:rPr>
          <w:lang w:val="en-US"/>
        </w:rPr>
        <w:t xml:space="preserve">Boersma, P. (2018). Praat: doing phonetics by computer [Computer program]: Version 6.0.46, retrieved January 2020 from http://www.praat.org/. </w:t>
      </w:r>
      <w:r>
        <w:rPr>
          <w:i/>
          <w:lang w:val="en-US"/>
        </w:rPr>
        <w:t>Http://www. Praat. Org</w:t>
      </w:r>
      <w:r>
        <w:rPr>
          <w:lang w:val="en-US"/>
        </w:rPr>
        <w:t>.</w:t>
      </w:r>
    </w:p>
    <w:p w14:paraId="4FAC8C19" w14:textId="77777777" w:rsidR="0064109B" w:rsidRDefault="00000000">
      <w:pPr>
        <w:pStyle w:val="CitaviBibliographyEntry"/>
        <w:rPr>
          <w:lang w:val="en-US"/>
        </w:rPr>
      </w:pPr>
      <w:bookmarkStart w:id="82" w:name="_CTVL001d5bdd2d0896b4c3dad84efb4d128e415"/>
      <w:r>
        <w:rPr>
          <w:lang w:val="en-US"/>
        </w:rPr>
        <w:t xml:space="preserve">Bonde, L. O., Juel, K., &amp; Ekholm, O. (2018). Associations between music and health-related outcomes in adult non-musicians, amateur musicians and professional musicians—Results from a nationwide Danish study. </w:t>
      </w:r>
      <w:r>
        <w:rPr>
          <w:i/>
          <w:lang w:val="en-US"/>
        </w:rPr>
        <w:t>Nordic Journal of Music Therapy</w:t>
      </w:r>
      <w:r>
        <w:rPr>
          <w:lang w:val="en-US"/>
        </w:rPr>
        <w:t xml:space="preserve">, </w:t>
      </w:r>
      <w:r>
        <w:rPr>
          <w:i/>
          <w:lang w:val="en-US"/>
        </w:rPr>
        <w:t>27</w:t>
      </w:r>
      <w:r>
        <w:rPr>
          <w:lang w:val="en-US"/>
        </w:rPr>
        <w:t>(4), 262–282. https://doi.org/10.1080/08098131.2018.1439086</w:t>
      </w:r>
    </w:p>
    <w:p w14:paraId="29876E2E" w14:textId="77777777" w:rsidR="0064109B" w:rsidRDefault="00000000">
      <w:pPr>
        <w:pStyle w:val="CitaviBibliographyEntry"/>
        <w:rPr>
          <w:lang w:val="en-US"/>
        </w:rPr>
      </w:pPr>
      <w:bookmarkStart w:id="83" w:name="_CTVL0019225d7a8cba149508953a25c45f72589"/>
      <w:r>
        <w:rPr>
          <w:lang w:val="en-US"/>
        </w:rPr>
        <w:t xml:space="preserve">Breyer, B., &amp; Bluemke, M. (2016). </w:t>
      </w:r>
      <w:r>
        <w:rPr>
          <w:i/>
          <w:lang w:val="en-US"/>
        </w:rPr>
        <w:t xml:space="preserve">Deutsche Version der Positive and Negative Affect Schedule PANAS (GESIS Panel). </w:t>
      </w:r>
      <w:r>
        <w:rPr>
          <w:lang w:val="en-US"/>
        </w:rPr>
        <w:t>https://doi.org/10.6102/zis242</w:t>
      </w:r>
    </w:p>
    <w:p w14:paraId="4B9A9F0C" w14:textId="77777777" w:rsidR="0064109B" w:rsidRDefault="00000000">
      <w:pPr>
        <w:pStyle w:val="CitaviBibliographyEntry"/>
        <w:rPr>
          <w:lang w:val="en-US"/>
        </w:rPr>
      </w:pPr>
      <w:bookmarkStart w:id="84" w:name="_CTVL0014c69460c6ffc475c919f8331b1ac4729"/>
      <w:r>
        <w:rPr>
          <w:lang w:val="en-US"/>
        </w:rPr>
        <w:t xml:space="preserve">Christiner, M., &amp; Reiterer, S. M. (2015). A Mozart is not a Pavarotti: Singers outperform instrumentalists on foreign accent imitation. </w:t>
      </w:r>
      <w:r>
        <w:rPr>
          <w:i/>
          <w:lang w:val="en-US"/>
        </w:rPr>
        <w:t>Frontiers in Human Neuroscience</w:t>
      </w:r>
      <w:r>
        <w:rPr>
          <w:lang w:val="en-US"/>
        </w:rPr>
        <w:t xml:space="preserve">, </w:t>
      </w:r>
      <w:r>
        <w:rPr>
          <w:i/>
          <w:lang w:val="en-US"/>
        </w:rPr>
        <w:t>9</w:t>
      </w:r>
      <w:r>
        <w:rPr>
          <w:lang w:val="en-US"/>
        </w:rPr>
        <w:t>, 482. https://doi.org/10.3389/fnhum.2015.00482</w:t>
      </w:r>
    </w:p>
    <w:p w14:paraId="05D45C04" w14:textId="77777777" w:rsidR="0064109B" w:rsidRDefault="00000000">
      <w:pPr>
        <w:pStyle w:val="CitaviBibliographyEntry"/>
        <w:rPr>
          <w:lang w:val="en-US"/>
        </w:rPr>
      </w:pPr>
      <w:bookmarkStart w:id="85" w:name="_CTVL001f3d30444bd094c628cfd31c090beabd9"/>
      <w:r>
        <w:rPr>
          <w:lang w:val="en-US"/>
        </w:rPr>
        <w:t xml:space="preserve">Correia, A. I., Castro, S. L [Sao Luis], MacGregor, C., Müllensiefen, D., Schellenberg, E. G., &amp; Lima, C. F. (2022). Enhanced recognition of vocal emotions in individuals with naturally good musical abilities. </w:t>
      </w:r>
      <w:r>
        <w:rPr>
          <w:i/>
          <w:lang w:val="en-US"/>
        </w:rPr>
        <w:t>Emotion</w:t>
      </w:r>
      <w:r>
        <w:rPr>
          <w:lang w:val="en-US"/>
        </w:rPr>
        <w:t xml:space="preserve">, </w:t>
      </w:r>
      <w:r>
        <w:rPr>
          <w:i/>
          <w:lang w:val="en-US"/>
        </w:rPr>
        <w:t>22</w:t>
      </w:r>
      <w:r>
        <w:rPr>
          <w:lang w:val="en-US"/>
        </w:rPr>
        <w:t>(5), 894–906. https://doi.org/10.1037/emo0000770</w:t>
      </w:r>
    </w:p>
    <w:p w14:paraId="3EDAB1F6" w14:textId="77777777" w:rsidR="0064109B" w:rsidRDefault="00000000">
      <w:pPr>
        <w:pStyle w:val="CitaviBibliographyEntry"/>
        <w:rPr>
          <w:lang w:val="en-US"/>
        </w:rPr>
      </w:pPr>
      <w:bookmarkStart w:id="86" w:name="_CTVL001054b6372e59740a8b23865ec452ea9cd"/>
      <w:r>
        <w:rPr>
          <w:lang w:val="en-US"/>
        </w:rPr>
        <w:t xml:space="preserve">Fisher, R. A., Hoult, A. R., &amp; Tucker, W. S. (2020). A Comparison of Facial Muscle Activation for Vocalists and Instrumentalists. </w:t>
      </w:r>
      <w:r>
        <w:rPr>
          <w:i/>
          <w:lang w:val="en-US"/>
        </w:rPr>
        <w:t>Journal of Music Teacher Education</w:t>
      </w:r>
      <w:r>
        <w:rPr>
          <w:lang w:val="en-US"/>
        </w:rPr>
        <w:t xml:space="preserve">, </w:t>
      </w:r>
      <w:r>
        <w:rPr>
          <w:i/>
          <w:lang w:val="en-US"/>
        </w:rPr>
        <w:t>30</w:t>
      </w:r>
      <w:r>
        <w:rPr>
          <w:lang w:val="en-US"/>
        </w:rPr>
        <w:t>(1), 53–64. https://doi.org/10.1177/1057083720947412</w:t>
      </w:r>
    </w:p>
    <w:p w14:paraId="66EA0028" w14:textId="77777777" w:rsidR="0064109B" w:rsidRDefault="00000000">
      <w:pPr>
        <w:pStyle w:val="CitaviBibliographyEntry"/>
        <w:rPr>
          <w:lang w:val="en-US"/>
        </w:rPr>
      </w:pPr>
      <w:bookmarkStart w:id="87" w:name="_CTVL00111a838218dd3406bbfdf594513d70ba0"/>
      <w:r>
        <w:rPr>
          <w:lang w:val="en-US"/>
        </w:rPr>
        <w:t xml:space="preserve">Freitag, C. M., Retz-Junginger, P., Retz, W., Seitz, C., Palmason, H., Meyer, J., Rösler, M., &amp; Gontard, A. von (2007). </w:t>
      </w:r>
      <w:r>
        <w:t xml:space="preserve">Evaluation der deutschen Version des Autismus-Spektrum-Quotienten (AQ) - die Kurzversion AQ-k. </w:t>
      </w:r>
      <w:r>
        <w:rPr>
          <w:i/>
          <w:lang w:val="en-US"/>
        </w:rPr>
        <w:t>Zeitschrift Für Klinische Psychologie Und Psychotherapie</w:t>
      </w:r>
      <w:r>
        <w:rPr>
          <w:lang w:val="en-US"/>
        </w:rPr>
        <w:t xml:space="preserve">, </w:t>
      </w:r>
      <w:r>
        <w:rPr>
          <w:i/>
          <w:lang w:val="en-US"/>
        </w:rPr>
        <w:t>36</w:t>
      </w:r>
      <w:r>
        <w:rPr>
          <w:lang w:val="en-US"/>
        </w:rPr>
        <w:t>(4), 280–289. https://doi.org/10.1026/1616-3443.36.4.280</w:t>
      </w:r>
    </w:p>
    <w:p w14:paraId="3A14FDE9" w14:textId="77777777" w:rsidR="0064109B" w:rsidRDefault="00000000">
      <w:pPr>
        <w:pStyle w:val="CitaviBibliographyEntry"/>
        <w:rPr>
          <w:lang w:val="en-US"/>
        </w:rPr>
      </w:pPr>
      <w:bookmarkStart w:id="88" w:name="_CTVL001ea1526d28f4a4bfd8cbb27222a58911f"/>
      <w:r>
        <w:t xml:space="preserve">Frühholz, S., &amp; Schweinberger, S. R. (2021). </w:t>
      </w:r>
      <w:r>
        <w:rPr>
          <w:lang w:val="en-US"/>
        </w:rPr>
        <w:t xml:space="preserve">Nonverbal auditory communication - Evidence for integrated neural systems for voice signal production and perception. </w:t>
      </w:r>
      <w:r>
        <w:rPr>
          <w:i/>
          <w:lang w:val="en-US"/>
        </w:rPr>
        <w:t>Progress in Neurobiology</w:t>
      </w:r>
      <w:r>
        <w:rPr>
          <w:lang w:val="en-US"/>
        </w:rPr>
        <w:t xml:space="preserve">, </w:t>
      </w:r>
      <w:r>
        <w:rPr>
          <w:i/>
          <w:lang w:val="en-US"/>
        </w:rPr>
        <w:t>199</w:t>
      </w:r>
      <w:r>
        <w:rPr>
          <w:lang w:val="en-US"/>
        </w:rPr>
        <w:t>, 101948. https://doi.org/10.1016/j.pneurobio.2020.101948</w:t>
      </w:r>
    </w:p>
    <w:p w14:paraId="525DA564" w14:textId="77777777" w:rsidR="0064109B" w:rsidRDefault="00000000">
      <w:pPr>
        <w:pStyle w:val="CitaviBibliographyEntry"/>
      </w:pPr>
      <w:bookmarkStart w:id="89" w:name="_CTVL001ae5b330363fb48e68563857bb27266ec"/>
      <w:r>
        <w:rPr>
          <w:lang w:val="en-US"/>
        </w:rPr>
        <w:t xml:space="preserve">Greenspon, E. B., &amp; Montanaro, V. (2023). Singing ability is related to vocal emotion recognition: Evidence for shared sensorimotor processing across speech and music. </w:t>
      </w:r>
      <w:r>
        <w:rPr>
          <w:i/>
        </w:rPr>
        <w:t>Attention, Perception &amp; Psychophysics</w:t>
      </w:r>
      <w:r>
        <w:t xml:space="preserve">, </w:t>
      </w:r>
      <w:r>
        <w:rPr>
          <w:i/>
        </w:rPr>
        <w:t>85</w:t>
      </w:r>
      <w:r>
        <w:t>(1), 234–243. https://doi.org/10.3758/s13414-022-02613-0</w:t>
      </w:r>
    </w:p>
    <w:p w14:paraId="6D9ECDAF" w14:textId="77777777" w:rsidR="0064109B" w:rsidRDefault="00000000">
      <w:pPr>
        <w:pStyle w:val="CitaviBibliographyEntry"/>
        <w:rPr>
          <w:lang w:val="en-US"/>
        </w:rPr>
      </w:pPr>
      <w:bookmarkStart w:id="90" w:name="_CTVL00105e01761dbef4bdfa9f7fbd2629fc752"/>
      <w:r>
        <w:t xml:space="preserve">Hake, R., Kreutz, G., Frischen, U., Schlender, M., Rois-Merz, E., Meis, M., Wagener, K. C., &amp; Siedenburg, K. (2024). </w:t>
      </w:r>
      <w:r>
        <w:rPr>
          <w:lang w:val="en-US"/>
        </w:rPr>
        <w:t xml:space="preserve">A Survey on Hearing Health of Musicians in Professional and Amateur Orchestras. </w:t>
      </w:r>
      <w:r>
        <w:rPr>
          <w:i/>
          <w:lang w:val="en-US"/>
        </w:rPr>
        <w:t>Trends in Hearing</w:t>
      </w:r>
      <w:r>
        <w:rPr>
          <w:lang w:val="en-US"/>
        </w:rPr>
        <w:t xml:space="preserve">, </w:t>
      </w:r>
      <w:r>
        <w:rPr>
          <w:i/>
          <w:lang w:val="en-US"/>
        </w:rPr>
        <w:t>28</w:t>
      </w:r>
      <w:r>
        <w:rPr>
          <w:lang w:val="en-US"/>
        </w:rPr>
        <w:t>, 23312165241293762. https://doi.org/10.1177/23312165241293762</w:t>
      </w:r>
    </w:p>
    <w:p w14:paraId="0045A30C" w14:textId="77777777" w:rsidR="0064109B" w:rsidRDefault="00000000">
      <w:pPr>
        <w:pStyle w:val="CitaviBibliographyEntry"/>
        <w:rPr>
          <w:lang w:val="en-US"/>
        </w:rPr>
      </w:pPr>
      <w:bookmarkStart w:id="91" w:name="_CTVL001fcbf239e712c4d1d867a0d9fff587287"/>
      <w:r>
        <w:rPr>
          <w:lang w:val="en-US"/>
        </w:rPr>
        <w:t xml:space="preserve">Halwani, G. F., Loui, P., Rüber, T., &amp; Schlaug, G. (2011). Effects of practice and experience on the arcuate fasciculus: Comparing singers, instrumentalists, and non-musicians. </w:t>
      </w:r>
      <w:r>
        <w:rPr>
          <w:i/>
          <w:lang w:val="en-US"/>
        </w:rPr>
        <w:t>Frontiers in Psychology</w:t>
      </w:r>
      <w:r>
        <w:rPr>
          <w:lang w:val="en-US"/>
        </w:rPr>
        <w:t xml:space="preserve">, </w:t>
      </w:r>
      <w:r>
        <w:rPr>
          <w:i/>
          <w:lang w:val="en-US"/>
        </w:rPr>
        <w:t>2</w:t>
      </w:r>
      <w:r>
        <w:rPr>
          <w:lang w:val="en-US"/>
        </w:rPr>
        <w:t>, 156. https://doi.org/10.3389/fpsyg.2011.00156</w:t>
      </w:r>
    </w:p>
    <w:p w14:paraId="0A8CA934" w14:textId="77777777" w:rsidR="0064109B" w:rsidRDefault="00000000">
      <w:pPr>
        <w:pStyle w:val="CitaviBibliographyEntry"/>
        <w:rPr>
          <w:lang w:val="en-US"/>
        </w:rPr>
      </w:pPr>
      <w:bookmarkStart w:id="92" w:name="_CTVL001e7710f1db3c64ee19d4220fbbe882994"/>
      <w:r>
        <w:rPr>
          <w:lang w:val="en-US"/>
        </w:rPr>
        <w:t xml:space="preserve">Hoekstra, R. A., Bartels, M., Cath, D. C., &amp; Boomsma, D. I. (2008). Factor structure, reliability and criterion validity of the Autism-Spectrum Quotient (AQ): a study in Dutch population and patient groups. </w:t>
      </w:r>
      <w:r>
        <w:rPr>
          <w:i/>
          <w:lang w:val="en-US"/>
        </w:rPr>
        <w:t>J Autism Dev Disord</w:t>
      </w:r>
      <w:r>
        <w:rPr>
          <w:lang w:val="en-US"/>
        </w:rPr>
        <w:t xml:space="preserve">, </w:t>
      </w:r>
      <w:r>
        <w:rPr>
          <w:i/>
          <w:lang w:val="en-US"/>
        </w:rPr>
        <w:t>38</w:t>
      </w:r>
      <w:r>
        <w:rPr>
          <w:lang w:val="en-US"/>
        </w:rPr>
        <w:t>(8), 1555–1566. https://doi.org/10.1007/s10803-008-0538-x</w:t>
      </w:r>
    </w:p>
    <w:p w14:paraId="5143D8F4" w14:textId="77777777" w:rsidR="0064109B" w:rsidRDefault="00000000">
      <w:pPr>
        <w:pStyle w:val="CitaviBibliographyEntry"/>
        <w:rPr>
          <w:lang w:val="en-US"/>
        </w:rPr>
      </w:pPr>
      <w:bookmarkStart w:id="93" w:name="_CTVL001e72611fe855d477290537ff424c1b2ed"/>
      <w:r>
        <w:rPr>
          <w:lang w:val="en-US"/>
        </w:rPr>
        <w:t xml:space="preserve">Jarosz, A. F., &amp; Wiley, J. (2014). What Are the Odds? A Practical Guide to Computing and Reporting Bayes Factors. </w:t>
      </w:r>
      <w:r>
        <w:rPr>
          <w:i/>
          <w:lang w:val="en-US"/>
        </w:rPr>
        <w:t>The Journal of Problem Solving</w:t>
      </w:r>
      <w:r>
        <w:rPr>
          <w:lang w:val="en-US"/>
        </w:rPr>
        <w:t xml:space="preserve">, </w:t>
      </w:r>
      <w:r>
        <w:rPr>
          <w:i/>
          <w:lang w:val="en-US"/>
        </w:rPr>
        <w:t>7</w:t>
      </w:r>
      <w:r>
        <w:rPr>
          <w:lang w:val="en-US"/>
        </w:rPr>
        <w:t>(1). https://doi.org/10.7771/1932-6246.1167</w:t>
      </w:r>
    </w:p>
    <w:p w14:paraId="32E6DF2D" w14:textId="77777777" w:rsidR="0064109B" w:rsidRDefault="00000000">
      <w:pPr>
        <w:pStyle w:val="CitaviBibliographyEntry"/>
      </w:pPr>
      <w:bookmarkStart w:id="94" w:name="_CTVL001443122bac9874560888a2ef356d85bf5"/>
      <w:r>
        <w:rPr>
          <w:lang w:val="en-US"/>
        </w:rPr>
        <w:t xml:space="preserve">JASP Team. </w:t>
      </w:r>
      <w:r>
        <w:t xml:space="preserve">(2025). </w:t>
      </w:r>
      <w:r>
        <w:rPr>
          <w:i/>
        </w:rPr>
        <w:t>JASP (Version 0.19.3)[Computer software]</w:t>
      </w:r>
      <w:r>
        <w:t>. https://jasp-stats.org/</w:t>
      </w:r>
    </w:p>
    <w:p w14:paraId="5E0C8408" w14:textId="77777777" w:rsidR="0064109B" w:rsidRDefault="00000000">
      <w:pPr>
        <w:pStyle w:val="CitaviBibliographyEntry"/>
        <w:rPr>
          <w:lang w:val="en-US"/>
        </w:rPr>
      </w:pPr>
      <w:bookmarkStart w:id="95" w:name="_CTVL001b20bdd2e237a4869b98a8301899eb53c"/>
      <w:r>
        <w:rPr>
          <w:lang w:val="en-US"/>
        </w:rPr>
        <w:t xml:space="preserve">Jürgens, R., Grass, A., Drolet, M., &amp; Fischer, J. (2015). Effect of Acting Experience on Emotion Expression and Recognition in Voice: Non-Actors Provide Better Stimuli than Expected. </w:t>
      </w:r>
      <w:r>
        <w:rPr>
          <w:i/>
          <w:lang w:val="en-US"/>
        </w:rPr>
        <w:t>Journal of Nonverbal Behavior</w:t>
      </w:r>
      <w:r>
        <w:rPr>
          <w:lang w:val="en-US"/>
        </w:rPr>
        <w:t xml:space="preserve">, </w:t>
      </w:r>
      <w:r>
        <w:rPr>
          <w:i/>
          <w:lang w:val="en-US"/>
        </w:rPr>
        <w:t>39</w:t>
      </w:r>
      <w:r>
        <w:rPr>
          <w:lang w:val="en-US"/>
        </w:rPr>
        <w:t>(3), 195–214. https://doi.org/10.1007/s10919-015-0209-5</w:t>
      </w:r>
    </w:p>
    <w:p w14:paraId="21321A13" w14:textId="77777777" w:rsidR="0064109B" w:rsidRDefault="00000000">
      <w:pPr>
        <w:pStyle w:val="CitaviBibliographyEntry"/>
        <w:rPr>
          <w:lang w:val="en-US"/>
        </w:rPr>
      </w:pPr>
      <w:bookmarkStart w:id="96" w:name="_CTVL001b047e1b96de74266b43aadb4a3af2496"/>
      <w:r>
        <w:rPr>
          <w:lang w:val="en-US"/>
        </w:rPr>
        <w:t xml:space="preserve">Juslin, P. N., &amp; Laukka, P. (2003). Communication of emotions in vocal expression and music performance: different channels, same code? </w:t>
      </w:r>
      <w:r>
        <w:rPr>
          <w:i/>
          <w:lang w:val="en-US"/>
        </w:rPr>
        <w:t>Psychol Bull</w:t>
      </w:r>
      <w:r>
        <w:rPr>
          <w:lang w:val="en-US"/>
        </w:rPr>
        <w:t xml:space="preserve">, </w:t>
      </w:r>
      <w:r>
        <w:rPr>
          <w:i/>
          <w:lang w:val="en-US"/>
        </w:rPr>
        <w:t>129</w:t>
      </w:r>
      <w:r>
        <w:rPr>
          <w:lang w:val="en-US"/>
        </w:rPr>
        <w:t>(5), 770–814. https://doi.org/10.1037/0033-2909.129.5.770</w:t>
      </w:r>
    </w:p>
    <w:p w14:paraId="1A1F0559" w14:textId="77777777" w:rsidR="0064109B" w:rsidRDefault="00000000">
      <w:pPr>
        <w:pStyle w:val="CitaviBibliographyEntry"/>
        <w:rPr>
          <w:lang w:val="en-US"/>
        </w:rPr>
      </w:pPr>
      <w:bookmarkStart w:id="97" w:name="_CTVL001fb05dfdb123f4ddab7972fcf8357b374"/>
      <w:r>
        <w:rPr>
          <w:lang w:val="en-US"/>
        </w:rPr>
        <w:t xml:space="preserve">Kachlicka, M., &amp; Tierney, A. (2024). Voice actors show enhanced neural tracking of pitch, prosody perception, and music perception. </w:t>
      </w:r>
      <w:r>
        <w:rPr>
          <w:i/>
          <w:lang w:val="en-US"/>
        </w:rPr>
        <w:t>Cortex</w:t>
      </w:r>
      <w:r>
        <w:rPr>
          <w:lang w:val="en-US"/>
        </w:rPr>
        <w:t xml:space="preserve">, </w:t>
      </w:r>
      <w:r>
        <w:rPr>
          <w:i/>
          <w:lang w:val="en-US"/>
        </w:rPr>
        <w:t>178</w:t>
      </w:r>
      <w:r>
        <w:rPr>
          <w:lang w:val="en-US"/>
        </w:rPr>
        <w:t>, 213–222. https://doi.org/10.1016/j.cortex.2024.06.016</w:t>
      </w:r>
    </w:p>
    <w:p w14:paraId="331CF4E2" w14:textId="77777777" w:rsidR="0064109B" w:rsidRDefault="00000000">
      <w:pPr>
        <w:pStyle w:val="CitaviBibliographyEntry"/>
        <w:rPr>
          <w:lang w:val="en-US"/>
        </w:rPr>
      </w:pPr>
      <w:bookmarkStart w:id="98" w:name="_CTVL001d709af4ace5c42978ae9f5da346d04ca"/>
      <w:r>
        <w:rPr>
          <w:lang w:val="en-US"/>
        </w:rPr>
        <w:t xml:space="preserve">Kawahara, H., Morise, M., &amp; Skuk, V. G. (2013). Temporally variable multi-aspect N-way morphing based on interference-free speech representations. </w:t>
      </w:r>
      <w:r>
        <w:rPr>
          <w:i/>
          <w:lang w:val="en-US"/>
        </w:rPr>
        <w:t>IEEE International Conference on Acoustics, Speech and Signal Processing</w:t>
      </w:r>
      <w:r>
        <w:rPr>
          <w:lang w:val="en-US"/>
        </w:rPr>
        <w:t>.</w:t>
      </w:r>
    </w:p>
    <w:p w14:paraId="78EB5BDD" w14:textId="77777777" w:rsidR="0064109B" w:rsidRDefault="00000000">
      <w:pPr>
        <w:pStyle w:val="CitaviBibliographyEntry"/>
        <w:rPr>
          <w:lang w:val="en-US"/>
        </w:rPr>
      </w:pPr>
      <w:bookmarkStart w:id="99" w:name="_CTVL0018872f5e0a62c4a82936d89b5ef481744"/>
      <w:r>
        <w:rPr>
          <w:lang w:val="en-US"/>
        </w:rPr>
        <w:t xml:space="preserve">Kawahara, H., Morise, M., Takahashi, T., Nisimura, R., Irino, T., &amp; Banno, H. (2008). TANDEM-STRAIGHT: A temporally stable power spectral representation for periodic signals and applications to interference-free spectrum, F0, and aperiodicity estimation. </w:t>
      </w:r>
      <w:r>
        <w:rPr>
          <w:i/>
          <w:lang w:val="en-US"/>
        </w:rPr>
        <w:t>IEEE International Conference on Acoustics, Speech and Signal Processing</w:t>
      </w:r>
      <w:r>
        <w:rPr>
          <w:lang w:val="en-US"/>
        </w:rPr>
        <w:t>.</w:t>
      </w:r>
    </w:p>
    <w:p w14:paraId="78301E59" w14:textId="77777777" w:rsidR="0064109B" w:rsidRDefault="00000000">
      <w:pPr>
        <w:pStyle w:val="CitaviBibliographyEntry"/>
        <w:rPr>
          <w:lang w:val="en-US"/>
        </w:rPr>
      </w:pPr>
      <w:bookmarkStart w:id="100" w:name="_CTVL001c8761d98c9d949bc98ad5098b4b80803"/>
      <w:r>
        <w:rPr>
          <w:lang w:val="en-US"/>
        </w:rPr>
        <w:t xml:space="preserve">Kawahara, H., &amp; Skuk, V. G. (2018). Voice Morphing. In S. Frühholz, P. Belin, &amp; K. R. Scherer (Eds.), </w:t>
      </w:r>
      <w:r>
        <w:rPr>
          <w:i/>
          <w:lang w:val="en-US"/>
        </w:rPr>
        <w:t xml:space="preserve">The Oxford Handbook of Voice Perception </w:t>
      </w:r>
      <w:r>
        <w:rPr>
          <w:lang w:val="en-US"/>
        </w:rPr>
        <w:t>(pp. 684–706). Oxford University Press. https://doi.org/10.1093/oxfordhb/9780198743187.013.31</w:t>
      </w:r>
    </w:p>
    <w:p w14:paraId="69094047" w14:textId="77777777" w:rsidR="0064109B" w:rsidRDefault="00000000">
      <w:pPr>
        <w:pStyle w:val="CitaviBibliographyEntry"/>
        <w:rPr>
          <w:lang w:val="en-US"/>
        </w:rPr>
      </w:pPr>
      <w:bookmarkStart w:id="101" w:name="_CTVL001fb2b984f6e624be2b0c4b9f23cb5ca4c"/>
      <w:r>
        <w:rPr>
          <w:lang w:val="en-US"/>
        </w:rPr>
        <w:t xml:space="preserve">Kleber, B [B.], Veit, R., Birbaumer, N., Gruzelier, J., &amp; Lotze, M. (2010). The brain of opera singers: Experience-dependent changes in functional activation. </w:t>
      </w:r>
      <w:r>
        <w:rPr>
          <w:i/>
          <w:lang w:val="en-US"/>
        </w:rPr>
        <w:t>Cerebral Cortex</w:t>
      </w:r>
      <w:r>
        <w:rPr>
          <w:lang w:val="en-US"/>
        </w:rPr>
        <w:t xml:space="preserve">, </w:t>
      </w:r>
      <w:r>
        <w:rPr>
          <w:i/>
          <w:lang w:val="en-US"/>
        </w:rPr>
        <w:t>20</w:t>
      </w:r>
      <w:r>
        <w:rPr>
          <w:lang w:val="en-US"/>
        </w:rPr>
        <w:t>(5), 1144–1152. https://doi.org/10.1093/cercor/bhp177</w:t>
      </w:r>
    </w:p>
    <w:p w14:paraId="22F3DF0D" w14:textId="77777777" w:rsidR="0064109B" w:rsidRDefault="00000000">
      <w:pPr>
        <w:pStyle w:val="CitaviBibliographyEntry"/>
        <w:rPr>
          <w:lang w:val="en-US"/>
        </w:rPr>
      </w:pPr>
      <w:bookmarkStart w:id="102" w:name="_CTVL001eec65599c99340e5847d67fa86a419ab"/>
      <w:r>
        <w:rPr>
          <w:lang w:val="en-US"/>
        </w:rPr>
        <w:t xml:space="preserve">Kraus, N., &amp; Chandrasekaran, B. (2010). Music training for the development of auditory skills. </w:t>
      </w:r>
      <w:r>
        <w:rPr>
          <w:i/>
          <w:lang w:val="en-US"/>
        </w:rPr>
        <w:t>Nature Reviews Neuroscience</w:t>
      </w:r>
      <w:r>
        <w:rPr>
          <w:lang w:val="en-US"/>
        </w:rPr>
        <w:t xml:space="preserve">, </w:t>
      </w:r>
      <w:r>
        <w:rPr>
          <w:i/>
          <w:lang w:val="en-US"/>
        </w:rPr>
        <w:t>11</w:t>
      </w:r>
      <w:r>
        <w:rPr>
          <w:lang w:val="en-US"/>
        </w:rPr>
        <w:t>(8), 599–605. https://doi.org/10.1038/nrn2882</w:t>
      </w:r>
    </w:p>
    <w:p w14:paraId="00C0C7D9" w14:textId="77777777" w:rsidR="0064109B" w:rsidRDefault="00000000">
      <w:pPr>
        <w:pStyle w:val="CitaviBibliographyEntry"/>
        <w:rPr>
          <w:lang w:val="en-US"/>
        </w:rPr>
      </w:pPr>
      <w:bookmarkStart w:id="103" w:name="_CTVL0010c19d9ac001f408b867a6f85c86d9367"/>
      <w:r>
        <w:rPr>
          <w:lang w:val="en-US"/>
        </w:rPr>
        <w:t xml:space="preserve">Krishnan, S., Lima, C. F., Evans, S., Chen, S., Guldner, S., Yeff, H., Manly, T., &amp; Scott, S. K. (2018). Beatboxers and Guitarists Engage Sensorimotor Regions Selectively When Listening to the Instruments They can Play. </w:t>
      </w:r>
      <w:r>
        <w:rPr>
          <w:i/>
          <w:lang w:val="en-US"/>
        </w:rPr>
        <w:t>Cerebral Cortex</w:t>
      </w:r>
      <w:r>
        <w:rPr>
          <w:lang w:val="en-US"/>
        </w:rPr>
        <w:t xml:space="preserve">, </w:t>
      </w:r>
      <w:r>
        <w:rPr>
          <w:i/>
          <w:lang w:val="en-US"/>
        </w:rPr>
        <w:t>28</w:t>
      </w:r>
      <w:r>
        <w:rPr>
          <w:lang w:val="en-US"/>
        </w:rPr>
        <w:t>(11), 4063–4079. https://doi.org/10.1093/cercor/bhy208</w:t>
      </w:r>
    </w:p>
    <w:p w14:paraId="7EBF864D" w14:textId="77777777" w:rsidR="0064109B" w:rsidRDefault="00000000">
      <w:pPr>
        <w:pStyle w:val="CitaviBibliographyEntry"/>
      </w:pPr>
      <w:bookmarkStart w:id="104" w:name="_CTVL001cae75f8fbc7f4fa6b4f65224d3353282"/>
      <w:r>
        <w:rPr>
          <w:lang w:val="en-US"/>
        </w:rPr>
        <w:t xml:space="preserve">Laukka, P., Elfenbein, H. A., Thingujam, N. S., Rockstuhl, T., Iraki, F. K., Chui, W., &amp; Althoff, J. (2016). The expression and recognition of emotions in the voice across five nations: A lens model analysis based on acoustic features. </w:t>
      </w:r>
      <w:r>
        <w:rPr>
          <w:i/>
        </w:rPr>
        <w:t>J Pers Soc Psychol</w:t>
      </w:r>
      <w:r>
        <w:t xml:space="preserve">, </w:t>
      </w:r>
      <w:r>
        <w:rPr>
          <w:i/>
        </w:rPr>
        <w:t>111</w:t>
      </w:r>
      <w:r>
        <w:t>(5), 686–705. https://doi.org/10.1037/pspi0000066</w:t>
      </w:r>
    </w:p>
    <w:p w14:paraId="14903A34" w14:textId="77777777" w:rsidR="0064109B" w:rsidRDefault="00000000">
      <w:pPr>
        <w:pStyle w:val="CitaviBibliographyEntry"/>
      </w:pPr>
      <w:bookmarkStart w:id="105" w:name="_CTVL0012e02b9006ff04531aaf96ce4b0ddc2fd"/>
      <w:r>
        <w:t xml:space="preserve">Law, L. N. C., &amp; Zentner, M. (2012). </w:t>
      </w:r>
      <w:r>
        <w:rPr>
          <w:lang w:val="en-US"/>
        </w:rPr>
        <w:t xml:space="preserve">Assessing musical abilities objectively: Construction and validation of the profile of music perception skills. </w:t>
      </w:r>
      <w:r>
        <w:rPr>
          <w:i/>
        </w:rPr>
        <w:t>PLoS One</w:t>
      </w:r>
      <w:r>
        <w:t xml:space="preserve">, </w:t>
      </w:r>
      <w:r>
        <w:rPr>
          <w:i/>
        </w:rPr>
        <w:t>7</w:t>
      </w:r>
      <w:r>
        <w:t>(12), e52508. https://doi.org/10.1371/journal.pone.0052508</w:t>
      </w:r>
    </w:p>
    <w:p w14:paraId="7C159010" w14:textId="77777777" w:rsidR="0064109B" w:rsidRDefault="00000000">
      <w:pPr>
        <w:pStyle w:val="CitaviBibliographyEntry"/>
      </w:pPr>
      <w:bookmarkStart w:id="106" w:name="_CTVL001d2e904230b12488f8eb875bc4ac8558a"/>
      <w:r>
        <w:t xml:space="preserve">Lehnen, J. M., Schweinberger, S. R., &amp; Nussbaum, C. (2025). </w:t>
      </w:r>
      <w:r>
        <w:rPr>
          <w:lang w:val="en-US"/>
        </w:rPr>
        <w:t xml:space="preserve">Vocal Emotion Perception and Musicality-Insights from EEG Decoding. </w:t>
      </w:r>
      <w:r>
        <w:rPr>
          <w:i/>
        </w:rPr>
        <w:t>Sensors (Basel, Switzerland)</w:t>
      </w:r>
      <w:r>
        <w:t xml:space="preserve">, </w:t>
      </w:r>
      <w:r>
        <w:rPr>
          <w:i/>
        </w:rPr>
        <w:t>25</w:t>
      </w:r>
      <w:r>
        <w:t>(6). https://doi.org/10.3390/s25061669</w:t>
      </w:r>
    </w:p>
    <w:p w14:paraId="6244B856" w14:textId="77777777" w:rsidR="0064109B" w:rsidRDefault="00000000">
      <w:pPr>
        <w:pStyle w:val="CitaviBibliographyEntry"/>
        <w:rPr>
          <w:lang w:val="en-US"/>
        </w:rPr>
      </w:pPr>
      <w:bookmarkStart w:id="107" w:name="_CTVL0016a0c451d4ed349e3af7af49b6725bc67"/>
      <w:r>
        <w:t>Lotze, M., Scheler, G., Tan, H.</w:t>
      </w:r>
      <w:r>
        <w:rPr>
          <w:rFonts w:ascii="Cambria Math" w:hAnsi="Cambria Math" w:cs="Cambria Math"/>
        </w:rPr>
        <w:noBreakHyphen/>
      </w:r>
      <w:r>
        <w:t>R.</w:t>
      </w:r>
      <w:r>
        <w:rPr>
          <w:rFonts w:cs="Calibri"/>
        </w:rPr>
        <w:t> </w:t>
      </w:r>
      <w:r>
        <w:t>M., Braun,</w:t>
      </w:r>
      <w:r>
        <w:rPr>
          <w:rFonts w:cs="Calibri"/>
        </w:rPr>
        <w:t> </w:t>
      </w:r>
      <w:r>
        <w:t>C., &amp; Birbaumer,</w:t>
      </w:r>
      <w:r>
        <w:rPr>
          <w:rFonts w:cs="Calibri"/>
        </w:rPr>
        <w:t> </w:t>
      </w:r>
      <w:r>
        <w:t xml:space="preserve">N. (2003). </w:t>
      </w:r>
      <w:r>
        <w:rPr>
          <w:lang w:val="en-US"/>
        </w:rPr>
        <w:t xml:space="preserve">The musician's brain: Functional imaging of amateurs and professionals during performance and imagery. </w:t>
      </w:r>
      <w:r>
        <w:rPr>
          <w:i/>
          <w:lang w:val="en-US"/>
        </w:rPr>
        <w:t>Neuroimage</w:t>
      </w:r>
      <w:r>
        <w:rPr>
          <w:lang w:val="en-US"/>
        </w:rPr>
        <w:t xml:space="preserve">, </w:t>
      </w:r>
      <w:r>
        <w:rPr>
          <w:i/>
          <w:lang w:val="en-US"/>
        </w:rPr>
        <w:t>20</w:t>
      </w:r>
      <w:r>
        <w:rPr>
          <w:lang w:val="en-US"/>
        </w:rPr>
        <w:t>(3), 1817–1829. https://doi.org/10.1016/j.neuroimage.2003.07.018</w:t>
      </w:r>
    </w:p>
    <w:p w14:paraId="0160A545" w14:textId="77777777" w:rsidR="0064109B" w:rsidRDefault="00000000">
      <w:pPr>
        <w:pStyle w:val="CitaviBibliographyEntry"/>
        <w:rPr>
          <w:lang w:val="en-US"/>
        </w:rPr>
      </w:pPr>
      <w:bookmarkStart w:id="108" w:name="_CTVL00153e78e17e9a241bba3f687fb3d699f39"/>
      <w:r>
        <w:rPr>
          <w:lang w:val="en-US"/>
        </w:rPr>
        <w:t>Loveday, C., Musgrave, G., &amp; Gross, S.</w:t>
      </w:r>
      <w:r>
        <w:rPr>
          <w:rFonts w:ascii="Cambria Math" w:hAnsi="Cambria Math" w:cs="Cambria Math"/>
          <w:lang w:val="en-US"/>
        </w:rPr>
        <w:noBreakHyphen/>
      </w:r>
      <w:r>
        <w:rPr>
          <w:lang w:val="en-US"/>
        </w:rPr>
        <w:t xml:space="preserve">A. (2023). Predicting anxiety, depression, and wellbeing in professional and nonprofessional musicians. </w:t>
      </w:r>
      <w:r>
        <w:rPr>
          <w:i/>
          <w:lang w:val="en-US"/>
        </w:rPr>
        <w:t>Psychology of Music</w:t>
      </w:r>
      <w:r>
        <w:rPr>
          <w:lang w:val="en-US"/>
        </w:rPr>
        <w:t xml:space="preserve">, </w:t>
      </w:r>
      <w:r>
        <w:rPr>
          <w:i/>
          <w:lang w:val="en-US"/>
        </w:rPr>
        <w:t>51</w:t>
      </w:r>
      <w:r>
        <w:rPr>
          <w:lang w:val="en-US"/>
        </w:rPr>
        <w:t>(2), 508–522. https://doi.org/10.1177/03057356221096506</w:t>
      </w:r>
    </w:p>
    <w:p w14:paraId="73B0FC5D" w14:textId="77777777" w:rsidR="0064109B" w:rsidRDefault="00000000">
      <w:pPr>
        <w:pStyle w:val="CitaviBibliographyEntry"/>
        <w:rPr>
          <w:lang w:val="en-US"/>
        </w:rPr>
      </w:pPr>
      <w:bookmarkStart w:id="109" w:name="_CTVL0012240de1447994c689bf6786980a72820"/>
      <w:r>
        <w:rPr>
          <w:lang w:val="en-US"/>
        </w:rPr>
        <w:t xml:space="preserve">Maghiar, M. J., Lawrence, B. J., Mulders, W. H., Moyle, T. C., Livings, I., &amp; Jayakody, D. M. P. (2023). Hearing loss and mental health issues in amateur and professional musicians. </w:t>
      </w:r>
      <w:r>
        <w:rPr>
          <w:i/>
          <w:lang w:val="en-US"/>
        </w:rPr>
        <w:t>Psychology of Music</w:t>
      </w:r>
      <w:r>
        <w:rPr>
          <w:lang w:val="en-US"/>
        </w:rPr>
        <w:t xml:space="preserve">, </w:t>
      </w:r>
      <w:r>
        <w:rPr>
          <w:i/>
          <w:lang w:val="en-US"/>
        </w:rPr>
        <w:t>51</w:t>
      </w:r>
      <w:r>
        <w:rPr>
          <w:lang w:val="en-US"/>
        </w:rPr>
        <w:t>(6), 1584–1597. https://doi.org/10.1177/03057356231155970</w:t>
      </w:r>
    </w:p>
    <w:p w14:paraId="67CE73BF" w14:textId="77777777" w:rsidR="0064109B" w:rsidRDefault="00000000">
      <w:pPr>
        <w:pStyle w:val="CitaviBibliographyEntry"/>
        <w:rPr>
          <w:lang w:val="en-US"/>
        </w:rPr>
      </w:pPr>
      <w:bookmarkStart w:id="110" w:name="_CTVL001cb7bcc5685334b20b4468d68984f9e98"/>
      <w:r>
        <w:rPr>
          <w:lang w:val="en-US"/>
        </w:rPr>
        <w:t xml:space="preserve">Martins, I., Lima, C. F., &amp; Pinheiro, A. P. (2022). Enhanced salience of musical sounds in singers and instrumentalists. </w:t>
      </w:r>
      <w:r>
        <w:rPr>
          <w:i/>
          <w:lang w:val="en-US"/>
        </w:rPr>
        <w:t xml:space="preserve">Cogn Affect Behav Neurosci. </w:t>
      </w:r>
      <w:r>
        <w:rPr>
          <w:lang w:val="en-US"/>
        </w:rPr>
        <w:t>Advance online publication. https://doi.org/10.3758/s13415-022-01007-x</w:t>
      </w:r>
    </w:p>
    <w:p w14:paraId="763B446B" w14:textId="77777777" w:rsidR="0064109B" w:rsidRDefault="00000000">
      <w:pPr>
        <w:pStyle w:val="CitaviBibliographyEntry"/>
        <w:rPr>
          <w:lang w:val="en-US"/>
        </w:rPr>
      </w:pPr>
      <w:bookmarkStart w:id="111" w:name="_CTVL001504a3293bd4e4277a86721370d265b06"/>
      <w:r>
        <w:rPr>
          <w:lang w:val="en-US"/>
        </w:rPr>
        <w:t xml:space="preserve">Martins, M., Pinheiro, A. P., &amp; Lima, C. F. (2021). Does Music Training Improve Emotion Recognition Abilities? A Critical Review. </w:t>
      </w:r>
      <w:r>
        <w:rPr>
          <w:i/>
          <w:lang w:val="en-US"/>
        </w:rPr>
        <w:t>Emotion Review</w:t>
      </w:r>
      <w:r>
        <w:rPr>
          <w:lang w:val="en-US"/>
        </w:rPr>
        <w:t xml:space="preserve">, </w:t>
      </w:r>
      <w:r>
        <w:rPr>
          <w:i/>
          <w:lang w:val="en-US"/>
        </w:rPr>
        <w:t>13</w:t>
      </w:r>
      <w:r>
        <w:rPr>
          <w:lang w:val="en-US"/>
        </w:rPr>
        <w:t>(3), 199–210. https://doi.org/10.1177/17540739211022035</w:t>
      </w:r>
    </w:p>
    <w:p w14:paraId="5ABCBB80" w14:textId="77777777" w:rsidR="0064109B" w:rsidRDefault="00000000">
      <w:pPr>
        <w:pStyle w:val="CitaviBibliographyEntry"/>
        <w:rPr>
          <w:lang w:val="en-US"/>
        </w:rPr>
      </w:pPr>
      <w:bookmarkStart w:id="112" w:name="_CTVL0015327f6e69e874339b3563f20a479f3bc"/>
      <w:r>
        <w:rPr>
          <w:lang w:val="en-US"/>
        </w:rPr>
        <w:t xml:space="preserve">Mithen, S., Morley, I., Wray, A., Tallerman, M., &amp; Gamble, C. (2006). The Singing Neanderthals: the Origins of Music, Language, Mind and Body by Steven Mithen. London: Weidenfeld &amp; Nicholson, 2005. ISBN 0-297-64317-7 hardback £20 &amp; US$25.2; ix+374 pp. </w:t>
      </w:r>
      <w:r>
        <w:rPr>
          <w:i/>
          <w:lang w:val="en-US"/>
        </w:rPr>
        <w:t>Cambridge Archaeological Journal</w:t>
      </w:r>
      <w:r>
        <w:rPr>
          <w:lang w:val="en-US"/>
        </w:rPr>
        <w:t xml:space="preserve">, </w:t>
      </w:r>
      <w:r>
        <w:rPr>
          <w:i/>
          <w:lang w:val="en-US"/>
        </w:rPr>
        <w:t>16</w:t>
      </w:r>
      <w:r>
        <w:rPr>
          <w:lang w:val="en-US"/>
        </w:rPr>
        <w:t>(1), 97–112. https://doi.org/10.1017/S0959774306000060</w:t>
      </w:r>
    </w:p>
    <w:p w14:paraId="1571F671" w14:textId="77777777" w:rsidR="0064109B" w:rsidRDefault="00000000">
      <w:pPr>
        <w:pStyle w:val="CitaviBibliographyEntry"/>
        <w:rPr>
          <w:lang w:val="en-US"/>
        </w:rPr>
      </w:pPr>
      <w:bookmarkStart w:id="113" w:name="_CTVL00110b9e461a64141479090d9ea2f2fc40b"/>
      <w:r>
        <w:t xml:space="preserve">Moisseinen, N., Ahveninen, L., Martínez-Molina, N., Sairanen, V., Melkas, S., Kleber, B [Boris], Sihvonen, A. J., &amp; Särkämö, T. (2024). </w:t>
      </w:r>
      <w:r>
        <w:rPr>
          <w:lang w:val="en-US"/>
        </w:rPr>
        <w:t xml:space="preserve">Choir singing is associated with enhanced structural connectivity across the adult lifespan. </w:t>
      </w:r>
      <w:r>
        <w:rPr>
          <w:i/>
          <w:lang w:val="en-US"/>
        </w:rPr>
        <w:t>Human Brain Mapping</w:t>
      </w:r>
      <w:r>
        <w:rPr>
          <w:lang w:val="en-US"/>
        </w:rPr>
        <w:t xml:space="preserve">, </w:t>
      </w:r>
      <w:r>
        <w:rPr>
          <w:i/>
          <w:lang w:val="en-US"/>
        </w:rPr>
        <w:t>45</w:t>
      </w:r>
      <w:r>
        <w:rPr>
          <w:lang w:val="en-US"/>
        </w:rPr>
        <w:t>(7), e26705. https://doi.org/10.1002/hbm.26705</w:t>
      </w:r>
    </w:p>
    <w:p w14:paraId="500817D4" w14:textId="77777777" w:rsidR="0064109B" w:rsidRDefault="00000000">
      <w:pPr>
        <w:pStyle w:val="CitaviBibliographyEntry"/>
        <w:rPr>
          <w:lang w:val="en-US"/>
        </w:rPr>
      </w:pPr>
      <w:bookmarkStart w:id="114" w:name="_CTVL001465027d8016142a089abc009b56e4951"/>
      <w:r>
        <w:rPr>
          <w:lang w:val="en-US"/>
        </w:rPr>
        <w:t xml:space="preserve">Morrison, S. J., &amp; Demorest, S. M. (2009). Cultural constraints on music perception and cognition. </w:t>
      </w:r>
      <w:r>
        <w:rPr>
          <w:i/>
          <w:lang w:val="en-US"/>
        </w:rPr>
        <w:t>Progress in Brain Research</w:t>
      </w:r>
      <w:r>
        <w:rPr>
          <w:lang w:val="en-US"/>
        </w:rPr>
        <w:t xml:space="preserve">, </w:t>
      </w:r>
      <w:r>
        <w:rPr>
          <w:i/>
          <w:lang w:val="en-US"/>
        </w:rPr>
        <w:t>178</w:t>
      </w:r>
      <w:r>
        <w:rPr>
          <w:lang w:val="en-US"/>
        </w:rPr>
        <w:t>, 67–77. https://doi.org/10.1016/S0079-6123(09)17805-6</w:t>
      </w:r>
    </w:p>
    <w:p w14:paraId="6187047E" w14:textId="77777777" w:rsidR="0064109B" w:rsidRDefault="00000000">
      <w:pPr>
        <w:pStyle w:val="CitaviBibliographyEntry"/>
        <w:rPr>
          <w:lang w:val="en-US"/>
        </w:rPr>
      </w:pPr>
      <w:bookmarkStart w:id="115" w:name="_CTVL001c33051e34f2546179dae43f8ae296d50"/>
      <w:r>
        <w:rPr>
          <w:lang w:val="en-US"/>
        </w:rPr>
        <w:t xml:space="preserve">Müllensiefen, D., Gingras, B., Musil, J., &amp; Stewart, L. (2014). The musicality of non-musicians: an index for assessing musical sophistication in the general population. </w:t>
      </w:r>
      <w:r>
        <w:rPr>
          <w:i/>
          <w:lang w:val="en-US"/>
        </w:rPr>
        <w:t>PLoS One</w:t>
      </w:r>
      <w:r>
        <w:rPr>
          <w:lang w:val="en-US"/>
        </w:rPr>
        <w:t xml:space="preserve">, </w:t>
      </w:r>
      <w:r>
        <w:rPr>
          <w:i/>
          <w:lang w:val="en-US"/>
        </w:rPr>
        <w:t>9</w:t>
      </w:r>
      <w:r>
        <w:rPr>
          <w:lang w:val="en-US"/>
        </w:rPr>
        <w:t>(2), e89642. https://doi.org/10.1371/journal.pone.0101091</w:t>
      </w:r>
    </w:p>
    <w:p w14:paraId="13C445DF" w14:textId="77777777" w:rsidR="0064109B" w:rsidRDefault="00000000">
      <w:pPr>
        <w:pStyle w:val="CitaviBibliographyEntry"/>
      </w:pPr>
      <w:bookmarkStart w:id="116" w:name="_CTVL0019f57a31f77e14b0d93f351fd2ac86558"/>
      <w:r>
        <w:rPr>
          <w:lang w:val="en-US"/>
        </w:rPr>
        <w:t xml:space="preserve">Neves, L., Martins, M., Correia, A. I., Castro, S. L [São Luís], Schellenberg, E. G., &amp; Lima, C. F. (2025). Does music training improve emotion recognition and cognitive abilities? Longitudinal and correlational evidence from children. </w:t>
      </w:r>
      <w:r>
        <w:rPr>
          <w:i/>
        </w:rPr>
        <w:t>Cognition</w:t>
      </w:r>
      <w:r>
        <w:t xml:space="preserve">, </w:t>
      </w:r>
      <w:r>
        <w:rPr>
          <w:i/>
        </w:rPr>
        <w:t>259</w:t>
      </w:r>
      <w:r>
        <w:t>, 106102. https://doi.org/10.1016/j.cognition.2025.106102</w:t>
      </w:r>
    </w:p>
    <w:p w14:paraId="6BB9254B" w14:textId="77777777" w:rsidR="0064109B" w:rsidRDefault="00000000">
      <w:pPr>
        <w:pStyle w:val="CitaviBibliographyEntry"/>
        <w:rPr>
          <w:lang w:val="en-US"/>
        </w:rPr>
      </w:pPr>
      <w:bookmarkStart w:id="117" w:name="_CTVL0019e4a83dfd5c94fd8831aa2405707b31c"/>
      <w:r>
        <w:t xml:space="preserve">Nikjeh, D. A., Lister, J. J., &amp; Frisch, S. A. (2009). </w:t>
      </w:r>
      <w:r>
        <w:rPr>
          <w:lang w:val="en-US"/>
        </w:rPr>
        <w:t xml:space="preserve">The relationship between pitch discrimination and vocal production: Comparison of vocal and instrumental musicians. </w:t>
      </w:r>
      <w:r>
        <w:rPr>
          <w:i/>
          <w:lang w:val="en-US"/>
        </w:rPr>
        <w:t>The Journal of the Acoustical Society of America</w:t>
      </w:r>
      <w:r>
        <w:rPr>
          <w:lang w:val="en-US"/>
        </w:rPr>
        <w:t xml:space="preserve">, </w:t>
      </w:r>
      <w:r>
        <w:rPr>
          <w:i/>
          <w:lang w:val="en-US"/>
        </w:rPr>
        <w:t>125</w:t>
      </w:r>
      <w:r>
        <w:rPr>
          <w:lang w:val="en-US"/>
        </w:rPr>
        <w:t>(1), 328–338. https://doi.org/10.1121/1.3021309</w:t>
      </w:r>
    </w:p>
    <w:p w14:paraId="38D8B1AC" w14:textId="77777777" w:rsidR="0064109B" w:rsidRDefault="00000000">
      <w:pPr>
        <w:pStyle w:val="CitaviBibliographyEntry"/>
      </w:pPr>
      <w:bookmarkStart w:id="118" w:name="_CTVL00154ee2e00b13e4f36a27cae1e2f79e2a0"/>
      <w:r>
        <w:t xml:space="preserve">Nussbaum, C., Schirmer, A., &amp; Schweinberger, S. R. (2023). </w:t>
      </w:r>
      <w:r>
        <w:rPr>
          <w:lang w:val="en-US"/>
        </w:rPr>
        <w:t xml:space="preserve">Electrophysiological Correlates of Vocal Emotional Processing in Musicians and Non-Musicians. </w:t>
      </w:r>
      <w:r>
        <w:rPr>
          <w:i/>
        </w:rPr>
        <w:t>Brain Sciences</w:t>
      </w:r>
      <w:r>
        <w:t xml:space="preserve">, </w:t>
      </w:r>
      <w:r>
        <w:rPr>
          <w:i/>
        </w:rPr>
        <w:t>13</w:t>
      </w:r>
      <w:r>
        <w:t>(11), 1563. https://doi.org/10.3390/brainsci13111563</w:t>
      </w:r>
    </w:p>
    <w:p w14:paraId="6C24DE09" w14:textId="77777777" w:rsidR="0064109B" w:rsidRDefault="00000000">
      <w:pPr>
        <w:pStyle w:val="CitaviBibliographyEntry"/>
      </w:pPr>
      <w:bookmarkStart w:id="119" w:name="_CTVL0013c5820e227e9455798dbb955a2f6e5d4"/>
      <w:r>
        <w:t xml:space="preserve">Nussbaum, C., Schirmer, A., &amp; Schweinberger, S. R. (2024). </w:t>
      </w:r>
      <w:r>
        <w:rPr>
          <w:lang w:val="en-US"/>
        </w:rPr>
        <w:t xml:space="preserve">Musicality - Tuned to the melody of vocal emotions. </w:t>
      </w:r>
      <w:r>
        <w:rPr>
          <w:i/>
        </w:rPr>
        <w:t>Br J Psychol</w:t>
      </w:r>
      <w:r>
        <w:t xml:space="preserve">, </w:t>
      </w:r>
      <w:r>
        <w:rPr>
          <w:i/>
        </w:rPr>
        <w:t>115</w:t>
      </w:r>
      <w:r>
        <w:t>(2), 206–225. https://doi.org/10.1111/bjop.12684</w:t>
      </w:r>
    </w:p>
    <w:p w14:paraId="5D66F535" w14:textId="77777777" w:rsidR="0064109B" w:rsidRDefault="00000000">
      <w:pPr>
        <w:pStyle w:val="CitaviBibliographyEntry"/>
        <w:rPr>
          <w:lang w:val="en-US"/>
        </w:rPr>
      </w:pPr>
      <w:bookmarkStart w:id="120" w:name="_CTVL0017bf8958faf7245c581ddb3e408ef8945"/>
      <w:r>
        <w:t xml:space="preserve">Nussbaum, C., &amp; Schweinberger, S. R. (2021). </w:t>
      </w:r>
      <w:r>
        <w:rPr>
          <w:lang w:val="en-US"/>
        </w:rPr>
        <w:t xml:space="preserve">Links Between Musicality and Vocal Emotion Perception. </w:t>
      </w:r>
      <w:r>
        <w:rPr>
          <w:i/>
          <w:lang w:val="en-US"/>
        </w:rPr>
        <w:t>Emotion Review</w:t>
      </w:r>
      <w:r>
        <w:rPr>
          <w:lang w:val="en-US"/>
        </w:rPr>
        <w:t xml:space="preserve">, </w:t>
      </w:r>
      <w:r>
        <w:rPr>
          <w:i/>
          <w:lang w:val="en-US"/>
        </w:rPr>
        <w:t>13</w:t>
      </w:r>
      <w:r>
        <w:rPr>
          <w:lang w:val="en-US"/>
        </w:rPr>
        <w:t>(3), 211–224. https://doi.org/10.1177/17540739211022803</w:t>
      </w:r>
    </w:p>
    <w:p w14:paraId="51D9C87F" w14:textId="77777777" w:rsidR="0064109B" w:rsidRDefault="00000000">
      <w:pPr>
        <w:pStyle w:val="CitaviBibliographyEntry"/>
        <w:rPr>
          <w:lang w:val="en-US"/>
        </w:rPr>
      </w:pPr>
      <w:bookmarkStart w:id="121" w:name="_CTVL00169082b3ce2404b99b8856c2e1d9edb4d"/>
      <w:r>
        <w:rPr>
          <w:lang w:val="en-US"/>
        </w:rPr>
        <w:t>Oechslin, M. S., van de Ville, D., Lazeyras, F., Hauert, C.</w:t>
      </w:r>
      <w:r>
        <w:rPr>
          <w:rFonts w:ascii="Cambria Math" w:hAnsi="Cambria Math" w:cs="Cambria Math"/>
          <w:lang w:val="en-US"/>
        </w:rPr>
        <w:noBreakHyphen/>
      </w:r>
      <w:r>
        <w:rPr>
          <w:lang w:val="en-US"/>
        </w:rPr>
        <w:t>A., &amp; James,</w:t>
      </w:r>
      <w:r>
        <w:rPr>
          <w:rFonts w:cs="Calibri"/>
          <w:lang w:val="en-US"/>
        </w:rPr>
        <w:t> </w:t>
      </w:r>
      <w:r>
        <w:rPr>
          <w:lang w:val="en-US"/>
        </w:rPr>
        <w:t>C.</w:t>
      </w:r>
      <w:r>
        <w:rPr>
          <w:rFonts w:cs="Calibri"/>
          <w:lang w:val="en-US"/>
        </w:rPr>
        <w:t> </w:t>
      </w:r>
      <w:r>
        <w:rPr>
          <w:lang w:val="en-US"/>
        </w:rPr>
        <w:t xml:space="preserve">E. (2013). Degree of musical expertise modulates higher order brain functioning. </w:t>
      </w:r>
      <w:r>
        <w:rPr>
          <w:i/>
          <w:lang w:val="en-US"/>
        </w:rPr>
        <w:t>Cerebral Cortex</w:t>
      </w:r>
      <w:r>
        <w:rPr>
          <w:lang w:val="en-US"/>
        </w:rPr>
        <w:t xml:space="preserve">, </w:t>
      </w:r>
      <w:r>
        <w:rPr>
          <w:i/>
          <w:lang w:val="en-US"/>
        </w:rPr>
        <w:t>23</w:t>
      </w:r>
      <w:r>
        <w:rPr>
          <w:lang w:val="en-US"/>
        </w:rPr>
        <w:t>(9), 2213–2224. https://doi.org/10.1093/cercor/bhs206</w:t>
      </w:r>
    </w:p>
    <w:p w14:paraId="2AED8C9A" w14:textId="77777777" w:rsidR="0064109B" w:rsidRDefault="00000000">
      <w:pPr>
        <w:pStyle w:val="CitaviBibliographyEntry"/>
        <w:rPr>
          <w:lang w:val="en-US"/>
        </w:rPr>
      </w:pPr>
      <w:bookmarkStart w:id="122" w:name="_CTVL001ec59de764e624747bbd9677f10a55753"/>
      <w:r>
        <w:t xml:space="preserve">Papadaki, E., Koustakas, T., Werner, A., Lindenberger, U., Kühn, S., &amp; Wenger, E. (2023). </w:t>
      </w:r>
      <w:r>
        <w:rPr>
          <w:lang w:val="en-US"/>
        </w:rPr>
        <w:t xml:space="preserve">Resting-state functional connectivity in an auditory network differs between aspiring professional and amateur musicians and correlates with performance. </w:t>
      </w:r>
      <w:r>
        <w:rPr>
          <w:i/>
          <w:lang w:val="en-US"/>
        </w:rPr>
        <w:t>Brain Structure &amp; Function</w:t>
      </w:r>
      <w:r>
        <w:rPr>
          <w:lang w:val="en-US"/>
        </w:rPr>
        <w:t xml:space="preserve">, </w:t>
      </w:r>
      <w:r>
        <w:rPr>
          <w:i/>
          <w:lang w:val="en-US"/>
        </w:rPr>
        <w:t>228</w:t>
      </w:r>
      <w:r>
        <w:rPr>
          <w:lang w:val="en-US"/>
        </w:rPr>
        <w:t>(9), 2147–2163. https://doi.org/10.1007/s00429-023-02711-1</w:t>
      </w:r>
    </w:p>
    <w:p w14:paraId="7637A8F6" w14:textId="77777777" w:rsidR="0064109B" w:rsidRDefault="00000000">
      <w:pPr>
        <w:pStyle w:val="CitaviBibliographyEntry"/>
        <w:rPr>
          <w:lang w:val="en-US"/>
        </w:rPr>
      </w:pPr>
      <w:bookmarkStart w:id="123" w:name="_CTVL0017b7db9ae2c1b4780aade763825e648b1"/>
      <w:r>
        <w:rPr>
          <w:lang w:val="en-US"/>
        </w:rPr>
        <w:t xml:space="preserve">R Core Team. (2025). </w:t>
      </w:r>
      <w:r>
        <w:rPr>
          <w:i/>
          <w:lang w:val="en-US"/>
        </w:rPr>
        <w:t>R: A Language and Environment for Statistical Computing</w:t>
      </w:r>
      <w:r>
        <w:rPr>
          <w:lang w:val="en-US"/>
        </w:rPr>
        <w:t>. https://www.R-project.org/</w:t>
      </w:r>
    </w:p>
    <w:p w14:paraId="5059EE56" w14:textId="77777777" w:rsidR="0064109B" w:rsidRDefault="00000000">
      <w:pPr>
        <w:pStyle w:val="CitaviBibliographyEntry"/>
        <w:rPr>
          <w:lang w:val="en-US"/>
        </w:rPr>
      </w:pPr>
      <w:bookmarkStart w:id="124" w:name="_CTVL0015454479518414fefb65527de7a257b0f"/>
      <w:r>
        <w:rPr>
          <w:lang w:val="en-US"/>
        </w:rPr>
        <w:t xml:space="preserve">Rakei, A., &amp; Bhattacharya, J. (2024). Professional status matters: Differences in flow proneness between professional and amateur contemporary musicians. </w:t>
      </w:r>
      <w:r>
        <w:rPr>
          <w:i/>
          <w:lang w:val="en-US"/>
        </w:rPr>
        <w:t xml:space="preserve">Psychology of Aesthetics, Creativity, and the Arts. </w:t>
      </w:r>
      <w:r>
        <w:rPr>
          <w:lang w:val="en-US"/>
        </w:rPr>
        <w:t>Advance online publication. https://doi.org/10.1037/aca0000674</w:t>
      </w:r>
    </w:p>
    <w:p w14:paraId="25193495" w14:textId="77777777" w:rsidR="0064109B" w:rsidRDefault="00000000">
      <w:pPr>
        <w:pStyle w:val="CitaviBibliographyEntry"/>
        <w:rPr>
          <w:lang w:val="en-US"/>
        </w:rPr>
      </w:pPr>
      <w:bookmarkStart w:id="125" w:name="_CTVL0010d2a8957b1ab46cf8a5adbc2ddd07b55"/>
      <w:r>
        <w:rPr>
          <w:lang w:val="en-US"/>
        </w:rPr>
        <w:t xml:space="preserve">Rammstedt, B., Danner, D., Soto, C. J., &amp; John, O. P. (2018). Validation of the short and extra-short forms of the Big Five Inventory-2 (BFI-2) and their German adaptations. </w:t>
      </w:r>
      <w:r>
        <w:rPr>
          <w:i/>
          <w:lang w:val="en-US"/>
        </w:rPr>
        <w:t xml:space="preserve">European Journal of Psychological Assessment. </w:t>
      </w:r>
      <w:r>
        <w:rPr>
          <w:lang w:val="en-US"/>
        </w:rPr>
        <w:t>Advance online publication. https://doi.org/10.1027/1015-5759/a000481</w:t>
      </w:r>
    </w:p>
    <w:p w14:paraId="5302FBB7" w14:textId="77777777" w:rsidR="0064109B" w:rsidRDefault="00000000">
      <w:pPr>
        <w:pStyle w:val="CitaviBibliographyEntry"/>
        <w:rPr>
          <w:lang w:val="en-US"/>
        </w:rPr>
      </w:pPr>
      <w:bookmarkStart w:id="126" w:name="_CTVL0018c848ca54d344a4eaf0e949b1f10f5d3"/>
      <w:r>
        <w:t xml:space="preserve">Rogenmoser, L., Kernbach, J., Schlaug, G., &amp; Gaser, C. (2018). </w:t>
      </w:r>
      <w:r>
        <w:rPr>
          <w:lang w:val="en-US"/>
        </w:rPr>
        <w:t xml:space="preserve">Keeping brains young with making music. </w:t>
      </w:r>
      <w:r>
        <w:rPr>
          <w:i/>
          <w:lang w:val="en-US"/>
        </w:rPr>
        <w:t>Brain Structure &amp; Function</w:t>
      </w:r>
      <w:r>
        <w:rPr>
          <w:lang w:val="en-US"/>
        </w:rPr>
        <w:t xml:space="preserve">, </w:t>
      </w:r>
      <w:r>
        <w:rPr>
          <w:i/>
          <w:lang w:val="en-US"/>
        </w:rPr>
        <w:t>223</w:t>
      </w:r>
      <w:r>
        <w:rPr>
          <w:lang w:val="en-US"/>
        </w:rPr>
        <w:t>(1), 297–305. https://doi.org/10.1007/s00429-017-1491-2</w:t>
      </w:r>
    </w:p>
    <w:p w14:paraId="347F6F2D" w14:textId="77777777" w:rsidR="0064109B" w:rsidRDefault="00000000">
      <w:pPr>
        <w:pStyle w:val="CitaviBibliographyEntry"/>
        <w:rPr>
          <w:lang w:val="en-US"/>
        </w:rPr>
      </w:pPr>
      <w:bookmarkStart w:id="127" w:name="_CTVL0019b0f17b04a004a05b31ec12775b60ea2"/>
      <w:r>
        <w:rPr>
          <w:lang w:val="en-US"/>
        </w:rPr>
        <w:t xml:space="preserve">Rosenfeld, J. P., &amp; Olson, J. M. (2021). Bayesian Data Analysis: A Fresh Approach to Power Issues and Null Hypothesis Interpretation. </w:t>
      </w:r>
      <w:r>
        <w:rPr>
          <w:i/>
          <w:lang w:val="en-US"/>
        </w:rPr>
        <w:t>Applied Psychophysiology and Biofeedback</w:t>
      </w:r>
      <w:r>
        <w:rPr>
          <w:lang w:val="en-US"/>
        </w:rPr>
        <w:t xml:space="preserve">, </w:t>
      </w:r>
      <w:r>
        <w:rPr>
          <w:i/>
          <w:lang w:val="en-US"/>
        </w:rPr>
        <w:t>46</w:t>
      </w:r>
      <w:r>
        <w:rPr>
          <w:lang w:val="en-US"/>
        </w:rPr>
        <w:t>(2), 135–140. https://doi.org/10.1007/s10484-020-09502-y</w:t>
      </w:r>
    </w:p>
    <w:p w14:paraId="17D8E712" w14:textId="77777777" w:rsidR="0064109B" w:rsidRDefault="00000000">
      <w:pPr>
        <w:pStyle w:val="CitaviBibliographyEntry"/>
      </w:pPr>
      <w:bookmarkStart w:id="128" w:name="_CTVL0014ffb5cc2effc4908bc5c98a96c9e0f77"/>
      <w:r>
        <w:rPr>
          <w:lang w:val="en-US"/>
        </w:rPr>
        <w:t xml:space="preserve">Schellenberg, E. G., &amp; Lima, C. F. (2024). Music Training and Nonmusical Abilities. </w:t>
      </w:r>
      <w:r>
        <w:rPr>
          <w:i/>
        </w:rPr>
        <w:t>Annu Rev Psychol</w:t>
      </w:r>
      <w:r>
        <w:t xml:space="preserve">, </w:t>
      </w:r>
      <w:r>
        <w:rPr>
          <w:i/>
        </w:rPr>
        <w:t>75</w:t>
      </w:r>
      <w:r>
        <w:t>, 87–128. https://doi.org/10.1146/annurev-psych-032323-051354</w:t>
      </w:r>
    </w:p>
    <w:p w14:paraId="77254938" w14:textId="77777777" w:rsidR="0064109B" w:rsidRDefault="00000000">
      <w:pPr>
        <w:pStyle w:val="CitaviBibliographyEntry"/>
        <w:rPr>
          <w:lang w:val="en-US"/>
        </w:rPr>
      </w:pPr>
      <w:bookmarkStart w:id="129" w:name="_CTVL001ce109e2d81ca4b84b8e0e97cfa162bf0"/>
      <w:r>
        <w:t xml:space="preserve">Scherer, K. R. (2018). </w:t>
      </w:r>
      <w:r>
        <w:rPr>
          <w:lang w:val="en-US"/>
        </w:rPr>
        <w:t xml:space="preserve">Acoustic Patterning of Emotion Vocalizations. In S. Frühholz, P. Belin, &amp; K. R. Scherer (Eds.), </w:t>
      </w:r>
      <w:r>
        <w:rPr>
          <w:i/>
          <w:lang w:val="en-US"/>
        </w:rPr>
        <w:t xml:space="preserve">The Oxford Handbook of Voice Perception </w:t>
      </w:r>
      <w:r>
        <w:rPr>
          <w:lang w:val="en-US"/>
        </w:rPr>
        <w:t>(pp. 60–92). Oxford University Press. https://doi.org/10.1093/oxfordhb/9780198743187.013.4</w:t>
      </w:r>
    </w:p>
    <w:p w14:paraId="6C76E593" w14:textId="77777777" w:rsidR="0064109B" w:rsidRDefault="00000000">
      <w:pPr>
        <w:pStyle w:val="CitaviBibliographyEntry"/>
        <w:rPr>
          <w:lang w:val="en-US"/>
        </w:rPr>
      </w:pPr>
      <w:bookmarkStart w:id="130" w:name="_CTVL0015f660001c08f4f138e3e65733edf1a4d"/>
      <w:r>
        <w:rPr>
          <w:lang w:val="en-US"/>
        </w:rPr>
        <w:t xml:space="preserve">Schirmer, A., Croy, I., Liebal, K., &amp; Schweinberger, S. R. (2025). Non-verbal effecting - animal research sheds light on human emotion communication. </w:t>
      </w:r>
      <w:r>
        <w:rPr>
          <w:i/>
          <w:lang w:val="en-US"/>
        </w:rPr>
        <w:t>Biological Reviews of the Cambridge Philosophical Society</w:t>
      </w:r>
      <w:r>
        <w:rPr>
          <w:lang w:val="en-US"/>
        </w:rPr>
        <w:t xml:space="preserve">, </w:t>
      </w:r>
      <w:r>
        <w:rPr>
          <w:i/>
          <w:lang w:val="en-US"/>
        </w:rPr>
        <w:t>100</w:t>
      </w:r>
      <w:r>
        <w:rPr>
          <w:lang w:val="en-US"/>
        </w:rPr>
        <w:t>(1), 245–257. https://doi.org/10.1111/brv.13140</w:t>
      </w:r>
    </w:p>
    <w:p w14:paraId="2852188A" w14:textId="77777777" w:rsidR="0064109B" w:rsidRDefault="00000000">
      <w:pPr>
        <w:pStyle w:val="CitaviBibliographyEntry"/>
        <w:rPr>
          <w:lang w:val="en-US"/>
        </w:rPr>
      </w:pPr>
      <w:bookmarkStart w:id="131" w:name="_CTVL0015cf3784bb9f743708bbc9ef8c7b1b4d5"/>
      <w:r>
        <w:rPr>
          <w:lang w:val="en-US"/>
        </w:rPr>
        <w:t xml:space="preserve">Stoet, G. (2010). PsyToolkit: A software package for programming psychological experiments using Linux. </w:t>
      </w:r>
      <w:r>
        <w:rPr>
          <w:i/>
          <w:lang w:val="en-US"/>
        </w:rPr>
        <w:t>Behavior Research Methods</w:t>
      </w:r>
      <w:r>
        <w:rPr>
          <w:lang w:val="en-US"/>
        </w:rPr>
        <w:t xml:space="preserve">, </w:t>
      </w:r>
      <w:r>
        <w:rPr>
          <w:i/>
          <w:lang w:val="en-US"/>
        </w:rPr>
        <w:t>42</w:t>
      </w:r>
      <w:r>
        <w:rPr>
          <w:lang w:val="en-US"/>
        </w:rPr>
        <w:t>(4), 1096–1104. https://doi.org/10.3758/BRM.42.4.1096</w:t>
      </w:r>
    </w:p>
    <w:p w14:paraId="70841B67" w14:textId="77777777" w:rsidR="0064109B" w:rsidRDefault="00000000">
      <w:pPr>
        <w:pStyle w:val="CitaviBibliographyEntry"/>
        <w:rPr>
          <w:lang w:val="en-US"/>
        </w:rPr>
      </w:pPr>
      <w:bookmarkStart w:id="132" w:name="_CTVL001c609e6176adb456eb3e94b3e8f80b6a7"/>
      <w:r>
        <w:rPr>
          <w:lang w:val="en-US"/>
        </w:rPr>
        <w:t xml:space="preserve">Stoet, G. (2017). PsyToolkit: A novel web-based method for running online questionnaires and reaction-time experiments. </w:t>
      </w:r>
      <w:r>
        <w:rPr>
          <w:i/>
          <w:lang w:val="en-US"/>
        </w:rPr>
        <w:t>Teaching of Psychology</w:t>
      </w:r>
      <w:r>
        <w:rPr>
          <w:lang w:val="en-US"/>
        </w:rPr>
        <w:t xml:space="preserve">, </w:t>
      </w:r>
      <w:r>
        <w:rPr>
          <w:i/>
          <w:lang w:val="en-US"/>
        </w:rPr>
        <w:t>44</w:t>
      </w:r>
      <w:r>
        <w:rPr>
          <w:lang w:val="en-US"/>
        </w:rPr>
        <w:t>(1), 24–31. https://doi.org/10.1177/0098628316677643</w:t>
      </w:r>
    </w:p>
    <w:p w14:paraId="171C443E" w14:textId="77777777" w:rsidR="0064109B" w:rsidRDefault="00000000">
      <w:pPr>
        <w:pStyle w:val="CitaviBibliographyEntry"/>
        <w:rPr>
          <w:lang w:val="en-US"/>
        </w:rPr>
      </w:pPr>
      <w:bookmarkStart w:id="133" w:name="_CTVL001bd96d468a60b4aab838f05df06b31de4"/>
      <w:r>
        <w:rPr>
          <w:lang w:val="en-US"/>
        </w:rPr>
        <w:t xml:space="preserve">Taylor, A., &amp; Hallam, S. (2011). From leisure to work: amateur musicians taking up instrumental or vocal teaching as a second career. </w:t>
      </w:r>
      <w:r>
        <w:rPr>
          <w:i/>
          <w:lang w:val="en-US"/>
        </w:rPr>
        <w:t>Music Education Research</w:t>
      </w:r>
      <w:r>
        <w:rPr>
          <w:lang w:val="en-US"/>
        </w:rPr>
        <w:t xml:space="preserve">, </w:t>
      </w:r>
      <w:r>
        <w:rPr>
          <w:i/>
          <w:lang w:val="en-US"/>
        </w:rPr>
        <w:t>13</w:t>
      </w:r>
      <w:r>
        <w:rPr>
          <w:lang w:val="en-US"/>
        </w:rPr>
        <w:t>(3), 307–325. https://doi.org/10.1080/14613808.2011.603044</w:t>
      </w:r>
    </w:p>
    <w:p w14:paraId="3272C1E3" w14:textId="77777777" w:rsidR="0064109B" w:rsidRDefault="00000000">
      <w:pPr>
        <w:pStyle w:val="CitaviBibliographyEntry"/>
        <w:rPr>
          <w:lang w:val="en-US"/>
        </w:rPr>
      </w:pPr>
      <w:bookmarkStart w:id="134" w:name="_CTVL00183eb9b6a8c80449d887b07689122d925"/>
      <w:r>
        <w:rPr>
          <w:lang w:val="en-US"/>
        </w:rPr>
        <w:t xml:space="preserve">Thompson, W. F., Schellenberg, E. G., &amp; Husain, G. (2004). Decoding speech prosody: do music lessons help? </w:t>
      </w:r>
      <w:r>
        <w:rPr>
          <w:i/>
          <w:lang w:val="en-US"/>
        </w:rPr>
        <w:t>Emotion</w:t>
      </w:r>
      <w:r>
        <w:rPr>
          <w:lang w:val="en-US"/>
        </w:rPr>
        <w:t xml:space="preserve">, </w:t>
      </w:r>
      <w:r>
        <w:rPr>
          <w:i/>
          <w:lang w:val="en-US"/>
        </w:rPr>
        <w:t>4</w:t>
      </w:r>
      <w:r>
        <w:rPr>
          <w:lang w:val="en-US"/>
        </w:rPr>
        <w:t>(1), 46–64. https://doi.org/10.1037/1528-3542.4.1.46</w:t>
      </w:r>
    </w:p>
    <w:p w14:paraId="7784E040" w14:textId="77777777" w:rsidR="0064109B" w:rsidRDefault="00000000">
      <w:pPr>
        <w:pStyle w:val="CitaviBibliographyEntry"/>
        <w:rPr>
          <w:lang w:val="en-US"/>
        </w:rPr>
      </w:pPr>
      <w:bookmarkStart w:id="135" w:name="_CTVL001ab219232fcad4ba4af06d487c8625d27"/>
      <w:r>
        <w:rPr>
          <w:lang w:val="en-US"/>
        </w:rPr>
        <w:t xml:space="preserve">Tragantzopoulou, P., &amp; Giannouli, V. (2025). A Song for the Mind: A Literature Review on Singing and Cognitive Health in Aging Populations. </w:t>
      </w:r>
      <w:r>
        <w:rPr>
          <w:i/>
          <w:lang w:val="en-US"/>
        </w:rPr>
        <w:t>Brain Sciences</w:t>
      </w:r>
      <w:r>
        <w:rPr>
          <w:lang w:val="en-US"/>
        </w:rPr>
        <w:t xml:space="preserve">, </w:t>
      </w:r>
      <w:r>
        <w:rPr>
          <w:i/>
          <w:lang w:val="en-US"/>
        </w:rPr>
        <w:t>15</w:t>
      </w:r>
      <w:r>
        <w:rPr>
          <w:lang w:val="en-US"/>
        </w:rPr>
        <w:t>(3). https://doi.org/10.3390/brainsci15030227</w:t>
      </w:r>
    </w:p>
    <w:p w14:paraId="3F9BFFB2" w14:textId="77777777" w:rsidR="0064109B" w:rsidRDefault="00000000">
      <w:pPr>
        <w:pStyle w:val="CitaviBibliographyEntry"/>
        <w:rPr>
          <w:lang w:val="en-US"/>
        </w:rPr>
      </w:pPr>
      <w:bookmarkStart w:id="136" w:name="_CTVL001e2972488df3e4de0a2c6c84f88d6fb3a"/>
      <w:r>
        <w:rPr>
          <w:lang w:val="en-US"/>
        </w:rPr>
        <w:t xml:space="preserve">Vigl, J., Talamini, F., Strauss, H., &amp; Zentner, M. (2024). Prosodic discrimination skills mediate the association between musical aptitude and vocal emotion recognition ability. </w:t>
      </w:r>
      <w:r>
        <w:rPr>
          <w:i/>
          <w:lang w:val="en-US"/>
        </w:rPr>
        <w:t>Scientific Reports</w:t>
      </w:r>
      <w:r>
        <w:rPr>
          <w:lang w:val="en-US"/>
        </w:rPr>
        <w:t xml:space="preserve">, </w:t>
      </w:r>
      <w:r>
        <w:rPr>
          <w:i/>
          <w:lang w:val="en-US"/>
        </w:rPr>
        <w:t>14</w:t>
      </w:r>
      <w:r>
        <w:rPr>
          <w:lang w:val="en-US"/>
        </w:rPr>
        <w:t>(1), 16462. https://doi.org/10.1038/s41598-024-66889-y</w:t>
      </w:r>
    </w:p>
    <w:p w14:paraId="5EAD20A9" w14:textId="77777777" w:rsidR="0064109B" w:rsidRDefault="00000000">
      <w:pPr>
        <w:pStyle w:val="CitaviBibliographyEntry"/>
        <w:rPr>
          <w:lang w:val="en-US"/>
        </w:rPr>
      </w:pPr>
      <w:bookmarkStart w:id="137" w:name="_CTVL001ade3f42486fd4f2bbe6e5077b61f6374"/>
      <w:r>
        <w:rPr>
          <w:lang w:val="en-US"/>
        </w:rPr>
        <w:t xml:space="preserve">Vincenzi, M., Correia, A. I., Vanzella, P., Pinheiro, A. P., Lima, C. F., &amp; Schellenberg, E. G. (2022). Associations between music training and cognitive abilities: The special case of professional musicians. </w:t>
      </w:r>
      <w:r>
        <w:rPr>
          <w:i/>
          <w:lang w:val="en-US"/>
        </w:rPr>
        <w:t xml:space="preserve">Psychology of Aesthetics, Creativity, and the Arts. </w:t>
      </w:r>
      <w:r>
        <w:rPr>
          <w:lang w:val="en-US"/>
        </w:rPr>
        <w:t>Advance online publication. https://doi.org/10.1037/aca0000481</w:t>
      </w:r>
    </w:p>
    <w:p w14:paraId="32CADACC" w14:textId="77777777" w:rsidR="0064109B" w:rsidRDefault="00000000">
      <w:pPr>
        <w:pStyle w:val="CitaviBibliographyEntry"/>
        <w:rPr>
          <w:lang w:val="en-US"/>
        </w:rPr>
      </w:pPr>
      <w:bookmarkStart w:id="138" w:name="_CTVL001c56ed3926b3045f8929becdd2342b9c3"/>
      <w:r>
        <w:rPr>
          <w:lang w:val="en-US"/>
        </w:rPr>
        <w:t xml:space="preserve">Watson, D., Clark, L. A., &amp; Tellegen, A. (1988). Development and validation of brief measures of positive and negative affect: The PANAS scales. </w:t>
      </w:r>
      <w:r>
        <w:rPr>
          <w:i/>
          <w:lang w:val="en-US"/>
        </w:rPr>
        <w:t>Journal of Personality and Social Psychology</w:t>
      </w:r>
      <w:r>
        <w:rPr>
          <w:lang w:val="en-US"/>
        </w:rPr>
        <w:t xml:space="preserve">, </w:t>
      </w:r>
      <w:r>
        <w:rPr>
          <w:i/>
          <w:lang w:val="en-US"/>
        </w:rPr>
        <w:t>54</w:t>
      </w:r>
      <w:r>
        <w:rPr>
          <w:lang w:val="en-US"/>
        </w:rPr>
        <w:t>(6), 1063–1070. https://doi.org/10.1037/0022-3514.54.6.1063</w:t>
      </w:r>
    </w:p>
    <w:p w14:paraId="2B389110" w14:textId="77777777" w:rsidR="0064109B" w:rsidRDefault="00000000">
      <w:pPr>
        <w:pStyle w:val="CitaviBibliographyEntry"/>
        <w:rPr>
          <w:lang w:val="en-US"/>
        </w:rPr>
      </w:pPr>
      <w:bookmarkStart w:id="139" w:name="_CTVL00116f0014ede6c4ce5bf4787036de544b0"/>
      <w:r>
        <w:rPr>
          <w:lang w:val="en-US"/>
        </w:rPr>
        <w:t xml:space="preserve">Zendel, B. R., &amp; Alexander, E. J. (2020). Autodidacticism and Music: Do Self-Taught Musicians Exhibit the Same Auditory Processing Advantages as Formally Trained Musicians? </w:t>
      </w:r>
      <w:r>
        <w:rPr>
          <w:i/>
          <w:lang w:val="en-US"/>
        </w:rPr>
        <w:t>Frontiers in Neuroscience</w:t>
      </w:r>
      <w:r>
        <w:rPr>
          <w:lang w:val="en-US"/>
        </w:rPr>
        <w:t xml:space="preserve">, </w:t>
      </w:r>
      <w:r>
        <w:rPr>
          <w:i/>
          <w:lang w:val="en-US"/>
        </w:rPr>
        <w:t>14</w:t>
      </w:r>
      <w:r>
        <w:rPr>
          <w:lang w:val="en-US"/>
        </w:rPr>
        <w:t>, 752. https://doi.org/10.3389/fnins.2020.00752</w:t>
      </w:r>
    </w:p>
    <w:p w14:paraId="3421DB32" w14:textId="77777777" w:rsidR="0064109B" w:rsidRDefault="00000000">
      <w:pPr>
        <w:pStyle w:val="CitaviBibliographyEntry"/>
        <w:rPr>
          <w:lang w:val="en-US"/>
        </w:rPr>
      </w:pPr>
      <w:bookmarkStart w:id="140" w:name="_CTVL001908cdee26e294848994556f8cfcdb856"/>
      <w:r>
        <w:rPr>
          <w:lang w:val="en-US"/>
        </w:rPr>
        <w:t xml:space="preserve">Zentner, M., &amp; Strauss, H. (2017). Assessing musical ability quickly and objectively: development and validation of the Short‐PROMS and the Mini‐PROMS. </w:t>
      </w:r>
      <w:r>
        <w:rPr>
          <w:i/>
          <w:lang w:val="en-US"/>
        </w:rPr>
        <w:t>Annals of the New York Academy of Sciences</w:t>
      </w:r>
      <w:r>
        <w:rPr>
          <w:lang w:val="en-US"/>
        </w:rPr>
        <w:t xml:space="preserve">, </w:t>
      </w:r>
      <w:r>
        <w:rPr>
          <w:i/>
          <w:lang w:val="en-US"/>
        </w:rPr>
        <w:t>1400</w:t>
      </w:r>
      <w:r>
        <w:rPr>
          <w:lang w:val="en-US"/>
        </w:rPr>
        <w:t>(1), 33–45. https://doi.org/10.1111/nyas.13410</w:t>
      </w:r>
      <w:r>
        <w:fldChar w:fldCharType="end"/>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sectPr w:rsidR="0064109B">
      <w:headerReference w:type="default" r:id="rId17"/>
      <w:footerReference w:type="default" r:id="rId18"/>
      <w:headerReference w:type="first" r:id="rId19"/>
      <w:pgSz w:w="11906" w:h="16838"/>
      <w:pgMar w:top="1417" w:right="1417" w:bottom="1134" w:left="1417" w:header="708" w:footer="708" w:gutter="0"/>
      <w:cols w:space="720"/>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9" w:author="Christine Nussbaum" w:date="2025-06-12T13:50:00Z" w:initials="CN">
    <w:p w14:paraId="19EE0322" w14:textId="77777777" w:rsidR="0064109B" w:rsidRDefault="00000000">
      <w:r>
        <w:rPr>
          <w:rFonts w:ascii="Liberation Serif" w:eastAsia="DejaVu Sans" w:hAnsi="Liberation Serif" w:cs="DejaVu Sans"/>
          <w:sz w:val="24"/>
          <w:szCs w:val="24"/>
          <w:lang w:val="en-US" w:bidi="en-US"/>
        </w:rPr>
        <w:t xml:space="preserve">Wollen wir da jetzt die unkontrollierten oder die kontrollierten abbilden? Es macht keinen Unterschied im Datenmuster, es hängt nur davon ab, welche wie lieber in den Vordergrund rücken wollen. Die anderen kommen ins Supplement. </w:t>
      </w:r>
    </w:p>
  </w:comment>
  <w:comment w:id="40" w:author="Stefan Schweinberger" w:date="2025-06-13T11:44:00Z" w:initials="SRS">
    <w:p w14:paraId="5AFADD82" w14:textId="77777777" w:rsidR="0064109B" w:rsidRDefault="00000000">
      <w:r>
        <w:rPr>
          <w:rFonts w:ascii="Liberation Serif" w:eastAsia="DejaVu Sans" w:hAnsi="Liberation Serif" w:cs="DejaVu Sans"/>
          <w:sz w:val="24"/>
          <w:szCs w:val="24"/>
          <w:lang w:val="en-US" w:bidi="en-US"/>
        </w:rPr>
        <w:t>Ich würde hier eher die unkontrollierten abbilden, und für die kontrollierten in einem Satz auf das supplement verweisen.</w:t>
      </w:r>
    </w:p>
  </w:comment>
  <w:comment w:id="41" w:author="christine.nussbaum" w:date="2025-06-13T15:00:00Z" w:initials="c">
    <w:p w14:paraId="651099DE" w14:textId="77777777" w:rsidR="0064109B" w:rsidRDefault="00000000">
      <w:r>
        <w:rPr>
          <w:rFonts w:ascii="Liberation Serif" w:eastAsia="DejaVu Sans" w:hAnsi="Liberation Serif" w:cs="DejaVu Sans"/>
          <w:sz w:val="24"/>
          <w:szCs w:val="24"/>
          <w:lang w:val="en-US" w:bidi="en-US"/>
        </w:rPr>
        <w:t xml:space="preserve">Jup - wenn das für alle konsensfähig ist, tausche ich das dann noch aus. </w:t>
      </w:r>
    </w:p>
  </w:comment>
  <w:comment w:id="43" w:author="Annett Schirmer" w:date="2025-06-14T15:38:00Z" w:initials="AS">
    <w:p w14:paraId="48EBCB17" w14:textId="77777777" w:rsidR="0064109B" w:rsidRDefault="00000000">
      <w:r>
        <w:rPr>
          <w:rFonts w:ascii="Calibri" w:hAnsi="Calibri"/>
          <w:i/>
          <w:sz w:val="16"/>
          <w:lang w:val="en-US"/>
        </w:rPr>
        <w:t>Reply to christine.nussbaum (13.06.2025, 15:00): "..."</w:t>
      </w:r>
    </w:p>
    <w:p w14:paraId="18DB0B59" w14:textId="77777777" w:rsidR="0064109B" w:rsidRDefault="00000000">
      <w:r>
        <w:rPr>
          <w:rFonts w:ascii="Liberation Serif" w:eastAsia="DejaVu Sans" w:hAnsi="Liberation Serif" w:cs="DejaVu Sans"/>
          <w:sz w:val="20"/>
          <w:szCs w:val="24"/>
          <w:lang w:val="en-US"/>
        </w:rPr>
        <w:t>Kontrolliert für was? Beides ist gut für mich müßte nur im Text transparent sein. Ich würde auch noch einen Titel einführen der erklärt was man in der Tabelle sieht.</w:t>
      </w:r>
    </w:p>
  </w:comment>
  <w:comment w:id="54" w:author="Annett Schirmer" w:date="2025-06-14T16:09:00Z" w:initials="AS">
    <w:p w14:paraId="264F0E94" w14:textId="77777777" w:rsidR="0064109B" w:rsidRDefault="00000000">
      <w:r>
        <w:rPr>
          <w:rFonts w:ascii="Calibri" w:hAnsi="Calibri"/>
          <w:sz w:val="20"/>
          <w:lang w:val="en-US"/>
        </w:rPr>
        <w:t xml:space="preserve">I think reviewers will stumble here. If there is a correlation with singing abilities it should fall out in the group comparison as one would expect the singers to be better than the instrumentalists. </w:t>
      </w:r>
    </w:p>
    <w:p w14:paraId="41EF14EA" w14:textId="77777777" w:rsidR="0064109B" w:rsidRDefault="0064109B"/>
    <w:p w14:paraId="0C0223FC" w14:textId="77777777" w:rsidR="0064109B" w:rsidRDefault="00000000">
      <w:r>
        <w:rPr>
          <w:sz w:val="20"/>
          <w:lang w:val="en-US"/>
        </w:rPr>
        <w:t>The only reason that may not come out in the group comparison is that  such a comparison is less sensitive to singing ability as some instrumentalists might be good singers and some singers be not so good… So singing ability is the cleaner variable...</w:t>
      </w:r>
    </w:p>
    <w:p w14:paraId="492B3F42" w14:textId="77777777" w:rsidR="0064109B" w:rsidRDefault="0064109B"/>
    <w:p w14:paraId="1B26901C" w14:textId="77777777" w:rsidR="0064109B" w:rsidRDefault="00000000">
      <w:r>
        <w:rPr>
          <w:sz w:val="20"/>
          <w:lang w:val="en-US"/>
        </w:rPr>
        <w:t>If there is a relation with singing ability, would we argue that this has nothing to do with training but with a natural vocal benefit? I think this may need a little more explanation here...</w:t>
      </w:r>
    </w:p>
  </w:comment>
  <w:comment w:id="55" w:author="Annett Schirmer" w:date="2025-06-14T16:07:00Z" w:initials="AS">
    <w:p w14:paraId="31734070" w14:textId="77777777" w:rsidR="0064109B" w:rsidRDefault="00000000">
      <w:r>
        <w:rPr>
          <w:rFonts w:ascii="Calibri" w:hAnsi="Calibri"/>
          <w:sz w:val="20"/>
          <w:lang w:val="en-US"/>
        </w:rPr>
        <w:t>This is a bit confusing as it was not predicted by you and apparently contradicts the predicted absence of group differences. I also don’t see how the following sentence might explain this. What has musicality to do with singing ability?</w:t>
      </w:r>
    </w:p>
  </w:comment>
  <w:comment w:id="61" w:author="Annett Schirmer" w:date="2025-06-14T16:18:00Z" w:initials="AS">
    <w:p w14:paraId="2D7BE05B" w14:textId="77777777" w:rsidR="0064109B" w:rsidRDefault="00000000">
      <w:r>
        <w:rPr>
          <w:rFonts w:ascii="Calibri" w:hAnsi="Calibri"/>
          <w:sz w:val="20"/>
          <w:lang w:val="en-US"/>
        </w:rPr>
        <w:t>In what way? I would think that professionals have more natural auditory sensitivity than amateurs but you are treating them as being the same… :p I understand that not doing so would open a can of worms. But its really not that simple… Just like singers may be naturally more vocally attuned than instrumentalists, professionals may be more musical than amateurs – that’s why many of them were able to make a career out of music. So the comparison of these groups is not just about training and I think reviewers will pick on that… Unfortunately I have no idea how to resolve this issue or how to change this part of the MS. It would need a measure of “natural auditory sensitivity” in all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9EE0322" w15:done="0"/>
  <w15:commentEx w15:paraId="5AFADD82" w15:done="0"/>
  <w15:commentEx w15:paraId="651099DE" w15:done="0"/>
  <w15:commentEx w15:paraId="18DB0B59" w15:done="0"/>
  <w15:commentEx w15:paraId="1B26901C" w15:done="0"/>
  <w15:commentEx w15:paraId="31734070" w15:done="0"/>
  <w15:commentEx w15:paraId="2D7BE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9EE0322" w16cid:durableId="188BAF87"/>
  <w16cid:commentId w16cid:paraId="5AFADD82" w16cid:durableId="075A8912"/>
  <w16cid:commentId w16cid:paraId="651099DE" w16cid:durableId="1041B6F5"/>
  <w16cid:commentId w16cid:paraId="18DB0B59" w16cid:durableId="0EFB7261"/>
  <w16cid:commentId w16cid:paraId="1B26901C" w16cid:durableId="3514A9F8"/>
  <w16cid:commentId w16cid:paraId="31734070" w16cid:durableId="4F0D4874"/>
  <w16cid:commentId w16cid:paraId="2D7BE05B" w16cid:durableId="5FB58C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632DB" w14:textId="77777777" w:rsidR="00134281" w:rsidRDefault="00134281">
      <w:pPr>
        <w:spacing w:after="0" w:line="240" w:lineRule="auto"/>
      </w:pPr>
      <w:r>
        <w:separator/>
      </w:r>
    </w:p>
  </w:endnote>
  <w:endnote w:type="continuationSeparator" w:id="0">
    <w:p w14:paraId="05A009A4" w14:textId="77777777" w:rsidR="00134281" w:rsidRDefault="00134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16">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6129804"/>
      <w:docPartObj>
        <w:docPartGallery w:val="Page Numbers (Bottom of Page)"/>
        <w:docPartUnique/>
      </w:docPartObj>
    </w:sdtPr>
    <w:sdtContent>
      <w:p w14:paraId="1B4196C5" w14:textId="77777777" w:rsidR="0064109B" w:rsidRDefault="00000000">
        <w:pPr>
          <w:pStyle w:val="Fuzeile"/>
          <w:jc w:val="center"/>
        </w:pPr>
        <w:r>
          <w:fldChar w:fldCharType="begin"/>
        </w:r>
        <w:r>
          <w:instrText xml:space="preserve"> PAGE </w:instrText>
        </w:r>
        <w:r>
          <w:fldChar w:fldCharType="separate"/>
        </w:r>
        <w:r>
          <w:t>32</w:t>
        </w:r>
        <w:r>
          <w:fldChar w:fldCharType="end"/>
        </w:r>
      </w:p>
    </w:sdtContent>
  </w:sdt>
  <w:p w14:paraId="3E41C91A" w14:textId="77777777" w:rsidR="0064109B" w:rsidRDefault="006410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F39B3" w14:textId="77777777" w:rsidR="00134281" w:rsidRDefault="00134281">
      <w:pPr>
        <w:spacing w:after="0" w:line="240" w:lineRule="auto"/>
      </w:pPr>
      <w:r>
        <w:separator/>
      </w:r>
    </w:p>
  </w:footnote>
  <w:footnote w:type="continuationSeparator" w:id="0">
    <w:p w14:paraId="16F25344" w14:textId="77777777" w:rsidR="00134281" w:rsidRDefault="00134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04408" w14:textId="77777777" w:rsidR="0064109B" w:rsidRDefault="00000000">
    <w:pPr>
      <w:pStyle w:val="Kopfzeile"/>
      <w:jc w:val="center"/>
      <w:rPr>
        <w:lang w:val="en-US"/>
      </w:rPr>
    </w:pPr>
    <w:r>
      <w:rPr>
        <w:lang w:val="en-US"/>
      </w:rPr>
      <w:t>Vocal Emotion Perception – Singers vs. Instrumentalists</w:t>
    </w:r>
  </w:p>
  <w:p w14:paraId="4CCEAFA9" w14:textId="77777777" w:rsidR="0064109B" w:rsidRDefault="0064109B">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F1329" w14:textId="77777777" w:rsidR="0064109B" w:rsidRDefault="00000000">
    <w:pPr>
      <w:pStyle w:val="Kopfzeile"/>
      <w:jc w:val="center"/>
      <w:rPr>
        <w:lang w:val="en-US"/>
      </w:rPr>
    </w:pPr>
    <w:r>
      <w:rPr>
        <w:lang w:val="en-US"/>
      </w:rPr>
      <w:t>Running Head: Vocal Emotion Perception – Singers vs. Instrumentalists</w:t>
    </w:r>
  </w:p>
  <w:p w14:paraId="615EE7D4" w14:textId="77777777" w:rsidR="0064109B" w:rsidRDefault="0064109B">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81308"/>
    <w:multiLevelType w:val="multilevel"/>
    <w:tmpl w:val="AE3CB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5A01491"/>
    <w:multiLevelType w:val="multilevel"/>
    <w:tmpl w:val="4296BFFC"/>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74E42F52"/>
    <w:multiLevelType w:val="multilevel"/>
    <w:tmpl w:val="341690B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675423650">
    <w:abstractNumId w:val="1"/>
  </w:num>
  <w:num w:numId="2" w16cid:durableId="1907646193">
    <w:abstractNumId w:val="2"/>
  </w:num>
  <w:num w:numId="3" w16cid:durableId="12741658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Nussbaum">
    <w15:presenceInfo w15:providerId="None" w15:userId="Christine Nussbaum"/>
  </w15:person>
  <w15:person w15:author="Stefan Schweinberger">
    <w15:presenceInfo w15:providerId="None" w15:userId="Stefan Schweinberger"/>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9B"/>
    <w:rsid w:val="00134281"/>
    <w:rsid w:val="0064109B"/>
    <w:rsid w:val="009651F8"/>
    <w:rsid w:val="00BB0966"/>
    <w:rsid w:val="00DF31B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E8AC"/>
  <w15:docId w15:val="{E95EE29B-BFA4-4A1F-819C-265E8E29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pacing w:after="160" w:line="259" w:lineRule="auto"/>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qFormat/>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character" w:customStyle="1" w:styleId="TextkrperZchn">
    <w:name w:val="Textkörper Zchn"/>
    <w:basedOn w:val="Absatz-Standardschriftart"/>
    <w:link w:val="Textkrper"/>
    <w:qFormat/>
    <w:rsid w:val="00484889"/>
  </w:style>
  <w:style w:type="character" w:customStyle="1" w:styleId="KommentartextZchn1">
    <w:name w:val="Kommentartext Zchn1"/>
    <w:basedOn w:val="Absatz-Standardschriftart"/>
    <w:uiPriority w:val="99"/>
    <w:semiHidden/>
    <w:qFormat/>
    <w:rsid w:val="00484889"/>
    <w:rPr>
      <w:sz w:val="20"/>
      <w:szCs w:val="20"/>
    </w:rPr>
  </w:style>
  <w:style w:type="character" w:customStyle="1" w:styleId="KommentarthemaZchn1">
    <w:name w:val="Kommentarthema Zchn1"/>
    <w:basedOn w:val="KommentartextZchn1"/>
    <w:uiPriority w:val="99"/>
    <w:semiHidden/>
    <w:qFormat/>
    <w:rsid w:val="00484889"/>
    <w:rPr>
      <w:b/>
      <w:bCs/>
      <w:sz w:val="20"/>
      <w:szCs w:val="20"/>
    </w:rPr>
  </w:style>
  <w:style w:type="character" w:customStyle="1" w:styleId="SprechblasentextZchn1">
    <w:name w:val="Sprechblasentext Zchn1"/>
    <w:basedOn w:val="Absatz-Standardschriftart"/>
    <w:uiPriority w:val="99"/>
    <w:semiHidden/>
    <w:qFormat/>
    <w:rsid w:val="00484889"/>
    <w:rPr>
      <w:rFonts w:ascii="Segoe UI" w:hAnsi="Segoe UI" w:cs="Segoe UI"/>
      <w:sz w:val="18"/>
      <w:szCs w:val="18"/>
    </w:rPr>
  </w:style>
  <w:style w:type="character" w:customStyle="1" w:styleId="cf01">
    <w:name w:val="cf01"/>
    <w:basedOn w:val="Absatz-Standardschriftart"/>
    <w:qFormat/>
    <w:rsid w:val="00484889"/>
    <w:rPr>
      <w:rFonts w:ascii="Segoe UI" w:hAnsi="Segoe UI" w:cs="Segoe UI"/>
      <w:sz w:val="18"/>
      <w:szCs w:val="18"/>
    </w:rPr>
  </w:style>
  <w:style w:type="character" w:customStyle="1" w:styleId="KopfzeileZchn">
    <w:name w:val="Kopfzeile Zchn"/>
    <w:basedOn w:val="Absatz-Standardschriftart"/>
    <w:link w:val="Kopfzeile"/>
    <w:uiPriority w:val="99"/>
    <w:qFormat/>
    <w:rsid w:val="00484889"/>
  </w:style>
  <w:style w:type="character" w:customStyle="1" w:styleId="FuzeileZchn">
    <w:name w:val="Fußzeile Zchn"/>
    <w:basedOn w:val="Absatz-Standardschriftart"/>
    <w:link w:val="Fuzeile"/>
    <w:uiPriority w:val="99"/>
    <w:qFormat/>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qFormat/>
    <w:rsid w:val="00116E5E"/>
    <w:rPr>
      <w:color w:val="605E5C"/>
      <w:shd w:val="clear" w:color="auto" w:fill="E1DFDD"/>
    </w:rPr>
  </w:style>
  <w:style w:type="character" w:styleId="Zeilennummer">
    <w:name w:val="line numbe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styleId="Listenabsatz">
    <w:name w:val="List Paragraph"/>
    <w:basedOn w:val="Standard"/>
    <w:uiPriority w:val="34"/>
    <w:qFormat/>
    <w:rsid w:val="00484889"/>
    <w:pPr>
      <w:ind w:left="720"/>
      <w:contextualSpacing/>
    </w:p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paragraph" w:styleId="berarbeitung">
    <w:name w:val="Revision"/>
    <w:uiPriority w:val="99"/>
    <w:semiHidden/>
    <w:qFormat/>
    <w:rsid w:val="00712BE6"/>
  </w:style>
  <w:style w:type="paragraph" w:styleId="Indexberschrift">
    <w:name w:val="index heading"/>
    <w:basedOn w:val="Heading"/>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 w:type="table" w:styleId="TabellemithellemGitternetz">
    <w:name w:val="Grid Table Light"/>
    <w:basedOn w:val="NormaleTabelle"/>
    <w:uiPriority w:val="40"/>
    <w:rsid w:val="00154D9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yperlink" Target="https://doi.org/10.17605/OSF.IO/76PV5"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16">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0C73FB"/>
    <w:rsid w:val="00176C8B"/>
    <w:rsid w:val="001876AC"/>
    <w:rsid w:val="001C38B4"/>
    <w:rsid w:val="00236A58"/>
    <w:rsid w:val="00237C76"/>
    <w:rsid w:val="0024267C"/>
    <w:rsid w:val="00247119"/>
    <w:rsid w:val="0026776B"/>
    <w:rsid w:val="002D0140"/>
    <w:rsid w:val="002F67D7"/>
    <w:rsid w:val="002F7DF3"/>
    <w:rsid w:val="003019D9"/>
    <w:rsid w:val="00332681"/>
    <w:rsid w:val="003360CD"/>
    <w:rsid w:val="00336FE8"/>
    <w:rsid w:val="00357714"/>
    <w:rsid w:val="003625B8"/>
    <w:rsid w:val="00395068"/>
    <w:rsid w:val="003A43D9"/>
    <w:rsid w:val="003E682A"/>
    <w:rsid w:val="003F0998"/>
    <w:rsid w:val="0040244E"/>
    <w:rsid w:val="0041171D"/>
    <w:rsid w:val="00441F45"/>
    <w:rsid w:val="004A5FC3"/>
    <w:rsid w:val="004B2FDD"/>
    <w:rsid w:val="004C2841"/>
    <w:rsid w:val="004C4E50"/>
    <w:rsid w:val="00510B5B"/>
    <w:rsid w:val="00510D22"/>
    <w:rsid w:val="00511BEC"/>
    <w:rsid w:val="00517552"/>
    <w:rsid w:val="00524842"/>
    <w:rsid w:val="00532424"/>
    <w:rsid w:val="005344C1"/>
    <w:rsid w:val="005374C5"/>
    <w:rsid w:val="0055440C"/>
    <w:rsid w:val="005A7F3F"/>
    <w:rsid w:val="005E2496"/>
    <w:rsid w:val="0061346B"/>
    <w:rsid w:val="006232D0"/>
    <w:rsid w:val="0065618C"/>
    <w:rsid w:val="00661736"/>
    <w:rsid w:val="00662114"/>
    <w:rsid w:val="00693E92"/>
    <w:rsid w:val="006A28E4"/>
    <w:rsid w:val="006C52C4"/>
    <w:rsid w:val="006E73AE"/>
    <w:rsid w:val="00777901"/>
    <w:rsid w:val="00785C58"/>
    <w:rsid w:val="007B4193"/>
    <w:rsid w:val="007B4EFA"/>
    <w:rsid w:val="007C04E8"/>
    <w:rsid w:val="007C5013"/>
    <w:rsid w:val="007F1310"/>
    <w:rsid w:val="0080025B"/>
    <w:rsid w:val="0080210C"/>
    <w:rsid w:val="00806CB9"/>
    <w:rsid w:val="00823796"/>
    <w:rsid w:val="00832FDB"/>
    <w:rsid w:val="008B032D"/>
    <w:rsid w:val="008B7353"/>
    <w:rsid w:val="008E74E7"/>
    <w:rsid w:val="008F54E1"/>
    <w:rsid w:val="009140EF"/>
    <w:rsid w:val="00921828"/>
    <w:rsid w:val="00927349"/>
    <w:rsid w:val="009651F8"/>
    <w:rsid w:val="00987515"/>
    <w:rsid w:val="009E1984"/>
    <w:rsid w:val="00A11755"/>
    <w:rsid w:val="00A568F7"/>
    <w:rsid w:val="00A66363"/>
    <w:rsid w:val="00A952B3"/>
    <w:rsid w:val="00AB7B83"/>
    <w:rsid w:val="00AC247E"/>
    <w:rsid w:val="00AD5F03"/>
    <w:rsid w:val="00B045E5"/>
    <w:rsid w:val="00B14856"/>
    <w:rsid w:val="00B30D2F"/>
    <w:rsid w:val="00BB3B79"/>
    <w:rsid w:val="00BC0075"/>
    <w:rsid w:val="00BD133B"/>
    <w:rsid w:val="00BF14E1"/>
    <w:rsid w:val="00C356B0"/>
    <w:rsid w:val="00C6007C"/>
    <w:rsid w:val="00C94EF2"/>
    <w:rsid w:val="00CD057B"/>
    <w:rsid w:val="00CD1D8F"/>
    <w:rsid w:val="00CD5905"/>
    <w:rsid w:val="00CD65A4"/>
    <w:rsid w:val="00CE2346"/>
    <w:rsid w:val="00D1461B"/>
    <w:rsid w:val="00D1545C"/>
    <w:rsid w:val="00D57D6A"/>
    <w:rsid w:val="00D60879"/>
    <w:rsid w:val="00D7369A"/>
    <w:rsid w:val="00DA0039"/>
    <w:rsid w:val="00DA717B"/>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80025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34610-9239-4279-8C9F-E895E6271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139236</Words>
  <Characters>793649</Characters>
  <Application>Microsoft Office Word</Application>
  <DocSecurity>0</DocSecurity>
  <Lines>6613</Lines>
  <Paragraphs>1862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dc:description/>
  <cp:lastModifiedBy>christine.nussbaum</cp:lastModifiedBy>
  <cp:revision>16</cp:revision>
  <dcterms:created xsi:type="dcterms:W3CDTF">2025-06-13T13:00:00Z</dcterms:created>
  <dcterms:modified xsi:type="dcterms:W3CDTF">2025-06-15T09:57:00Z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a497688b-32bf-4a30-a6ed-cca847fabde3</vt:lpwstr>
  </property>
  <property fmtid="{D5CDD505-2E9C-101B-9397-08002B2CF9AE}" pid="3" name="CitaviDocumentProperty_1">
    <vt:lpwstr>6.17.0.0</vt:lpwstr>
  </property>
  <property fmtid="{D5CDD505-2E9C-101B-9397-08002B2CF9AE}" pid="4" name="CitaviDocumentProperty_6">
    <vt:lpwstr>True</vt:lpwstr>
  </property>
  <property fmtid="{D5CDD505-2E9C-101B-9397-08002B2CF9AE}" pid="5" name="CitaviDocumentProperty_7">
    <vt:lpwstr>LibraryCNussbaum</vt:lpwstr>
  </property>
  <property fmtid="{D5CDD505-2E9C-101B-9397-08002B2CF9AE}" pid="6" name="CitaviDocumentProperty_8">
    <vt:lpwstr>CloudProjectKey=xud3xgg861m0hk8a0a24t2ak7mdcek4vkbkbm2dq163; ProjectName=LibraryCNussbaum</vt:lpwstr>
  </property>
</Properties>
</file>