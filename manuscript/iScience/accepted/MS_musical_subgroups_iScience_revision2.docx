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w:t>
      </w:r>
      <w:r w:rsidRPr="007970AA">
        <w:rPr>
          <w:rFonts w:ascii="Times New Roman" w:hAnsi="Times New Roman" w:cs="Times New Roman"/>
          <w:sz w:val="40"/>
          <w:szCs w:val="40"/>
          <w:lang w:val="en-US"/>
        </w:rPr>
        <w:t xml:space="preserve">Emotion </w:t>
      </w:r>
      <w:r w:rsidR="001241B7" w:rsidRPr="007970AA">
        <w:rPr>
          <w:rFonts w:ascii="Times New Roman" w:hAnsi="Times New Roman" w:cs="Times New Roman"/>
          <w:sz w:val="40"/>
          <w:szCs w:val="40"/>
          <w:lang w:val="en-US"/>
        </w:rPr>
        <w:t>Recognition</w:t>
      </w:r>
      <w:r w:rsidRPr="007970AA">
        <w:rPr>
          <w:rFonts w:ascii="Times New Roman" w:hAnsi="Times New Roman" w:cs="Times New Roman"/>
          <w:sz w:val="40"/>
          <w:szCs w:val="40"/>
          <w:lang w:val="en-US"/>
        </w:rPr>
        <w:t xml:space="preserve">: A Comparison </w:t>
      </w:r>
      <w:r w:rsidRPr="00FB69CC">
        <w:rPr>
          <w:rFonts w:ascii="Times New Roman" w:hAnsi="Times New Roman" w:cs="Times New Roman"/>
          <w:sz w:val="40"/>
          <w:szCs w:val="40"/>
          <w:lang w:val="en-US"/>
        </w:rPr>
        <w:t>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w:t>
      </w:r>
      <w:proofErr w:type="spellStart"/>
      <w:r w:rsidR="00550A5F">
        <w:rPr>
          <w:rFonts w:ascii="Times New Roman" w:eastAsia="Times New Roman" w:hAnsi="Times New Roman" w:cs="Times New Roman"/>
          <w:sz w:val="24"/>
          <w:szCs w:val="24"/>
          <w:lang w:val="en-US" w:eastAsia="de-DE"/>
        </w:rPr>
        <w:t>Steiger</w:t>
      </w:r>
      <w:proofErr w:type="spellEnd"/>
      <w:r w:rsidR="00550A5F">
        <w:rPr>
          <w:rFonts w:ascii="Times New Roman" w:eastAsia="Times New Roman" w:hAnsi="Times New Roman" w:cs="Times New Roman"/>
          <w:sz w:val="24"/>
          <w:szCs w:val="24"/>
          <w:lang w:val="en-US" w:eastAsia="de-DE"/>
        </w:rPr>
        <w:t xml:space="preserve">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2592E04D"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sidR="006269CD">
        <w:rPr>
          <w:rStyle w:val="Hervorhebung"/>
          <w:rFonts w:ascii="Times New Roman" w:hAnsi="Times New Roman" w:cs="Times New Roman"/>
          <w:i w:val="0"/>
          <w:iCs w:val="0"/>
          <w:sz w:val="24"/>
          <w:szCs w:val="24"/>
          <w:lang w:val="en-US"/>
        </w:rPr>
        <w:t>8000</w:t>
      </w:r>
      <w:r w:rsidR="000A3C46" w:rsidRPr="000C7D80">
        <w:rPr>
          <w:rStyle w:val="Hervorhebung"/>
          <w:rFonts w:ascii="Times New Roman" w:hAnsi="Times New Roman" w:cs="Times New Roman"/>
          <w:i w:val="0"/>
          <w:iCs w:val="0"/>
          <w:sz w:val="24"/>
          <w:szCs w:val="24"/>
          <w:lang w:val="en-US"/>
        </w:rPr>
        <w:br w:type="page"/>
      </w:r>
    </w:p>
    <w:p w14:paraId="3313D2A8" w14:textId="1E8D1D58"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5A4F340F" w:rsidR="00FB69CC" w:rsidRPr="007970AA"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 xml:space="preserve">e compared emotion recognition performance of singers (N= 45) vs. </w:t>
      </w:r>
      <w:r w:rsidRPr="007970AA">
        <w:rPr>
          <w:rFonts w:ascii="Times New Roman" w:hAnsi="Times New Roman" w:cs="Times New Roman"/>
          <w:sz w:val="24"/>
          <w:szCs w:val="24"/>
          <w:lang w:val="en-US"/>
        </w:rPr>
        <w:t>instrumentalists (N</w:t>
      </w:r>
      <w:r w:rsidR="00EF4161" w:rsidRPr="007970AA">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w:t>
      </w:r>
      <w:r w:rsidR="00EF4161" w:rsidRPr="007970AA">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43) and professional musicians (N = 40) vs. amateurs (N = 88) vs. non-musicians (N = 38)</w:t>
      </w:r>
      <w:r w:rsidR="00955F49" w:rsidRPr="007970AA">
        <w:rPr>
          <w:rFonts w:ascii="Times New Roman" w:hAnsi="Times New Roman" w:cs="Times New Roman"/>
          <w:sz w:val="24"/>
          <w:szCs w:val="24"/>
          <w:lang w:val="en-US"/>
        </w:rPr>
        <w:t xml:space="preserve">, </w:t>
      </w:r>
      <w:bookmarkStart w:id="5" w:name="_Hlk207894475"/>
      <w:r w:rsidR="00955F49" w:rsidRPr="007970AA">
        <w:rPr>
          <w:rFonts w:ascii="Times New Roman" w:hAnsi="Times New Roman" w:cs="Times New Roman"/>
          <w:sz w:val="24"/>
          <w:szCs w:val="24"/>
          <w:lang w:val="en-US"/>
        </w:rPr>
        <w:t>based on short vocal utterances expressing happiness, pleasure, fear</w:t>
      </w:r>
      <w:r w:rsidR="00F71C2D" w:rsidRPr="007970AA">
        <w:rPr>
          <w:rFonts w:ascii="Times New Roman" w:hAnsi="Times New Roman" w:cs="Times New Roman"/>
          <w:sz w:val="24"/>
          <w:szCs w:val="24"/>
          <w:lang w:val="en-US"/>
        </w:rPr>
        <w:t>,</w:t>
      </w:r>
      <w:r w:rsidR="00955F49" w:rsidRPr="007970AA">
        <w:rPr>
          <w:rFonts w:ascii="Times New Roman" w:hAnsi="Times New Roman" w:cs="Times New Roman"/>
          <w:sz w:val="24"/>
          <w:szCs w:val="24"/>
          <w:lang w:val="en-US"/>
        </w:rPr>
        <w:t xml:space="preserve"> </w:t>
      </w:r>
      <w:r w:rsidR="00FA2FFF" w:rsidRPr="007970AA">
        <w:rPr>
          <w:rFonts w:ascii="Times New Roman" w:hAnsi="Times New Roman" w:cs="Times New Roman"/>
          <w:sz w:val="24"/>
          <w:szCs w:val="24"/>
          <w:lang w:val="en-US"/>
        </w:rPr>
        <w:t>or</w:t>
      </w:r>
      <w:r w:rsidR="00955F49" w:rsidRPr="007970AA">
        <w:rPr>
          <w:rFonts w:ascii="Times New Roman" w:hAnsi="Times New Roman" w:cs="Times New Roman"/>
          <w:sz w:val="24"/>
          <w:szCs w:val="24"/>
          <w:lang w:val="en-US"/>
        </w:rPr>
        <w:t xml:space="preserve"> sadness</w:t>
      </w:r>
      <w:r w:rsidRPr="007970AA">
        <w:rPr>
          <w:rFonts w:ascii="Times New Roman" w:hAnsi="Times New Roman" w:cs="Times New Roman"/>
          <w:sz w:val="24"/>
          <w:szCs w:val="24"/>
          <w:lang w:val="en-US"/>
        </w:rPr>
        <w:t xml:space="preserve">. </w:t>
      </w:r>
      <w:bookmarkEnd w:id="5"/>
      <w:r w:rsidRPr="007970AA">
        <w:rPr>
          <w:rFonts w:ascii="Times New Roman" w:hAnsi="Times New Roman" w:cs="Times New Roman"/>
          <w:sz w:val="24"/>
          <w:szCs w:val="24"/>
          <w:lang w:val="en-US"/>
        </w:rPr>
        <w:t xml:space="preserve">Using both frequentist and Bayesian inference, we found the predicted </w:t>
      </w:r>
      <w:proofErr w:type="spellStart"/>
      <w:r w:rsidRPr="007970AA">
        <w:rPr>
          <w:rFonts w:ascii="Times New Roman" w:hAnsi="Times New Roman" w:cs="Times New Roman"/>
          <w:sz w:val="24"/>
          <w:szCs w:val="24"/>
          <w:lang w:val="en-US"/>
        </w:rPr>
        <w:t>nulleffects</w:t>
      </w:r>
      <w:proofErr w:type="spellEnd"/>
      <w:r w:rsidRPr="007970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w:t>
      </w:r>
      <w:r w:rsidRPr="007970AA">
        <w:rPr>
          <w:rFonts w:ascii="Times New Roman" w:hAnsi="Times New Roman" w:cs="Times New Roman"/>
          <w:sz w:val="24"/>
          <w:szCs w:val="24"/>
          <w:lang w:val="en-US"/>
        </w:rPr>
        <w:t xml:space="preserve">inconclusive. Across groups, we replicated the consistent link between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and auditory sensitivity. </w:t>
      </w:r>
      <w:r w:rsidR="00DF2527" w:rsidRPr="007970AA">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sidRPr="007970AA">
        <w:rPr>
          <w:rFonts w:ascii="Times New Roman" w:hAnsi="Times New Roman" w:cs="Times New Roman"/>
          <w:sz w:val="24"/>
          <w:szCs w:val="24"/>
          <w:lang w:val="en-US"/>
        </w:rPr>
        <w:t>s</w:t>
      </w:r>
      <w:r w:rsidR="00DF2527" w:rsidRPr="007970AA">
        <w:rPr>
          <w:rFonts w:ascii="Times New Roman" w:hAnsi="Times New Roman" w:cs="Times New Roman"/>
          <w:sz w:val="24"/>
          <w:szCs w:val="24"/>
          <w:lang w:val="en-US"/>
        </w:rPr>
        <w:t xml:space="preserve"> of musical activities or formal training.</w:t>
      </w:r>
    </w:p>
    <w:p w14:paraId="0700B240" w14:textId="77777777" w:rsidR="00484889" w:rsidRPr="007970AA" w:rsidRDefault="00484889" w:rsidP="00484889">
      <w:pPr>
        <w:rPr>
          <w:rFonts w:ascii="Times New Roman" w:hAnsi="Times New Roman" w:cs="Times New Roman"/>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7970AA">
        <w:rPr>
          <w:rFonts w:ascii="Times New Roman" w:hAnsi="Times New Roman" w:cs="Times New Roman"/>
          <w:b/>
          <w:bCs/>
          <w:sz w:val="24"/>
          <w:szCs w:val="24"/>
          <w:lang w:val="en-US"/>
        </w:rPr>
        <w:t>Keywords:</w:t>
      </w:r>
      <w:r w:rsidRPr="007970AA">
        <w:rPr>
          <w:rFonts w:ascii="Times New Roman" w:hAnsi="Times New Roman" w:cs="Times New Roman"/>
          <w:sz w:val="24"/>
          <w:szCs w:val="24"/>
          <w:lang w:val="en-US"/>
        </w:rPr>
        <w:t xml:space="preserve">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w:t>
      </w:r>
      <w:r w:rsidR="00AC7982" w:rsidRPr="007970AA">
        <w:rPr>
          <w:rFonts w:ascii="Times New Roman" w:hAnsi="Times New Roman" w:cs="Times New Roman"/>
          <w:sz w:val="24"/>
          <w:szCs w:val="24"/>
          <w:lang w:val="en-US"/>
        </w:rPr>
        <w:t>singers</w:t>
      </w:r>
      <w:r w:rsidR="00AC7982" w:rsidRPr="00D42394">
        <w:rPr>
          <w:rFonts w:ascii="Times New Roman" w:hAnsi="Times New Roman" w:cs="Times New Roman"/>
          <w:sz w:val="24"/>
          <w:szCs w:val="24"/>
          <w:lang w:val="en-US"/>
        </w:rPr>
        <w:t xml:space="preserve">,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1B31501F" w14:textId="1ADB1507" w:rsidR="00484889" w:rsidRPr="000D48EA" w:rsidRDefault="001C77F8" w:rsidP="000D48EA">
      <w:pPr>
        <w:suppressAutoHyphens w:val="0"/>
        <w:rPr>
          <w:rFonts w:ascii="Times New Roman" w:eastAsiaTheme="majorEastAsia" w:hAnsi="Times New Roman" w:cs="Times New Roman"/>
          <w:i/>
          <w:iCs/>
          <w:color w:val="2F5496" w:themeColor="accent1" w:themeShade="BF"/>
          <w:sz w:val="24"/>
          <w:szCs w:val="24"/>
          <w:lang w:val="en-US"/>
        </w:rPr>
      </w:pPr>
      <w:r w:rsidRPr="000D48EA">
        <w:rPr>
          <w:lang w:val="en-US"/>
        </w:rPr>
        <w:br w:type="page"/>
      </w:r>
    </w:p>
    <w:p w14:paraId="1FEBD762" w14:textId="5775881B" w:rsidR="00484889" w:rsidRPr="007970AA"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w:t>
      </w:r>
      <w:r w:rsidR="00F95B95" w:rsidRPr="007970AA">
        <w:rPr>
          <w:rFonts w:ascii="Times New Roman" w:hAnsi="Times New Roman" w:cs="Times New Roman"/>
          <w:sz w:val="24"/>
          <w:szCs w:val="24"/>
          <w:lang w:val="en-US"/>
        </w:rPr>
        <w:t xml:space="preserve">emotion </w:t>
      </w:r>
      <w:bookmarkEnd w:id="6"/>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w:t>
      </w:r>
    </w:p>
    <w:p w14:paraId="63BF6F52" w14:textId="3D1223B0" w:rsidR="00ED74E0" w:rsidRPr="007970AA" w:rsidRDefault="004E31A8" w:rsidP="005E7D4D">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xLCJSZWZlcmVuY2VJZCI6ImNhZTc1ZjhmLWJjN2YtNGZhNi1iNGY2LTUyMjRkMzM1MzI4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giLCIkdHlwZSI6IlN3aXNzQWNhZGVtaWMuQ2l0YXZpLlByb2plY3QsIFN3aXNzQWNhZGVtaWMuQ2l0YXZpIn19LHsiJGlkIjoiOS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4In19LHsiJGlkIjoiMTM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4In19LHsiJGlkIjoiMTQ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gifX1dLCJDaXRhdGlvbktleVVwZGF0ZVR5cGUiOjAsIkNvbGxhYm9yYXRvcnMiOltdLCJEYXRlMiI6IjE4LjA4LjIwMTYiLCJEb2kiOiIxMC4xMDM3L3BzcGkwMDAwMDY2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I3NTM3Mjc1IiwiVXJpU3RyaW5nIjoiaHR0cDovL3d3dy5uY2JpLm5sbS5uaWguZ292L3B1Ym1lZC8yNzUzNzI3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yM1QxNDoyMToyNyIsIk1vZGlmaWVkQnkiOiJfQ2hyaXN0aW5lIE51c3NiYXVtIiwiSWQiOiJjYTQzOTAzMy1jNThhLTQzNmMtODU0Yi1hZGYxYzEwNmQ3ZWMiLCJNb2RpZmllZE9uIjoiMjAyMS0wMy0yM1QxNDoyMToyNy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MzcvcHNwaTAwMDAwNjYiLCJVcmlTdHJpbmciOiJodHRwczovL2RvaS5vcmcvMTAuMTAzNy9wc3BpMDAwMDA2N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E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EwLTE1VDE1OjM4OjE5IiwiUHJvamVjdCI6eyIkcmVmIjoiOCJ9fSwiVXNlTnVtYmVyaW5nVHlwZU9mUGFyZW50RG9jdW1lbnQiOmZhbHNlfV0sIkZvcm1hdHRlZFRleHQiOnsiJGlkIjoiNDEiLCJDb3VudCI6MSwiVGV4dFVuaXRzIjpbeyIkaWQiOiI0MiIsIkZvbnRTdHlsZSI6eyIkaWQiOiI0MyIsIlN1cGVyc2NyaXB0Ijp0cnVlfSwiUmVhZGluZ09yZGVyIjoxLCJUZXh0IjoiMSwgMiJ9XX0sIlRhZyI6IkNpdGF2aVBsYWNlaG9sZGVyI2U2MWU4N2I3LTMxYTItNDk4Mi1hMDcyLTNhM2VlNWJlYjBkNiIsIlRleHQiOiIxLCAyIiwiV0FJVmVyc2lvbiI6IjYuMTcuMC4wIn0=}</w:instrText>
          </w:r>
          <w:r w:rsidR="00F632E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1, 2</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TGVuZ3RoIjoxLCJSZWZlcmVuY2VJZCI6ImIwNDdlMWI5LTZkZTctNDI2Ni1iNDNhLWFkYjRhM2FmMjQ5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jk1NjU0MyIsIlVyaVN0cmluZyI6Imh0dHA6Ly93d3cubmNiaS5ubG0ubmloLmdvdi9wdWJtZWQvMTI5NTY1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OC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2IiwiJHR5cGUiOiJTd2lzc0FjYWRlbWljLkNpdGF2aS5QZXJpb2RpY2FsLCBTd2lzc0FjYWRlbWljLkNpdGF2aSIsIklzc24iOiIxOTM5LTE0NTUiLCJOYW1lIjoiUHN5Y2hvbG9naWNhbCBidWxsZXRpbiIsIlBhZ2luYXRpb24iOjAsIlByb3RlY3RlZCI6ZmFsc2UsIkNyZWF0ZWRCeSI6Il9DaHJpc3RpbmUgTnVzc2JhdW0iLCJDcmVhdGVkT24iOiIyMDIwLTExLTEyVDEyOjAxOjQ0IiwiTW9kaWZpZWRCeSI6Il9DaHJpc3RpbmUgTnVzc2JhdW0iLCJJZCI6ImI2OWFlMmFkLTRiMWUtNGY2Yi04OWJhLWU2MjExMjI4Zjk5MyIsIk1vZGlmaWVkT24iOiIyMDIwLTExLTEyVDEyOjAxOjQ0IiwiUHJvamVjdCI6eyIkcmVmIjoiOC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R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3RpbmUgTnVzc2JhdW0iLCJJZCI6ImIwNDdlMWI5LTZkZTctNDI2Ni1iNDNhLWFkYjRhM2FmMjQ5NiIsIk1vZGlmaWVkT24iOiIyMDI1LTEwLTE1VDE1OjM4OjE5IiwiUHJvamVjdCI6eyIkcmVmIjoiOCJ9fSwiVXNlTnVtYmVyaW5nVHlwZU9mUGFyZW50RG9jdW1lbnQiOmZhbHNlfSx7IiRpZCI6IjE3IiwiJHR5cGUiOiJTd2lzc0FjYWRlbWljLkNpdGF2aS5DaXRhdGlvbnMuV29yZFBsYWNlaG9sZGVyRW50cnksIFN3aXNzQWNhZGVtaWMuQ2l0YXZpIiwiSWQiOiI4NjBjMzkyMS0wNDBlLTQ5Y2UtOGVhYy1lMzViMTA5ZWVmM2MiLCJSYW5nZVN0YXJ0IjoxLCJSZWZlcmVuY2VJZCI6ImNlMTA5ZTJkLTgxY2EtNGI4NC1iOGUwLWU5N2NmYTE2MmJmMC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4In19XSwiQ2l0YXRpb25LZXlVcGRhdGVUeXBlIjowLCJDb2xsYWJvcmF0b3JzIjpbXSwiRG9pIjoiMTAuMTA5My9veGZvcmRoYi85NzgwMTk4NzQzMTg3LjAxMy40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5My9veGZvcmRoYi85NzgwMTk4NzQzMTg3LjAxMy40IiwiVXJpU3RyaW5nIjoiaHR0cHM6Ly9kb2kub3JnLzEwLjEwOTMvb3hmb3JkaGIvOTc4MDE5ODc0MzE4Ny4wMTMuN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yOC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OCJ9fSx7IiRyZWYiOiIyM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k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TAtMTVUMTU6Mzg6MTkiLCJQcm9qZWN0Ijp7IiRyZWYiOiI4In19LCJVc2VOdW1iZXJpbmdUeXBlT2ZQYXJlbnREb2N1bWVudCI6ZmFsc2V9XSwiRm9ybWF0dGVkVGV4dCI6eyIkaWQiOiI0MyIsIkNvdW50IjoxLCJUZXh0VW5pdHMiOlt7IiRpZCI6IjQ0IiwiRm9udFN0eWxlIjp7IiRpZCI6IjQ1IiwiU3VwZXJzY3JpcHQiOnRydWV9LCJSZWFkaW5nT3JkZXIiOjEsIlRleHQiOiIz4oCTNSJ9XX0sIlRhZyI6IkNpdGF2aVBsYWNlaG9sZGVyI2QxMDBmY2UzLTM0N2MtNGE5Mi05OTcwLTM5MzU5Y2VhMDc5NiIsIlRleHQiOiIz4oCTNSIsIldBSVZlcnNpb24iOiI2LjE3LjAuMCJ9}</w:instrText>
          </w:r>
          <w:r w:rsidR="00F632E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3–5</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xLCJSZWZlcmVuY2VJZCI6IjYyZTM2NTI1LTk1NDUtNDQ5MC1iNGNlLWRhYWY0YmVlN2Q1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OCIsIiR0eXBlIjoiU3dpc3NBY2FkZW1pYy5DaXRhdmkuUHJvamVjdCwgU3dpc3NBY2FkZW1pYy5DaXRhdmkifX0seyIkaWQiOiI5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1dLCJDaXRhdGlvbktleVVwZGF0ZVR5cGUiOjAsIkNvbGxhYm9yYXRvcnMiOltdLCJEYXRlMiI6IjIwMTEvMDkvMjkiLCJEb2kiOiIxMC4xMDM3L2EwMDI0NTI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jE5NDI2OTYiLCJVcmlTdHJpbmciOiJodHRwOi8vd3d3Lm5jYmkubmxtLm5paC5nb3YvcHVibWVkLzIxOTQyNjk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IxZTU2MWZjLTRiMTMtNDdkYS1hMWZmLTEzMTVkZGM0MDc0YyIsIk1vZGlmaWVkT24iOiIyMDE5LTAyLTIxVDEyOjUwOjU0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zNy9hMDAyNDUyMSIsIlVyaVN0cmluZyI6Imh0dHBzOi8vZG9pLm9yZy8xMC4xMDM3L2EwMDI0NTI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}</w:instrText>
          </w:r>
          <w:r w:rsidR="000A08E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TGVuZ3RoIjoxLCJSZWZlcmVuY2VJZCI6IjdiZjg5NThmLWFmNzItNDVjNS04MWRkLWIzZTQwOGVmODk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9pIjoiMTAuMTE3Ny8xNzU0MDczOTIxMTAyMjgwM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gifX0seyIkaWQiOiIyM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Ix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Eb2kiOiIxMC4xMTc3LzE3NTQwNzM5MjExMDIyMDM1IiwiRWRpdG9ycyI6W10sIkV2YWx1YXRpb25Db21wbGV4aXR5IjowLCJFdmFsdWF0aW9uU291cmNlVGV4dEZvcm1hdCI6MCwiR3JvdXBzIjpbXSwiSGFzTGFiZWwxIjpmYWxzZSwiSGFzTGFiZWwyIjpmYWxzZSwiS2V5d29yZHMiOltd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3Ny8xNzU0MDczOTIxMTAyMjAzNSIsIlVyaVN0cmluZyI6Imh0dHBzOi8vZG9pLm9yZy8xMC4xMTc3LzE3NTQwNzM5MjExMDIyMDM1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EwLTE1VDE1OjM4OjE5IiwiUHJvamVjdCI6eyIkcmVmIjoiOCJ9fSwiVXNlTnVtYmVyaW5nVHlwZU9mUGFyZW50RG9jdW1lbnQiOmZhbHNlfV0sIkZvcm1hdHRlZFRleHQiOnsiJGlkIjoiMzgiLCJDb3VudCI6MSwiVGV4dFVuaXRzIjpbeyIkaWQiOiIzOSIsIkZvbnRTdHlsZSI6eyIkaWQiOiI0MCIsIlN1cGVyc2NyaXB0Ijp0cnVlfSwiUmVhZGluZ09yZGVyIjoxLCJUZXh0IjoiN+KAkzkifV19LCJUYWciOiJDaXRhdmlQbGFjZWhvbGRlciNkNGRhZWIxYi0wNTk3LTRlYmItYjJlMC1iMmI2MTE4MDdjYmMiLCJUZXh0IjoiN+KAkzkiLCJXQUlWZXJzaW9uIjoiNi4xNy4wLjAifQ==}</w:instrText>
          </w:r>
          <w:r w:rsidR="00F632E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7–9</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 xml:space="preserve">this </w:t>
      </w:r>
      <w:r w:rsidR="00AA062A" w:rsidRPr="007970AA">
        <w:rPr>
          <w:rFonts w:ascii="Times New Roman" w:hAnsi="Times New Roman" w:cs="Times New Roman"/>
          <w:sz w:val="24"/>
          <w:szCs w:val="24"/>
          <w:lang w:val="en-US"/>
        </w:rPr>
        <w:t>advantage</w:t>
      </w:r>
      <w:r w:rsidR="00BF4D79" w:rsidRPr="007970AA">
        <w:rPr>
          <w:rFonts w:ascii="Times New Roman" w:hAnsi="Times New Roman" w:cs="Times New Roman"/>
          <w:sz w:val="24"/>
          <w:szCs w:val="24"/>
          <w:lang w:val="en-US"/>
        </w:rPr>
        <w:t>.</w:t>
      </w:r>
      <w:r w:rsidR="00711333" w:rsidRPr="007970AA">
        <w:rPr>
          <w:rFonts w:ascii="Times New Roman" w:hAnsi="Times New Roman" w:cs="Times New Roman"/>
          <w:sz w:val="24"/>
          <w:szCs w:val="24"/>
          <w:lang w:val="en-US"/>
        </w:rPr>
        <w:t xml:space="preserve"> </w:t>
      </w:r>
      <w:r w:rsidR="00183682" w:rsidRPr="007970AA">
        <w:rPr>
          <w:rFonts w:ascii="Times New Roman" w:hAnsi="Times New Roman" w:cs="Times New Roman"/>
          <w:sz w:val="24"/>
          <w:szCs w:val="24"/>
          <w:lang w:val="en-US"/>
        </w:rPr>
        <w:t xml:space="preserve">Based on the observation that emotions expressed by voices and by music share a similar acoustic code </w:t>
      </w:r>
      <w:sdt>
        <w:sdtPr>
          <w:rPr>
            <w:rFonts w:ascii="Times New Roman" w:hAnsi="Times New Roman" w:cs="Times New Roman"/>
            <w:sz w:val="24"/>
            <w:szCs w:val="24"/>
            <w:lang w:val="en-US"/>
          </w:rPr>
          <w:alias w:val="To edit, see citavi.com/edit"/>
          <w:tag w:val="CitaviPlaceholder#f811e0e7-a258-461a-9403-a7f91f93c3ab"/>
          <w:id w:val="1723320715"/>
          <w:placeholder>
            <w:docPart w:val="DefaultPlaceholder_-1854013440"/>
          </w:placeholder>
        </w:sdtPr>
        <w:sdtContent>
          <w:r w:rsidR="00183682"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YzAyNDE3LWQyNzUtNDk0NS1hZDgxLTMzY2IxZmEyZTgzYyIsIlJhbmdlTGVuZ3RoIjoxLCJSZWZlcmVuY2VJZCI6ImIwNDdlMWI5LTZkZTctNDI2Ni1iNDNhLWFkYjRhM2FmMjQ5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jk1NjU0MyIsIlVyaVN0cmluZyI6Imh0dHA6Ly93d3cubmNiaS5ubG0ubmloLmdvdi9wdWJtZWQvMTI5NTY1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OC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2IiwiJHR5cGUiOiJTd2lzc0FjYWRlbWljLkNpdGF2aS5QZXJpb2RpY2FsLCBTd2lzc0FjYWRlbWljLkNpdGF2aSIsIklzc24iOiIxOTM5LTE0NTUiLCJOYW1lIjoiUHN5Y2hvbG9naWNhbCBidWxsZXRpbiIsIlBhZ2luYXRpb24iOjAsIlByb3RlY3RlZCI6ZmFsc2UsIkNyZWF0ZWRCeSI6Il9DaHJpc3RpbmUgTnVzc2JhdW0iLCJDcmVhdGVkT24iOiIyMDIwLTExLTEyVDEyOjAxOjQ0IiwiTW9kaWZpZWRCeSI6Il9DaHJpc3RpbmUgTnVzc2JhdW0iLCJJZCI6ImI2OWFlMmFkLTRiMWUtNGY2Yi04OWJhLWU2MjExMjI4Zjk5MyIsIk1vZGlmaWVkT24iOiIyMDIwLTExLTEyVDEyOjAxOjQ0IiwiUHJvamVjdCI6eyIkcmVmIjoiOC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R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}</w:instrText>
          </w:r>
          <w:r w:rsidR="00183682"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w:t>
          </w:r>
          <w:r w:rsidR="00183682" w:rsidRPr="007970AA">
            <w:rPr>
              <w:rFonts w:ascii="Times New Roman" w:hAnsi="Times New Roman" w:cs="Times New Roman"/>
              <w:sz w:val="24"/>
              <w:szCs w:val="24"/>
              <w:lang w:val="en-US"/>
            </w:rPr>
            <w:fldChar w:fldCharType="end"/>
          </w:r>
        </w:sdtContent>
      </w:sdt>
      <w:r w:rsidR="00183682" w:rsidRPr="007970AA">
        <w:rPr>
          <w:rFonts w:ascii="Times New Roman" w:hAnsi="Times New Roman" w:cs="Times New Roman"/>
          <w:sz w:val="24"/>
          <w:szCs w:val="24"/>
          <w:lang w:val="en-US"/>
        </w:rPr>
        <w:t>, early theoretical frameworks</w:t>
      </w:r>
      <w:r w:rsidR="00F34BD8" w:rsidRPr="007970AA">
        <w:rPr>
          <w:rFonts w:ascii="Times New Roman" w:hAnsi="Times New Roman" w:cs="Times New Roman"/>
          <w:sz w:val="24"/>
          <w:szCs w:val="24"/>
          <w:lang w:val="en-US"/>
        </w:rPr>
        <w:t xml:space="preserve"> like the OPERA hypothesis</w:t>
      </w:r>
      <w:r w:rsidR="00183682"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77c251a-64f5-479e-bac7-c782fe699164"/>
          <w:id w:val="-406851791"/>
          <w:placeholder>
            <w:docPart w:val="DefaultPlaceholder_-1854013440"/>
          </w:placeholder>
        </w:sdtPr>
        <w:sdtContent>
          <w:r w:rsidR="00183682"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AzY2UyLWE0MDItNGI3NC05MmNmLTczM2ZkM2JiMTA0OSIsIlJhbmdlTGVuZ3RoIjoyLCJSZWZlcmVuY2VJZCI6IjkxZjNkYzE0LTAzODQtNDQ2Ni1hYmYzLTA3MjQ2MTkxYjAz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xNzQ3NzczIiwiVXJpU3RyaW5nIjoiaHR0cDovL3d3dy5uY2JpLm5sbS5uaWguZ292L3B1Ym1lZC8yMTc0Nzc3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4ZDkyZjEwMi03ZDY5LTRhMzQtYmEzYS0wODFlNzcwOTE2ODgiLCJNb2RpZmllZE9uIjoiMjAxOS0wMi0yMVQxMjo1MDo1N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DkvZnBzeWcuMjAxMS4wMDE0MiIsIlVyaVN0cmluZyI6Imh0dHBzOi8vZG9pLm9yZy8xMC4zMzg5L2Zwc3lnLjIwMTEuMDAxND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TgwOWY3MDUtMDZkNC00ODhiLWExYTgtMzJhMDgzMWRjNDYx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zMTI4MjQ0IiwiVXJpU3RyaW5nIjoiaHR0cHM6Ly93d3cubmNiaS5ubG0ubmloLmdvdi9wbWMvYXJ0aWNsZXMvUE1DMzEyODI0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}</w:instrText>
          </w:r>
          <w:r w:rsidR="00183682"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10</w:t>
          </w:r>
          <w:r w:rsidR="00183682" w:rsidRPr="007970AA">
            <w:rPr>
              <w:rFonts w:ascii="Times New Roman" w:hAnsi="Times New Roman" w:cs="Times New Roman"/>
              <w:sz w:val="24"/>
              <w:szCs w:val="24"/>
              <w:lang w:val="en-US"/>
            </w:rPr>
            <w:fldChar w:fldCharType="end"/>
          </w:r>
        </w:sdtContent>
      </w:sdt>
      <w:r w:rsidR="00183682" w:rsidRPr="007970AA">
        <w:rPr>
          <w:rFonts w:ascii="Times New Roman" w:hAnsi="Times New Roman" w:cs="Times New Roman"/>
          <w:sz w:val="24"/>
          <w:szCs w:val="24"/>
          <w:lang w:val="en-US"/>
        </w:rPr>
        <w:t xml:space="preserve"> proposed a causal effect of musical training on voice perception skills</w:t>
      </w:r>
      <w:r w:rsidR="00780793" w:rsidRPr="007970AA">
        <w:rPr>
          <w:rFonts w:ascii="Times New Roman" w:hAnsi="Times New Roman" w:cs="Times New Roman"/>
          <w:sz w:val="24"/>
          <w:szCs w:val="24"/>
          <w:lang w:val="en-US"/>
        </w:rPr>
        <w:t xml:space="preserve">, </w:t>
      </w:r>
      <w:r w:rsidR="00F34BD8" w:rsidRPr="007970AA">
        <w:rPr>
          <w:rFonts w:ascii="Times New Roman" w:hAnsi="Times New Roman" w:cs="Times New Roman"/>
          <w:sz w:val="24"/>
          <w:szCs w:val="24"/>
          <w:lang w:val="en-US"/>
        </w:rPr>
        <w:t>if specific conditions are met</w:t>
      </w:r>
      <w:r w:rsidR="003346A7" w:rsidRPr="007970AA">
        <w:rPr>
          <w:rFonts w:ascii="Times New Roman" w:hAnsi="Times New Roman" w:cs="Times New Roman"/>
          <w:sz w:val="24"/>
          <w:szCs w:val="24"/>
          <w:lang w:val="en-US"/>
        </w:rPr>
        <w:t>:</w:t>
      </w:r>
      <w:r w:rsidR="00F34BD8" w:rsidRPr="007970AA">
        <w:rPr>
          <w:rFonts w:ascii="Times New Roman" w:hAnsi="Times New Roman" w:cs="Times New Roman"/>
          <w:sz w:val="24"/>
          <w:szCs w:val="24"/>
          <w:lang w:val="en-US"/>
        </w:rPr>
        <w:t xml:space="preserve"> an </w:t>
      </w:r>
      <w:r w:rsidR="00F34BD8" w:rsidRPr="007970AA">
        <w:rPr>
          <w:rFonts w:ascii="Times New Roman" w:hAnsi="Times New Roman" w:cs="Times New Roman"/>
          <w:b/>
          <w:sz w:val="24"/>
          <w:szCs w:val="24"/>
          <w:lang w:val="en-US"/>
        </w:rPr>
        <w:t>o</w:t>
      </w:r>
      <w:r w:rsidR="00F34BD8" w:rsidRPr="007970AA">
        <w:rPr>
          <w:rFonts w:ascii="Times New Roman" w:hAnsi="Times New Roman" w:cs="Times New Roman"/>
          <w:sz w:val="24"/>
          <w:szCs w:val="24"/>
          <w:lang w:val="en-US"/>
        </w:rPr>
        <w:t xml:space="preserve">verlap in the neural circuits, </w:t>
      </w:r>
      <w:r w:rsidR="00F34BD8" w:rsidRPr="007970AA">
        <w:rPr>
          <w:rFonts w:ascii="Times New Roman" w:hAnsi="Times New Roman" w:cs="Times New Roman"/>
          <w:b/>
          <w:sz w:val="24"/>
          <w:szCs w:val="24"/>
          <w:lang w:val="en-US"/>
        </w:rPr>
        <w:t>p</w:t>
      </w:r>
      <w:r w:rsidR="00F34BD8" w:rsidRPr="007970AA">
        <w:rPr>
          <w:rFonts w:ascii="Times New Roman" w:hAnsi="Times New Roman" w:cs="Times New Roman"/>
          <w:sz w:val="24"/>
          <w:szCs w:val="24"/>
          <w:lang w:val="en-US"/>
        </w:rPr>
        <w:t xml:space="preserve">recision in auditory-motor demands, as well as involvement of </w:t>
      </w:r>
      <w:r w:rsidR="00F34BD8" w:rsidRPr="007970AA">
        <w:rPr>
          <w:rFonts w:ascii="Times New Roman" w:hAnsi="Times New Roman" w:cs="Times New Roman"/>
          <w:b/>
          <w:sz w:val="24"/>
          <w:szCs w:val="24"/>
          <w:lang w:val="en-US"/>
        </w:rPr>
        <w:t>e</w:t>
      </w:r>
      <w:r w:rsidR="00F34BD8" w:rsidRPr="007970AA">
        <w:rPr>
          <w:rFonts w:ascii="Times New Roman" w:hAnsi="Times New Roman" w:cs="Times New Roman"/>
          <w:sz w:val="24"/>
          <w:szCs w:val="24"/>
          <w:lang w:val="en-US"/>
        </w:rPr>
        <w:t xml:space="preserve">motion, </w:t>
      </w:r>
      <w:r w:rsidR="00F34BD8" w:rsidRPr="007970AA">
        <w:rPr>
          <w:rFonts w:ascii="Times New Roman" w:hAnsi="Times New Roman" w:cs="Times New Roman"/>
          <w:b/>
          <w:sz w:val="24"/>
          <w:szCs w:val="24"/>
          <w:lang w:val="en-US"/>
        </w:rPr>
        <w:t>r</w:t>
      </w:r>
      <w:r w:rsidR="00F34BD8" w:rsidRPr="007970AA">
        <w:rPr>
          <w:rFonts w:ascii="Times New Roman" w:hAnsi="Times New Roman" w:cs="Times New Roman"/>
          <w:sz w:val="24"/>
          <w:szCs w:val="24"/>
          <w:lang w:val="en-US"/>
        </w:rPr>
        <w:t xml:space="preserve">epetition and </w:t>
      </w:r>
      <w:r w:rsidR="00F34BD8" w:rsidRPr="007970AA">
        <w:rPr>
          <w:rFonts w:ascii="Times New Roman" w:hAnsi="Times New Roman" w:cs="Times New Roman"/>
          <w:b/>
          <w:sz w:val="24"/>
          <w:szCs w:val="24"/>
          <w:lang w:val="en-US"/>
        </w:rPr>
        <w:t>a</w:t>
      </w:r>
      <w:r w:rsidR="00F34BD8" w:rsidRPr="007970AA">
        <w:rPr>
          <w:rFonts w:ascii="Times New Roman" w:hAnsi="Times New Roman" w:cs="Times New Roman"/>
          <w:sz w:val="24"/>
          <w:szCs w:val="24"/>
          <w:lang w:val="en-US"/>
        </w:rPr>
        <w:t>ttention in the musical activity. However,</w:t>
      </w:r>
      <w:r w:rsidR="005E7D4D" w:rsidRPr="007970AA">
        <w:rPr>
          <w:rFonts w:ascii="Times New Roman" w:hAnsi="Times New Roman" w:cs="Times New Roman"/>
          <w:sz w:val="24"/>
          <w:szCs w:val="24"/>
          <w:lang w:val="en-US"/>
        </w:rPr>
        <w:t xml:space="preserve"> for vocal emotion recognition,</w:t>
      </w:r>
      <w:r w:rsidR="00F34BD8" w:rsidRPr="007970AA">
        <w:rPr>
          <w:rFonts w:ascii="Times New Roman" w:hAnsi="Times New Roman" w:cs="Times New Roman"/>
          <w:sz w:val="24"/>
          <w:szCs w:val="24"/>
          <w:lang w:val="en-US"/>
        </w:rPr>
        <w:t xml:space="preserve"> the OPERA hypothesis has not stood up to </w:t>
      </w:r>
      <w:r w:rsidR="005E7D4D" w:rsidRPr="007970AA">
        <w:rPr>
          <w:rFonts w:ascii="Times New Roman" w:hAnsi="Times New Roman" w:cs="Times New Roman"/>
          <w:sz w:val="24"/>
          <w:szCs w:val="24"/>
          <w:lang w:val="en-US"/>
        </w:rPr>
        <w:t>rigorous</w:t>
      </w:r>
      <w:r w:rsidR="00F34BD8" w:rsidRPr="007970AA">
        <w:rPr>
          <w:rFonts w:ascii="Times New Roman" w:hAnsi="Times New Roman" w:cs="Times New Roman"/>
          <w:sz w:val="24"/>
          <w:szCs w:val="24"/>
          <w:lang w:val="en-US"/>
        </w:rPr>
        <w:t xml:space="preserve"> empirical examination </w:t>
      </w:r>
      <w:sdt>
        <w:sdtPr>
          <w:rPr>
            <w:rFonts w:ascii="Times New Roman" w:hAnsi="Times New Roman" w:cs="Times New Roman"/>
            <w:sz w:val="24"/>
            <w:szCs w:val="24"/>
            <w:lang w:val="en-US"/>
          </w:rPr>
          <w:alias w:val="To edit, see citavi.com/edit"/>
          <w:tag w:val="CitaviPlaceholder#5b3dfbb1-355c-4bb5-a594-8a701357256b"/>
          <w:id w:val="-1084138684"/>
          <w:placeholder>
            <w:docPart w:val="DefaultPlaceholder_-1854013440"/>
          </w:placeholder>
        </w:sdtPr>
        <w:sdtContent>
          <w:r w:rsidR="005E7D4D"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k4YTlkLTBhYWItNDI0NC04NmVjLWJlYTdkODU5MTk2NCIsIlJhbmdlTGVuZ3RoIjoxLCJSZWZlcmVuY2VJZCI6IjRmZmI1Y2MyLWVmZmMtNDkwOC1iYzVjLTk4YTk2YzllMGY3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E2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EwLTE1VDE1OjM4OjE5IiwiUHJvamVjdCI6eyIkcmVmIjoiOCJ9fSwiVXNlTnVtYmVyaW5nVHlwZU9mUGFyZW50RG9jdW1lbnQiOmZhbHNlfSx7IiRpZCI6IjE3IiwiJHR5cGUiOiJTd2lzc0FjYWRlbWljLkNpdGF2aS5DaXRhdGlvbnMuV29yZFBsYWNlaG9sZGVyRW50cnksIFN3aXNzQWNhZGVtaWMuQ2l0YXZpIiwiSWQiOiIzMTlhMzZlOS02ODA0LTQ1MWMtOTgwOS1iNTY4Mjc2OTU4ZGQiLCJSYW5nZVN0YXJ0IjoxLCJSYW5nZUxlbmd0aCI6NCwiUmVmZXJlbmNlSWQiOiJiN2Y2OTkzNC0wMmNjLTRlNjQtOWJkNS04MGI0Nzg0ZGM2Mjk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U3dhdGhpIiwiTGFzdE5hbWUiOiJTd2FtaW5hdGhhbiIsIlByb3RlY3RlZCI6ZmFsc2UsIlNleCI6MCwiQ3JlYXRlZEJ5IjoiX0NocmlzdGluZSIsIkNyZWF0ZWRPbiI6IjIwMjAtMDMtMTlUMDk6NDE6MDAiLCJNb2RpZmllZEJ5IjoiX0NocmlzdGluZSIsIklkIjoiYzIxZDI4YzEtMzY1MS00YmYzLWI1NDgtZGQ0YzZjYTNmOTJjIiwiTW9kaWZpZWRPbiI6IjIwMjAtMDMtMTlUMDk6NDE6MDQiLCJQcm9qZWN0Ijp7IiRyZWYiOiI4In19LHsiJHJlZiI6IjcifV0sIkNpdGF0aW9uS2V5VXBkYXRlVHlwZSI6MCwiQ29sbGFib3JhdG9ycyI6W10sIkRhdGUyIjoiMjEuMTEuMjAxOSIsIkRvaSI6IjEwLjEwMzcveGxtMDAwMDc5OC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zMTc1MDcyMyIsIlVyaVN0cmluZyI6Imh0dHA6Ly93d3cubmNiaS5ubG0ubmloLmdvdi9wdWJtZWQvMzE3NTA3M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ktMTdUMDk6MTU6NTciLCJNb2RpZmllZEJ5IjoiX0NocmlzdGluZSBOdXNzYmF1bSIsIklkIjoiZmYxYWFkZWUtZmQ4Ni00Y2JkLTlkZmUtOTU0M2U3YTE0MDg4IiwiTW9kaWZpZWRPbiI6IjIwMjUtMDktMTdUMDk6MTU6NTciLCJQcm9qZWN0Ijp7IiRyZWYiOiI4In19LH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M3L3hsbTAwMDA3OTgiLCJVcmlTdHJpbmciOiJodHRwczovL2RvaS5vcmcvMTAuMTAzNy94bG0wMDAwNzk4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}</w:instrText>
          </w:r>
          <w:r w:rsidR="005E7D4D"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9, 11</w:t>
          </w:r>
          <w:r w:rsidR="005E7D4D" w:rsidRPr="007970AA">
            <w:rPr>
              <w:rFonts w:ascii="Times New Roman" w:hAnsi="Times New Roman" w:cs="Times New Roman"/>
              <w:sz w:val="24"/>
              <w:szCs w:val="24"/>
              <w:lang w:val="en-US"/>
            </w:rPr>
            <w:fldChar w:fldCharType="end"/>
          </w:r>
        </w:sdtContent>
      </w:sdt>
      <w:r w:rsidR="005E7D4D" w:rsidRPr="007970AA">
        <w:rPr>
          <w:rFonts w:ascii="Times New Roman" w:hAnsi="Times New Roman" w:cs="Times New Roman"/>
          <w:sz w:val="24"/>
          <w:szCs w:val="24"/>
          <w:lang w:val="en-US"/>
        </w:rPr>
        <w:t xml:space="preserve">. Instead, evidence collectively points to the role of </w:t>
      </w:r>
      <w:r w:rsidR="005E7D4D" w:rsidRPr="007970AA">
        <w:rPr>
          <w:rFonts w:ascii="Times New Roman" w:hAnsi="Times New Roman" w:cs="Times New Roman"/>
          <w:bCs/>
          <w:i/>
          <w:iCs/>
          <w:sz w:val="24"/>
          <w:szCs w:val="24"/>
          <w:lang w:val="en-US"/>
        </w:rPr>
        <w:t xml:space="preserve">auditory sensitivity, </w:t>
      </w:r>
      <w:r w:rsidR="005E7D4D" w:rsidRPr="007970AA">
        <w:rPr>
          <w:rFonts w:ascii="Times New Roman" w:hAnsi="Times New Roman" w:cs="Times New Roman"/>
          <w:bCs/>
          <w:iCs/>
          <w:sz w:val="24"/>
          <w:szCs w:val="24"/>
          <w:lang w:val="en-US"/>
        </w:rPr>
        <w:t>which</w:t>
      </w:r>
      <w:r w:rsidR="005E7D4D" w:rsidRPr="007970AA">
        <w:rPr>
          <w:rFonts w:ascii="Times New Roman" w:hAnsi="Times New Roman" w:cs="Times New Roman"/>
          <w:sz w:val="24"/>
          <w:szCs w:val="24"/>
          <w:lang w:val="en-US"/>
        </w:rPr>
        <w:t xml:space="preserve"> does not seem to be causally linked to formal musical training. </w:t>
      </w:r>
      <w:r w:rsidR="00BF4D79" w:rsidRPr="007970AA">
        <w:rPr>
          <w:rFonts w:ascii="Times New Roman" w:hAnsi="Times New Roman" w:cs="Times New Roman"/>
          <w:sz w:val="24"/>
          <w:szCs w:val="24"/>
          <w:lang w:val="en-US"/>
        </w:rPr>
        <w:t>Compared to non-musicians, m</w:t>
      </w:r>
      <w:r w:rsidR="00A50C7F" w:rsidRPr="007970AA">
        <w:rPr>
          <w:rFonts w:ascii="Times New Roman" w:hAnsi="Times New Roman" w:cs="Times New Roman"/>
          <w:sz w:val="24"/>
          <w:szCs w:val="24"/>
          <w:lang w:val="en-US"/>
        </w:rPr>
        <w:t xml:space="preserve">usicians </w:t>
      </w:r>
      <w:r w:rsidR="00A50C7F" w:rsidRPr="00BF4D79">
        <w:rPr>
          <w:rFonts w:ascii="Times New Roman" w:hAnsi="Times New Roman" w:cs="Times New Roman"/>
          <w:sz w:val="24"/>
          <w:szCs w:val="24"/>
          <w:lang w:val="en-US"/>
        </w:rPr>
        <w:t>have</w:t>
      </w:r>
      <w:r w:rsidR="002224D9">
        <w:rPr>
          <w:rFonts w:ascii="Times New Roman" w:hAnsi="Times New Roman" w:cs="Times New Roman"/>
          <w:sz w:val="24"/>
          <w:szCs w:val="24"/>
          <w:lang w:val="en-US"/>
        </w:rPr>
        <w:t xml:space="preserve"> on average</w:t>
      </w:r>
      <w:r w:rsidR="00A50C7F" w:rsidRPr="00BF4D79">
        <w:rPr>
          <w:rFonts w:ascii="Times New Roman" w:hAnsi="Times New Roman" w:cs="Times New Roman"/>
          <w:sz w:val="24"/>
          <w:szCs w:val="24"/>
          <w:lang w:val="en-US"/>
        </w:rPr>
        <w:t xml:space="preser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yLCJSZWZlcmVuY2VJZCI6IjFkNTk5YWFhLTJmMWItNDYzNC04NTZiLTIxMWJiZjQ2OWFm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XS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eGhwMDAwMTMxMiIsIlVyaVN0cmluZyI6Imh0dHBzOi8vZG9pLm9yZy8xMC4xMDM3L3hocDAwMDEzM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U6MzAiLCJNb2RpZmllZEJ5IjoiX0NocmlzdGluZSBOdXNzYmF1bSIsIklkIjoiNWExOGJhYjctN2FlMC00ZDBjLTg4ZGItMzBiZTU2M2M4ZDEzIiwiTW9kaWZpZWRPbiI6IjIwMjUtMDMtMThUMTM6MzU6MzA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yOTI4OCIsIlVyaVN0cmluZyI6Imh0dHA6Ly93d3cubmNiaS5ubG0ubmloLmdvdi9wdWJtZWQvNDAwMjkyO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TAtMTVUMTU6Mzg6MTkiLCJQcm9qZWN0Ijp7IiRyZWYiOiI4In19LCJVc2VOdW1iZXJpbmdUeXBlT2ZQYXJlbnREb2N1bWVudCI6ZmFsc2V9XSwiRm9ybWF0dGVkVGV4dCI6eyIkaWQiOiIyOSIsIkNvdW50IjoxLCJUZXh0VW5pdHMiOlt7IiRpZCI6IjMwIiwiRm9udFN0eWxlIjp7IiRpZCI6IjMxIiwiU3VwZXJzY3JpcHQiOnRydWV9LCJSZWFkaW5nT3JkZXIiOjEsIlRleHQiOiIxMiwgMTMifV19LCJUYWciOiJDaXRhdmlQbGFjZWhvbGRlciMyYzQyYjQ0Yy0zYzUwLTRlZmEtOWQxOS1mZTYxYmM2ZDEyZjgiLCJUZXh0IjoiMTIsIDEzIiwiV0FJVmVyc2lvbiI6IjYuMTcuMC4wIn0=}</w:instrText>
          </w:r>
          <w:r w:rsidR="003C0E9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12, 13</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w:t>
      </w:r>
      <w:r w:rsidR="005E7D4D">
        <w:rPr>
          <w:rFonts w:ascii="Times New Roman" w:hAnsi="Times New Roman" w:cs="Times New Roman"/>
          <w:sz w:val="24"/>
          <w:szCs w:val="24"/>
          <w:lang w:val="en-US"/>
        </w:rPr>
        <w:t xml:space="preserve"> this</w:t>
      </w:r>
      <w:r w:rsidR="00B67784">
        <w:rPr>
          <w:rFonts w:ascii="Times New Roman" w:hAnsi="Times New Roman" w:cs="Times New Roman"/>
          <w:sz w:val="24"/>
          <w:szCs w:val="24"/>
          <w:lang w:val="en-US"/>
        </w:rPr>
        <w:t xml:space="preserv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OCJ9fSx7IiRpZCI6IjI0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0seyIkaWQiOiIyNS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I2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y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I4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jk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TAtMTVUMTU6Mzg6MTkiLCJQcm9qZWN0Ijp7IiRyZWYiOiI4In19LCJVc2VOdW1iZXJpbmdUeXBlT2ZQYXJlbnREb2N1bWVudCI6ZmFsc2V9LHsiJGlkIjoiMzgiLCIkdHlwZSI6IlN3aXNzQWNhZGVtaWMuQ2l0YXZpLkNpdGF0aW9ucy5Xb3JkUGxhY2Vob2xkZXJFbnRyeSwgU3dpc3NBY2FkZW1pYy5DaXRhdmkiLCJJZCI6IjE2YWVlZTRhLTA3MzYtNDNkOS1hZDE1LWQzODkyNTNlNmIzNSIsIlJhbmdlU3RhcnQiOjIsIlJlZmVyZW5jZUlkIjoiZTI5NzI0ODgtZGYzZS00ZGUwLWEyYzYtYzg0Zjg4ZDZmYjNh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xNi4wNy4yMDI0IiwiRG9pIjoiMTAuMTAzOC9zNDE1OTgtMDI0LTY2ODg5LXkiLCJFZGl0b3JzIjpbXSwiRXZhbHVhdGlvbkNvbXBsZXhpdHkiOjAsIkV2YWx1YXRpb25Tb3VyY2VUZXh0Rm9ybWF0IjowLCJHcm91cHMiOltdLCJIYXNMYWJlbDEiOmZhbHNlLCJIYXNMYWJlbDIiOmZhbHNlLCJLZXl3b3JkcyI6W10sIkxhbmd1YWdlIjoiZW5nIiwiTGFuZ3VhZ2VDb2RlIjoiZW4i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MTAuMTAzOC9zNDE1OTgtMDI0LTY2ODg5LXkiLCJVcmlTdHJpbmciOiJodHRwczovL2RvaS5vcmcvMTAuMTAzOC9zNDE1OTgtMDI0LTY2ODg5LXk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4In19LHsiJGlkIjoiNjUiLCIkdHlwZSI6IlN3aXNzQWNhZGVtaWMuQ2l0YXZpLlBlcnNvbiwgU3dpc3NBY2FkZW1pYy5DaXRhdmkiLCJGaXJzdE5hbWUiOiJKYXNvbiIsIkxhc3ROYW1lIjoiV2FycmVuIiwiTWlkZGxlTmFtZSI6IkQuIiwiUHJvdGVjdGVkIjpmYWxzZSwiU2V4IjoyLCJDcmVhdGVkQnkiOiJfQ2hyaXN0aW5lIiwiQ3JlYXRlZE9uIjoiMjAyMC0wMy0xOVQxMzo0OToxNiIsIk1vZGlmaWVkQnkiOiJfQ2hyaXN0aW5lIiwiSWQiOiJlYjc1ZTVlMi0yYTQ3LTQwZTUtOGE0YS05MWZjZDlmYTZkOWMiLCJNb2RpZmllZE9uIjoiMjAyMC0wMy0xOVQxMzo0OToxOSIsIlByb2plY3QiOnsiJHJlZiI6IjgifX0seyIkaWQiOiI2Ni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4In19LHsiJGlkIjoiODI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}</w:instrText>
          </w:r>
          <w:r w:rsidR="00B6778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14–18</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ins w:id="7" w:author="Christine Nussbaum" w:date="2025-10-15T15:51:00Z">
        <w:r w:rsidR="00630068">
          <w:rPr>
            <w:rFonts w:ascii="Times New Roman" w:hAnsi="Times New Roman" w:cs="Times New Roman"/>
            <w:sz w:val="24"/>
            <w:szCs w:val="24"/>
            <w:lang w:val="en-US"/>
          </w:rPr>
          <w:t xml:space="preserve"> Correia </w:t>
        </w:r>
      </w:ins>
      <w:ins w:id="8" w:author="Christine Nussbaum" w:date="2025-10-15T16:00:00Z">
        <w:r w:rsidR="00355248">
          <w:rPr>
            <w:rFonts w:ascii="Times New Roman" w:hAnsi="Times New Roman" w:cs="Times New Roman"/>
            <w:sz w:val="24"/>
            <w:szCs w:val="24"/>
            <w:lang w:val="en-US"/>
          </w:rPr>
          <w:t>et al. 2022</w:t>
        </w:r>
      </w:ins>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yLCJSZWZlcmVuY2VJZCI6ImYzZDMwNDQ0LWJkMDktNGM2Mi04Y2ZkLTMxYzA5MGJlYWJkO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xMC0xNVQxNTozODoxOSIsIlByb2plY3QiOnsiJHJlZiI6IjgifX0sIlVzZU51bWJlcmluZ1R5cGVPZlBhcmVudERvY3VtZW50IjpmYWxzZX1dLCJGb3JtYXR0ZWRUZXh0Ijp7IiRpZCI6IjIzIiwiQ291bnQiOjEsIlRleHRVbml0cyI6W3siJGlkIjoiMjQiLCJGb250U3R5bGUiOnsiJGlkIjoiMjUiLCJTdXBlcnNjcmlwdCI6dHJ1ZX0sIlJlYWRpbmdPcmRlciI6MSwiVGV4dCI6IjE1In1dfSwiVGFnIjoiQ2l0YXZpUGxhY2Vob2xkZXIjYWU5NjhhMjAtNGFmOS00NDZhLThkZTEtMTY0NDAzYjQ2MzBjIiwiVGV4dCI6IjE1IiwiV0FJVmVyc2lvbiI6IjYuMTcuMC4wIn0=}</w:instrText>
          </w:r>
          <w:r w:rsidR="00A50C7F">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15</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y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EwLTE1VDE1OjM4OjE5IiwiUHJvamVjdCI6eyIkcmVmIjoiOCJ9fSwiVXNlTnVtYmVyaW5nVHlwZU9mUGFyZW50RG9jdW1lbnQiOmZhbHNlLCJZZWFyT25seSI6dHJ1ZX1dLCJGb3JtYXR0ZWRUZXh0Ijp7IiRpZCI6IjIzIiwiQ291bnQiOjEsIlRleHRVbml0cyI6W3siJGlkIjoiMjQiLCJGb250U3R5bGUiOnsiJGlkIjoiMjUiLCJTdXBlcnNjcmlwdCI6dHJ1ZX0sIlJlYWRpbmdPcmRlciI6MSwiVGV4dCI6IjE1In1dfSwiVGFnIjoiQ2l0YXZpUGxhY2Vob2xkZXIjNTc4OTEyYTktMzgyYi00MzQ2LTg0ZjAtYTEwZmEwYTkzMjYwIiwiVGV4dCI6IjE1IiwiV0FJVmVyc2lvbiI6IjYuMTcuMC4wIn0=}</w:instrText>
          </w:r>
          <w:r w:rsidR="00A50C7F">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15</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w:t>
      </w:r>
      <w:r w:rsidR="00A50C7F" w:rsidRPr="007970AA">
        <w:rPr>
          <w:rFonts w:ascii="Times New Roman" w:hAnsi="Times New Roman" w:cs="Times New Roman"/>
          <w:sz w:val="24"/>
          <w:szCs w:val="24"/>
          <w:lang w:val="en-US"/>
        </w:rPr>
        <w:t xml:space="preserve">emotion </w:t>
      </w:r>
      <w:r w:rsidR="001241B7" w:rsidRPr="007970AA">
        <w:rPr>
          <w:rFonts w:ascii="Times New Roman" w:hAnsi="Times New Roman" w:cs="Times New Roman"/>
          <w:sz w:val="24"/>
          <w:szCs w:val="24"/>
          <w:lang w:val="en-US"/>
        </w:rPr>
        <w:t>recognition</w:t>
      </w:r>
      <w:r w:rsidR="00A50C7F" w:rsidRPr="007970AA">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w:t>
      </w:r>
      <w:r w:rsidR="00ED74E0" w:rsidRPr="007970AA">
        <w:rPr>
          <w:rFonts w:ascii="Times New Roman" w:hAnsi="Times New Roman" w:cs="Times New Roman"/>
          <w:sz w:val="24"/>
          <w:szCs w:val="24"/>
          <w:lang w:val="en-US"/>
        </w:rPr>
        <w:t xml:space="preserve">training on vocal emotion </w:t>
      </w:r>
      <w:r w:rsidR="001241B7" w:rsidRPr="007970AA">
        <w:rPr>
          <w:rFonts w:ascii="Times New Roman" w:hAnsi="Times New Roman" w:cs="Times New Roman"/>
          <w:sz w:val="24"/>
          <w:szCs w:val="24"/>
          <w:lang w:val="en-US"/>
        </w:rPr>
        <w:t>recognition</w:t>
      </w:r>
      <w:r w:rsidR="00ED74E0" w:rsidRPr="007970AA">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LCJSZWZlcmVuY2VJZCI6IjlmNTdhMzFmLTc3ZTEtNGIwZC05M2YzLTUxZmQyYWM4NjU1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giLCIkdHlwZSI6IlN3aXNzQWNhZGVtaWMuQ2l0YXZpLlByb2plY3QsIFN3aXNzQWNhZGVtaWMuQ2l0YXZpIn19LHsiJGlkIjoiOS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gifX0seyIkaWQiOiIxM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OCJ9fSx7IiRpZCI6IjEx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EYXRlMiI6IjA5LjAzLjIwMjUiLCJEb2kiOiIxMC4xMDE2L2ouY29nbml0aW9uLjIwMjUuMTA2MTAy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jb2duaXRpb24uMjAyNS4xMDYxMDIiLCJVcmlTdHJpbmciOiJodHRwczovL2RvaS5vcmcvMTAuMTAxNi9qLmNvZ25pdGlvbi4yMDI1LjEwNjE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zMiIsIk1vZGlmaWVkQnkiOiJfQ2hyaXN0aW5lIE51c3NiYXVtIiwiSWQiOiJkNDVkMmViNi1kMmMwLTRmMzAtODcyMS01ZTJhZTdmMTRlNTkiLCJNb2RpZmllZE9uIjoiMjAyNS0wMy0xOFQxMzozNDozMi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QwMDY0MDc1IiwiVXJpU3RyaW5nIjoiaHR0cDovL3d3dy5uY2JpLm5sbS5uaWguZ292L3B1Ym1lZC80MDA2NDA3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}</w:instrText>
          </w:r>
          <w:r w:rsidR="00C45158"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19</w:t>
          </w:r>
          <w:r w:rsidR="00C45158" w:rsidRPr="007970AA">
            <w:rPr>
              <w:rFonts w:ascii="Times New Roman" w:hAnsi="Times New Roman" w:cs="Times New Roman"/>
              <w:sz w:val="24"/>
              <w:szCs w:val="24"/>
              <w:lang w:val="en-US"/>
            </w:rPr>
            <w:fldChar w:fldCharType="end"/>
          </w:r>
        </w:sdtContent>
      </w:sdt>
      <w:r w:rsidR="00ED74E0" w:rsidRPr="007970AA">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sidRPr="007970AA">
        <w:rPr>
          <w:rFonts w:ascii="Times New Roman" w:hAnsi="Times New Roman" w:cs="Times New Roman"/>
          <w:sz w:val="24"/>
          <w:szCs w:val="24"/>
          <w:lang w:val="en-US"/>
        </w:rPr>
        <w:t xml:space="preserve"> natural</w:t>
      </w:r>
      <w:r w:rsidR="00ED74E0" w:rsidRPr="007970AA">
        <w:rPr>
          <w:rFonts w:ascii="Times New Roman" w:hAnsi="Times New Roman" w:cs="Times New Roman"/>
          <w:sz w:val="24"/>
          <w:szCs w:val="24"/>
          <w:lang w:val="en-US"/>
        </w:rPr>
        <w:t xml:space="preserve"> a</w:t>
      </w:r>
      <w:r w:rsidR="00DF2527" w:rsidRPr="007970AA">
        <w:rPr>
          <w:rFonts w:ascii="Times New Roman" w:hAnsi="Times New Roman" w:cs="Times New Roman"/>
          <w:sz w:val="24"/>
          <w:szCs w:val="24"/>
          <w:lang w:val="en-US"/>
        </w:rPr>
        <w:t>uditory</w:t>
      </w:r>
      <w:r w:rsidR="00ED74E0" w:rsidRPr="007970AA">
        <w:rPr>
          <w:rFonts w:ascii="Times New Roman" w:hAnsi="Times New Roman" w:cs="Times New Roman"/>
          <w:sz w:val="24"/>
          <w:szCs w:val="24"/>
          <w:lang w:val="en-US"/>
        </w:rPr>
        <w:t xml:space="preserve"> sensitivity rather than the result of formal musical education</w:t>
      </w:r>
      <w:r w:rsidR="00C45158"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xLCJSZWZlcmVuY2VJZCI6IjRmZmI1Y2MyLWVmZmMtNDkwOC1iYzVjLTk4YTk2YzllMGY3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E2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EwLTE1VDE1OjM4OjE5IiwiUHJvamVjdCI6eyIkcmVmIjoiOCJ9fSwiVXNlTnVtYmVyaW5nVHlwZU9mUGFyZW50RG9jdW1lbnQiOmZhbHNlfV0sIkZvcm1hdHRlZFRleHQiOnsiJGlkIjoiMTciLCJDb3VudCI6MSwiVGV4dFVuaXRzIjpbeyIkaWQiOiIxOCIsIkZvbnRTdHlsZSI6eyIkaWQiOiIxOSIsIlN1cGVyc2NyaXB0Ijp0cnVlfSwiUmVhZGluZ09yZGVyIjoxLCJUZXh0IjoiOSJ9XX0sIlRhZyI6IkNpdGF2aVBsYWNlaG9sZGVyI2IwOGRkZmQwLTNjNTktNDgxYS1iZGFlLTMwZTdiOGFiZWQ4NCIsIlRleHQiOiI5IiwiV0FJVmVyc2lvbiI6IjYuMTcuMC4wIn0=}</w:instrText>
          </w:r>
          <w:r w:rsidR="00C45158"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9</w:t>
          </w:r>
          <w:r w:rsidR="00C45158" w:rsidRPr="007970AA">
            <w:rPr>
              <w:rFonts w:ascii="Times New Roman" w:hAnsi="Times New Roman" w:cs="Times New Roman"/>
              <w:sz w:val="24"/>
              <w:szCs w:val="24"/>
              <w:lang w:val="en-US"/>
            </w:rPr>
            <w:fldChar w:fldCharType="end"/>
          </w:r>
        </w:sdtContent>
      </w:sdt>
      <w:r w:rsidR="00ED74E0" w:rsidRPr="007970AA">
        <w:rPr>
          <w:rFonts w:ascii="Times New Roman" w:hAnsi="Times New Roman" w:cs="Times New Roman"/>
          <w:sz w:val="24"/>
          <w:szCs w:val="24"/>
          <w:lang w:val="en-US"/>
        </w:rPr>
        <w:t>.</w:t>
      </w:r>
    </w:p>
    <w:p w14:paraId="311F7320" w14:textId="011FCC95" w:rsidR="009B3773" w:rsidRDefault="00ED74E0" w:rsidP="000F66F0">
      <w:pPr>
        <w:spacing w:line="480" w:lineRule="auto"/>
        <w:ind w:firstLine="360"/>
        <w:rPr>
          <w:rFonts w:ascii="Times New Roman" w:hAnsi="Times New Roman" w:cs="Times New Roman"/>
          <w:sz w:val="24"/>
          <w:szCs w:val="24"/>
          <w:lang w:val="en-US"/>
        </w:rPr>
      </w:pPr>
      <w:r w:rsidRPr="007970AA">
        <w:rPr>
          <w:rFonts w:ascii="Times New Roman" w:hAnsi="Times New Roman" w:cs="Times New Roman"/>
          <w:sz w:val="24"/>
          <w:szCs w:val="24"/>
          <w:lang w:val="en-US"/>
        </w:rPr>
        <w:lastRenderedPageBreak/>
        <w:t>In a previous study, we investigated</w:t>
      </w:r>
      <w:r w:rsidR="009B3773" w:rsidRPr="007970AA">
        <w:rPr>
          <w:rFonts w:ascii="Times New Roman" w:hAnsi="Times New Roman" w:cs="Times New Roman"/>
          <w:sz w:val="24"/>
          <w:szCs w:val="24"/>
          <w:lang w:val="en-US"/>
        </w:rPr>
        <w:t xml:space="preserve"> how musicians’ auditory skills </w:t>
      </w:r>
      <w:r w:rsidR="00582B7A" w:rsidRPr="007970AA">
        <w:rPr>
          <w:rFonts w:ascii="Times New Roman" w:hAnsi="Times New Roman" w:cs="Times New Roman"/>
          <w:sz w:val="24"/>
          <w:szCs w:val="24"/>
          <w:lang w:val="en-US"/>
        </w:rPr>
        <w:t>are linked to</w:t>
      </w:r>
      <w:r w:rsidR="009B3773" w:rsidRPr="007970AA">
        <w:rPr>
          <w:rFonts w:ascii="Times New Roman" w:hAnsi="Times New Roman" w:cs="Times New Roman"/>
          <w:sz w:val="24"/>
          <w:szCs w:val="24"/>
          <w:lang w:val="en-US"/>
        </w:rPr>
        <w:t xml:space="preserve"> vocal emotion </w:t>
      </w:r>
      <w:r w:rsidR="001241B7" w:rsidRPr="007970AA">
        <w:rPr>
          <w:rFonts w:ascii="Times New Roman" w:hAnsi="Times New Roman" w:cs="Times New Roman"/>
          <w:sz w:val="24"/>
          <w:szCs w:val="24"/>
          <w:lang w:val="en-US"/>
        </w:rPr>
        <w:t>recognition</w:t>
      </w:r>
      <w:r w:rsidR="009B3773" w:rsidRPr="007970AA">
        <w:rPr>
          <w:rFonts w:ascii="Times New Roman" w:hAnsi="Times New Roman" w:cs="Times New Roman"/>
          <w:sz w:val="24"/>
          <w:szCs w:val="24"/>
          <w:lang w:val="en-US"/>
        </w:rPr>
        <w:t xml:space="preserve"> in more detail</w:t>
      </w:r>
      <w:r w:rsidR="00BC59E9" w:rsidRPr="007970AA">
        <w:rPr>
          <w:rFonts w:ascii="Times New Roman" w:hAnsi="Times New Roman" w:cs="Times New Roman"/>
          <w:sz w:val="24"/>
          <w:szCs w:val="24"/>
          <w:lang w:val="en-US"/>
        </w:rPr>
        <w:t>,</w:t>
      </w:r>
      <w:r w:rsidR="009B3773" w:rsidRPr="007970AA">
        <w:rPr>
          <w:rFonts w:ascii="Times New Roman" w:hAnsi="Times New Roman" w:cs="Times New Roman"/>
          <w:sz w:val="24"/>
          <w:szCs w:val="24"/>
          <w:lang w:val="en-US"/>
        </w:rPr>
        <w:t xml:space="preserve"> by focusing on different auditory cues that transport emotional meaning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V9XSwiRm9ybWF0dGVkVGV4dCI6eyIkaWQiOiIxOCIsIkNvdW50IjoxLCJUZXh0VW5pdHMiOlt7IiRpZCI6IjE5IiwiRm9udFN0eWxlIjp7IiRpZCI6IjIwIiwiU3VwZXJzY3JpcHQiOnRydWV9LCJSZWFkaW5nT3JkZXIiOjEsIlRleHQiOiIxNCJ9XX0sIlRhZyI6IkNpdGF2aVBsYWNlaG9sZGVyIzFiNTU4YmE2LTVjZDUtNGVkOC05NzI0LWQ0NzExMDYxNmVlMiIsIlRleHQiOiIxNCIsIldBSVZlcnNpb24iOiI2LjE3LjAuMCJ9}</w:instrText>
          </w:r>
          <w:r w:rsidR="009B3773"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9B3773" w:rsidRPr="007970AA">
            <w:rPr>
              <w:rFonts w:ascii="Times New Roman" w:hAnsi="Times New Roman" w:cs="Times New Roman"/>
              <w:sz w:val="24"/>
              <w:szCs w:val="24"/>
              <w:lang w:val="en-US"/>
            </w:rPr>
            <w:fldChar w:fldCharType="end"/>
          </w:r>
        </w:sdtContent>
      </w:sdt>
      <w:r w:rsidR="009B3773" w:rsidRPr="007970AA">
        <w:rPr>
          <w:rFonts w:ascii="Times New Roman" w:hAnsi="Times New Roman" w:cs="Times New Roman"/>
          <w:sz w:val="24"/>
          <w:szCs w:val="24"/>
          <w:lang w:val="en-US"/>
        </w:rPr>
        <w:t xml:space="preserve">. We employed parameter-specific voice morphing to create vocal stimuli that expressed emotion only </w:t>
      </w:r>
      <w:r w:rsidR="009B3773">
        <w:rPr>
          <w:rFonts w:ascii="Times New Roman" w:hAnsi="Times New Roman" w:cs="Times New Roman"/>
          <w:sz w:val="24"/>
          <w:szCs w:val="24"/>
          <w:lang w:val="en-US"/>
        </w:rPr>
        <w:t xml:space="preserve">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38C0C205"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w:t>
      </w:r>
      <w:r w:rsidRPr="007970AA">
        <w:rPr>
          <w:rFonts w:ascii="Times New Roman" w:hAnsi="Times New Roman" w:cs="Times New Roman"/>
          <w:sz w:val="24"/>
          <w:szCs w:val="24"/>
          <w:lang w:val="en-US"/>
        </w:rPr>
        <w:t xml:space="preserve">literature paints a fairly consistent picture regarding the link between musicality and vocal 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a key limitation inherent in most studies targeting group differences is that they </w:t>
      </w:r>
      <w:r>
        <w:rPr>
          <w:rFonts w:ascii="Times New Roman" w:hAnsi="Times New Roman" w:cs="Times New Roman"/>
          <w:sz w:val="24"/>
          <w:szCs w:val="24"/>
          <w:lang w:val="en-US"/>
        </w:rPr>
        <w:t xml:space="preserve">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TGVuZ3RoIjoyLCJSZWZlcmVuY2VJZCI6IjUzMjdmNmU2LTllODctNDMzOS1iMzU2LTNmMjBhNDc5ZjNi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4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Ni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OC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F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dGluZSBOdXNzYmF1bSIsIklkIjoiNTMyN2Y2ZTYtOWU4Ny00MzM5LWIzNTYtM2YyMGE0NzlmM2JjIiwiTW9kaWZpZWRPbiI6IjIwMjUtMTAtMTVUMTU6Mzg6MTkiLCJQcm9qZWN0Ijp7IiRyZWYiOiI4In19LCJVc2VOdW1iZXJpbmdUeXBlT2ZQYXJlbnREb2N1bWVudCI6ZmFsc2V9LHsiJGlkIjoiMTciLCIkdHlwZSI6IlN3aXNzQWNhZGVtaWMuQ2l0YXZpLkNpdGF0aW9ucy5Xb3JkUGxhY2Vob2xkZXJFbnRyeSwgU3dpc3NBY2FkZW1pYy5DaXRhdmkiLCJJZCI6IjRjZDliYmQzLTc1NTEtNDhhYi04MmVhLWQ3MzAxYjA0ODYzOSIsIlJhbmdlU3RhcnQiOjIsIlJhbmdlTGVuZ3RoIjo0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TAtMTVUMTU6Mzg6MTkiLCJQcm9qZWN0Ijp7IiRyZWYiOiI4In19LCJVc2VOdW1iZXJpbmdUeXBlT2ZQYXJlbnREb2N1bWVudCI6ZmFsc2V9XSwiRm9ybWF0dGVkVGV4dCI6eyIkaWQiOiI0MSIsIkNvdW50IjoxLCJUZXh0VW5pdHMiOlt7IiRpZCI6IjQyIiwiRm9udFN0eWxlIjp7IiRpZCI6IjQzIiwiU3VwZXJzY3JpcHQiOnRydWV9LCJSZWFkaW5nT3JkZXIiOjEsIlRleHQiOiIyMCwgMjEifV19LCJUYWciOiJDaXRhdmlQbGFjZWhvbGRlciM3NGEzMzI0NC1lNjQ5LTQ2ZDMtYTZiMC03Y2MwMDE3YjQ3ZjgiLCJUZXh0IjoiMjAsIDIxIiwiV0FJVmVyc2lvbiI6IjYuMTcuMC4wIn0=}</w:instrText>
          </w:r>
          <w:r w:rsidR="00C45158">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20, 21</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LCJSZWZlcmVuY2VJZCI6ImFkZTNmNDI0LTg2ZmQtNGYyYi1iZTZlLTUwNzdiNjFmNjM3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4IiwiJHR5cGUiOiJTd2lzc0FjYWRlbWljLkNpdGF2aS5Qcm9qZWN0LCBTd2lzc0FjYWRlbWljLkNpdGF2aSJ9fSx7IiRpZCI6Ijk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CIsIiR0eXBlIjoiU3dpc3NBY2FkZW1pYy5DaXRhdmkuUGVyc29uLCBTd2lzc0FjYWRlbWljLkNpdGF2aSIsIkZpcnN0TmFtZSI6IlBhdHLDrWNpYSIsIkxhc3ROYW1lIjoiVmFuemVsbGEiLCJQcm90ZWN0ZWQiOmZhbHNlLCJTZXgiOjAsIkNyZWF0ZWRCeSI6Il9DaHJpc3RpbmUgTnVzc2JhdW0iLCJDcmVhdGVkT24iOiIyMDIyLTA4LTEzVDE4OjI1OjE5IiwiTW9kaWZpZWRCeSI6Il9DaHJpc3RpbmUgTnVzc2JhdW0iLCJJZCI6IjUzYzU5NTFkLWUyM2YtNDI4OC1hYTJjLTM3NTY0OTBiOTAxNSIsIk1vZGlmaWVkT24iOiIyMDIyLTA4LTEzVDE4OjI1OjE5IiwiUHJvamVjdCI6eyIkcmVmIjoiOCJ9fSx7IiRpZCI6IjE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LHsiJGlkIjoiMTI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z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XSwiQ2l0YXRpb25LZXlVcGRhdGVUeXBlIjowLCJDb2xsYWJvcmF0b3JzIjpbXSwiRG9pIjoiMTAuMTAzNy9hY2EwMDAwNDg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9hY2EwMDAwNDgxIiwiVXJpU3RyaW5nIjoiaHR0cHM6Ly9kb2kub3JnLzEwLjEwMzcvYWNhMDAwMDQ4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jIifV19LCJUYWciOiJDaXRhdmlQbGFjZWhvbGRlciNjMzI2YjhkNi0wMzJhLTQyN2YtYTcwZC1kNzUzNzllMGJlYTUiLCJUZXh0IjoiMjIiLCJXQUlWZXJzaW9uIjoiNi4xNy4wLjAifQ==}</w:instrText>
          </w:r>
          <w:r w:rsidR="00DF2527"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22</w:t>
          </w:r>
          <w:r w:rsidR="00DF2527" w:rsidRPr="007970AA">
            <w:rPr>
              <w:rFonts w:ascii="Times New Roman" w:hAnsi="Times New Roman" w:cs="Times New Roman"/>
              <w:sz w:val="24"/>
              <w:szCs w:val="24"/>
              <w:lang w:val="en-US"/>
            </w:rPr>
            <w:fldChar w:fldCharType="end"/>
          </w:r>
        </w:sdtContent>
      </w:sdt>
      <w:r w:rsidR="00DF2527" w:rsidRPr="007970AA">
        <w:rPr>
          <w:rFonts w:ascii="Times New Roman" w:hAnsi="Times New Roman" w:cs="Times New Roman"/>
          <w:sz w:val="24"/>
          <w:szCs w:val="24"/>
          <w:lang w:val="en-US"/>
        </w:rPr>
        <w:t>.</w:t>
      </w:r>
      <w:r w:rsidR="0046637E" w:rsidRPr="007970AA">
        <w:rPr>
          <w:rFonts w:ascii="Times New Roman" w:hAnsi="Times New Roman" w:cs="Times New Roman"/>
          <w:sz w:val="24"/>
          <w:szCs w:val="24"/>
          <w:lang w:val="en-US"/>
        </w:rPr>
        <w:t xml:space="preserve"> </w:t>
      </w:r>
      <w:r w:rsidR="00DF2527" w:rsidRPr="007970AA">
        <w:rPr>
          <w:rFonts w:ascii="Times New Roman" w:hAnsi="Times New Roman" w:cs="Times New Roman"/>
          <w:sz w:val="24"/>
          <w:szCs w:val="24"/>
          <w:lang w:val="en-US"/>
        </w:rPr>
        <w:t xml:space="preserve">Therefore, the present study targeted these subgroups to explore their capacity for vocal emotion </w:t>
      </w:r>
      <w:r w:rsidR="001241B7" w:rsidRPr="007970AA">
        <w:rPr>
          <w:rFonts w:ascii="Times New Roman" w:hAnsi="Times New Roman" w:cs="Times New Roman"/>
          <w:sz w:val="24"/>
          <w:szCs w:val="24"/>
          <w:lang w:val="en-US"/>
        </w:rPr>
        <w:t>recognition</w:t>
      </w:r>
      <w:r w:rsidR="00DF2527" w:rsidRPr="007970AA">
        <w:rPr>
          <w:rFonts w:ascii="Times New Roman" w:hAnsi="Times New Roman" w:cs="Times New Roman"/>
          <w:sz w:val="24"/>
          <w:szCs w:val="24"/>
          <w:lang w:val="en-US"/>
        </w:rPr>
        <w:t xml:space="preserve">. </w:t>
      </w:r>
      <w:r w:rsidR="00A52759" w:rsidRPr="007970AA">
        <w:rPr>
          <w:rFonts w:ascii="Times New Roman" w:hAnsi="Times New Roman" w:cs="Times New Roman"/>
          <w:sz w:val="24"/>
          <w:szCs w:val="24"/>
          <w:lang w:val="en-US"/>
        </w:rPr>
        <w:t>In what follows, we review current insights and outstanding researc</w:t>
      </w:r>
      <w:r w:rsidR="00A52759">
        <w:rPr>
          <w:rFonts w:ascii="Times New Roman" w:hAnsi="Times New Roman" w:cs="Times New Roman"/>
          <w:sz w:val="24"/>
          <w:szCs w:val="24"/>
          <w:lang w:val="en-US"/>
        </w:rPr>
        <w:t xml:space="preserve">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9" w:name="_Toc200448862"/>
      <w:r>
        <w:rPr>
          <w:rFonts w:ascii="Times New Roman" w:hAnsi="Times New Roman" w:cs="Times New Roman"/>
          <w:sz w:val="24"/>
          <w:szCs w:val="24"/>
          <w:lang w:val="en-US"/>
        </w:rPr>
        <w:t>Singers vs. instrumentalists</w:t>
      </w:r>
      <w:bookmarkEnd w:id="9"/>
    </w:p>
    <w:p w14:paraId="4E0ABDF0" w14:textId="472BE249" w:rsidR="009306A9" w:rsidRPr="00EB262D" w:rsidRDefault="00825252" w:rsidP="00AE368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 xml:space="preserve">playing an instrument are both fundamental forms of musical expression in humans, but they require very different motor skills and, typically, different amounts of </w:t>
      </w:r>
      <w:r w:rsidR="003D0C93">
        <w:rPr>
          <w:rFonts w:ascii="Times New Roman" w:hAnsi="Times New Roman" w:cs="Times New Roman"/>
          <w:sz w:val="24"/>
          <w:szCs w:val="24"/>
          <w:lang w:val="en-US"/>
        </w:rPr>
        <w:lastRenderedPageBreak/>
        <w:t>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TGVuZ3RoIjoyLCJSZWZlcmVuY2VJZCI6IjBjMTlkOWFjLTAwMWYtNDA4Yi04NjdhLTZmODVjODZkOTM2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sb25pIiwiTGFzdE5hbWUiOiJLcmlzaG5hbiIsIlByb3RlY3RlZCI6ZmFsc2UsIlNleCI6MCwiQ3JlYXRlZEJ5IjoiX0NocmlzdGluZSBOdXNzYmF1bSIsIkNyZWF0ZWRPbiI6IjIwMjUtMDQtMDRUMTU6NTY6MjQiLCJNb2RpZmllZEJ5IjoiX0NocmlzdGluZSBOdXNzYmF1bSIsIklkIjoiYTA0MGIwM2EtYTNmZi00NDEzLWEyZjUtNzU2ZjBmY2E5YmExIiwiTW9kaWZpZWRPbiI6IjIwMjUtMDQtMDRUMTU6NTY6MjQ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gifX0seyIkaWQiOiIxM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gifX1dLCJDaXRhdGlvbktleVVwZGF0ZVR5cGUiOjAsIkNvbGxhYm9yYXRvcnMiOltdLCJEb2kiOiIxMC4xMDkzL2NlcmNvci9iaHkyMDg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UE1DNjE4ODU1MSIsIlVyaVN0cmluZyI6Imh0dHBzOi8vd3d3Lm5jYmkubmxtLm5paC5nb3YvcG1jL2FydGljbGVzL1BNQzYxODg1N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Y6MjQiLCJNb2RpZmllZEJ5IjoiX0NocmlzdGluZSBOdXNzYmF1bSIsIklkIjoiZDBjN2ZkZTctMGVjYi00MWM0LTkyZDQtNDQ3MjU1MjMwZDI0IiwiTW9kaWZpZWRPbiI6IjIwMjUtMDQtMDRUMTU6NTY6MjQ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4In19LH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kzL2NlcmNvci9iaHkyMDgiLCJVcmlTdHJpbmciOiJodHRwczovL2RvaS5vcmcvMTAuMTA5My9jZXJjb3IvYmh5MjA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EwLTE1VDE1OjM4OjE5IiwiUHJvamVjdCI6eyIkcmVmIjoiOCJ9fSwiVXNlTnVtYmVyaW5nVHlwZU9mUGFyZW50RG9jdW1lbnQiOmZhbHNlfV0sIkZvcm1hdHRlZFRleHQiOnsiJGlkIjoiMzgiLCJDb3VudCI6MSwiVGV4dFVuaXRzIjpbeyIkaWQiOiIzOSIsIkZvbnRTdHlsZSI6eyIkaWQiOiI0MCIsIlN1cGVyc2NyaXB0Ijp0cnVlfSwiUmVhZGluZ09yZGVyIjoxLCJUZXh0IjoiMjMsIDI0In1dfSwiVGFnIjoiQ2l0YXZpUGxhY2Vob2xkZXIjNjNmYmRiZDAtOTg3MS00MzA0LTgyNGQtMGI5ZGI1MDhjMjQ2IiwiVGV4dCI6IjIzLCAyNCIsIldBSVZlcnNpb24iOiI2LjE3LjAuMCJ9}</w:instrText>
          </w:r>
          <w:r w:rsidR="005D3A49">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23, 24</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10" w:name="_Hlk209012959"/>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 xml:space="preserve">or example, singers outperform instrumentalists in </w:t>
      </w:r>
      <w:r w:rsidR="005E7D4D">
        <w:rPr>
          <w:rFonts w:ascii="Times New Roman" w:hAnsi="Times New Roman" w:cs="Times New Roman"/>
          <w:sz w:val="24"/>
          <w:szCs w:val="24"/>
          <w:lang w:val="en-US"/>
        </w:rPr>
        <w:t>voice</w:t>
      </w:r>
      <w:r w:rsidR="00310C23">
        <w:rPr>
          <w:rFonts w:ascii="Times New Roman" w:hAnsi="Times New Roman" w:cs="Times New Roman"/>
          <w:sz w:val="24"/>
          <w:szCs w:val="24"/>
          <w:lang w:val="en-US"/>
        </w:rPr>
        <w:t xml:space="preserve"> imitation</w:t>
      </w:r>
      <w:r w:rsidR="005E7D4D">
        <w:rPr>
          <w:rFonts w:ascii="Times New Roman" w:hAnsi="Times New Roman" w:cs="Times New Roman"/>
          <w:sz w:val="24"/>
          <w:szCs w:val="24"/>
          <w:lang w:val="en-US"/>
        </w:rPr>
        <w:t xml:space="preserve"> tasks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LCJSZWZlcmVuY2VJZCI6IjRjNjk0NjBjLTZmZmMtNDc1Yy05MTlmLTgzMzFiMWFjNDcy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OCIsIiR0eXBlIjoiU3dpc3NBY2FkZW1pYy5DaXRhdmkuUHJvamVjdCwgU3dpc3NBY2FkZW1pYy5DaXRhdmkifX0seyIkaWQiOiI5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OCJ9fV0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jM3OTUzNyIsIlVyaVN0cmluZyI6Imh0dHA6Ly93d3cubmNiaS5ubG0ubmloLmdvdi9wdWJtZWQvMjYzNzk1Mz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4In19XSwiT3JnYW5pemF0aW9ucyI6W10sIk90aGVyc0ludm9sdmVkIjpbXSwiUGFnZVJhbmdlIjoiPHNwPlxyXG4gIDxuPjQ4Mjwvbj5cclxuICA8aW4+dHJ1ZTwvaW4+XHJcbiAgPG9zPjQ4Mjwvb3M+XHJcbiAgPHBzPjQ4MjwvcHM+XHJcbjwvc3A+XHJcbjxvcz40ODI8L29zPiIsIlBlcmlvZGljYWwiOnsiJGlkIjoiMTk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g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F0ZTIiOiIwMS4xMS4yMDIxIiwiRG9pIjoiMTAuMTA5OC9yc3RiLjIwMjAuMDM5OS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zNDcxOTI0NSIsIlVyaVN0cmluZyI6Imh0dHA6Ly93d3cubmNiaS5ubG0ubmloLmdvdi9wdWJtZWQvMzQ3MTkyN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ktMTdUMTI6MzY6MDMiLCJNb2RpZmllZEJ5IjoiX0NocmlzdGluZSBOdXNzYmF1bSIsIklkIjoiZjAxYTc0YTEtMmVhMS00OGExLWE3ZmEtZDBkN2Q2YTllMmJhIiwiTW9kaWZpZWRPbiI6IjIwMjUtMDktMTdUMTI6MzY6MDM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JQTUM4NTU4NzczIiwiVXJpU3RyaW5nIjoiaHR0cHM6Ly93d3cubmNiaS5ubG0ubmloLmdvdi9wbWMvYXJ0aWNsZXMvUE1DODU1ODc3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OS0xN1QxMjozNjowMyIsIk1vZGlmaWVkQnkiOiJfQ2hyaXN0aW5lIE51c3NiYXVtIiwiSWQiOiJlOGVmNmY3NS02OTI0LTQ0NGUtOWM5NS03OWJhNTliMGY0MjEiLCJNb2RpZmllZE9uIjoiMjAyNS0wOS0xN1QxMjozNjowMy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TgvcnN0Yi4yMDIwLjAzOTkiLCJVcmlTdHJpbmciOiJodHRwczovL2RvaS5vcmcvMTAuMTA5OC9yc3RiLjIwMjAuMDM5OS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}</w:instrText>
          </w:r>
          <w:r w:rsidR="005D3A49" w:rsidRPr="005D3A49">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25, 26</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7C636B">
        <w:rPr>
          <w:rFonts w:ascii="Times New Roman" w:hAnsi="Times New Roman" w:cs="Times New Roman"/>
          <w:sz w:val="24"/>
          <w:szCs w:val="24"/>
          <w:lang w:val="en-US"/>
        </w:rPr>
        <w:t>Further, n</w:t>
      </w:r>
      <w:r w:rsidR="00226CD0" w:rsidRPr="00EC63E0">
        <w:rPr>
          <w:rFonts w:ascii="Times New Roman" w:hAnsi="Times New Roman" w:cs="Times New Roman"/>
          <w:sz w:val="24"/>
          <w:szCs w:val="24"/>
          <w:lang w:val="en-US"/>
        </w:rPr>
        <w:t>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7970AA">
        <w:rPr>
          <w:rFonts w:ascii="Times New Roman" w:hAnsi="Times New Roman" w:cs="Times New Roman"/>
          <w:sz w:val="24"/>
          <w:szCs w:val="24"/>
          <w:lang w:val="en-US"/>
        </w:rPr>
        <w:t xml:space="preserve">involved </w:t>
      </w:r>
      <w:r w:rsidR="00BC5426" w:rsidRPr="007970AA">
        <w:rPr>
          <w:rFonts w:ascii="Times New Roman" w:hAnsi="Times New Roman" w:cs="Times New Roman"/>
          <w:sz w:val="24"/>
          <w:szCs w:val="24"/>
          <w:lang w:val="en-US"/>
        </w:rPr>
        <w:t xml:space="preserve">in </w:t>
      </w:r>
      <w:r w:rsidR="00226CD0" w:rsidRPr="007970AA">
        <w:rPr>
          <w:rFonts w:ascii="Times New Roman" w:hAnsi="Times New Roman" w:cs="Times New Roman"/>
          <w:sz w:val="24"/>
          <w:szCs w:val="24"/>
          <w:lang w:val="en-US"/>
        </w:rPr>
        <w:t>the</w:t>
      </w:r>
      <w:r w:rsidR="003D0C93" w:rsidRPr="007970AA">
        <w:rPr>
          <w:rFonts w:ascii="Times New Roman" w:hAnsi="Times New Roman" w:cs="Times New Roman"/>
          <w:sz w:val="24"/>
          <w:szCs w:val="24"/>
          <w:lang w:val="en-US"/>
        </w:rPr>
        <w:t xml:space="preserve"> expression and perception </w:t>
      </w:r>
      <w:r w:rsidR="00226CD0" w:rsidRPr="007970AA">
        <w:rPr>
          <w:rFonts w:ascii="Times New Roman" w:hAnsi="Times New Roman" w:cs="Times New Roman"/>
          <w:sz w:val="24"/>
          <w:szCs w:val="24"/>
          <w:lang w:val="en-US"/>
        </w:rPr>
        <w:t>of</w:t>
      </w:r>
      <w:r w:rsidR="003D0C93" w:rsidRPr="007970AA">
        <w:rPr>
          <w:rFonts w:ascii="Times New Roman" w:hAnsi="Times New Roman" w:cs="Times New Roman"/>
          <w:sz w:val="24"/>
          <w:szCs w:val="24"/>
          <w:lang w:val="en-US"/>
        </w:rPr>
        <w:t xml:space="preserve"> v</w:t>
      </w:r>
      <w:r w:rsidR="00226CD0" w:rsidRPr="007970AA">
        <w:rPr>
          <w:rFonts w:ascii="Times New Roman" w:hAnsi="Times New Roman" w:cs="Times New Roman"/>
          <w:sz w:val="24"/>
          <w:szCs w:val="24"/>
          <w:lang w:val="en-US"/>
        </w:rPr>
        <w:t>ocal information</w:t>
      </w:r>
      <w:r w:rsidR="003D0C93"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yLCJSZWZlcmVuY2VJZCI6ImVhMTUyNmQyLThmNGEtNGJmZC04Y2JiLTI3MjIyYTU4OTEx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4IiwiJHR5cGUiOiJTd2lzc0FjYWRlbWljLkNpdGF2aS5Qcm9qZWN0LCBTd2lzc0FjYWRlbWljLkNpdGF2aSJ9fSx7IiRpZCI6Ij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IuMTEuMjAyMCIsIkRvaSI6IjEwLjEwMTYvai5wbmV1cm9iaW8uMjAyMC4xMDE5NDg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0OCIsIlVyaVN0cmluZyI6Imh0dHBzOi8vZG9pLm9yZy8xMC4xMDE2L2oucG5ldXJvYmlvLjIwMjAuMTAxOTQ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1LTEwVDA4OjIwOjQyIiwiTW9kaWZpZWRCeSI6Il9DaHJpc3RpbmUgTnVzc2JhdW0iLCJJZCI6IjBkMTY0NTE5LThlN2YtNGRlOC05ODNhLTdhNzEyNjA1MDNmYiIsIk1vZGlmaWVkT24iOiIyMDIxLTA1LTEwVDA4OjIwOjQy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MxODk3ODIiLCJVcmlTdHJpbmciOiJodHRwOi8vd3d3Lm5jYmkubmxtLm5paC5nb3YvcHVibWVkLzMzMTg5Nz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1LTEwVDA4OjIwOjQyIiwiTW9kaWZpZWRCeSI6Il9DaHJpc3RpbmUgTnVzc2JhdW0iLCJJZCI6IjlhMjE3MmE2LTQ5YTgtNDU4Zi1iZWE3LWJlMDFjZTIyNDMyOCIsIk1vZGlmaWVkT24iOiIyMDIxLTA1LTEwVDA4OjIwOjQyIiwiUHJvamVjdCI6eyIkcmVmIjoiOCJ9fV0sIk9yZ2FuaXphdGlvbnMiOltdLCJPdGhlcnNJbnZvbHZlZCI6W10sIlBhZ2VSYW5nZSI6IjxzcD5cclxuICA8bj4xMDE5NDg8L24+XHJcbiAgPGluPnRydWU8L2luPlxyXG4gIDxvcz4xMDE5NDg8L29zPlxyXG4gIDxwcz4xMDE5NDg8L3BzPlxyXG48L3NwPlxyXG48b3M+MTAxOTQ4PC9vcz4iLCJQZXJpb2RpY2FsIjp7IiRpZCI6IjE2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}</w:instrText>
          </w:r>
          <w:r w:rsidR="000A2FEC"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27</w:t>
          </w:r>
          <w:r w:rsidR="000A2FEC" w:rsidRPr="007970AA">
            <w:rPr>
              <w:rFonts w:ascii="Times New Roman" w:hAnsi="Times New Roman" w:cs="Times New Roman"/>
              <w:sz w:val="24"/>
              <w:szCs w:val="24"/>
              <w:lang w:val="en-US"/>
            </w:rPr>
            <w:fldChar w:fldCharType="end"/>
          </w:r>
        </w:sdtContent>
      </w:sdt>
      <w:r w:rsidR="007C636B" w:rsidRPr="007970AA">
        <w:rPr>
          <w:rFonts w:ascii="Times New Roman" w:hAnsi="Times New Roman" w:cs="Times New Roman"/>
          <w:sz w:val="24"/>
          <w:szCs w:val="24"/>
          <w:lang w:val="en-US"/>
        </w:rPr>
        <w:t xml:space="preserve">. </w:t>
      </w:r>
      <w:r w:rsidR="00AE3680" w:rsidRPr="007970AA">
        <w:rPr>
          <w:rFonts w:ascii="Times New Roman" w:hAnsi="Times New Roman" w:cs="Times New Roman"/>
          <w:sz w:val="24"/>
          <w:szCs w:val="24"/>
          <w:lang w:val="en-US"/>
        </w:rPr>
        <w:t>But how does this relate to</w:t>
      </w:r>
      <w:r w:rsidR="002224D9" w:rsidRPr="007970AA">
        <w:rPr>
          <w:rFonts w:ascii="Times New Roman" w:hAnsi="Times New Roman" w:cs="Times New Roman"/>
          <w:sz w:val="24"/>
          <w:szCs w:val="24"/>
          <w:lang w:val="en-US"/>
        </w:rPr>
        <w:t xml:space="preserve"> the sensitivity in</w:t>
      </w:r>
      <w:r w:rsidR="00AE3680" w:rsidRPr="007970AA">
        <w:rPr>
          <w:rFonts w:ascii="Times New Roman" w:hAnsi="Times New Roman" w:cs="Times New Roman"/>
          <w:sz w:val="24"/>
          <w:szCs w:val="24"/>
          <w:lang w:val="en-US"/>
        </w:rPr>
        <w:t xml:space="preserve"> the perception of vocal cues? The abovementioned OPERA hypothesis </w:t>
      </w:r>
      <w:sdt>
        <w:sdtPr>
          <w:rPr>
            <w:rFonts w:ascii="Times New Roman" w:hAnsi="Times New Roman" w:cs="Times New Roman"/>
            <w:sz w:val="24"/>
            <w:szCs w:val="24"/>
            <w:lang w:val="en-US"/>
          </w:rPr>
          <w:alias w:val="To edit, see citavi.com/edit"/>
          <w:tag w:val="CitaviPlaceholder#d0cbdf72-21a7-4869-9d6b-7f66533e921a"/>
          <w:id w:val="-360128336"/>
          <w:placeholder>
            <w:docPart w:val="DefaultPlaceholder_-1854013440"/>
          </w:placeholder>
        </w:sdtPr>
        <w:sdtContent>
          <w:r w:rsidR="00AE3680"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Q3ODk1LWIwN2ItNGQzMi1hNjliLTM2YjFiOGU5ZWY4MCIsIlJhbmdlTGVuZ3RoIjoyLCJSZWZlcmVuY2VJZCI6IjkxZjNkYzE0LTAzODQtNDQ2Ni1hYmYzLTA3MjQ2MTkxYjAz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xNzQ3NzczIiwiVXJpU3RyaW5nIjoiaHR0cDovL3d3dy5uY2JpLm5sbS5uaWguZ292L3B1Ym1lZC8yMTc0Nzc3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4ZDkyZjEwMi03ZDY5LTRhMzQtYmEzYS0wODFlNzcwOTE2ODgiLCJNb2RpZmllZE9uIjoiMjAxOS0wMi0yMVQxMjo1MDo1N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DkvZnBzeWcuMjAxMS4wMDE0MiIsIlVyaVN0cmluZyI6Imh0dHBzOi8vZG9pLm9yZy8xMC4zMzg5L2Zwc3lnLjIwMTEuMDAxND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TgwOWY3MDUtMDZkNC00ODhiLWExYTgtMzJhMDgzMWRjNDYx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zMTI4MjQ0IiwiVXJpU3RyaW5nIjoiaHR0cHM6Ly93d3cubmNiaS5ubG0ubmloLmdvdi9wbWMvYXJ0aWNsZXMvUE1DMzEyODI0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}</w:instrText>
          </w:r>
          <w:r w:rsidR="00AE3680"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10</w:t>
          </w:r>
          <w:r w:rsidR="00AE3680" w:rsidRPr="007970AA">
            <w:rPr>
              <w:rFonts w:ascii="Times New Roman" w:hAnsi="Times New Roman" w:cs="Times New Roman"/>
              <w:sz w:val="24"/>
              <w:szCs w:val="24"/>
              <w:lang w:val="en-US"/>
            </w:rPr>
            <w:fldChar w:fldCharType="end"/>
          </w:r>
        </w:sdtContent>
      </w:sdt>
      <w:r w:rsidR="00AE3680" w:rsidRPr="007970AA">
        <w:rPr>
          <w:rFonts w:ascii="Times New Roman" w:hAnsi="Times New Roman" w:cs="Times New Roman"/>
          <w:sz w:val="24"/>
          <w:szCs w:val="24"/>
          <w:lang w:val="en-US"/>
        </w:rPr>
        <w:t xml:space="preserve"> would predict that singers’ </w:t>
      </w:r>
      <w:r w:rsidR="003346A7" w:rsidRPr="007970AA">
        <w:rPr>
          <w:rFonts w:ascii="Times New Roman" w:hAnsi="Times New Roman" w:cs="Times New Roman"/>
          <w:sz w:val="24"/>
          <w:szCs w:val="24"/>
          <w:lang w:val="en-US"/>
        </w:rPr>
        <w:t xml:space="preserve">high degree </w:t>
      </w:r>
      <w:r w:rsidR="00C27B42" w:rsidRPr="007970AA">
        <w:rPr>
          <w:rFonts w:ascii="Times New Roman" w:hAnsi="Times New Roman" w:cs="Times New Roman"/>
          <w:sz w:val="24"/>
          <w:szCs w:val="24"/>
          <w:lang w:val="en-US"/>
        </w:rPr>
        <w:t xml:space="preserve">of </w:t>
      </w:r>
      <w:r w:rsidR="00AE3680" w:rsidRPr="007970AA">
        <w:rPr>
          <w:rFonts w:ascii="Times New Roman" w:hAnsi="Times New Roman" w:cs="Times New Roman"/>
          <w:sz w:val="24"/>
          <w:szCs w:val="24"/>
          <w:lang w:val="en-US"/>
        </w:rPr>
        <w:t xml:space="preserve">auditory-motor precision and neural overlap would lead to </w:t>
      </w:r>
      <w:r w:rsidR="00226CD0" w:rsidRPr="007970AA">
        <w:rPr>
          <w:rFonts w:ascii="Times New Roman" w:hAnsi="Times New Roman" w:cs="Times New Roman"/>
          <w:sz w:val="24"/>
          <w:szCs w:val="24"/>
          <w:lang w:val="en-US"/>
        </w:rPr>
        <w:t>benefits in</w:t>
      </w:r>
      <w:r w:rsidR="00BC5426" w:rsidRPr="007970AA">
        <w:rPr>
          <w:rFonts w:ascii="Times New Roman" w:hAnsi="Times New Roman" w:cs="Times New Roman"/>
          <w:sz w:val="24"/>
          <w:szCs w:val="24"/>
          <w:lang w:val="en-US"/>
        </w:rPr>
        <w:t xml:space="preserve"> </w:t>
      </w:r>
      <w:r w:rsidR="00226CD0" w:rsidRPr="007970AA">
        <w:rPr>
          <w:rFonts w:ascii="Times New Roman" w:hAnsi="Times New Roman" w:cs="Times New Roman"/>
          <w:sz w:val="24"/>
          <w:szCs w:val="24"/>
          <w:lang w:val="en-US"/>
        </w:rPr>
        <w:t>perception</w:t>
      </w:r>
      <w:r w:rsidR="00AE3680" w:rsidRPr="007970AA">
        <w:rPr>
          <w:rFonts w:ascii="Times New Roman" w:hAnsi="Times New Roman" w:cs="Times New Roman"/>
          <w:sz w:val="24"/>
          <w:szCs w:val="24"/>
          <w:lang w:val="en-US"/>
        </w:rPr>
        <w:t xml:space="preserve">. </w:t>
      </w:r>
      <w:r w:rsidR="003346A7" w:rsidRPr="007970AA">
        <w:rPr>
          <w:rFonts w:ascii="Times New Roman" w:hAnsi="Times New Roman" w:cs="Times New Roman"/>
          <w:sz w:val="24"/>
          <w:szCs w:val="24"/>
          <w:lang w:val="en-US"/>
        </w:rPr>
        <w:t>However</w:t>
      </w:r>
      <w:r w:rsidR="00AE3680" w:rsidRPr="007970AA">
        <w:rPr>
          <w:rFonts w:ascii="Times New Roman" w:hAnsi="Times New Roman" w:cs="Times New Roman"/>
          <w:sz w:val="24"/>
          <w:szCs w:val="24"/>
          <w:lang w:val="en-US"/>
        </w:rPr>
        <w:t xml:space="preserve">, this is not </w:t>
      </w:r>
      <w:r w:rsidR="003346A7" w:rsidRPr="007970AA">
        <w:rPr>
          <w:rFonts w:ascii="Times New Roman" w:hAnsi="Times New Roman" w:cs="Times New Roman"/>
          <w:sz w:val="24"/>
          <w:szCs w:val="24"/>
          <w:lang w:val="en-US"/>
        </w:rPr>
        <w:t xml:space="preserve">consistently </w:t>
      </w:r>
      <w:r w:rsidR="00AE3680" w:rsidRPr="007970AA">
        <w:rPr>
          <w:rFonts w:ascii="Times New Roman" w:hAnsi="Times New Roman" w:cs="Times New Roman"/>
          <w:sz w:val="24"/>
          <w:szCs w:val="24"/>
          <w:lang w:val="en-US"/>
        </w:rPr>
        <w:t>supported by empirical findings</w:t>
      </w:r>
      <w:r w:rsidR="002F6B62"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LCJSZWZlcmVuY2VJZCI6IjllNGE4M2RmLWQ1YzktNGZkOC04MzFhLWEyNDA1NzA3YjMx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4IiwiJHR5cGUiOiJTd2lzc0FjYWRlbWljLkNpdGF2aS5Qcm9qZWN0LCBTd2lzc0FjYWRlbWljLkNpdGF2aSJ9fSx7IiRpZCI6Ijk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IxLzEuMzAyMTMwOSIsIlVyaVN0cmluZyI6Imh0dHBzOi8vZG9pLm9yZy8xMC4xMTIxLzEuMzAyMT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NjowMDozNiIsIk1vZGlmaWVkQnkiOiJfQ2hyaXN0aW5lIE51c3NiYXVtIiwiSWQiOiJhMWIwNDhlZS03Y2ZlLTQ0ZWQtODdlYy01YjhmMjFiYzhjODUiLCJNb2RpZmllZE9uIjoiMjAyNS0wNC0wNFQxNjowMDoz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gifX1dLCJOdW1iZXIiOiIxIiwiT3JnYW5pemF0aW9ucyI6W10sIk90aGVyc0ludm9sdmVkIjpbXSwiUGFnZVJhbmdlIjoiPHNwPlxyXG4gIDxuPjMyODwvbj5cclxuICA8aW4+dHJ1ZTwvaW4+XHJcbiAgPG9zPjMyODwvb3M+XHJcbiAgPHBzPjMyODwvcHM+XHJcbjwvc3A+XHJcbjxlcD5cclxuICA8bj4zMzg8L24+XHJcbiAgPGluPnRydWU8L2luPlxyXG4gIDxvcz4zMzg8L29zPlxyXG4gIDxwcz4zMzg8L3BzPlxyXG48L2VwPlxyXG48b3M+MzI4LTM4PC9vcz4iLCJQZXJpb2RpY2FsIjp7IiRpZCI6IjE3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}</w:instrText>
          </w:r>
          <w:r w:rsidR="002F6B62"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28</w:t>
          </w:r>
          <w:r w:rsidR="002F6B62" w:rsidRPr="007970AA">
            <w:rPr>
              <w:rFonts w:ascii="Times New Roman" w:hAnsi="Times New Roman" w:cs="Times New Roman"/>
              <w:sz w:val="24"/>
              <w:szCs w:val="24"/>
              <w:lang w:val="en-US"/>
            </w:rPr>
            <w:fldChar w:fldCharType="end"/>
          </w:r>
        </w:sdtContent>
      </w:sdt>
      <w:r w:rsidR="002F6B62" w:rsidRPr="007970AA">
        <w:rPr>
          <w:rFonts w:ascii="Times New Roman" w:hAnsi="Times New Roman" w:cs="Times New Roman"/>
          <w:sz w:val="24"/>
          <w:szCs w:val="24"/>
          <w:lang w:val="en-US"/>
        </w:rPr>
        <w:t>.</w:t>
      </w:r>
      <w:r w:rsidR="00226CD0" w:rsidRPr="007970AA">
        <w:rPr>
          <w:rFonts w:ascii="Times New Roman" w:hAnsi="Times New Roman" w:cs="Times New Roman"/>
          <w:sz w:val="24"/>
          <w:szCs w:val="24"/>
          <w:lang w:val="en-US"/>
        </w:rPr>
        <w:t xml:space="preserve"> </w:t>
      </w:r>
      <w:r w:rsidR="002F6B62" w:rsidRPr="007970AA">
        <w:rPr>
          <w:rFonts w:ascii="Times New Roman" w:hAnsi="Times New Roman" w:cs="Times New Roman"/>
          <w:sz w:val="24"/>
          <w:szCs w:val="24"/>
          <w:lang w:val="en-US"/>
        </w:rPr>
        <w:t>In fact</w:t>
      </w:r>
      <w:bookmarkEnd w:id="10"/>
      <w:r w:rsidR="002F6B62" w:rsidRPr="007970AA">
        <w:rPr>
          <w:rFonts w:ascii="Times New Roman" w:hAnsi="Times New Roman" w:cs="Times New Roman"/>
          <w:sz w:val="24"/>
          <w:szCs w:val="24"/>
          <w:lang w:val="en-US"/>
        </w:rPr>
        <w:t xml:space="preserve">, </w:t>
      </w:r>
      <w:ins w:id="11" w:author="Christine Nussbaum" w:date="2025-10-15T15:52:00Z">
        <w:r w:rsidR="00630068">
          <w:rPr>
            <w:rFonts w:ascii="Times New Roman" w:hAnsi="Times New Roman" w:cs="Times New Roman"/>
            <w:sz w:val="24"/>
            <w:szCs w:val="24"/>
            <w:lang w:val="en-US"/>
          </w:rPr>
          <w:t xml:space="preserve">Martins </w:t>
        </w:r>
      </w:ins>
      <w:ins w:id="12" w:author="Christine Nussbaum" w:date="2025-10-15T16:00:00Z">
        <w:r w:rsidR="00355248">
          <w:rPr>
            <w:rFonts w:ascii="Times New Roman" w:hAnsi="Times New Roman" w:cs="Times New Roman"/>
            <w:sz w:val="24"/>
            <w:szCs w:val="24"/>
            <w:lang w:val="en-US"/>
          </w:rPr>
          <w:t xml:space="preserve">et al. 2022 </w:t>
        </w:r>
      </w:ins>
      <w:ins w:id="13" w:author="Christine Nussbaum" w:date="2025-10-15T15:52:00Z">
        <w:r w:rsidR="00630068">
          <w:rPr>
            <w:rFonts w:ascii="Times New Roman" w:hAnsi="Times New Roman" w:cs="Times New Roman"/>
            <w:sz w:val="24"/>
            <w:szCs w:val="24"/>
            <w:lang w:val="en-US"/>
          </w:rPr>
          <w:t xml:space="preserve"> </w:t>
        </w:r>
      </w:ins>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yLCJSZWZlcmVuY2VJZCI6ImNiN2JjYzU2LTg1MzMtNGIyMC1iNDQ2LThkNjg5ODRmOWU5O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xMC0xNVQxNTozODoxOSIsIlByb2plY3QiOnsiJHJlZiI6IjgifX0sIlVzZU51bWJlcmluZ1R5cGVPZlBhcmVudERvY3VtZW50IjpmYWxzZX1dLCJGb3JtYXR0ZWRUZXh0Ijp7IiRpZCI6IjE4IiwiQ291bnQiOjEsIlRleHRVbml0cyI6W3siJGlkIjoiMTkiLCJGb250U3R5bGUiOnsiJGlkIjoiMjAiLCJTdXBlcnNjcmlwdCI6dHJ1ZX0sIlJlYWRpbmdPcmRlciI6MSwiVGV4dCI6IjI5In1dfSwiVGFnIjoiQ2l0YXZpUGxhY2Vob2xkZXIjM2EwZDU3OGMtMzE1NC00YWUxLThhNDctMDE4NmU4OGI1NTA5IiwiVGV4dCI6IjI5IiwiV0FJVmVyc2lvbiI6IjYuMTcuMC4wIn0=}</w:instrText>
          </w:r>
          <w:r w:rsidR="002F6B62"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29</w:t>
          </w:r>
          <w:r w:rsidR="002F6B62" w:rsidRPr="007970AA">
            <w:rPr>
              <w:rFonts w:ascii="Times New Roman" w:hAnsi="Times New Roman" w:cs="Times New Roman"/>
              <w:sz w:val="24"/>
              <w:szCs w:val="24"/>
              <w:lang w:val="en-US"/>
            </w:rPr>
            <w:fldChar w:fldCharType="end"/>
          </w:r>
        </w:sdtContent>
      </w:sdt>
      <w:r w:rsidR="002F6B62" w:rsidRPr="007970A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y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iwiTmFtZSI6IkNvZ25pdGl2ZSwgQWZmZWN0aXZlLCAmIEJlaGF2aW9yYWwgTmV1cm9zY2llbmNlIiwiUGFnaW5hdGlvbiI6MCwiUHJvdGVjdGVkIjpmYWxzZSwiQ3JlYXRlZEJ5IjoiX0NocmlzdGluZSIsIkNyZWF0ZWRPbiI6IjIwMTktMDMtMDZUMTE6MTU6NTEiLCJNb2RpZmllZEJ5IjoiX0NocmlzdGluZSIsIklkIjoiNjhlNjVhN2UtM2M0OC00NmI1LWEwMzYtM2Y5MTFhNmYwMzVjIiwiTW9kaWZpZWRPbiI6IjIwMTktMDMtMDZUMTE6MTU6NTY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EwLTE1VDE1OjM4OjE5IiwiUHJvamVjdCI6eyIkcmVmIjoiOCJ9fSwiVXNlTnVtYmVyaW5nVHlwZU9mUGFyZW50RG9jdW1lbnQiOmZhbHNlLCJZZWFyT25seSI6dHJ1ZX1dLCJGb3JtYXR0ZWRUZXh0Ijp7IiRpZCI6IjE4IiwiQ291bnQiOjEsIlRleHRVbml0cyI6W3siJGlkIjoiMTkiLCJGb250U3R5bGUiOnsiJGlkIjoiMjAiLCJTdXBlcnNjcmlwdCI6dHJ1ZX0sIlJlYWRpbmdPcmRlciI6MSwiVGV4dCI6IjI5In1dfSwiVGFnIjoiQ2l0YXZpUGxhY2Vob2xkZXIjMTNmYmZhMDMtM2Q3NC00NDhiLTk5YWYtYmU1YzVhNDUwOTdjIiwiVGV4dCI6IjI5IiwiV0FJVmVyc2lvbiI6IjYuMTcuMC4wIn0=}</w:instrText>
          </w:r>
          <w:r w:rsidR="002F6B62"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29</w:t>
          </w:r>
          <w:r w:rsidR="002F6B62" w:rsidRPr="007970AA">
            <w:rPr>
              <w:rFonts w:ascii="Times New Roman" w:hAnsi="Times New Roman" w:cs="Times New Roman"/>
              <w:sz w:val="24"/>
              <w:szCs w:val="24"/>
              <w:lang w:val="en-US"/>
            </w:rPr>
            <w:fldChar w:fldCharType="end"/>
          </w:r>
        </w:sdtContent>
      </w:sdt>
      <w:r w:rsidR="002F6B62" w:rsidRPr="007970AA">
        <w:rPr>
          <w:rFonts w:ascii="Times New Roman" w:hAnsi="Times New Roman" w:cs="Times New Roman"/>
          <w:sz w:val="24"/>
          <w:szCs w:val="24"/>
          <w:lang w:val="en-US"/>
        </w:rPr>
        <w:t xml:space="preserve"> found no differences in electrophysiological response</w:t>
      </w:r>
      <w:r w:rsidR="00B356BB" w:rsidRPr="007970AA">
        <w:rPr>
          <w:rFonts w:ascii="Times New Roman" w:hAnsi="Times New Roman" w:cs="Times New Roman"/>
          <w:sz w:val="24"/>
          <w:szCs w:val="24"/>
          <w:lang w:val="en-US"/>
        </w:rPr>
        <w:t>s</w:t>
      </w:r>
      <w:r w:rsidR="002F6B62" w:rsidRPr="007970AA">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w:t>
      </w:r>
      <w:r w:rsidR="002F6B62" w:rsidRPr="007970AA">
        <w:rPr>
          <w:rFonts w:ascii="Times New Roman" w:hAnsi="Times New Roman" w:cs="Times New Roman"/>
          <w:sz w:val="24"/>
          <w:szCs w:val="24"/>
          <w:lang w:val="en-US"/>
        </w:rPr>
        <w:t xml:space="preserve">emotion </w:t>
      </w:r>
      <w:r w:rsidR="001241B7" w:rsidRPr="007970AA">
        <w:rPr>
          <w:rFonts w:ascii="Times New Roman" w:hAnsi="Times New Roman" w:cs="Times New Roman"/>
          <w:sz w:val="24"/>
          <w:szCs w:val="24"/>
          <w:lang w:val="en-US"/>
        </w:rPr>
        <w:t>recognition</w:t>
      </w:r>
      <w:r w:rsidR="002F6B62" w:rsidRPr="007970AA">
        <w:rPr>
          <w:rFonts w:ascii="Times New Roman" w:hAnsi="Times New Roman" w:cs="Times New Roman"/>
          <w:sz w:val="24"/>
          <w:szCs w:val="24"/>
          <w:lang w:val="en-US"/>
        </w:rPr>
        <w:t xml:space="preserve"> is sparse and inconclusive. </w:t>
      </w:r>
      <w:r w:rsidR="00A11AA7" w:rsidRPr="007970AA">
        <w:rPr>
          <w:rFonts w:ascii="Times New Roman" w:hAnsi="Times New Roman" w:cs="Times New Roman"/>
          <w:sz w:val="24"/>
          <w:szCs w:val="24"/>
          <w:lang w:val="en-US"/>
        </w:rPr>
        <w:t>Several</w:t>
      </w:r>
      <w:r w:rsidR="00A37691" w:rsidRPr="007970AA">
        <w:rPr>
          <w:rFonts w:ascii="Times New Roman" w:hAnsi="Times New Roman" w:cs="Times New Roman"/>
          <w:sz w:val="24"/>
          <w:szCs w:val="24"/>
          <w:lang w:val="en-US"/>
        </w:rPr>
        <w:t xml:space="preserve"> studies </w:t>
      </w:r>
      <w:r w:rsidR="00A11AA7" w:rsidRPr="007970AA">
        <w:rPr>
          <w:rFonts w:ascii="Times New Roman" w:hAnsi="Times New Roman" w:cs="Times New Roman"/>
          <w:sz w:val="24"/>
          <w:szCs w:val="24"/>
          <w:lang w:val="en-US"/>
        </w:rPr>
        <w:t xml:space="preserve">observed correlations between vocal emotion </w:t>
      </w:r>
      <w:r w:rsidR="001241B7" w:rsidRPr="007970AA">
        <w:rPr>
          <w:rFonts w:ascii="Times New Roman" w:hAnsi="Times New Roman" w:cs="Times New Roman"/>
          <w:sz w:val="24"/>
          <w:szCs w:val="24"/>
          <w:lang w:val="en-US"/>
        </w:rPr>
        <w:t>recognition</w:t>
      </w:r>
      <w:r w:rsidR="00A11AA7" w:rsidRPr="007970AA">
        <w:rPr>
          <w:rFonts w:ascii="Times New Roman" w:hAnsi="Times New Roman" w:cs="Times New Roman"/>
          <w:sz w:val="24"/>
          <w:szCs w:val="24"/>
          <w:lang w:val="en-US"/>
        </w:rPr>
        <w:t xml:space="preserve"> and singing abilities, either self-rated </w:t>
      </w:r>
      <w:r w:rsidR="00EC63E0" w:rsidRPr="007970AA">
        <w:rPr>
          <w:rFonts w:ascii="Times New Roman" w:hAnsi="Times New Roman" w:cs="Times New Roman"/>
          <w:sz w:val="24"/>
          <w:szCs w:val="24"/>
          <w:lang w:val="en-US"/>
        </w:rPr>
        <w:t xml:space="preserve">or </w:t>
      </w:r>
      <w:r w:rsidR="00A11AA7" w:rsidRPr="007970AA">
        <w:rPr>
          <w:rFonts w:ascii="Times New Roman" w:hAnsi="Times New Roman" w:cs="Times New Roman"/>
          <w:sz w:val="24"/>
          <w:szCs w:val="24"/>
          <w:lang w:val="en-US"/>
        </w:rPr>
        <w:t xml:space="preserve">objectively measured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EwLTE1VDE1OjM4OjE5IiwiUHJvamVjdCI6eyIkcmVmIjoiOCJ9fSwiVXNlTnVtYmVyaW5nVHlwZU9mUGFyZW50RG9jdW1lbnQiOmZhbHNlfSx7IiRpZCI6IjIzIiwiJHR5cGUiOiJTd2lzc0FjYWRlbWljLkNpdGF2aS5DaXRhdGlvbnMuV29yZFBsYWNlaG9sZGVyRW50cnksIFN3aXNzQWNhZGVtaWMuQ2l0YXZpIiwiSWQiOiI5NzE3YjVkYy1lMzU3LTQxNWYtYjk1Yi1kYTNhODMxMmFjMDUiLCJSYW5nZVN0YXJ0IjoyLCJSYW5nZUxlbmd0aCI6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gifX0seyIkaWQiOiI0NC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gifX1dLCJDaXRhdGlvbktleVVwZGF0ZVR5cGUiOjAsIkNvbGxhYm9yYXRvcnMiOltdLCJEYXRlMiI6IjE1LjExLjIwMjIiLCJEb2kiOiIxMC4zNzU4L3MxMzQxNC0wMjItMDI2MTMtMC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zNjM4MDE0OCIsIlVyaVN0cmluZyI6Imh0dHA6Ly93d3cubmNiaS5ubG0ubmloLmdvdi9wdWJtZWQvMzYzODAxND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EtMTdUMTY6MzU6NDMiLCJNb2RpZmllZEJ5IjoiX0NocmlzdGluZSBOdXNzYmF1bSIsIklkIjoiYmRlMGRlNmItYzIwMi00NDc5LWExM2UtODM4NTY3YmMzMmE4IiwiTW9kaWZpZWRPbiI6IjIwMjMtMDEtMTdUMTY6MzU6NDM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MC4zNzU4L3MxMzQxNC0wMjItMDI2MTMtMCIsIlVyaVN0cmluZyI6Imh0dHBzOi8vZG9pLm9yZy8xMC4zNzU4L3MxMzQxNC0wMjItMDI2MTMtMC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}</w:instrText>
          </w:r>
          <w:r w:rsidR="00A11AA7"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15, 14, 30</w:t>
          </w:r>
          <w:r w:rsidR="00A11AA7" w:rsidRPr="007970AA">
            <w:rPr>
              <w:rFonts w:ascii="Times New Roman" w:hAnsi="Times New Roman" w:cs="Times New Roman"/>
              <w:sz w:val="24"/>
              <w:szCs w:val="24"/>
              <w:lang w:val="en-US"/>
            </w:rPr>
            <w:fldChar w:fldCharType="end"/>
          </w:r>
        </w:sdtContent>
      </w:sdt>
      <w:r w:rsidR="00A11AA7" w:rsidRPr="007970AA">
        <w:rPr>
          <w:rFonts w:ascii="Times New Roman" w:hAnsi="Times New Roman" w:cs="Times New Roman"/>
          <w:sz w:val="24"/>
          <w:szCs w:val="24"/>
          <w:lang w:val="en-US"/>
        </w:rPr>
        <w:t xml:space="preserve">, but all samples </w:t>
      </w:r>
      <w:r w:rsidR="00A11AA7">
        <w:rPr>
          <w:rFonts w:ascii="Times New Roman" w:hAnsi="Times New Roman" w:cs="Times New Roman"/>
          <w:sz w:val="24"/>
          <w:szCs w:val="24"/>
          <w:lang w:val="en-US"/>
        </w:rPr>
        <w:t>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TAtMTVUMTU6Mzg6MTkiLCJQcm9qZWN0Ijp7IiRyZWYiOiI4In19LCJVc2VOdW1iZXJpbmdUeXBlT2ZQYXJlbnREb2N1bWVudCI6ZmFsc2V9XSwiRm9ybWF0dGVkVGV4dCI6eyIkaWQiOiIxOCIsIkNvdW50IjoxLCJUZXh0VW5pdHMiOlt7IiRpZCI6IjE5IiwiRm9udFN0eWxlIjp7IiRpZCI6IjIwIiwiU3VwZXJzY3JpcHQiOnRydWV9LCJSZWFkaW5nT3JkZXIiOjEsIlRleHQiOiIzMSJ9XX0sIlRhZyI6IkNpdGF2aVBsYWNlaG9sZGVyI2E2ZTYzODQxLTRjNzItNDdlNi1iZjY4LWQ3ZmE4NTg0ZDkxNyIsIlRleHQiOiIzMSIsIldBSVZlcnNpb24iOiI2LjE3LjAuMCJ9}</w:instrText>
          </w:r>
          <w:r w:rsidR="00AA1DF7">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31</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xLCJSZWZlcmVuY2VJZCI6IjRmZmI1Y2MyLWVmZmMtNDkwOC1iYzVjLTk4YTk2YzllMGY3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E2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EwLTE1VDE1OjM4OjE5IiwiUHJvamVjdCI6eyIkcmVmIjoiOCJ9fSwiVXNlTnVtYmVyaW5nVHlwZU9mUGFyZW50RG9jdW1lbnQiOmZhbHNlfV0sIkZvcm1hdHRlZFRleHQiOnsiJGlkIjoiMTciLCJDb3VudCI6MSwiVGV4dFVuaXRzIjpbeyIkaWQiOiIxOCIsIkZvbnRTdHlsZSI6eyIkaWQiOiIxOSIsIlN1cGVyc2NyaXB0Ijp0cnVlfSwiUmVhZGluZ09yZGVyIjoxLCJUZXh0IjoiOSJ9XX0sIlRhZyI6IkNpdGF2aVBsYWNlaG9sZGVyIzMzZWNiN2E0LWNmMTAtNDQ2NC05NGQ4LWZlMjQ0YTU5MmJjZiIsIlRleHQiOiI5IiwiV0FJVmVyc2lvbiI6IjYuMTcuMC4wIn0=}</w:instrText>
          </w:r>
          <w:r w:rsidR="00314FA2">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9</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14" w:name="_Hlk207892398"/>
      <w:r w:rsidR="00A11AA7" w:rsidRPr="007970AA">
        <w:rPr>
          <w:rFonts w:ascii="Times New Roman" w:hAnsi="Times New Roman" w:cs="Times New Roman"/>
          <w:sz w:val="24"/>
          <w:szCs w:val="24"/>
          <w:lang w:val="en-US"/>
        </w:rPr>
        <w:t xml:space="preserve">Overall, the few data that are available do not provide </w:t>
      </w:r>
      <w:proofErr w:type="spellStart"/>
      <w:r w:rsidR="00A11AA7" w:rsidRPr="007970AA">
        <w:rPr>
          <w:rFonts w:ascii="Times New Roman" w:hAnsi="Times New Roman" w:cs="Times New Roman"/>
          <w:sz w:val="24"/>
          <w:szCs w:val="24"/>
          <w:lang w:val="en-US"/>
        </w:rPr>
        <w:t>clearcut</w:t>
      </w:r>
      <w:proofErr w:type="spellEnd"/>
      <w:r w:rsidR="00582B7A" w:rsidRPr="007970AA">
        <w:rPr>
          <w:rFonts w:ascii="Times New Roman" w:hAnsi="Times New Roman" w:cs="Times New Roman"/>
          <w:sz w:val="24"/>
          <w:szCs w:val="24"/>
          <w:lang w:val="en-US"/>
        </w:rPr>
        <w:t>, let alone causal</w:t>
      </w:r>
      <w:r w:rsidR="00A11AA7" w:rsidRPr="007970AA">
        <w:rPr>
          <w:rFonts w:ascii="Times New Roman" w:hAnsi="Times New Roman" w:cs="Times New Roman"/>
          <w:sz w:val="24"/>
          <w:szCs w:val="24"/>
          <w:lang w:val="en-US"/>
        </w:rPr>
        <w:t xml:space="preserve"> evidence for a specific benefit in vocal emotion recognition by singing over playing an instrument. </w:t>
      </w:r>
      <w:bookmarkEnd w:id="14"/>
      <w:r w:rsidR="00BF4D79" w:rsidRPr="007970AA">
        <w:rPr>
          <w:rFonts w:ascii="Times New Roman" w:hAnsi="Times New Roman" w:cs="Times New Roman"/>
          <w:sz w:val="24"/>
          <w:szCs w:val="24"/>
          <w:lang w:val="en-US"/>
        </w:rPr>
        <w:t xml:space="preserve">We therefore </w:t>
      </w:r>
      <w:r w:rsidR="00BF4D79" w:rsidRPr="00BF4D79">
        <w:rPr>
          <w:rFonts w:ascii="Times New Roman" w:hAnsi="Times New Roman" w:cs="Times New Roman"/>
          <w:sz w:val="24"/>
          <w:szCs w:val="24"/>
          <w:lang w:val="en-US"/>
        </w:rPr>
        <w:t xml:space="preserve">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5" w:name="_Toc200448863"/>
      <w:r w:rsidRPr="00314FA2">
        <w:rPr>
          <w:rFonts w:ascii="Times New Roman" w:hAnsi="Times New Roman" w:cs="Times New Roman"/>
          <w:sz w:val="24"/>
          <w:szCs w:val="24"/>
          <w:lang w:val="en-US"/>
        </w:rPr>
        <w:t>Amateurs vs. professional musicians</w:t>
      </w:r>
      <w:bookmarkEnd w:id="15"/>
    </w:p>
    <w:p w14:paraId="659133A4" w14:textId="5F723EBA"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lastRenderedPageBreak/>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LCJSZWZlcmVuY2VJZCI6ImFkZTNmNDI0LTg2ZmQtNGYyYi1iZTZlLTUwNzdiNjFmNjM3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4IiwiJHR5cGUiOiJTd2lzc0FjYWRlbWljLkNpdGF2aS5Qcm9qZWN0LCBTd2lzc0FjYWRlbWljLkNpdGF2aSJ9fSx7IiRpZCI6Ijk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CIsIiR0eXBlIjoiU3dpc3NBY2FkZW1pYy5DaXRhdmkuUGVyc29uLCBTd2lzc0FjYWRlbWljLkNpdGF2aSIsIkZpcnN0TmFtZSI6IlBhdHLDrWNpYSIsIkxhc3ROYW1lIjoiVmFuemVsbGEiLCJQcm90ZWN0ZWQiOmZhbHNlLCJTZXgiOjAsIkNyZWF0ZWRCeSI6Il9DaHJpc3RpbmUgTnVzc2JhdW0iLCJDcmVhdGVkT24iOiIyMDIyLTA4LTEzVDE4OjI1OjE5IiwiTW9kaWZpZWRCeSI6Il9DaHJpc3RpbmUgTnVzc2JhdW0iLCJJZCI6IjUzYzU5NTFkLWUyM2YtNDI4OC1hYTJjLTM3NTY0OTBiOTAxNSIsIk1vZGlmaWVkT24iOiIyMDIyLTA4LTEzVDE4OjI1OjE5IiwiUHJvamVjdCI6eyIkcmVmIjoiOCJ9fSx7IiRpZCI6IjE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LHsiJGlkIjoiMTI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z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XSwiQ2l0YXRpb25LZXlVcGRhdGVUeXBlIjowLCJDb2xsYWJvcmF0b3JzIjpbXSwiRG9pIjoiMTAuMTAzNy9hY2EwMDAwNDg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9hY2EwMDAwNDgxIiwiVXJpU3RyaW5nIjoiaHR0cHM6Ly9kb2kub3JnLzEwLjEwMzcvYWNhMDAwMDQ4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jIifV19LCJUYWciOiJDaXRhdmlQbGFjZWhvbGRlciNhYjVjOTRkZC0yZjY1LTQ5NjUtYjAyMi05ZjJiZGZlNDI0YTIiLCJUZXh0IjoiMjIiLCJXQUlWZXJzaW9uIjoiNi4xNy4wLjAifQ==}</w:instrText>
          </w:r>
          <w:r w:rsidR="001E135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yLCJSZWZlcmVuY2VJZCI6ImQ1YmRkMmQwLTg5NmItNGMzZC1hZDg0LWVmYjRkMTI4ZTQx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OCIsIiR0eXBlIjoiU3dpc3NBY2FkZW1pYy5DaXRhdmkuUHJvamVjdCwgU3dpc3NBY2FkZW1pYy5DaXRhdmkifX0seyIkaWQiOiI5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4In19LHsiJGlkIjoiMTAiLCIkdHlwZSI6IlN3aXNzQWNhZGVtaWMuQ2l0YXZpLlBlcnNvbiwgU3dpc3NBY2FkZW1pYy5DaXRhdmkiLCJGaXJzdE5hbWUiOiJPbGEiLCJMYXN0TmFtZSI6IkVraG9sbSIsIlByb3RlY3RlZCI6ZmFsc2UsIlNleCI6MCwiQ3JlYXRlZEJ5IjoiX0NocmlzdGluZSBOdXNzYmF1bSIsIkNyZWF0ZWRPbiI6IjIwMjMtMDItMTNUMTU6NTY6MTgiLCJNb2RpZmllZEJ5IjoiX0NocmlzdGluZSBOdXNzYmF1bSIsIklkIjoiZDYwZGM0MzItZWYxYy00NWRiLTlkYTktYzIzNmMyYWYzNWY2IiwiTW9kaWZpZWRPbiI6IjIwMjMtMDItMTNUMTU6NTY6MTgiLCJQcm9qZWN0Ijp7IiRyZWYiOiI4In19XS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gwLzA4MDk4MTMxLjIwMTguMTQzOTA4NiIsIlVyaVN0cmluZyI6Imh0dHBzOi8vZG9pLm9yZy8xMC4xMDgwLzA4MDk4MTMxLjIwMTguMTQzOTA4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zOTY0ODczNSIsIlVyaVN0cmluZyI6Imh0dHA6Ly93d3cubmNiaS5ubG0ubmloLmdvdi9wdWJtZWQvMzk2NDg3MzU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jE6MDEiLCJNb2RpZmllZEJ5IjoiX0NocmlzdGluZSBOdXNzYmF1bSIsIklkIjoiOGQ5ODY2MDctM2Q2OS00NzMxLTg4ZTAtMWViMWYyNjJmMDBlIiwiTW9kaWZpZWRPbiI6IjIwMjUtMDQtMDRUMTM6MjE6MDE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c3LzIzMzEyMTY1MjQxMjkzNzYyIiwiVXJpU3RyaW5nIjoiaHR0cHM6Ly9kb2kub3JnLzEwLjExNzcvMjMzMTIxNjUyNDEyOTM3Nj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E6MDEiLCJNb2RpZmllZEJ5IjoiX0NocmlzdGluZSBOdXNzYmF1bSIsIklkIjoiZDg0OTBlYTAtOTMwMi00MzdiLWIzNmQtNDBhNWUxNzE1MThlIiwiTW9kaWZpZWRPbiI6IjIwMjUtMDQtMDRUMTM6MjE6MDE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JQTUMxMTY1MzEwNCIsIlVyaVN0cmluZyI6Imh0dHBzOi8vd3d3Lm5jYmkubmxtLm5paC5nb3YvcG1jL2FydGljbGVzL1BNQzExNjUzMTA0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gifX0seyIkaWQiOiI0NC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OCJ9fSx7IiRpZCI6IjQ1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OCJ9fV0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4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k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g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TAtMTVUMTU6Mzg6MTkiLCJQcm9qZWN0Ijp7IiRyZWYiOiI4In19LCJVc2VOdW1iZXJpbmdUeXBlT2ZQYXJlbnREb2N1bWVudCI6ZmFsc2V9XSwiRm9ybWF0dGVkVGV4dCI6eyIkaWQiOiI4MCIsIkNvdW50IjoxLCJUZXh0VW5pdHMiOlt7IiRpZCI6IjgxIiwiRm9udFN0eWxlIjp7IiRpZCI6IjgyIiwiU3VwZXJzY3JpcHQiOnRydWV9LCJSZWFkaW5nT3JkZXIiOjEsIlRleHQiOiIzMuKAkzM2In1dfSwiVGFnIjoiQ2l0YXZpUGxhY2Vob2xkZXIjZjRjNGNkMDktYWRlNy00OWY3LThkM2EtNWYyMTEzYjE4N2Y2IiwiVGV4dCI6IjMy4oCTMzYiLCJXQUlWZXJzaW9uIjoiNi4xNy4wLjAifQ==}</w:instrText>
          </w:r>
          <w:r w:rsidR="004A6C29">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32–36</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LCJSZWZlcmVuY2VJZCI6IjU0NTQ0Nzk1LTE4NDEtNGZlZi1iNjU1LTI3ZGU3YTI1N2Iw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giLCIkdHlwZSI6IlN3aXNzQWNhZGVtaWMuQ2l0YXZpLlByb2plY3QsIFN3aXNzQWNhZGVtaWMuQ2l0YXZpIn19LHsiJGlkIjoiOS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4In19XSwiQ2l0YXRpb25LZXlVcGRhdGVUeXBlIjowLCJDb2xsYWJvcmF0b3JzIjpbXSwiRG9pIjoiMTAuMTAzNy9hY2EwMDAwNjc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Ny9hY2EwMDAwNjc0IiwiVXJpU3RyaW5nIjoiaHR0cHM6Ly9kb2kub3JnLzEwLjEwMzcvYWNhMDAwMDY3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}</w:instrText>
          </w:r>
          <w:r w:rsidR="00C34D5C" w:rsidRPr="00314FA2">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37</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w:t>
      </w:r>
      <w:r w:rsidR="006B0670" w:rsidRPr="007970AA">
        <w:rPr>
          <w:rFonts w:ascii="Times New Roman" w:hAnsi="Times New Roman" w:cs="Times New Roman"/>
          <w:sz w:val="24"/>
          <w:szCs w:val="24"/>
          <w:lang w:val="en-US"/>
        </w:rPr>
        <w:t xml:space="preserve">professionals with regard to vocal emotion </w:t>
      </w:r>
      <w:r w:rsidR="001241B7" w:rsidRPr="007970AA">
        <w:rPr>
          <w:rFonts w:ascii="Times New Roman" w:hAnsi="Times New Roman" w:cs="Times New Roman"/>
          <w:sz w:val="24"/>
          <w:szCs w:val="24"/>
          <w:lang w:val="en-US"/>
        </w:rPr>
        <w:t>recognition</w:t>
      </w:r>
      <w:r w:rsidR="006B0670" w:rsidRPr="007970AA">
        <w:rPr>
          <w:rFonts w:ascii="Times New Roman" w:hAnsi="Times New Roman" w:cs="Times New Roman"/>
          <w:sz w:val="24"/>
          <w:szCs w:val="24"/>
          <w:lang w:val="en-US"/>
        </w:rPr>
        <w:t>. This gap is addressed with the present stu</w:t>
      </w:r>
      <w:r w:rsidR="006B0670" w:rsidRPr="00314FA2">
        <w:rPr>
          <w:rFonts w:ascii="Times New Roman" w:hAnsi="Times New Roman" w:cs="Times New Roman"/>
          <w:sz w:val="24"/>
          <w:szCs w:val="24"/>
          <w:lang w:val="en-US"/>
        </w:rPr>
        <w:t xml:space="preserve">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6"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16"/>
      <w:r w:rsidRPr="00EB262D">
        <w:rPr>
          <w:rFonts w:ascii="Times New Roman" w:hAnsi="Times New Roman" w:cs="Times New Roman"/>
          <w:sz w:val="24"/>
          <w:szCs w:val="24"/>
          <w:lang w:val="en-US"/>
        </w:rPr>
        <w:t xml:space="preserve"> </w:t>
      </w:r>
    </w:p>
    <w:p w14:paraId="027CF0F9" w14:textId="431F79AD"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NlOGIzYzhjMS02MTlmLTRlYzQtYjk2MS0zZTU3MDVmOGViM2QiLCJUZXh0IjoiMTQiLCJXQUlWZXJzaW9uIjoiNi4xNy4wLjAifQ==}</w:instrText>
          </w:r>
          <w:r w:rsidR="00F53857">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MwZTk4OGJiNC01MjFhLTQyMzctODhjYi04MGQ3MjViMzVhY2MiLCJUZXh0IjoiMTQiLCJXQUlWZXJzaW9uIjoiNi4xNy4wLjAifQ==}</w:instrText>
          </w:r>
          <w:r w:rsidR="00F53857">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For Part I, we recruited an original sample of amateur instrumentalists and singers and compared their vocal emotion recognition, their musical perception performance and self-rated musicality. In Part II, we focused on the correlations 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V9XSwiRm9ybWF0dGVkVGV4dCI6eyIkaWQiOiIxOCIsIkNvdW50IjoxLCJUZXh0VW5pdHMiOlt7IiRpZCI6IjE5IiwiRm9udFN0eWxlIjp7IiRpZCI6IjIwIiwiU3VwZXJzY3JpcHQiOnRydWV9LCJSZWFkaW5nT3JkZXIiOjEsIlRleHQiOiIxNCJ9XX0sIlRhZyI6IkNpdGF2aVBsYWNlaG9sZGVyIzAwMTQ2YjdlLTk3ZDEtNDJjOS1iZWQ2LTY3OTEzNmM1OWU0NiIsIlRleHQiOiIxNCIsIldBSVZlcnNpb24iOiI2LjE3LjAuMCJ9}</w:instrText>
          </w:r>
          <w:r w:rsidR="00BF4D79">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74AF7B35"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w:t>
      </w:r>
      <w:r w:rsidRPr="00EF02FA">
        <w:rPr>
          <w:rFonts w:ascii="Times New Roman" w:hAnsi="Times New Roman" w:cs="Times New Roman"/>
          <w:sz w:val="24"/>
          <w:szCs w:val="24"/>
          <w:lang w:val="en-US"/>
        </w:rPr>
        <w:lastRenderedPageBreak/>
        <w:t xml:space="preserve">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iwiTmFtZSI6IkNvZ25pdGl2ZSwgQWZmZWN0aXZlLCAmIEJlaGF2aW9yYWwgTmV1cm9zY2llbmNlIiwiUGFnaW5hdGlvbiI6MCwiUHJvdGVjdGVkIjpmYWxzZSwiQ3JlYXRlZEJ5IjoiX0NocmlzdGluZSIsIkNyZWF0ZWRPbiI6IjIwMTktMDMtMDZUMTE6MTU6NTEiLCJNb2RpZmllZEJ5IjoiX0NocmlzdGluZSIsIklkIjoiNjhlNjVhN2UtM2M0OC00NmI1LWEwMzYtM2Y5MTFhNmYwMzVjIiwiTW9kaWZpZWRPbiI6IjIwMTktMDMtMDZUMTE6MTU6NTY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jkifV19LCJUYWciOiJDaXRhdmlQbGFjZWhvbGRlciNkNDMxY2EzYi01NTY1LTQ3NGMtOTQyNS03NTI4YTg5NGNhOTYiLCJUZXh0IjoiMjkiLCJXQUlWZXJzaW9uIjoiNi4xNy4wLjAifQ==}</w:instrText>
          </w:r>
          <w:r w:rsidRPr="00EF02F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29</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 xml:space="preserve">Moreover, we relied on behavioral evidence that the link between musicality and vocal </w:t>
      </w:r>
      <w:bookmarkStart w:id="17" w:name="_Hlk207892576"/>
      <w:r w:rsidRPr="007970AA">
        <w:rPr>
          <w:rFonts w:ascii="Times New Roman" w:hAnsi="Times New Roman" w:cs="Times New Roman"/>
          <w:sz w:val="24"/>
          <w:szCs w:val="24"/>
          <w:lang w:val="en-US"/>
        </w:rPr>
        <w:t xml:space="preserve">emotion </w:t>
      </w:r>
      <w:r w:rsidR="001241B7" w:rsidRPr="007970AA">
        <w:rPr>
          <w:rFonts w:ascii="Times New Roman" w:hAnsi="Times New Roman" w:cs="Times New Roman"/>
          <w:sz w:val="24"/>
          <w:szCs w:val="24"/>
          <w:lang w:val="en-US"/>
        </w:rPr>
        <w:t>recognition</w:t>
      </w:r>
      <w:r w:rsidRPr="007970AA">
        <w:rPr>
          <w:rFonts w:ascii="Times New Roman" w:hAnsi="Times New Roman" w:cs="Times New Roman"/>
          <w:sz w:val="24"/>
          <w:szCs w:val="24"/>
          <w:lang w:val="en-US"/>
        </w:rPr>
        <w:t xml:space="preserve"> is not </w:t>
      </w:r>
      <w:r w:rsidR="00955F49" w:rsidRPr="007970AA">
        <w:rPr>
          <w:rFonts w:ascii="Times New Roman" w:hAnsi="Times New Roman" w:cs="Times New Roman"/>
          <w:sz w:val="24"/>
          <w:szCs w:val="24"/>
          <w:lang w:val="en-US"/>
        </w:rPr>
        <w:t>related to</w:t>
      </w:r>
      <w:r w:rsidRPr="007970AA">
        <w:rPr>
          <w:rFonts w:ascii="Times New Roman" w:hAnsi="Times New Roman" w:cs="Times New Roman"/>
          <w:sz w:val="24"/>
          <w:szCs w:val="24"/>
          <w:lang w:val="en-US"/>
        </w:rPr>
        <w:t xml:space="preserve"> formal training, but rather </w:t>
      </w:r>
      <w:r w:rsidR="00955F49" w:rsidRPr="007970AA">
        <w:rPr>
          <w:rFonts w:ascii="Times New Roman" w:hAnsi="Times New Roman" w:cs="Times New Roman"/>
          <w:sz w:val="24"/>
          <w:szCs w:val="24"/>
          <w:lang w:val="en-US"/>
        </w:rPr>
        <w:t>to</w:t>
      </w:r>
      <w:r w:rsidRPr="007970AA">
        <w:rPr>
          <w:rFonts w:ascii="Times New Roman" w:hAnsi="Times New Roman" w:cs="Times New Roman"/>
          <w:sz w:val="24"/>
          <w:szCs w:val="24"/>
          <w:lang w:val="en-US"/>
        </w:rPr>
        <w:t xml:space="preserve"> natural differences in auditory </w:t>
      </w:r>
      <w:r w:rsidRPr="00EF02FA">
        <w:rPr>
          <w:rFonts w:ascii="Times New Roman" w:hAnsi="Times New Roman" w:cs="Times New Roman"/>
          <w:sz w:val="24"/>
          <w:szCs w:val="24"/>
          <w:lang w:val="en-US"/>
        </w:rPr>
        <w:t xml:space="preserve">sensitivity </w:t>
      </w:r>
      <w:bookmarkEnd w:id="17"/>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TGVuZ3RoIjoyLCJSZWZlcmVuY2VJZCI6IjlmNTdhMzFmLTc3ZTEtNGIwZC05M2YzLTUxZmQyYWM4NjU1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giLCIkdHlwZSI6IlN3aXNzQWNhZGVtaWMuQ2l0YXZpLlByb2plY3QsIFN3aXNzQWNhZGVtaWMuQ2l0YXZpIn19LHsiJGlkIjoiOS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gifX0seyIkaWQiOiIxM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OCJ9fSx7IiRpZCI6IjEx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EYXRlMiI6IjA5LjAzLjIwMjUiLCJEb2kiOiIxMC4xMDE2L2ouY29nbml0aW9uLjIwMjUuMTA2MTAy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jb2duaXRpb24uMjAyNS4xMDYxMDIiLCJVcmlTdHJpbmciOiJodHRwczovL2RvaS5vcmcvMTAuMTAxNi9qLmNvZ25pdGlvbi4yMDI1LjEwNjE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zMiIsIk1vZGlmaWVkQnkiOiJfQ2hyaXN0aW5lIE51c3NiYXVtIiwiSWQiOiJkNDVkMmViNi1kMmMwLTRmMzAtODcyMS01ZTJhZTdmMTRlNTkiLCJNb2RpZmllZE9uIjoiMjAyNS0wMy0xOFQxMzozNDozMi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QwMDY0MDc1IiwiVXJpU3RyaW5nIjoiaHR0cDovL3d3dy5uY2JpLm5sbS5uaWguZ292L3B1Ym1lZC80MDA2NDA3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wIn0seyIkcmVmIjoiMTEifSx7IiRpZCI6IjI2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jc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yZWYiOiIxMiJ9LHsiJHJlZiI6IjEzIn1dLCJDaXRhdGlvbktleVVwZGF0ZVR5cGUiOjAsIkNvbGxhYm9yYXRvcnMiOltdLCJDb3ZlclBhdGgiOnsiJGlkIjoiMjg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MyIsIiR0eXBlIjoiU3dpc3NBY2FkZW1pYy5DaXRhdmkuTG9jYXRpb24sIFN3aXNzQWNhZGVtaWMuQ2l0YXZpIiwiQWRkcmVzcyI6eyIkaWQiOiIzN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Y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TAtMTVUMTU6Mzg6MTkiLCJQcm9qZWN0Ijp7IiRyZWYiOiI4In19LCJVc2VOdW1iZXJpbmdUeXBlT2ZQYXJlbnREb2N1bWVudCI6ZmFsc2V9XSwiRm9ybWF0dGVkVGV4dCI6eyIkaWQiOiIzNyIsIkNvdW50IjoxLCJUZXh0VW5pdHMiOlt7IiRpZCI6IjM4IiwiRm9udFN0eWxlIjp7IiRpZCI6IjM5IiwiU3VwZXJzY3JpcHQiOnRydWV9LCJSZWFkaW5nT3JkZXIiOjEsIlRleHQiOiIxOSwgMTUifV19LCJUYWciOiJDaXRhdmlQbGFjZWhvbGRlciM2Y2RjMjg4MC1hMjA3LTQ1MzQtOGE1ZC1kM2NlMzk3NGQ1ZDgiLCJUZXh0IjoiMTksIDE1IiwiV0FJVmVyc2lvbiI6IjYuMTcuMC4wIn0=}</w:instrText>
          </w:r>
          <w:r w:rsidRPr="00EF02F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19, 15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8" w:name="_Toc200448865"/>
      <w:r w:rsidRPr="00EB262D">
        <w:rPr>
          <w:rFonts w:ascii="Times New Roman" w:hAnsi="Times New Roman" w:cs="Times New Roman"/>
          <w:sz w:val="24"/>
          <w:szCs w:val="24"/>
          <w:lang w:val="en-US"/>
        </w:rPr>
        <w:t>Part I: Comparison of non-professional singers and instrumentalists</w:t>
      </w:r>
      <w:bookmarkEnd w:id="18"/>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9" w:name="_Toc200448866"/>
      <w:proofErr w:type="spellStart"/>
      <w:r w:rsidRPr="00EB262D">
        <w:rPr>
          <w:rFonts w:ascii="Times New Roman" w:hAnsi="Times New Roman" w:cs="Times New Roman"/>
          <w:sz w:val="24"/>
          <w:szCs w:val="24"/>
        </w:rPr>
        <w:t>Hypotheses</w:t>
      </w:r>
      <w:bookmarkEnd w:id="19"/>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20" w:name="_Toc200448867"/>
      <w:r w:rsidRPr="00EB262D">
        <w:rPr>
          <w:rFonts w:ascii="Times New Roman" w:hAnsi="Times New Roman" w:cs="Times New Roman"/>
          <w:sz w:val="24"/>
          <w:szCs w:val="24"/>
        </w:rPr>
        <w:t>Method</w:t>
      </w:r>
      <w:bookmarkEnd w:id="20"/>
    </w:p>
    <w:p w14:paraId="38F42C29" w14:textId="348BEFFE"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Note that this is a follow-up to the study reported in</w:t>
      </w:r>
      <w:ins w:id="21" w:author="Christine Nussbaum" w:date="2025-10-15T15:53:00Z">
        <w:r w:rsidR="00630068">
          <w:rPr>
            <w:rFonts w:ascii="Times New Roman" w:hAnsi="Times New Roman" w:cs="Times New Roman"/>
            <w:sz w:val="24"/>
            <w:szCs w:val="24"/>
            <w:lang w:val="en-US"/>
          </w:rPr>
          <w:t xml:space="preserve"> Nussbaum et al. 2024</w:t>
        </w:r>
      </w:ins>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M0NGU1ZmJiZS03NjhjLTRiM2QtYmE0OC0xYWUyYTdhYjY4ZTYiLCJUZXh0IjoiMTQiLCJXQUlWZXJzaW9uIjoiNi4xNy4wLjAifQ==}</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NkOGVkOTI2Yy1hNzhlLTQxNzMtYWU2My1jNGU4NDZkMjRlYTciLCJUZXh0IjoiMTQiLCJXQUlWZXJzaW9uIjoiNi4xNy4wLjAifQ==}</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22" w:name="_Toc200448868"/>
      <w:r w:rsidRPr="00EB262D">
        <w:rPr>
          <w:rFonts w:ascii="Times New Roman" w:hAnsi="Times New Roman" w:cs="Times New Roman"/>
          <w:lang w:val="en-US"/>
        </w:rPr>
        <w:t>Participants</w:t>
      </w:r>
      <w:bookmarkEnd w:id="22"/>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 xml:space="preserve">master’s </w:t>
      </w:r>
      <w:r w:rsidR="00DE6E40" w:rsidRPr="00EB262D">
        <w:rPr>
          <w:rFonts w:ascii="Times New Roman" w:hAnsi="Times New Roman" w:cs="Times New Roman"/>
          <w:iCs/>
          <w:sz w:val="24"/>
          <w:szCs w:val="24"/>
          <w:lang w:val="en-US"/>
        </w:rPr>
        <w:lastRenderedPageBreak/>
        <w:t>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23"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23"/>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B22807B" w14:textId="7FE7A225" w:rsidR="006952CF" w:rsidRPr="007970AA" w:rsidRDefault="00CC04CC" w:rsidP="006952CF">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w:t>
      </w:r>
      <w:proofErr w:type="gramStart"/>
      <w:r w:rsidRPr="007970AA">
        <w:rPr>
          <w:rFonts w:ascii="Times New Roman" w:hAnsi="Times New Roman" w:cs="Times New Roman"/>
          <w:iCs/>
          <w:sz w:val="24"/>
          <w:szCs w:val="24"/>
          <w:lang w:val="en-US"/>
        </w:rPr>
        <w:t>male</w:t>
      </w:r>
      <w:proofErr w:type="gramEnd"/>
      <w:r w:rsidRPr="007970AA">
        <w:rPr>
          <w:rFonts w:ascii="Times New Roman" w:hAnsi="Times New Roman" w:cs="Times New Roman"/>
          <w:iCs/>
          <w:sz w:val="24"/>
          <w:szCs w:val="24"/>
          <w:lang w:val="en-US"/>
        </w:rPr>
        <w:t>, four female) with expressions of happiness, pleasure, fear, and sadness.</w:t>
      </w:r>
      <w:r w:rsidR="00DE6E40" w:rsidRPr="007970AA">
        <w:rPr>
          <w:rFonts w:ascii="Times New Roman" w:hAnsi="Times New Roman" w:cs="Times New Roman"/>
          <w:iCs/>
          <w:sz w:val="24"/>
          <w:szCs w:val="24"/>
          <w:lang w:val="en-US"/>
        </w:rPr>
        <w:t xml:space="preserve"> </w:t>
      </w:r>
      <w:r w:rsidR="006952CF" w:rsidRPr="007970AA">
        <w:rPr>
          <w:rFonts w:ascii="Times New Roman" w:hAnsi="Times New Roman" w:cs="Times New Roman"/>
          <w:iCs/>
          <w:sz w:val="24"/>
          <w:szCs w:val="24"/>
          <w:lang w:val="en-US"/>
        </w:rPr>
        <w:t xml:space="preserve">We specifically opted for two positive and two negative emotions of different intensities, to balance both valence and arousal. </w:t>
      </w:r>
      <w:bookmarkStart w:id="24" w:name="_Hlk207890864"/>
      <w:r w:rsidR="006952CF" w:rsidRPr="007970AA">
        <w:rPr>
          <w:rFonts w:ascii="Times New Roman" w:hAnsi="Times New Roman" w:cs="Times New Roman"/>
          <w:iCs/>
          <w:sz w:val="24"/>
          <w:szCs w:val="24"/>
          <w:lang w:val="en-US"/>
        </w:rPr>
        <w:t xml:space="preserve">A prior validation study with 20 raters confirmed that the two positive and two negative emotions had different degrees of emotional intensity </w:t>
      </w:r>
      <w:bookmarkStart w:id="25" w:name="_Hlk209009218"/>
      <w:r w:rsidR="006952CF" w:rsidRPr="007970AA">
        <w:rPr>
          <w:rFonts w:ascii="Times New Roman" w:hAnsi="Times New Roman" w:cs="Times New Roman"/>
          <w:iCs/>
          <w:sz w:val="24"/>
          <w:szCs w:val="24"/>
          <w:lang w:val="en-US"/>
        </w:rPr>
        <w:t>(happiness</w:t>
      </w:r>
      <w:r w:rsidR="00183682" w:rsidRPr="007970AA">
        <w:rPr>
          <w:rFonts w:ascii="Times New Roman" w:hAnsi="Times New Roman" w:cs="Times New Roman"/>
          <w:iCs/>
          <w:sz w:val="24"/>
          <w:szCs w:val="24"/>
          <w:lang w:val="en-US"/>
        </w:rPr>
        <w:t xml:space="preserve"> &gt; </w:t>
      </w:r>
      <w:r w:rsidR="006952CF" w:rsidRPr="007970AA">
        <w:rPr>
          <w:rFonts w:ascii="Times New Roman" w:hAnsi="Times New Roman" w:cs="Times New Roman"/>
          <w:iCs/>
          <w:sz w:val="24"/>
          <w:szCs w:val="24"/>
          <w:lang w:val="en-US"/>
        </w:rPr>
        <w:t xml:space="preserve">pleasure, </w:t>
      </w:r>
      <w:proofErr w:type="gramStart"/>
      <w:r w:rsidR="006952CF" w:rsidRPr="007970AA">
        <w:rPr>
          <w:rFonts w:ascii="Times New Roman" w:hAnsi="Times New Roman" w:cs="Times New Roman"/>
          <w:iCs/>
          <w:sz w:val="24"/>
          <w:szCs w:val="24"/>
          <w:lang w:val="en-US"/>
        </w:rPr>
        <w:t>t(</w:t>
      </w:r>
      <w:proofErr w:type="gramEnd"/>
      <w:r w:rsidR="006952CF" w:rsidRPr="007970AA">
        <w:rPr>
          <w:rFonts w:ascii="Times New Roman" w:hAnsi="Times New Roman" w:cs="Times New Roman"/>
          <w:iCs/>
          <w:sz w:val="24"/>
          <w:szCs w:val="24"/>
          <w:lang w:val="en-US"/>
        </w:rPr>
        <w:t>19)=9.57, p &lt; 0.001</w:t>
      </w:r>
      <w:r w:rsidR="00183682" w:rsidRPr="007970AA">
        <w:rPr>
          <w:rFonts w:ascii="Times New Roman" w:hAnsi="Times New Roman" w:cs="Times New Roman"/>
          <w:iCs/>
          <w:sz w:val="24"/>
          <w:szCs w:val="24"/>
          <w:lang w:val="en-US"/>
        </w:rPr>
        <w:t xml:space="preserve"> </w:t>
      </w:r>
      <w:r w:rsidR="006952CF" w:rsidRPr="007970AA">
        <w:rPr>
          <w:rFonts w:ascii="Times New Roman" w:hAnsi="Times New Roman" w:cs="Times New Roman"/>
          <w:iCs/>
          <w:sz w:val="24"/>
          <w:szCs w:val="24"/>
          <w:lang w:val="en-US"/>
        </w:rPr>
        <w:t>and fear</w:t>
      </w:r>
      <w:r w:rsidR="00183682" w:rsidRPr="007970AA">
        <w:rPr>
          <w:rFonts w:ascii="Times New Roman" w:hAnsi="Times New Roman" w:cs="Times New Roman"/>
          <w:iCs/>
          <w:sz w:val="24"/>
          <w:szCs w:val="24"/>
          <w:lang w:val="en-US"/>
        </w:rPr>
        <w:t xml:space="preserve"> &gt; </w:t>
      </w:r>
      <w:r w:rsidR="006952CF" w:rsidRPr="007970AA">
        <w:rPr>
          <w:rFonts w:ascii="Times New Roman" w:hAnsi="Times New Roman" w:cs="Times New Roman"/>
          <w:iCs/>
          <w:sz w:val="24"/>
          <w:szCs w:val="24"/>
          <w:lang w:val="en-US"/>
        </w:rPr>
        <w:t>sadness, t(19)=6.58, p &lt; 0.001</w:t>
      </w:r>
      <w:r w:rsidR="00183682" w:rsidRPr="007970AA">
        <w:rPr>
          <w:rFonts w:ascii="Times New Roman" w:hAnsi="Times New Roman" w:cs="Times New Roman"/>
          <w:iCs/>
          <w:sz w:val="24"/>
          <w:szCs w:val="24"/>
          <w:lang w:val="en-US"/>
        </w:rPr>
        <w:t>)</w:t>
      </w:r>
      <w:r w:rsidR="006952CF" w:rsidRPr="007970AA">
        <w:rPr>
          <w:rFonts w:ascii="Times New Roman" w:hAnsi="Times New Roman" w:cs="Times New Roman"/>
          <w:iCs/>
          <w:sz w:val="24"/>
          <w:szCs w:val="24"/>
          <w:lang w:val="en-US"/>
        </w:rPr>
        <w:t xml:space="preserve">. </w:t>
      </w:r>
      <w:bookmarkEnd w:id="25"/>
    </w:p>
    <w:bookmarkEnd w:id="24"/>
    <w:p w14:paraId="7E59F392" w14:textId="16CACF7C" w:rsidR="00484889" w:rsidRPr="00EB262D" w:rsidRDefault="007E0709" w:rsidP="006952CF">
      <w:pPr>
        <w:spacing w:after="0" w:line="480" w:lineRule="auto"/>
        <w:ind w:firstLine="576"/>
        <w:rPr>
          <w:rFonts w:ascii="Times New Roman" w:hAnsi="Times New Roman" w:cs="Times New Roman"/>
          <w:iCs/>
          <w:sz w:val="24"/>
          <w:szCs w:val="24"/>
          <w:lang w:val="en-US"/>
        </w:rPr>
      </w:pPr>
      <w:r w:rsidRPr="007970AA">
        <w:rPr>
          <w:rFonts w:ascii="Times New Roman" w:hAnsi="Times New Roman" w:cs="Times New Roman"/>
          <w:sz w:val="24"/>
          <w:szCs w:val="24"/>
          <w:lang w:val="en-US"/>
        </w:rPr>
        <w:t xml:space="preserve">To synthesize </w:t>
      </w:r>
      <w:r w:rsidRPr="00EB262D">
        <w:rPr>
          <w:rFonts w:ascii="Times New Roman" w:hAnsi="Times New Roman" w:cs="Times New Roman"/>
          <w:color w:val="000000" w:themeColor="text1"/>
          <w:sz w:val="24"/>
          <w:szCs w:val="24"/>
          <w:lang w:val="en-US"/>
        </w:rPr>
        <w:t xml:space="preserve">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783666">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TGVuZ3RoIjoyLCJSZWZlcmVuY2VJZCI6Ijg4NzJmNWUwLWE2MmMtNGE4Mi05MzZkLTg5YjVlZjQ4MTc0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k1hc2Fub3JpIiwiTGFzdE5hbWUiOiJNb3Jpc2UiLCJQcm90ZWN0ZWQiOmZhbHNlLCJTZXgiOjAsIkNyZWF0ZWRCeSI6Il9DaHJpc3RpbmUiLCJDcmVhdGVkT24iOiIyMDE5LTAyLTIxVDEyOjUwOjQ2IiwiTW9kaWZpZWRCeSI6Il9DaHJpc3RpbmUiLCJJZCI6IjRhYTMxMTc0LTU1MWEtNDdiYS04YzExLTQxNDYxNjYzYzMwZSIsIk1vZGlmaWVkT24iOiIyMDE5LTAyLTIxVDEyOjUwOjQ4IiwiUHJvamVjdCI6eyIkcmVmIjoiOCJ9fSx7IiRpZCI6IjEw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xMC0xNVQxNTozODoxOSIsIlByb2plY3QiOnsiJHJlZiI6IjgifX0sIlVzZU51bWJlcmluZ1R5cGVPZlBhcmVudERvY3VtZW50IjpmYWxzZX1dLCJGb3JtYXR0ZWRUZXh0Ijp7IiRpZCI6IjIyIiwiQ291bnQiOjEsIlRleHRVbml0cyI6W3siJGlkIjoiMjMiLCJGb250U3R5bGUiOnsiJGlkIjoiMjQiLCJTdXBlcnNjcmlwdCI6dHJ1ZX0sIlJlYWRpbmdPcmRlciI6MSwiVGV4dCI6IjM4LCAzOSJ9XX0sIlRhZyI6IkNpdGF2aVBsYWNlaG9sZGVyIzFhOTlhMTA5LTAzODYtNDZiOS1iY2FiLWYyYjc1NWY2ZjUxYSIsIlRleHQiOiIzOCwgMzkiLCJXQUlWZXJzaW9uIjoiNi4xNy4wLjAifQ==}</w:instrText>
          </w:r>
          <w:r w:rsidRPr="00EB262D">
            <w:rPr>
              <w:rFonts w:ascii="Times New Roman" w:eastAsia="Calibri" w:hAnsi="Times New Roman" w:cs="Times New Roman"/>
              <w:iCs/>
              <w:color w:val="000000" w:themeColor="text1"/>
              <w:sz w:val="24"/>
              <w:szCs w:val="24"/>
              <w:lang w:val="en-US"/>
            </w:rPr>
            <w:fldChar w:fldCharType="separate"/>
          </w:r>
          <w:r w:rsidR="00783666" w:rsidRPr="00783666">
            <w:rPr>
              <w:rFonts w:ascii="Times New Roman" w:eastAsia="Calibri" w:hAnsi="Times New Roman" w:cs="Times New Roman"/>
              <w:iCs/>
              <w:color w:val="000000" w:themeColor="text1"/>
              <w:sz w:val="24"/>
              <w:szCs w:val="24"/>
              <w:vertAlign w:val="superscript"/>
              <w:lang w:val="en-US"/>
            </w:rPr>
            <w:t>38, 39</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5981E5F"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83666">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yLCJSZWZlcmVuY2VJZCI6IjhiY2Y1ZDU5LWY4ODItNDg4MS1iYmNiLTA3NjAzMzY2Y2Vl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k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gifX0sIlB1Ymxpc2hlcnMiOltdLCJRdW90YXRpb25zIjpbXSwiUmF0aW5nIjowLCJSZWZlcmVuY2VUeXBlIjoiSm91cm5hbEFydGljbGUiLCJTaG9ydFRpdGxlIjoiQm9lcnNtYSAyMDE4IOKAkyBQcmFhdDogR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R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UtMTAtMTVUMTU6Mzg6MTkiLCJQcm9qZWN0Ijp7IiRyZWYiOiI4In19LCJVc2VOdW1iZXJpbmdUeXBlT2ZQYXJlbnREb2N1bWVudCI6ZmFsc2V9XSwiRm9ybWF0dGVkVGV4dCI6eyIkaWQiOiIxMCIsIkNvdW50IjoxLCJUZXh0VW5pdHMiOlt7IiRpZCI6IjExIiwiRm9udFN0eWxlIjp7IiRpZCI6IjEyIiwiU3VwZXJzY3JpcHQiOnRydWV9LCJSZWFkaW5nT3JkZXIiOjEsIlRleHQiOiI0MCJ9XX0sIlRhZyI6IkNpdGF2aVBsYWNlaG9sZGVyIzViNTE4MmZhLTU0NzEtNDhkMS1iMDM2LWI1OTdiOTEzMzcxNyIsIlRleHQiOiI0MCIsIldBSVZlcnNpb24iOiI2LjE3LjAuMCJ9}</w:instrText>
          </w:r>
          <w:r w:rsidR="001E135D">
            <w:rPr>
              <w:rFonts w:ascii="Times New Roman" w:hAnsi="Times New Roman" w:cs="Times New Roman"/>
              <w:color w:val="000000" w:themeColor="text1"/>
              <w:sz w:val="24"/>
              <w:szCs w:val="24"/>
              <w:lang w:val="en-US"/>
            </w:rPr>
            <w:fldChar w:fldCharType="separate"/>
          </w:r>
          <w:r w:rsidR="00783666" w:rsidRPr="00783666">
            <w:rPr>
              <w:rFonts w:ascii="Times New Roman" w:hAnsi="Times New Roman" w:cs="Times New Roman"/>
              <w:color w:val="000000" w:themeColor="text1"/>
              <w:sz w:val="24"/>
              <w:szCs w:val="24"/>
              <w:vertAlign w:val="superscript"/>
              <w:lang w:val="en-US"/>
            </w:rPr>
            <w:t>40</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2A71F42F"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6" w:name="_Hlk94773441"/>
      <w:bookmarkEnd w:id="26"/>
      <w:r w:rsidRPr="00EB262D">
        <w:rPr>
          <w:rFonts w:ascii="Times New Roman" w:hAnsi="Times New Roman" w:cs="Times New Roman"/>
          <w:color w:val="000000" w:themeColor="text1"/>
          <w:sz w:val="24"/>
          <w:szCs w:val="24"/>
          <w:lang w:val="en-US"/>
        </w:rPr>
        <w:t>For a more detailed description of the stimulus creation, see</w:t>
      </w:r>
      <w:ins w:id="27" w:author="Christine Nussbaum" w:date="2025-10-15T15:53:00Z">
        <w:r w:rsidR="00630068">
          <w:rPr>
            <w:rFonts w:ascii="Times New Roman" w:hAnsi="Times New Roman" w:cs="Times New Roman"/>
            <w:color w:val="000000" w:themeColor="text1"/>
            <w:sz w:val="24"/>
            <w:szCs w:val="24"/>
            <w:lang w:val="en-US"/>
          </w:rPr>
          <w:t xml:space="preserve"> Nussbaum et al 2024</w:t>
        </w:r>
      </w:ins>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783666">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M0ODAzMzQ2Yi1jYTFjLTQ0ZTgtYWEyZS00NzJmNGQ3YTM0NjUiLCJUZXh0IjoiMTQiLCJXQUlWZXJzaW9uIjoiNi4xNy4wLjAifQ==}</w:instrText>
          </w:r>
          <w:r w:rsidRPr="00EB262D">
            <w:rPr>
              <w:rFonts w:ascii="Times New Roman" w:hAnsi="Times New Roman" w:cs="Times New Roman"/>
              <w:color w:val="000000" w:themeColor="text1"/>
              <w:sz w:val="24"/>
              <w:szCs w:val="24"/>
              <w:lang w:val="en-US"/>
            </w:rPr>
            <w:fldChar w:fldCharType="separate"/>
          </w:r>
          <w:r w:rsidR="00783666" w:rsidRPr="00783666">
            <w:rPr>
              <w:rFonts w:ascii="Times New Roman" w:hAnsi="Times New Roman" w:cs="Times New Roman"/>
              <w:color w:val="000000" w:themeColor="text1"/>
              <w:sz w:val="24"/>
              <w:szCs w:val="24"/>
              <w:vertAlign w:val="superscript"/>
              <w:lang w:val="en-US"/>
            </w:rPr>
            <w:t>14</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783666">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MzOGVhNTE5ZC01M2VmLTQ0NmEtOTc4OC1lOTZiZmJlZjMyYzMiLCJUZXh0IjoiMTQiLCJXQUlWZXJzaW9uIjoiNi4xNy4wLjAifQ==}</w:instrText>
          </w:r>
          <w:r w:rsidRPr="00EB262D">
            <w:rPr>
              <w:rFonts w:ascii="Times New Roman" w:hAnsi="Times New Roman" w:cs="Times New Roman"/>
              <w:color w:val="000000" w:themeColor="text1"/>
              <w:sz w:val="24"/>
              <w:szCs w:val="24"/>
              <w:lang w:val="en-US"/>
            </w:rPr>
            <w:fldChar w:fldCharType="separate"/>
          </w:r>
          <w:r w:rsidR="00783666" w:rsidRPr="00783666">
            <w:rPr>
              <w:rFonts w:ascii="Times New Roman" w:hAnsi="Times New Roman" w:cs="Times New Roman"/>
              <w:color w:val="000000" w:themeColor="text1"/>
              <w:sz w:val="24"/>
              <w:szCs w:val="24"/>
              <w:vertAlign w:val="superscript"/>
              <w:lang w:val="en-US"/>
            </w:rPr>
            <w:t>14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w:t>
      </w:r>
      <w:ins w:id="28" w:author="Christine Nussbaum" w:date="2025-10-15T15:53:00Z">
        <w:r w:rsidR="00630068">
          <w:rPr>
            <w:rFonts w:ascii="Times New Roman" w:hAnsi="Times New Roman" w:cs="Times New Roman"/>
            <w:color w:val="000000" w:themeColor="text1"/>
            <w:sz w:val="24"/>
            <w:szCs w:val="24"/>
            <w:lang w:val="en-US"/>
          </w:rPr>
          <w:t xml:space="preserve"> Kawahara and </w:t>
        </w:r>
        <w:proofErr w:type="spellStart"/>
        <w:r w:rsidR="00630068">
          <w:rPr>
            <w:rFonts w:ascii="Times New Roman" w:hAnsi="Times New Roman" w:cs="Times New Roman"/>
            <w:color w:val="000000" w:themeColor="text1"/>
            <w:sz w:val="24"/>
            <w:szCs w:val="24"/>
            <w:lang w:val="en-US"/>
          </w:rPr>
          <w:t>Skuk</w:t>
        </w:r>
        <w:proofErr w:type="spellEnd"/>
        <w:r w:rsidR="00630068">
          <w:rPr>
            <w:rFonts w:ascii="Times New Roman" w:hAnsi="Times New Roman" w:cs="Times New Roman"/>
            <w:color w:val="000000" w:themeColor="text1"/>
            <w:sz w:val="24"/>
            <w:szCs w:val="24"/>
            <w:lang w:val="en-US"/>
          </w:rPr>
          <w:t>, 2018</w:t>
        </w:r>
      </w:ins>
      <w:r w:rsidR="006635FF">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83666">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yLCJSZWZlcmVuY2VJZCI6ImM4NzYxZDk4LWM5ZDktNDliYy05OGFkLTUwOThiNGI4MDgwMy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4IiwiJHR5cGUiOiJTd2lzc0FjYWRlbWljLkNpdGF2aS5Qcm9qZWN0LCBTd2lzc0FjYWRlbWljLkNpdGF2aSJ9fSx7IiRpZCI6Ijk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OCJ9fV0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294Zm9yZGhiLzk3ODAxOTg3NDMxODcuMDEzLjMxIiwiVXJpU3RyaW5nIjoiaHR0cHM6Ly9kb2kub3JnLzEwLjEwOTMvb3hmb3JkaGIvOTc4MDE5ODc0MzE4Ny4wMTMuMz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4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FZGl0b3JzIjpbeyIkaWQiOiIxN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NS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OCJ9fSx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OC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3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4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NDEifV19LCJUYWciOiJDaXRhdmlQbGFjZWhvbGRlciNkYzdlYmJkZC0yODg1LTRiMDMtYTdmYi02OTI4ZDY0Nzg4MGMiLCJUZXh0IjoiNDEiLCJXQUlWZXJzaW9uIjoiNi4xNy4wLjAifQ==}</w:instrText>
          </w:r>
          <w:r w:rsidR="001E135D">
            <w:rPr>
              <w:rFonts w:ascii="Times New Roman" w:hAnsi="Times New Roman" w:cs="Times New Roman"/>
              <w:color w:val="000000" w:themeColor="text1"/>
              <w:sz w:val="24"/>
              <w:szCs w:val="24"/>
              <w:lang w:val="en-US"/>
            </w:rPr>
            <w:fldChar w:fldCharType="separate"/>
          </w:r>
          <w:r w:rsidR="00783666" w:rsidRPr="00783666">
            <w:rPr>
              <w:rFonts w:ascii="Times New Roman" w:hAnsi="Times New Roman" w:cs="Times New Roman"/>
              <w:color w:val="000000" w:themeColor="text1"/>
              <w:sz w:val="24"/>
              <w:szCs w:val="24"/>
              <w:vertAlign w:val="superscript"/>
              <w:lang w:val="en-US"/>
            </w:rPr>
            <w:t>41</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83666">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yLCJSZWZlcmVuY2VJZCI6ImM4NzYxZDk4LWM5ZDktNDliYy05OGFkLTUwOThiNGI4MDgw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g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MiLCIkdHlwZSI6IlN3aXNzQWNhZGVtaWMuQ2l0YXZpLlJlZmVyZW5jZSwgU3dpc3NBY2FkZW1pYy5DaXRhdmkiLCJBYnN0cmFjdENvbXBsZXhpdHkiOjAsIkFic3RyYWN0U291cmNlVGV4dEZvcm1hdCI6MCwiQXV0aG9ycyI6W10sIkNpdGF0aW9uS2V5VXBkYXRlVHlwZSI6MCwiQ29sbGFib3JhdG9ycyI6W10sIkVkaXRvcnMiOlt7IiRpZCI6IjE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1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GlkIjoiMTY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4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c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EwLTE1VDE1OjM4OjE5IiwiUHJvamVjdCI6eyIkcmVmIjoiOC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dGluZSBOdXNzYmF1bSIsIklkIjoiYzg3NjFkOTgtYzlkOS00OWJjLTk4YWQtNTA5OGI0YjgwODAz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NDEifV19LCJUYWciOiJDaXRhdmlQbGFjZWhvbGRlciM2MTJkMGI0My1kNWY0LTRlYWEtYjk4Zi01NzY0OWI1MGUzMjkiLCJUZXh0IjoiNDEiLCJXQUlWZXJzaW9uIjoiNi4xNy4wLjAifQ==}</w:instrText>
          </w:r>
          <w:r w:rsidR="001E135D">
            <w:rPr>
              <w:rFonts w:ascii="Times New Roman" w:hAnsi="Times New Roman" w:cs="Times New Roman"/>
              <w:color w:val="000000" w:themeColor="text1"/>
              <w:sz w:val="24"/>
              <w:szCs w:val="24"/>
              <w:lang w:val="en-US"/>
            </w:rPr>
            <w:fldChar w:fldCharType="separate"/>
          </w:r>
          <w:r w:rsidR="00783666" w:rsidRPr="00783666">
            <w:rPr>
              <w:rFonts w:ascii="Times New Roman" w:hAnsi="Times New Roman" w:cs="Times New Roman"/>
              <w:color w:val="000000" w:themeColor="text1"/>
              <w:sz w:val="24"/>
              <w:szCs w:val="24"/>
              <w:vertAlign w:val="superscript"/>
              <w:lang w:val="en-US"/>
            </w:rPr>
            <w:t>41</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009F9E71" w:rsidR="00484889" w:rsidRPr="0036429D" w:rsidRDefault="0036429D" w:rsidP="0036429D">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Figure 1 about here - </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9" w:name="_Toc200448870"/>
      <w:bookmarkStart w:id="30" w:name="_Toc64538333"/>
      <w:bookmarkStart w:id="31" w:name="_Ref67901580"/>
      <w:r w:rsidRPr="00EB262D">
        <w:rPr>
          <w:rFonts w:ascii="Times New Roman" w:hAnsi="Times New Roman" w:cs="Times New Roman"/>
          <w:lang w:val="en-US"/>
        </w:rPr>
        <w:t>Design</w:t>
      </w:r>
      <w:bookmarkEnd w:id="29"/>
      <w:r w:rsidRPr="00EB262D">
        <w:rPr>
          <w:rFonts w:ascii="Times New Roman" w:hAnsi="Times New Roman" w:cs="Times New Roman"/>
          <w:lang w:val="en-US"/>
        </w:rPr>
        <w:t xml:space="preserve"> </w:t>
      </w:r>
      <w:bookmarkEnd w:id="30"/>
      <w:bookmarkEnd w:id="31"/>
    </w:p>
    <w:p w14:paraId="288D7CAA" w14:textId="2534CD5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yLCJSZWZlcmVuY2VJZCI6IjVjZjM3ODRiLWI5ZjctNDM3MC04YmJjLTllZjhjN2IxYjR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OCIsIiR0eXBlIjoiU3dpc3NBY2FkZW1pYy5DaXRhdmkuUHJvamVjdCwgU3dpc3NBY2FkZW1pYy5DaXRhdmkifX1dLCJDaXRhdGlvbktleVVwZGF0ZVR5cGUiOjAsIkNvbGxhYm9yYXRvcnMiOltdLCJEb2kiOiIxMC4zNzU4L0JSTS40Mi40LjEwO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NzcvMDA5ODYyODMxNjY3NzY0MyIsIlVyaVN0cmluZyI6Imh0dHBzOi8vZG9pLm9yZy8xMC4xMTc3LzAwOTg2MjgzMTY2Nzc2ND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}</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42, 43</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0D43E523"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411E3F6D"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LCJSZWZlcmVuY2VJZCI6IjJlMDJiOTAwLTZmZjAtNDUzMS1hYWY5LTZjZTRiMGRkYzJm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OCIsIiR0eXBlIjoiU3dpc3NBY2FkZW1pYy5DaXRhdmkuUHJvamVjdCwgU3dpc3NBY2FkZW1pYy5DaXRhdmkifX0seyIkaWQiOiI5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gifX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E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TAtMTVUMTU6Mzg6MTkiLCJQcm9qZWN0Ijp7IiRyZWYiOiI4In19LCJVc2VOdW1iZXJpbmdUeXBlT2ZQYXJlbnREb2N1bWVudCI6ZmFsc2V9XSwiRm9ybWF0dGVkVGV4dCI6eyIkaWQiOiIzMCIsIkNvdW50IjoxLCJUZXh0VW5pdHMiOlt7IiRpZCI6IjMxIiwiRm9udFN0eWxlIjp7IiRpZCI6IjMyIiwiU3VwZXJzY3JpcHQiOnRydWV9LCJSZWFkaW5nT3JkZXIiOjEsIlRleHQiOiI0NCwgNDUifV19LCJUYWciOiJDaXRhdmlQbGFjZWhvbGRlciM3NDc1YmE1Ny00M2UxLTQ2ZGMtOTMyNi1kYzU4N2I5MDRiMTIiLCJUZXh0IjoiNDQsIDQ1IiwiV0FJVmVyc2lvbiI6IjYuMTcuMC4wIn0=}</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44, 45</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32"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w:t>
      </w:r>
      <w:r w:rsidRPr="007970AA">
        <w:rPr>
          <w:rFonts w:ascii="Times New Roman" w:hAnsi="Times New Roman" w:cs="Times New Roman"/>
          <w:sz w:val="24"/>
          <w:szCs w:val="24"/>
          <w:lang w:val="en-US"/>
        </w:rPr>
        <w:t xml:space="preserve">”, and </w:t>
      </w:r>
      <w:r w:rsidRPr="007970AA">
        <w:rPr>
          <w:rFonts w:ascii="Times New Roman" w:hAnsi="Times New Roman" w:cs="Times New Roman"/>
          <w:sz w:val="24"/>
          <w:szCs w:val="24"/>
          <w:lang w:val="en-US"/>
        </w:rPr>
        <w:lastRenderedPageBreak/>
        <w:t>„Rhythm“</w:t>
      </w:r>
      <w:r w:rsidR="001551DA" w:rsidRPr="007970AA">
        <w:rPr>
          <w:rFonts w:ascii="Times New Roman" w:hAnsi="Times New Roman" w:cs="Times New Roman"/>
          <w:sz w:val="24"/>
          <w:szCs w:val="24"/>
          <w:lang w:val="en-US"/>
        </w:rPr>
        <w:t>, which we considered most informative for the present research question</w:t>
      </w:r>
      <w:r w:rsidRPr="007970AA">
        <w:rPr>
          <w:rFonts w:ascii="Times New Roman" w:hAnsi="Times New Roman" w:cs="Times New Roman"/>
          <w:sz w:val="24"/>
          <w:szCs w:val="24"/>
          <w:lang w:val="en-US"/>
        </w:rPr>
        <w:t>.</w:t>
      </w:r>
      <w:bookmarkEnd w:id="32"/>
      <w:r w:rsidR="00EC7FCC" w:rsidRPr="007970AA">
        <w:rPr>
          <w:rFonts w:ascii="Times New Roman" w:hAnsi="Times New Roman" w:cs="Times New Roman"/>
          <w:sz w:val="24"/>
          <w:szCs w:val="24"/>
          <w:lang w:val="en-US"/>
        </w:rPr>
        <w:t xml:space="preserve"> P</w:t>
      </w:r>
      <w:r w:rsidRPr="007970AA">
        <w:rPr>
          <w:rFonts w:ascii="Times New Roman" w:hAnsi="Times New Roman" w:cs="Times New Roman"/>
          <w:sz w:val="24"/>
          <w:szCs w:val="24"/>
          <w:lang w:val="en-US"/>
        </w:rPr>
        <w:t>art</w:t>
      </w:r>
      <w:r w:rsidRPr="00EB262D">
        <w:rPr>
          <w:rFonts w:ascii="Times New Roman" w:hAnsi="Times New Roman" w:cs="Times New Roman"/>
          <w:sz w:val="24"/>
          <w:szCs w:val="24"/>
          <w:lang w:val="en-US"/>
        </w:rPr>
        <w: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051C603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EwLTE1VDE1OjM4OjE5IiwiUHJvamVjdCI6eyIkcmVmIjoiOCJ9fSwiVXNlTnVtYmVyaW5nVHlwZU9mUGFyZW50RG9jdW1lbnQiOmZhbHNlfSx7IiRpZCI6IjE0IiwiJHR5cGUiOiJTd2lzc0FjYWRlbWljLkNpdGF2aS5DaXRhdGlvbnMuV29yZFBsYWNlaG9sZGVyRW50cnksIFN3aXNzQWNhZGVtaWMuQ2l0YXZpIiwiSWQiOiIzMGVlYjNhZC03OTUxLTQ4N2QtYmMxMy05YjRiMTZhZmNhZmQiLCJSYW5nZVN0YXJ0IjoyLCJSYW5nZUxlbmd0aCI6NC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xMC0xNVQxNTozODoxOSIsIlByb2plY3QiOnsiJHJlZiI6IjgifX0sIlVzZU51bWJlcmluZ1R5cGVPZlBhcmVudERvY3VtZW50IjpmYWxzZX1dLCJGb3JtYXR0ZWRUZXh0Ijp7IiRpZCI6IjMxIiwiQ291bnQiOjEsIlRleHRVbml0cyI6W3siJGlkIjoiMzIiLCJGb250U3R5bGUiOnsiJGlkIjoiMzMiLCJTdXBlcnNjcmlwdCI6dHJ1ZX0sIlJlYWRpbmdPcmRlciI6MSwiVGV4dCI6IjQ2LCA0NyJ9XX0sIlRhZyI6IkNpdGF2aVBsYWNlaG9sZGVyI2MyYTQ5NWM2LTY2YTgtNDdmMy05MDk1LWI2MzU0MGFiZTljZiIsIlRleHQiOiI0NiwgNDciLCJXQUlWZXJzaW9uIjoiNi4xNy4wLjAifQ==}</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46, 47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LCJSZWZlcmVuY2VJZCI6IjBkMmE4OTU3LWIxYWItNDZjZi04YTVhLWRiYzJkZGQwN2I1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giLCIkdHlwZSI6IlN3aXNzQWNhZGVtaWMuQ2l0YXZpLlByb2plY3QsIFN3aXNzQWNhZGVtaWMuQ2l0YXZpIn19LHsiJGlkIjoiOS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jcvMTAxNS01NzU5L2EwMDA0ODEiLCJVcmlTdHJpbmciOiJodHRwczovL2RvaS5vcmcvMTAuMTAyNy8xMDE1LTU3NTkvYTAwMDQ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}</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48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LCJSZWZlcmVuY2VJZCI6ImMzMzA1MWUzLTRmMjUtNDYxNy05ZGFlLTQzZjhhZTI5NmQ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OCIsIiR0eXBlIjoiU3dpc3NBY2FkZW1pYy5DaXRhdmkuUHJvamVjdCwgU3dpc3NBY2FkZW1pYy5DaXRhdmkifX0seyIkaWQiOiI5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OCJ9fSx7IiRpZCI6IjEwIiwiJHR5cGUiOiJTd2lzc0FjYWRlbWljLkNpdGF2aS5QZXJzb24sIFN3aXNzQWNhZGVtaWMuQ2l0YXZpIiwiRmlyc3ROYW1lIjoiSmFzb24iLCJMYXN0TmFtZSI6Ik11c2lsIiwiUHJvdGVjdGVkIjpmYWxzZSwiU2V4IjoyLCJDcmVhdGVkQnkiOiJfQ2hyaXN0aW5lIiwiQ3JlYXRlZE9uIjoiMjAxOS0wOC0yN1QwOTo0OToxOCIsIk1vZGlmaWVkQnkiOiJfQ2hyaXN0aW5lIiwiSWQiOiI5OWM5ZDI1MC03YWI5LTQyZDctYTA3OC0wOGU3N2JiY2NmOTkiLCJNb2RpZmllZE9uIjoiMjAxOS0wOC0yN1QwOTo0OToyMiIsIlByb2plY3QiOnsiJHJlZiI6IjgifX0seyIkaWQiOiIxMS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4In19XS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zNzEvam91cm5hbC5wb25lLjAxMDEwOTEiLCJVcmlTdHJpbmciOiJodHRwczovL2RvaS5vcmcvMTAuMTM3MS9qb3VybmFsLnBvbmUuMDEwMTA5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}</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49</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LCJSZWZlcmVuY2VJZCI6IjkyMjVkN2E4LWNiYTEtNDk1MC04OTUzLWEyNWM0NWY3MjU4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giLCIkdHlwZSI6IlN3aXNzQWNhZGVtaWMuQ2l0YXZpLlByb2plY3QsIFN3aXNzQWNhZGVtaWMuQ2l0YXZpIn19LHsiJGlkIjoiOS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gifX1dLCJDaXRhdGlvbktleVVwZGF0ZVR5cGUiOjAsIkNvbGxhYm9yYXRvcnMiOltdLCJEYXRlIjoiMjAxNiIsIkRvaSI6IjEwLjYxMDIvemlzMjQyIiwiRWRpdG9ycyI6W10sIkV2YWx1YXRpb25Db21wbGV4aXR5IjowLCJFdmFsdWF0aW9uU291cmNlVGV4dEZvcm1hdCI6MCwiR3JvdXBzIjpbXSwiSGFzTGFiZWwxIjpmYWxzZSwiSGFzTGFiZWwyIjpmYWxzZSwiS2V5d29yZHMiOltdLCJMYW5ndWFnZSI6ImRldSIsIkxhbmd1YWdlQ29kZSI6ImRl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TAtMTVUMTU6Mzg6MTkiLCJQcm9qZWN0Ijp7IiRyZWYiOiI4In19LCJVc2VOdW1iZXJpbmdUeXBlT2ZQYXJlbnREb2N1bWVudCI6ZmFsc2V9XSwiRm9ybWF0dGVkVGV4dCI6eyIkaWQiOiIyNiIsIkNvdW50IjoxLCJUZXh0VW5pdHMiOlt7IiRpZCI6IjI3IiwiRm9udFN0eWxlIjp7IiRpZCI6IjI4IiwiU3VwZXJzY3JpcHQiOnRydWV9LCJSZWFkaW5nT3JkZXIiOjEsIlRleHQiOiI1MCwgNTEifV19LCJUYWciOiJDaXRhdmlQbGFjZWhvbGRlciM0ZTM5ZjNiYS00MzhlLTRlOWMtYTM1Ny1mMDE3NTRhZDQyYTQiLCJUZXh0IjoiNTAsIDUxIiwiV0FJVmVyc2lvbiI6IjYuMTcuMC4wIn0=}</w:instrText>
          </w:r>
          <w:r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50, 51</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33" w:name="_Toc200448871"/>
      <w:r w:rsidRPr="00EB262D">
        <w:rPr>
          <w:rFonts w:ascii="Times New Roman" w:hAnsi="Times New Roman" w:cs="Times New Roman"/>
          <w:lang w:val="en-US"/>
        </w:rPr>
        <w:t>Data analysis</w:t>
      </w:r>
      <w:bookmarkEnd w:id="33"/>
    </w:p>
    <w:p w14:paraId="35DE825A" w14:textId="343B8D9D" w:rsidR="00552EE1" w:rsidRPr="00EB262D" w:rsidRDefault="00552EE1" w:rsidP="00552EE1">
      <w:pPr>
        <w:rPr>
          <w:rFonts w:ascii="Times New Roman" w:hAnsi="Times New Roman" w:cs="Times New Roman"/>
          <w:sz w:val="24"/>
          <w:szCs w:val="24"/>
          <w:lang w:val="en-US"/>
        </w:rPr>
      </w:pPr>
    </w:p>
    <w:p w14:paraId="2601C118" w14:textId="4758AB03"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yLCJSZWZlcmVuY2VJZCI6IjdiN2RiOWFlLTJjMWItNDc4MC1hYWRlLTc2MzgyNWU2NDhi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SLXByb2plY3Qub3JnLyIsIlVyaVN0cmluZyI6Imh0dHBzOi8vd3d3LnItcHJvamVjdC5vcmc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OCJ9fV0sIk9ubGluZUFkZHJlc3MiOiJodHRwczovL3d3dy5SLXByb2plY3Qub3JnLyIsIk9yZ2FuaXphdGlvbnMiOlt7IiRpZCI6IjEy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}</w:instrText>
              </w:r>
              <w:r w:rsidR="008E2C25" w:rsidRPr="008E2C25">
                <w:rPr>
                  <w:rFonts w:ascii="Times New Roman" w:hAnsi="Times New Roman" w:cs="Times New Roman"/>
                  <w:sz w:val="24"/>
                  <w:szCs w:val="24"/>
                </w:rPr>
                <w:fldChar w:fldCharType="separate"/>
              </w:r>
              <w:r w:rsidR="00783666" w:rsidRPr="00783666">
                <w:rPr>
                  <w:rFonts w:ascii="Times New Roman" w:hAnsi="Times New Roman" w:cs="Times New Roman"/>
                  <w:sz w:val="24"/>
                  <w:szCs w:val="24"/>
                  <w:vertAlign w:val="superscript"/>
                  <w:lang w:val="en-US"/>
                </w:rPr>
                <w:t>52</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783666">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LCJSZWZlcmVuY2VJZCI6IjBmZTc1ZTdmLWViMTAtNGFkYi1iMTg1LTczMTQ4Y2Q5MzA4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OCIsIiR0eXBlIjoiU3dpc3NBY2FkZW1pYy5DaXRhdmkuUHJvamVjdCwgU3dpc3NBY2FkZW1pYy5DaXRhdmkifX0seyIkaWQiOiI5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gifX1dLCJDaXRhdGlvbktleVVwZGF0ZVR5cGUiOjAsIkNvbGxhYm9yYXRvcnMiOltdLCJEb2kiOiIxMC4xMTExL2ouMjUxNy02MTYxLjE5OTUudGIwMjAzMS54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}</w:instrText>
          </w:r>
          <w:r w:rsidRPr="00EB262D">
            <w:rPr>
              <w:rFonts w:ascii="Times New Roman" w:hAnsi="Times New Roman" w:cs="Times New Roman"/>
              <w:noProof/>
              <w:sz w:val="24"/>
              <w:szCs w:val="24"/>
              <w:lang w:val="en-US"/>
            </w:rPr>
            <w:fldChar w:fldCharType="separate"/>
          </w:r>
          <w:r w:rsidR="00783666" w:rsidRPr="00783666">
            <w:rPr>
              <w:rFonts w:ascii="Times New Roman" w:hAnsi="Times New Roman" w:cs="Times New Roman"/>
              <w:noProof/>
              <w:sz w:val="24"/>
              <w:szCs w:val="24"/>
              <w:vertAlign w:val="superscript"/>
              <w:lang w:val="en-US"/>
            </w:rPr>
            <w:t>53</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7D573F79"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LCJSZWZlcmVuY2VJZCI6IjliMGYxN2IwLTRhMDAtNGEwNS1iMzFlLWMxMjc3NWI2MGVh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OCIsIiR0eXBlIjoiU3dpc3NBY2FkZW1pYy5DaXRhdmkuUHJvamVjdCwgU3dpc3NBY2FkZW1pYy5DaXRhdmkifX0seyIkaWQiOiI5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4In19XSwiQ2l0YXRpb25LZXlVcGRhdGVUeXBlIjowLCJDb2xsYWJvcmF0b3JzIjpbXSwiRGF0ZTIiOiIxOC4wMS4yMDIxIiwiRG9pIjoiMTAuMTAwNy9zMTA0ODQtMDIwLTA5NTAyLX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M0NTk5MDMiLCJVcmlTdHJpbmciOiJodHRwOi8vd3d3Lm5jYmkubmxtLm5paC5nb3YvcHVibWVkLzMzNDU5OT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4VDExOjAwOjE4IiwiTW9kaWZpZWRCeSI6Il9DaHJpc3RpbmUgTnVzc2JhdW0iLCJJZCI6IjhmNTQwNWVlLTg2YWItNDQxMC05NmY2LTIzNDAxMTgxODhiNSIsIk1vZGlmaWVkT24iOiIyMDI1LTAxLTA4VDExOjAwOjE4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MTA0ODQtMDIwLTA5NTAyLXkiLCJVcmlTdHJpbmciOiJodHRwczovL2RvaS5vcmcvMTAuMTAwNy9zMTA0ODQtMDIwLTA5NTAyLX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}</w:instrText>
          </w:r>
          <w:r w:rsidR="00984D46">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54</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34" w:name="_Hlk209531067"/>
      <w:bookmarkStart w:id="35" w:name="_Hlk207983251"/>
      <w:r>
        <w:rPr>
          <w:rFonts w:ascii="Times New Roman" w:hAnsi="Times New Roman" w:cs="Times New Roman"/>
          <w:sz w:val="24"/>
          <w:szCs w:val="24"/>
          <w:lang w:val="en-US"/>
        </w:rPr>
        <w:t>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yLCJSZWZlcmVuY2VJZCI6IjQ0MzEyMmJhLWM5ODctNDU2MC04ODhhLTJlZjM1NmQ4NWJm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}</w:instrText>
          </w:r>
          <w:r w:rsidR="0044453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sidRPr="007970AA">
        <w:rPr>
          <w:rFonts w:ascii="Times New Roman" w:hAnsi="Times New Roman" w:cs="Times New Roman"/>
          <w:sz w:val="24"/>
          <w:szCs w:val="24"/>
          <w:lang w:val="en-US"/>
        </w:rPr>
        <w:t>using default priors</w:t>
      </w:r>
      <w:r w:rsidR="0039013A" w:rsidRPr="007970AA">
        <w:rPr>
          <w:rFonts w:ascii="Times New Roman" w:hAnsi="Times New Roman" w:cs="Times New Roman"/>
          <w:sz w:val="24"/>
          <w:szCs w:val="24"/>
          <w:lang w:val="en-US"/>
        </w:rPr>
        <w:t xml:space="preserve">, </w:t>
      </w:r>
      <w:r w:rsidR="00955A89" w:rsidRPr="007970AA">
        <w:rPr>
          <w:rFonts w:ascii="Times New Roman" w:hAnsi="Times New Roman" w:cs="Times New Roman"/>
          <w:sz w:val="24"/>
          <w:szCs w:val="24"/>
          <w:lang w:val="en-US"/>
        </w:rPr>
        <w:t xml:space="preserve">which have been considered appropriate for testing null hypotheses based on similar sample sizes </w:t>
      </w:r>
      <w:sdt>
        <w:sdtPr>
          <w:rPr>
            <w:rFonts w:ascii="Times New Roman" w:hAnsi="Times New Roman" w:cs="Times New Roman"/>
            <w:sz w:val="24"/>
            <w:szCs w:val="24"/>
            <w:lang w:val="en-US"/>
          </w:rPr>
          <w:alias w:val="To edit, see citavi.com/edit"/>
          <w:tag w:val="CitaviPlaceholder#59da7d42-6b80-451d-b505-682f4a1edcb7"/>
          <w:id w:val="-2101856832"/>
          <w:placeholder>
            <w:docPart w:val="DefaultPlaceholder_-1854013440"/>
          </w:placeholder>
        </w:sdtPr>
        <w:sdtContent>
          <w:r w:rsidR="00955A89" w:rsidRPr="007970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DRmMjQxLWY2NmUtNDU0MS05NDMzLWJmNWY4MWVjMDdiMCIsIlJhbmdlTGVuZ3RoIjoyLCJSZWZlcmVuY2VJZCI6IjlmNTdhMzFmLTc3ZTEtNGIwZC05M2YzLTUxZmQyYWM4NjU1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giLCIkdHlwZSI6IlN3aXNzQWNhZGVtaWMuQ2l0YXZpLlByb2plY3QsIFN3aXNzQWNhZGVtaWMuQ2l0YXZpIn19LHsiJGlkIjoiOS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gifX0seyIkaWQiOiIxM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OCJ9fSx7IiRpZCI6IjEx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EYXRlMiI6IjA5LjAzLjIwMjUiLCJEb2kiOiIxMC4xMDE2L2ouY29nbml0aW9uLjIwMjUuMTA2MTAy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jb2duaXRpb24uMjAyNS4xMDYxMDIiLCJVcmlTdHJpbmciOiJodHRwczovL2RvaS5vcmcvMTAuMTAxNi9qLmNvZ25pdGlvbi4yMDI1LjEwNjE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zMiIsIk1vZGlmaWVkQnkiOiJfQ2hyaXN0aW5lIE51c3NiYXVtIiwiSWQiOiJkNDVkMmViNi1kMmMwLTRmMzAtODcyMS01ZTJhZTdmMTRlNTkiLCJNb2RpZmllZE9uIjoiMjAyNS0wMy0xOFQxMzozNDozMi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QwMDY0MDc1IiwiVXJpU3RyaW5nIjoiaHR0cDovL3d3dy5uY2JpLm5sbS5uaWguZ292L3B1Ym1lZC80MDA2NDA3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ptcC4yMDE1LjA2LjAwNCIsIlVyaVN0cmluZyI6Imh0dHBzOi8vZG9pLm9yZy8xMC4xMDE2L2ouam1wLjIwMTUuMDYuMDA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}</w:instrText>
          </w:r>
          <w:r w:rsidR="00955A89" w:rsidRPr="007970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19, 56</w:t>
          </w:r>
          <w:r w:rsidR="00955A89" w:rsidRPr="007970AA">
            <w:rPr>
              <w:rFonts w:ascii="Times New Roman" w:hAnsi="Times New Roman" w:cs="Times New Roman"/>
              <w:sz w:val="24"/>
              <w:szCs w:val="24"/>
              <w:lang w:val="en-US"/>
            </w:rPr>
            <w:fldChar w:fldCharType="end"/>
          </w:r>
        </w:sdtContent>
      </w:sdt>
      <w:r w:rsidRPr="007970AA">
        <w:rPr>
          <w:rFonts w:ascii="Times New Roman" w:hAnsi="Times New Roman" w:cs="Times New Roman"/>
          <w:sz w:val="24"/>
          <w:szCs w:val="24"/>
          <w:lang w:val="en-US"/>
        </w:rPr>
        <w:t xml:space="preserve">. </w:t>
      </w:r>
      <w:r w:rsidR="00C117B4" w:rsidRPr="007970AA">
        <w:rPr>
          <w:rFonts w:ascii="Times New Roman" w:hAnsi="Times New Roman" w:cs="Times New Roman"/>
          <w:sz w:val="24"/>
          <w:szCs w:val="24"/>
          <w:lang w:val="en-US"/>
        </w:rPr>
        <w:t xml:space="preserve">Further, we ensured that our Bayesian inference did not depend </w:t>
      </w:r>
      <w:r w:rsidR="00C117B4" w:rsidRPr="007970AA">
        <w:rPr>
          <w:rFonts w:ascii="Times New Roman" w:hAnsi="Times New Roman" w:cs="Times New Roman"/>
          <w:sz w:val="24"/>
          <w:szCs w:val="24"/>
          <w:lang w:val="en-US"/>
        </w:rPr>
        <w:lastRenderedPageBreak/>
        <w:t>critically on the choice of priors by running robustness checks (see data analysis files on OSF).</w:t>
      </w:r>
      <w:bookmarkEnd w:id="34"/>
      <w:r w:rsidR="00C117B4" w:rsidRPr="007970AA">
        <w:rPr>
          <w:rFonts w:ascii="Times New Roman" w:hAnsi="Times New Roman" w:cs="Times New Roman"/>
          <w:sz w:val="24"/>
          <w:szCs w:val="24"/>
          <w:lang w:val="en-US"/>
        </w:rPr>
        <w:t xml:space="preserve">  </w:t>
      </w:r>
      <w:bookmarkEnd w:id="35"/>
      <w:r w:rsidRPr="007970AA">
        <w:rPr>
          <w:rFonts w:ascii="Times New Roman" w:hAnsi="Times New Roman" w:cs="Times New Roman"/>
          <w:sz w:val="24"/>
          <w:szCs w:val="24"/>
          <w:lang w:val="en-US"/>
        </w:rPr>
        <w:t>We report the Bayes factor (BF</w:t>
      </w:r>
      <w:r w:rsidRPr="007970AA">
        <w:rPr>
          <w:rFonts w:ascii="Times New Roman" w:hAnsi="Times New Roman" w:cs="Times New Roman"/>
          <w:sz w:val="24"/>
          <w:szCs w:val="24"/>
          <w:vertAlign w:val="subscript"/>
          <w:lang w:val="en-US"/>
        </w:rPr>
        <w:t>10</w:t>
      </w:r>
      <w:r w:rsidRPr="007970AA">
        <w:rPr>
          <w:rFonts w:ascii="Times New Roman" w:hAnsi="Times New Roman" w:cs="Times New Roman"/>
          <w:sz w:val="24"/>
          <w:szCs w:val="24"/>
          <w:lang w:val="en-US"/>
        </w:rPr>
        <w:t xml:space="preserve">) as an indicator for the likelihood </w:t>
      </w:r>
      <w:r>
        <w:rPr>
          <w:rFonts w:ascii="Times New Roman" w:hAnsi="Times New Roman" w:cs="Times New Roman"/>
          <w:sz w:val="24"/>
          <w:szCs w:val="24"/>
          <w:lang w:val="en-US"/>
        </w:rPr>
        <w:t xml:space="preserve">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.33 means that the null hypothesis is three times more likely than the alternative. Following the guidelines by</w:t>
      </w:r>
      <w:ins w:id="36" w:author="Christine Nussbaum" w:date="2025-10-15T15:54:00Z">
        <w:r w:rsidR="00630068">
          <w:rPr>
            <w:rFonts w:ascii="Times New Roman" w:hAnsi="Times New Roman" w:cs="Times New Roman"/>
            <w:sz w:val="24"/>
            <w:szCs w:val="24"/>
            <w:lang w:val="en-US"/>
          </w:rPr>
          <w:t xml:space="preserve"> Jarosz </w:t>
        </w:r>
      </w:ins>
      <w:ins w:id="37" w:author="Christine Nussbaum" w:date="2025-10-15T16:01:00Z">
        <w:r w:rsidR="00355248">
          <w:rPr>
            <w:rFonts w:ascii="Times New Roman" w:hAnsi="Times New Roman" w:cs="Times New Roman"/>
            <w:sz w:val="24"/>
            <w:szCs w:val="24"/>
            <w:lang w:val="en-US"/>
          </w:rPr>
          <w:t xml:space="preserve">et al. </w:t>
        </w:r>
      </w:ins>
      <w:del w:id="38" w:author="Christine Nussbaum" w:date="2025-10-15T16:01:00Z">
        <w:r w:rsidR="00565D5C" w:rsidDel="00355248">
          <w:rPr>
            <w:rFonts w:ascii="Times New Roman" w:hAnsi="Times New Roman" w:cs="Times New Roman"/>
            <w:sz w:val="24"/>
            <w:szCs w:val="24"/>
            <w:lang w:val="en-US"/>
          </w:rPr>
          <w:delText xml:space="preserve"> </w:delText>
        </w:r>
      </w:del>
      <w:ins w:id="39" w:author="Christine Nussbaum" w:date="2025-10-15T16:01:00Z">
        <w:r w:rsidR="00355248">
          <w:rPr>
            <w:rFonts w:ascii="Times New Roman" w:hAnsi="Times New Roman" w:cs="Times New Roman"/>
            <w:sz w:val="24"/>
            <w:szCs w:val="24"/>
            <w:lang w:val="en-US"/>
          </w:rPr>
          <w:t>2014</w:t>
        </w:r>
      </w:ins>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yLCJSZWZlcmVuY2VJZCI6ImU3MjYxMWZlLTg1NWQtNDc3Mi05MDUzLTdmZjQyNGMxYjJlZ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OCIsIiR0eXBlIjoiU3dpc3NBY2FkZW1pYy5DaXRhdmkuUHJvamVjdCwgU3dpc3NBY2FkZW1pYy5DaXRhdmkifX0seyIkaWQiOiI5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gifX1d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OCJ9fV0sIk51bWJlciI6IjEiLCJPcmdhbml6YXRpb25zIjpbXSwiT3RoZXJzSW52b2x2ZWQiOltdLCJQZXJpb2RpY2FsIjp7IiRpZCI6IjEz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OC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EwLTE1VDE1OjM4OjE5IiwiUHJvamVjdCI6eyIkcmVmIjoiOCJ9fSwiVXNlTnVtYmVyaW5nVHlwZU9mUGFyZW50RG9jdW1lbnQiOmZhbHNlfV0sIkZvcm1hdHRlZFRleHQiOnsiJGlkIjoiMTQiLCJDb3VudCI6MSwiVGV4dFVuaXRzIjpbeyIkaWQiOiIxNSIsIkZvbnRTdHlsZSI6eyIkaWQiOiIxNiIsIlN1cGVyc2NyaXB0Ijp0cnVlfSwiUmVhZGluZ09yZGVyIjoxLCJUZXh0IjoiNTcifV19LCJUYWciOiJDaXRhdmlQbGFjZWhvbGRlciM0YjdkZmUyYy0zYmY0LTQwMzQtOWFjYy02NGUwMDFmOTE3NWEiLCJUZXh0IjoiNTciLCJXQUlWZXJzaW9uIjoiNi4xNy4wLjAifQ==}</w:instrText>
          </w:r>
          <w:r w:rsidR="00565D5C">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57</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y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TAtMTVUMTU6Mzg6MTkiLCJQcm9qZWN0Ijp7IiRyZWYiOiI4In19LCJVc2VOdW1iZXJpbmdUeXBlT2ZQYXJlbnREb2N1bWVudCI6ZmFsc2UsIlllYXJPbmx5Ijp0cnVlfV0sIkZvcm1hdHRlZFRleHQiOnsiJGlkIjoiMTQiLCJDb3VudCI6MSwiVGV4dFVuaXRzIjpbeyIkaWQiOiIxNSIsIkZvbnRTdHlsZSI6eyIkaWQiOiIxNiIsIlN1cGVyc2NyaXB0Ijp0cnVlfSwiUmVhZGluZ09yZGVyIjoxLCJUZXh0IjoiNTcifV19LCJUYWciOiJDaXRhdmlQbGFjZWhvbGRlciM2N2NlM2YyYy1mMmUwLTQ5MDgtYTVkYy1mNjI1NTIzOWQzYzUiLCJUZXh0IjoiNTciLCJXQUlWZXJzaW9uIjoiNi4xNy4wLjAifQ==}</w:instrText>
          </w:r>
          <w:r w:rsidR="00565D5C">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57</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7DC54A79" w:rsidR="00484889" w:rsidRPr="00EB262D" w:rsidRDefault="008C04FC" w:rsidP="001B28AF">
      <w:pPr>
        <w:spacing w:line="480" w:lineRule="auto"/>
        <w:ind w:firstLine="708"/>
        <w:rPr>
          <w:rFonts w:ascii="Times New Roman" w:hAnsi="Times New Roman" w:cs="Times New Roman"/>
          <w:sz w:val="24"/>
          <w:szCs w:val="24"/>
          <w:lang w:val="en-US"/>
        </w:rPr>
      </w:pPr>
      <w:bookmarkStart w:id="40" w:name="_Hlk209530950"/>
      <w:bookmarkStart w:id="41" w:name="_Hlk207979340"/>
      <w:r w:rsidRPr="00EB262D">
        <w:rPr>
          <w:rFonts w:ascii="Times New Roman" w:hAnsi="Times New Roman" w:cs="Times New Roman"/>
          <w:sz w:val="24"/>
          <w:szCs w:val="24"/>
          <w:lang w:val="en-US"/>
        </w:rPr>
        <w:t xml:space="preserve">In </w:t>
      </w:r>
      <w:r w:rsidRPr="00866130">
        <w:rPr>
          <w:rFonts w:ascii="Times New Roman" w:hAnsi="Times New Roman" w:cs="Times New Roman"/>
          <w:sz w:val="24"/>
          <w:szCs w:val="24"/>
          <w:lang w:val="en-US"/>
        </w:rPr>
        <w:t xml:space="preserve">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M2MzUyZjRmNi1kZjlmLTRhOTEtYjkwZC0yNjdmMjdiMjAwMjkiLCJUZXh0IjoiMTQiLCJXQUlWZXJzaW9uIjoiNi4xNy4wLjAifQ==}</w:instrText>
          </w:r>
          <w:r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Pr="00866130">
            <w:rPr>
              <w:rFonts w:ascii="Times New Roman" w:hAnsi="Times New Roman" w:cs="Times New Roman"/>
              <w:sz w:val="24"/>
              <w:szCs w:val="24"/>
              <w:lang w:val="en-US"/>
            </w:rPr>
            <w:fldChar w:fldCharType="end"/>
          </w:r>
        </w:sdtContent>
      </w:sdt>
      <w:r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NiZmE2MjlhNS1hMmUwLTQ2YjItOWMxZi02MDgzNDc0MmRkZmYiLCJUZXh0IjoiMTQiLCJXQUlWZXJzaW9uIjoiNi4xNy4wLjAifQ==}</w:instrText>
          </w:r>
          <w:r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Pr="00866130">
            <w:rPr>
              <w:rFonts w:ascii="Times New Roman" w:hAnsi="Times New Roman" w:cs="Times New Roman"/>
              <w:sz w:val="24"/>
              <w:szCs w:val="24"/>
              <w:lang w:val="en-US"/>
            </w:rPr>
            <w:fldChar w:fldCharType="end"/>
          </w:r>
        </w:sdtContent>
      </w:sdt>
      <w:r w:rsidRPr="00866130">
        <w:rPr>
          <w:rFonts w:ascii="Times New Roman" w:hAnsi="Times New Roman" w:cs="Times New Roman"/>
          <w:sz w:val="24"/>
          <w:szCs w:val="24"/>
          <w:lang w:val="en-US"/>
        </w:rPr>
        <w:t xml:space="preserve">, </w:t>
      </w:r>
      <w:bookmarkStart w:id="42" w:name="_Hlk207979023"/>
      <w:r w:rsidRPr="00866130">
        <w:rPr>
          <w:rFonts w:ascii="Times New Roman" w:hAnsi="Times New Roman" w:cs="Times New Roman"/>
          <w:sz w:val="24"/>
          <w:szCs w:val="24"/>
          <w:lang w:val="en-US"/>
        </w:rPr>
        <w:t xml:space="preserve">we </w:t>
      </w:r>
      <w:r w:rsidR="008B293B" w:rsidRPr="00866130">
        <w:rPr>
          <w:rFonts w:ascii="Times New Roman" w:hAnsi="Times New Roman" w:cs="Times New Roman"/>
          <w:sz w:val="24"/>
          <w:szCs w:val="24"/>
          <w:lang w:val="en-US"/>
        </w:rPr>
        <w:t xml:space="preserve">first </w:t>
      </w:r>
      <w:r w:rsidRPr="00866130">
        <w:rPr>
          <w:rFonts w:ascii="Times New Roman" w:hAnsi="Times New Roman" w:cs="Times New Roman"/>
          <w:sz w:val="24"/>
          <w:szCs w:val="24"/>
          <w:lang w:val="en-US"/>
        </w:rPr>
        <w:t xml:space="preserve">recoded responses in the PROMS </w:t>
      </w:r>
      <w:r w:rsidR="00484889" w:rsidRPr="00866130">
        <w:rPr>
          <w:rFonts w:ascii="Times New Roman" w:hAnsi="Times New Roman" w:cs="Times New Roman"/>
          <w:sz w:val="24"/>
          <w:szCs w:val="24"/>
          <w:lang w:val="en-US"/>
        </w:rPr>
        <w:t xml:space="preserve">from </w:t>
      </w:r>
      <w:r w:rsidR="008B293B" w:rsidRPr="00866130">
        <w:rPr>
          <w:rFonts w:ascii="Times New Roman" w:hAnsi="Times New Roman" w:cs="Times New Roman"/>
          <w:sz w:val="24"/>
          <w:szCs w:val="24"/>
          <w:lang w:val="en-US"/>
        </w:rPr>
        <w:t>1</w:t>
      </w:r>
      <w:r w:rsidR="00484889" w:rsidRPr="00866130">
        <w:rPr>
          <w:rFonts w:ascii="Times New Roman" w:hAnsi="Times New Roman" w:cs="Times New Roman"/>
          <w:sz w:val="24"/>
          <w:szCs w:val="24"/>
          <w:lang w:val="en-US"/>
        </w:rPr>
        <w:t xml:space="preserve"> to </w:t>
      </w:r>
      <w:r w:rsidR="008B293B" w:rsidRPr="00866130">
        <w:rPr>
          <w:rFonts w:ascii="Times New Roman" w:hAnsi="Times New Roman" w:cs="Times New Roman"/>
          <w:sz w:val="24"/>
          <w:szCs w:val="24"/>
          <w:lang w:val="en-US"/>
        </w:rPr>
        <w:t>0</w:t>
      </w:r>
      <w:r w:rsidR="00484889" w:rsidRPr="00866130">
        <w:rPr>
          <w:rFonts w:ascii="Times New Roman" w:hAnsi="Times New Roman" w:cs="Times New Roman"/>
          <w:sz w:val="24"/>
          <w:szCs w:val="24"/>
          <w:lang w:val="en-US"/>
        </w:rPr>
        <w:t xml:space="preserve"> in 0.25 steps starting with the “definitely” correct option down to the “definitely” incorrect option</w:t>
      </w:r>
      <w:bookmarkEnd w:id="42"/>
      <w:r w:rsidR="00484889" w:rsidRPr="00866130">
        <w:rPr>
          <w:rFonts w:ascii="Times New Roman" w:hAnsi="Times New Roman" w:cs="Times New Roman"/>
          <w:sz w:val="24"/>
          <w:szCs w:val="24"/>
          <w:lang w:val="en-US"/>
        </w:rPr>
        <w:t xml:space="preserve"> (thus, “don’t know” was always coded with 0.5)</w:t>
      </w:r>
      <w:r w:rsidR="008B293B" w:rsidRPr="00866130">
        <w:rPr>
          <w:rFonts w:ascii="Times New Roman" w:hAnsi="Times New Roman" w:cs="Times New Roman"/>
          <w:sz w:val="24"/>
          <w:szCs w:val="24"/>
          <w:lang w:val="en-US"/>
        </w:rPr>
        <w:t xml:space="preserve">. For the final measure, we then </w:t>
      </w:r>
      <w:r w:rsidR="00484889" w:rsidRPr="00866130">
        <w:rPr>
          <w:rFonts w:ascii="Times New Roman" w:hAnsi="Times New Roman" w:cs="Times New Roman"/>
          <w:sz w:val="24"/>
          <w:szCs w:val="24"/>
          <w:lang w:val="en-US"/>
        </w:rPr>
        <w:t>subtracted 0.5</w:t>
      </w:r>
      <w:r w:rsidR="008B293B" w:rsidRPr="00866130">
        <w:rPr>
          <w:rFonts w:ascii="Times New Roman" w:hAnsi="Times New Roman" w:cs="Times New Roman"/>
          <w:sz w:val="24"/>
          <w:szCs w:val="24"/>
          <w:lang w:val="en-US"/>
        </w:rPr>
        <w:t xml:space="preserve">, </w:t>
      </w:r>
      <w:r w:rsidR="002224D9" w:rsidRPr="00866130">
        <w:rPr>
          <w:rFonts w:ascii="Times New Roman" w:hAnsi="Times New Roman" w:cs="Times New Roman"/>
          <w:sz w:val="24"/>
          <w:szCs w:val="24"/>
          <w:lang w:val="en-US"/>
        </w:rPr>
        <w:t>so that</w:t>
      </w:r>
      <w:r w:rsidR="00484889" w:rsidRPr="00866130">
        <w:rPr>
          <w:rFonts w:ascii="Times New Roman" w:hAnsi="Times New Roman" w:cs="Times New Roman"/>
          <w:sz w:val="24"/>
          <w:szCs w:val="24"/>
          <w:lang w:val="en-US"/>
        </w:rPr>
        <w:t xml:space="preserve"> a positive score indicates that participants were more correct/confident, a negative score indicates more incorrect/uncertain ratings</w:t>
      </w:r>
      <w:r w:rsidR="008B293B" w:rsidRPr="00866130">
        <w:rPr>
          <w:rFonts w:ascii="Times New Roman" w:hAnsi="Times New Roman" w:cs="Times New Roman"/>
          <w:sz w:val="24"/>
          <w:szCs w:val="24"/>
          <w:lang w:val="en-US"/>
        </w:rPr>
        <w:t>, and a score of zero indicates responses at chance level</w:t>
      </w:r>
      <w:r w:rsidR="00484889" w:rsidRPr="00866130">
        <w:rPr>
          <w:rFonts w:ascii="Times New Roman" w:hAnsi="Times New Roman" w:cs="Times New Roman"/>
          <w:sz w:val="24"/>
          <w:szCs w:val="24"/>
          <w:lang w:val="en-US"/>
        </w:rPr>
        <w:t xml:space="preserve">. </w:t>
      </w:r>
      <w:r w:rsidRPr="00866130">
        <w:rPr>
          <w:rFonts w:ascii="Times New Roman" w:hAnsi="Times New Roman" w:cs="Times New Roman"/>
          <w:sz w:val="24"/>
          <w:szCs w:val="24"/>
          <w:lang w:val="en-US"/>
        </w:rPr>
        <w:t>For statistical analyses, we used the</w:t>
      </w:r>
      <w:r w:rsidR="00484889" w:rsidRPr="00866130">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sz w:val="24"/>
          <w:szCs w:val="24"/>
          <w:lang w:val="en-US"/>
        </w:rPr>
        <w:t>.</w:t>
      </w:r>
      <w:r w:rsidR="00484889" w:rsidRPr="00EB262D">
        <w:rPr>
          <w:rFonts w:ascii="Times New Roman" w:hAnsi="Times New Roman" w:cs="Times New Roman"/>
          <w:color w:val="C00000"/>
          <w:sz w:val="24"/>
          <w:szCs w:val="24"/>
          <w:lang w:val="en-US"/>
        </w:rPr>
        <w:t xml:space="preserve"> </w:t>
      </w:r>
      <w:bookmarkEnd w:id="40"/>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43" w:name="_Toc200448872"/>
      <w:bookmarkEnd w:id="41"/>
      <w:r w:rsidRPr="00EB262D">
        <w:rPr>
          <w:rFonts w:ascii="Times New Roman" w:hAnsi="Times New Roman" w:cs="Times New Roman"/>
          <w:sz w:val="24"/>
          <w:szCs w:val="24"/>
          <w:lang w:val="en-US"/>
        </w:rPr>
        <w:t>Transparency and openness</w:t>
      </w:r>
      <w:bookmarkEnd w:id="43"/>
    </w:p>
    <w:p w14:paraId="3AC87A19" w14:textId="54497460" w:rsidR="00116E5E" w:rsidRPr="0031788F" w:rsidRDefault="00793392" w:rsidP="00116E5E">
      <w:pPr>
        <w:spacing w:line="480" w:lineRule="auto"/>
        <w:rPr>
          <w:rFonts w:ascii="Times New Roman" w:hAnsi="Times New Roman" w:cs="Times New Roman"/>
          <w:color w:val="000000" w:themeColor="text1"/>
          <w:sz w:val="24"/>
          <w:szCs w:val="24"/>
          <w:lang w:val="en-US"/>
        </w:rPr>
      </w:pPr>
      <w:bookmarkStart w:id="44" w:name="_Hlk209003383"/>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 xml:space="preserve">in the </w:t>
      </w:r>
      <w:r w:rsidRPr="00866130">
        <w:rPr>
          <w:rFonts w:ascii="Times New Roman" w:hAnsi="Times New Roman" w:cs="Times New Roman"/>
          <w:sz w:val="24"/>
          <w:szCs w:val="24"/>
          <w:lang w:val="en-US"/>
        </w:rPr>
        <w:t>associated preregistration (</w:t>
      </w:r>
      <w:hyperlink r:id="rId9" w:history="1">
        <w:r w:rsidR="004E3261" w:rsidRPr="00866130">
          <w:rPr>
            <w:rStyle w:val="Hyperlink"/>
            <w:rFonts w:ascii="Times New Roman" w:hAnsi="Times New Roman" w:cs="Times New Roman"/>
            <w:color w:val="auto"/>
            <w:sz w:val="24"/>
            <w:szCs w:val="24"/>
            <w:u w:val="none"/>
            <w:lang w:val="en-US"/>
          </w:rPr>
          <w:t>https://doi.org/10.17605/OSF.IO/76PV5)</w:t>
        </w:r>
      </w:hyperlink>
      <w:bookmarkEnd w:id="44"/>
      <w:r w:rsidR="004E3261" w:rsidRPr="00866130">
        <w:rPr>
          <w:rFonts w:ascii="Times New Roman" w:hAnsi="Times New Roman" w:cs="Times New Roman"/>
          <w:sz w:val="24"/>
          <w:szCs w:val="24"/>
          <w:lang w:val="en-US"/>
        </w:rPr>
        <w:t xml:space="preserve">, </w:t>
      </w:r>
      <w:r w:rsidR="00116E5E" w:rsidRPr="00866130">
        <w:rPr>
          <w:rFonts w:ascii="Times New Roman" w:hAnsi="Times New Roman" w:cs="Times New Roman"/>
          <w:sz w:val="24"/>
          <w:szCs w:val="24"/>
          <w:lang w:val="en-US"/>
        </w:rPr>
        <w:t xml:space="preserve"> </w:t>
      </w:r>
      <w:bookmarkStart w:id="45" w:name="_Hlk208999020"/>
      <w:bookmarkStart w:id="46" w:name="_Hlk117866403"/>
      <w:r w:rsidR="004E3261" w:rsidRPr="00866130">
        <w:rPr>
          <w:rFonts w:ascii="Times New Roman" w:hAnsi="Times New Roman" w:cs="Times New Roman"/>
          <w:sz w:val="24"/>
          <w:szCs w:val="24"/>
          <w:lang w:val="en-US"/>
        </w:rPr>
        <w:t>published on June 9, 2023, thus before we started data collection</w:t>
      </w:r>
      <w:r w:rsidR="002A3266" w:rsidRPr="00866130">
        <w:rPr>
          <w:rFonts w:ascii="Times New Roman" w:hAnsi="Times New Roman" w:cs="Times New Roman"/>
          <w:sz w:val="24"/>
          <w:szCs w:val="24"/>
          <w:lang w:val="en-US"/>
        </w:rPr>
        <w:t xml:space="preserve"> on June </w:t>
      </w:r>
      <w:r w:rsidR="00CC5B5B" w:rsidRPr="00866130">
        <w:rPr>
          <w:rFonts w:ascii="Times New Roman" w:hAnsi="Times New Roman" w:cs="Times New Roman"/>
          <w:sz w:val="24"/>
          <w:szCs w:val="24"/>
          <w:lang w:val="en-US"/>
        </w:rPr>
        <w:t xml:space="preserve">12, </w:t>
      </w:r>
      <w:r w:rsidR="002A3266" w:rsidRPr="00866130">
        <w:rPr>
          <w:rFonts w:ascii="Times New Roman" w:hAnsi="Times New Roman" w:cs="Times New Roman"/>
          <w:sz w:val="24"/>
          <w:szCs w:val="24"/>
          <w:lang w:val="en-US"/>
        </w:rPr>
        <w:t>2023</w:t>
      </w:r>
      <w:r w:rsidR="004E3261" w:rsidRPr="00866130">
        <w:rPr>
          <w:rFonts w:ascii="Times New Roman" w:hAnsi="Times New Roman" w:cs="Times New Roman"/>
          <w:sz w:val="24"/>
          <w:szCs w:val="24"/>
          <w:lang w:val="en-US"/>
        </w:rPr>
        <w:t xml:space="preserve">. </w:t>
      </w:r>
      <w:r w:rsidR="001E43D7" w:rsidRPr="00866130">
        <w:rPr>
          <w:rFonts w:ascii="Times New Roman" w:hAnsi="Times New Roman" w:cs="Times New Roman"/>
          <w:sz w:val="24"/>
          <w:szCs w:val="24"/>
          <w:lang w:val="en-US"/>
        </w:rPr>
        <w:t>Please note that the numbering</w:t>
      </w:r>
      <w:r w:rsidR="00DB7423" w:rsidRPr="00866130">
        <w:rPr>
          <w:rFonts w:ascii="Times New Roman" w:hAnsi="Times New Roman" w:cs="Times New Roman"/>
          <w:sz w:val="24"/>
          <w:szCs w:val="24"/>
          <w:lang w:val="en-US"/>
        </w:rPr>
        <w:t xml:space="preserve"> and wording</w:t>
      </w:r>
      <w:r w:rsidR="001E43D7" w:rsidRPr="00866130">
        <w:rPr>
          <w:rFonts w:ascii="Times New Roman" w:hAnsi="Times New Roman" w:cs="Times New Roman"/>
          <w:sz w:val="24"/>
          <w:szCs w:val="24"/>
          <w:lang w:val="en-US"/>
        </w:rPr>
        <w:t xml:space="preserve"> of hypotheses</w:t>
      </w:r>
      <w:r w:rsidR="00DB7423" w:rsidRPr="00866130">
        <w:rPr>
          <w:rFonts w:ascii="Times New Roman" w:hAnsi="Times New Roman" w:cs="Times New Roman"/>
          <w:sz w:val="24"/>
          <w:szCs w:val="24"/>
          <w:lang w:val="en-US"/>
        </w:rPr>
        <w:t xml:space="preserve"> was slightly </w:t>
      </w:r>
      <w:r w:rsidR="00D0490C" w:rsidRPr="00866130">
        <w:rPr>
          <w:rFonts w:ascii="Times New Roman" w:hAnsi="Times New Roman" w:cs="Times New Roman"/>
          <w:sz w:val="24"/>
          <w:szCs w:val="24"/>
          <w:lang w:val="en-US"/>
        </w:rPr>
        <w:t>modified</w:t>
      </w:r>
      <w:r w:rsidR="00DB7423" w:rsidRPr="00866130">
        <w:rPr>
          <w:rFonts w:ascii="Times New Roman" w:hAnsi="Times New Roman" w:cs="Times New Roman"/>
          <w:sz w:val="24"/>
          <w:szCs w:val="24"/>
          <w:lang w:val="en-US"/>
        </w:rPr>
        <w:t xml:space="preserve"> from the preregistration to increase clarity, </w:t>
      </w:r>
      <w:r w:rsidR="003346A7" w:rsidRPr="00866130">
        <w:rPr>
          <w:rFonts w:ascii="Times New Roman" w:hAnsi="Times New Roman" w:cs="Times New Roman"/>
          <w:sz w:val="24"/>
          <w:szCs w:val="24"/>
          <w:lang w:val="en-US"/>
        </w:rPr>
        <w:t>while not affecting their content</w:t>
      </w:r>
      <w:r w:rsidR="00DB7423" w:rsidRPr="00866130">
        <w:rPr>
          <w:rFonts w:ascii="Times New Roman" w:hAnsi="Times New Roman" w:cs="Times New Roman"/>
          <w:sz w:val="24"/>
          <w:szCs w:val="24"/>
          <w:lang w:val="en-US"/>
        </w:rPr>
        <w:t xml:space="preserve">.  </w:t>
      </w:r>
      <w:bookmarkEnd w:id="45"/>
      <w:r w:rsidR="00116E5E" w:rsidRPr="00EB262D">
        <w:rPr>
          <w:rFonts w:ascii="Times New Roman" w:hAnsi="Times New Roman" w:cs="Times New Roman"/>
          <w:sz w:val="24"/>
          <w:szCs w:val="24"/>
          <w:lang w:val="en-US"/>
        </w:rPr>
        <w:t xml:space="preserve">Preprocessed data, </w:t>
      </w:r>
      <w:r w:rsidR="00116E5E" w:rsidRPr="00EB262D">
        <w:rPr>
          <w:rFonts w:ascii="Times New Roman" w:hAnsi="Times New Roman" w:cs="Times New Roman"/>
          <w:sz w:val="24"/>
          <w:szCs w:val="24"/>
          <w:lang w:val="en-US"/>
        </w:rPr>
        <w:lastRenderedPageBreak/>
        <w:t xml:space="preserve">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46"/>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47" w:name="_Toc200448873"/>
      <w:r w:rsidRPr="00EB262D">
        <w:rPr>
          <w:rFonts w:ascii="Times New Roman" w:hAnsi="Times New Roman" w:cs="Times New Roman"/>
          <w:sz w:val="24"/>
          <w:szCs w:val="24"/>
          <w:lang w:val="en-US"/>
        </w:rPr>
        <w:t>Results</w:t>
      </w:r>
      <w:bookmarkEnd w:id="47"/>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48"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48"/>
    </w:p>
    <w:p w14:paraId="08A61450" w14:textId="10CC4961" w:rsidR="005A0105" w:rsidRDefault="002224D9" w:rsidP="00BB26FB">
      <w:pPr>
        <w:spacing w:line="480" w:lineRule="auto"/>
        <w:rPr>
          <w:rFonts w:ascii="Times New Roman" w:hAnsi="Times New Roman" w:cs="Times New Roman"/>
          <w:sz w:val="24"/>
          <w:szCs w:val="24"/>
          <w:lang w:val="en-US"/>
        </w:rPr>
      </w:pPr>
      <w:bookmarkStart w:id="49" w:name="_Hlk209531187"/>
      <w:r w:rsidRPr="00866130">
        <w:rPr>
          <w:rFonts w:ascii="Times New Roman" w:hAnsi="Times New Roman" w:cs="Times New Roman"/>
          <w:sz w:val="24"/>
          <w:szCs w:val="24"/>
          <w:lang w:val="en-US"/>
        </w:rPr>
        <w:t xml:space="preserve">First, we checked for important demographic and psychological variables that the two groups were comparable. </w:t>
      </w:r>
      <w:bookmarkEnd w:id="49"/>
      <w:r w:rsidR="00BB26FB" w:rsidRPr="00866130">
        <w:rPr>
          <w:rFonts w:ascii="Times New Roman" w:hAnsi="Times New Roman" w:cs="Times New Roman"/>
          <w:sz w:val="24"/>
          <w:szCs w:val="24"/>
          <w:lang w:val="en-US"/>
        </w:rPr>
        <w:t xml:space="preserve">Singers and instrumentalists did not differ significantly in the socioeconomic </w:t>
      </w:r>
      <w:r w:rsidR="00BB26FB" w:rsidRPr="00EB262D">
        <w:rPr>
          <w:rFonts w:ascii="Times New Roman" w:hAnsi="Times New Roman" w:cs="Times New Roman"/>
          <w:sz w:val="24"/>
          <w:szCs w:val="24"/>
          <w:lang w:val="en-US"/>
        </w:rPr>
        <w:t xml:space="preserve">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(2, N = 88) = 1.06, </w:t>
      </w:r>
      <w:r w:rsidR="00BB26FB" w:rsidRPr="005772ED">
        <w:rPr>
          <w:rFonts w:ascii="Times New Roman" w:hAnsi="Times New Roman" w:cs="Times New Roman"/>
          <w:i/>
          <w:iCs/>
          <w:sz w:val="24"/>
          <w:szCs w:val="24"/>
          <w:lang w:val="en-US"/>
        </w:rPr>
        <w:t>p</w:t>
      </w:r>
      <w:r w:rsidR="00BB26FB"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00BB26FB"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(7, N = 88) = 9.06, p = .249, and </w:t>
      </w:r>
      <w:r w:rsidR="00BB26FB"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00BB26FB"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00BB26FB" w:rsidRPr="0031788F">
        <w:rPr>
          <w:rFonts w:ascii="Times New Roman" w:hAnsi="Times New Roman" w:cs="Times New Roman"/>
          <w:color w:val="000000" w:themeColor="text1"/>
          <w:sz w:val="24"/>
          <w:szCs w:val="24"/>
          <w:lang w:val="en-US"/>
        </w:rPr>
        <w:t>). Further</w:t>
      </w:r>
      <w:r w:rsidR="00BB26FB"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t xml:space="preserve">(assessed with the PANAS) </w:t>
      </w:r>
      <w:r w:rsidR="00BB26FB"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00BB26FB" w:rsidRPr="00EB262D">
        <w:rPr>
          <w:rFonts w:ascii="Times New Roman" w:hAnsi="Times New Roman" w:cs="Times New Roman"/>
          <w:b/>
          <w:sz w:val="24"/>
          <w:szCs w:val="24"/>
          <w:lang w:val="en-US"/>
        </w:rPr>
        <w:t>Table 1</w:t>
      </w:r>
      <w:r w:rsidR="00BB26FB" w:rsidRPr="00EB262D">
        <w:rPr>
          <w:rFonts w:ascii="Times New Roman" w:hAnsi="Times New Roman" w:cs="Times New Roman"/>
          <w:sz w:val="24"/>
          <w:szCs w:val="24"/>
          <w:lang w:val="en-US"/>
        </w:rPr>
        <w:t>.</w:t>
      </w:r>
    </w:p>
    <w:p w14:paraId="2480ADD0" w14:textId="698323E8" w:rsidR="00BB26FB" w:rsidRPr="00D10658" w:rsidRDefault="00D10658" w:rsidP="00B613D5">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w:t>
      </w:r>
      <w:r>
        <w:rPr>
          <w:rFonts w:ascii="Times New Roman" w:hAnsi="Times New Roman" w:cs="Times New Roman"/>
          <w:i/>
          <w:sz w:val="24"/>
          <w:szCs w:val="24"/>
          <w:lang w:val="en-US"/>
        </w:rPr>
        <w:t>Table 1</w:t>
      </w:r>
      <w:r w:rsidRPr="0036429D">
        <w:rPr>
          <w:rFonts w:ascii="Times New Roman" w:hAnsi="Times New Roman" w:cs="Times New Roman"/>
          <w:i/>
          <w:sz w:val="24"/>
          <w:szCs w:val="24"/>
          <w:lang w:val="en-US"/>
        </w:rPr>
        <w:t xml:space="preserve"> about here - </w:t>
      </w:r>
    </w:p>
    <w:p w14:paraId="0A4E8CCE" w14:textId="67056E12" w:rsidR="009D2C61" w:rsidRDefault="009D2C61">
      <w:pPr>
        <w:suppressAutoHyphens w:val="0"/>
        <w:rPr>
          <w:rFonts w:ascii="Times New Roman" w:hAnsi="Times New Roman" w:cs="Times New Roman"/>
          <w:b/>
          <w:iCs/>
          <w:sz w:val="24"/>
          <w:szCs w:val="24"/>
          <w:lang w:val="en-US"/>
        </w:rPr>
      </w:pP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50" w:name="_Toc200448875"/>
      <w:r w:rsidRPr="00EB262D">
        <w:rPr>
          <w:rFonts w:ascii="Times New Roman" w:hAnsi="Times New Roman" w:cs="Times New Roman"/>
          <w:lang w:val="en-US"/>
        </w:rPr>
        <w:t>Emotion classification performance</w:t>
      </w:r>
      <w:bookmarkEnd w:id="50"/>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79502CE" w:rsidR="007238A3"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lastRenderedPageBreak/>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1B866BE2" w14:textId="179A7BB6" w:rsidR="00D10658" w:rsidRPr="00D10658"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w:t>
      </w:r>
      <w:r>
        <w:rPr>
          <w:rFonts w:ascii="Times New Roman" w:hAnsi="Times New Roman" w:cs="Times New Roman"/>
          <w:i/>
          <w:sz w:val="24"/>
          <w:szCs w:val="24"/>
          <w:lang w:val="en-US"/>
        </w:rPr>
        <w:t>Table 2</w:t>
      </w:r>
      <w:r w:rsidRPr="0036429D">
        <w:rPr>
          <w:rFonts w:ascii="Times New Roman" w:hAnsi="Times New Roman" w:cs="Times New Roman"/>
          <w:i/>
          <w:sz w:val="24"/>
          <w:szCs w:val="24"/>
          <w:lang w:val="en-US"/>
        </w:rPr>
        <w:t xml:space="preserve"> about here - </w:t>
      </w:r>
    </w:p>
    <w:p w14:paraId="6A9970B9" w14:textId="77777777" w:rsidR="00D10658" w:rsidRPr="00EB262D" w:rsidRDefault="00D10658" w:rsidP="004C6E77">
      <w:pPr>
        <w:spacing w:line="480" w:lineRule="auto"/>
        <w:ind w:firstLine="708"/>
        <w:contextualSpacing/>
        <w:rPr>
          <w:rFonts w:ascii="Times New Roman" w:hAnsi="Times New Roman" w:cs="Times New Roman"/>
          <w:sz w:val="24"/>
          <w:szCs w:val="24"/>
          <w:lang w:val="en-US"/>
        </w:rPr>
      </w:pPr>
    </w:p>
    <w:p w14:paraId="326AB1B4" w14:textId="4B3D2A03" w:rsidR="00D10658" w:rsidRPr="0036429D"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Figure </w:t>
      </w:r>
      <w:r>
        <w:rPr>
          <w:rFonts w:ascii="Times New Roman" w:hAnsi="Times New Roman" w:cs="Times New Roman"/>
          <w:i/>
          <w:sz w:val="24"/>
          <w:szCs w:val="24"/>
          <w:lang w:val="en-US"/>
        </w:rPr>
        <w:t>2</w:t>
      </w:r>
      <w:r w:rsidRPr="0036429D">
        <w:rPr>
          <w:rFonts w:ascii="Times New Roman" w:hAnsi="Times New Roman" w:cs="Times New Roman"/>
          <w:i/>
          <w:sz w:val="24"/>
          <w:szCs w:val="24"/>
          <w:lang w:val="en-US"/>
        </w:rPr>
        <w:t xml:space="preserve"> about here - </w:t>
      </w:r>
    </w:p>
    <w:p w14:paraId="54B15730" w14:textId="77777777" w:rsidR="00D10658" w:rsidRDefault="00D10658" w:rsidP="003817B4">
      <w:pPr>
        <w:pStyle w:val="Beschriftung"/>
        <w:keepNext/>
        <w:rPr>
          <w:rFonts w:ascii="Times New Roman" w:hAnsi="Times New Roman" w:cs="Times New Roman"/>
          <w:b/>
          <w:i w:val="0"/>
          <w:color w:val="auto"/>
          <w:sz w:val="24"/>
          <w:szCs w:val="24"/>
          <w:lang w:val="en-US"/>
        </w:rPr>
      </w:pP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4F7F944B"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w:t>
      </w:r>
      <w:r w:rsidRPr="00866130">
        <w:rPr>
          <w:rFonts w:ascii="Times New Roman" w:hAnsi="Times New Roman" w:cs="Times New Roman"/>
          <w:sz w:val="24"/>
          <w:szCs w:val="24"/>
          <w:lang w:val="en-US"/>
        </w:rPr>
        <w:t xml:space="preserve">difference </w:t>
      </w:r>
      <w:r w:rsidR="00A252C9" w:rsidRPr="00866130">
        <w:rPr>
          <w:rFonts w:ascii="Times New Roman" w:hAnsi="Times New Roman" w:cs="Times New Roman"/>
          <w:sz w:val="24"/>
          <w:szCs w:val="24"/>
          <w:lang w:val="en-US"/>
        </w:rPr>
        <w:t xml:space="preserve">between F0 and Timbre </w:t>
      </w:r>
      <w:r w:rsidRPr="00866130">
        <w:rPr>
          <w:rFonts w:ascii="Times New Roman" w:hAnsi="Times New Roman" w:cs="Times New Roman"/>
          <w:sz w:val="24"/>
          <w:szCs w:val="24"/>
          <w:lang w:val="en-US"/>
        </w:rPr>
        <w:t>was largest for Happiness (</w:t>
      </w:r>
      <w:bookmarkStart w:id="51" w:name="_Hlk207895481"/>
      <w:r w:rsidR="002E0186"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2E0186" w:rsidRPr="00866130">
        <w:rPr>
          <w:rFonts w:ascii="Times New Roman" w:hAnsi="Times New Roman" w:cs="Times New Roman"/>
          <w:sz w:val="24"/>
          <w:szCs w:val="24"/>
          <w:lang w:val="en-US"/>
        </w:rPr>
        <w:t xml:space="preserve"> = 0.34 </w:t>
      </w:r>
      <w:bookmarkEnd w:id="51"/>
      <w:r w:rsidR="002E0186" w:rsidRPr="00866130">
        <w:rPr>
          <w:rFonts w:ascii="Times New Roman" w:hAnsi="Times New Roman" w:cs="Times New Roman"/>
          <w:sz w:val="24"/>
          <w:szCs w:val="24"/>
          <w:lang w:val="en-US"/>
        </w:rPr>
        <w:t>± 0.02 SEM</w:t>
      </w:r>
      <w:r w:rsidRPr="00866130">
        <w:rPr>
          <w:rFonts w:ascii="Times New Roman" w:hAnsi="Times New Roman" w:cs="Times New Roman"/>
          <w:sz w:val="24"/>
          <w:szCs w:val="24"/>
          <w:lang w:val="en-US"/>
        </w:rPr>
        <w:t>), followed by Fear (</w:t>
      </w:r>
      <w:r w:rsidR="00590855"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2E0186" w:rsidRPr="00866130">
        <w:rPr>
          <w:rFonts w:ascii="Times New Roman" w:hAnsi="Times New Roman" w:cs="Times New Roman"/>
          <w:sz w:val="24"/>
          <w:szCs w:val="24"/>
          <w:lang w:val="en-US"/>
        </w:rPr>
        <w:t xml:space="preserve"> = 0.21 ± 0.02</w:t>
      </w:r>
      <w:r w:rsidRPr="00866130">
        <w:rPr>
          <w:rFonts w:ascii="Times New Roman" w:hAnsi="Times New Roman" w:cs="Times New Roman"/>
          <w:sz w:val="24"/>
          <w:szCs w:val="24"/>
          <w:lang w:val="en-US"/>
        </w:rPr>
        <w:t>), Sadness (</w:t>
      </w:r>
      <w:r w:rsidR="00590855"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2E0186" w:rsidRPr="00866130">
        <w:rPr>
          <w:rFonts w:ascii="Times New Roman" w:hAnsi="Times New Roman" w:cs="Times New Roman"/>
          <w:sz w:val="24"/>
          <w:szCs w:val="24"/>
          <w:lang w:val="en-US"/>
        </w:rPr>
        <w:t xml:space="preserve"> = 0.18 ± 0.02</w:t>
      </w:r>
      <w:r w:rsidRPr="00866130">
        <w:rPr>
          <w:rFonts w:ascii="Times New Roman" w:hAnsi="Times New Roman" w:cs="Times New Roman"/>
          <w:sz w:val="24"/>
          <w:szCs w:val="24"/>
          <w:lang w:val="en-US"/>
        </w:rPr>
        <w:t>), and Pleasure (</w:t>
      </w:r>
      <w:r w:rsidR="00590855" w:rsidRPr="00866130">
        <w:rPr>
          <w:rFonts w:ascii="Times New Roman" w:hAnsi="Times New Roman" w:cs="Times New Roman"/>
          <w:i/>
          <w:iCs/>
          <w:sz w:val="24"/>
          <w:szCs w:val="24"/>
          <w:lang w:val="en-US"/>
        </w:rPr>
        <w:t>M</w:t>
      </w:r>
      <w:r w:rsidR="00590855" w:rsidRPr="00866130">
        <w:rPr>
          <w:rFonts w:ascii="Times New Roman" w:hAnsi="Times New Roman" w:cs="Times New Roman"/>
          <w:i/>
          <w:iCs/>
          <w:sz w:val="24"/>
          <w:szCs w:val="24"/>
          <w:vertAlign w:val="subscript"/>
          <w:lang w:val="en-US"/>
        </w:rPr>
        <w:t>F0-Timbre</w:t>
      </w:r>
      <w:r w:rsidR="00BB1706" w:rsidRPr="00866130">
        <w:rPr>
          <w:rFonts w:ascii="Times New Roman" w:hAnsi="Times New Roman" w:cs="Times New Roman"/>
          <w:sz w:val="24"/>
          <w:szCs w:val="24"/>
          <w:lang w:val="en-US"/>
        </w:rPr>
        <w:t xml:space="preserve"> = 0.10 ± 0.02</w:t>
      </w:r>
      <w:r w:rsidRPr="00866130">
        <w:rPr>
          <w:rFonts w:ascii="Times New Roman" w:hAnsi="Times New Roman" w:cs="Times New Roman"/>
          <w:sz w:val="24"/>
          <w:szCs w:val="24"/>
          <w:lang w:val="en-US"/>
        </w:rPr>
        <w:t>; all pairwise comparisons |</w:t>
      </w:r>
      <w:proofErr w:type="spellStart"/>
      <w:proofErr w:type="gramStart"/>
      <w:r w:rsidRPr="00866130">
        <w:rPr>
          <w:rFonts w:ascii="Times New Roman" w:hAnsi="Times New Roman" w:cs="Times New Roman"/>
          <w:i/>
          <w:sz w:val="24"/>
          <w:szCs w:val="24"/>
          <w:lang w:val="en-US"/>
        </w:rPr>
        <w:t>t</w:t>
      </w:r>
      <w:r w:rsidRPr="00866130">
        <w:rPr>
          <w:rFonts w:ascii="Times New Roman" w:hAnsi="Times New Roman" w:cs="Times New Roman"/>
          <w:sz w:val="24"/>
          <w:szCs w:val="24"/>
          <w:lang w:val="en-US"/>
        </w:rPr>
        <w:t>s</w:t>
      </w:r>
      <w:proofErr w:type="spellEnd"/>
      <w:r w:rsidRPr="00866130">
        <w:rPr>
          <w:rFonts w:ascii="Times New Roman" w:hAnsi="Times New Roman" w:cs="Times New Roman"/>
          <w:sz w:val="24"/>
          <w:szCs w:val="24"/>
          <w:lang w:val="en-US"/>
        </w:rPr>
        <w:t>(</w:t>
      </w:r>
      <w:proofErr w:type="gramEnd"/>
      <w:r w:rsidRPr="00866130">
        <w:rPr>
          <w:rFonts w:ascii="Times New Roman" w:hAnsi="Times New Roman" w:cs="Times New Roman"/>
          <w:sz w:val="24"/>
          <w:szCs w:val="24"/>
          <w:lang w:val="en-US"/>
        </w:rPr>
        <w:t>7</w:t>
      </w:r>
      <w:r w:rsidR="00BB1706" w:rsidRPr="00866130">
        <w:rPr>
          <w:rFonts w:ascii="Times New Roman" w:hAnsi="Times New Roman" w:cs="Times New Roman"/>
          <w:sz w:val="24"/>
          <w:szCs w:val="24"/>
          <w:lang w:val="en-US"/>
        </w:rPr>
        <w:t>7</w:t>
      </w:r>
      <w:r w:rsidRPr="00866130">
        <w:rPr>
          <w:rFonts w:ascii="Times New Roman" w:hAnsi="Times New Roman" w:cs="Times New Roman"/>
          <w:sz w:val="24"/>
          <w:szCs w:val="24"/>
          <w:lang w:val="en-US"/>
        </w:rPr>
        <w:t>)| ≥ 2.</w:t>
      </w:r>
      <w:r w:rsidR="00BB1706" w:rsidRPr="00866130">
        <w:rPr>
          <w:rFonts w:ascii="Times New Roman" w:hAnsi="Times New Roman" w:cs="Times New Roman"/>
          <w:sz w:val="24"/>
          <w:szCs w:val="24"/>
          <w:lang w:val="en-US"/>
        </w:rPr>
        <w:t>57</w:t>
      </w:r>
      <w:r w:rsidRPr="00866130">
        <w:rPr>
          <w:rFonts w:ascii="Times New Roman" w:hAnsi="Times New Roman" w:cs="Times New Roman"/>
          <w:sz w:val="24"/>
          <w:szCs w:val="24"/>
          <w:lang w:val="en-US"/>
        </w:rPr>
        <w:t xml:space="preserve">, </w:t>
      </w:r>
      <w:proofErr w:type="spellStart"/>
      <w:r w:rsidRPr="00866130">
        <w:rPr>
          <w:rFonts w:ascii="Times New Roman" w:hAnsi="Times New Roman" w:cs="Times New Roman"/>
          <w:i/>
          <w:iCs/>
          <w:sz w:val="24"/>
          <w:szCs w:val="24"/>
          <w:lang w:val="en-US"/>
        </w:rPr>
        <w:t>p</w:t>
      </w:r>
      <w:r w:rsidRPr="00866130">
        <w:rPr>
          <w:rFonts w:ascii="Times New Roman" w:hAnsi="Times New Roman" w:cs="Times New Roman"/>
          <w:sz w:val="24"/>
          <w:szCs w:val="24"/>
          <w:lang w:val="en-US"/>
        </w:rPr>
        <w:t>s</w:t>
      </w:r>
      <w:proofErr w:type="spellEnd"/>
      <w:r w:rsidRPr="00866130">
        <w:rPr>
          <w:rFonts w:ascii="Times New Roman" w:hAnsi="Times New Roman" w:cs="Times New Roman"/>
          <w:sz w:val="24"/>
          <w:szCs w:val="24"/>
          <w:vertAlign w:val="subscript"/>
          <w:lang w:val="en-US"/>
        </w:rPr>
        <w:t xml:space="preserve"> </w:t>
      </w:r>
      <w:r w:rsidRPr="00866130">
        <w:rPr>
          <w:rFonts w:ascii="Times New Roman" w:hAnsi="Times New Roman" w:cs="Times New Roman"/>
          <w:sz w:val="24"/>
          <w:szCs w:val="24"/>
          <w:lang w:val="en-US"/>
        </w:rPr>
        <w:t>≤ .0</w:t>
      </w:r>
      <w:r w:rsidR="00BB1706" w:rsidRPr="00866130">
        <w:rPr>
          <w:rFonts w:ascii="Times New Roman" w:hAnsi="Times New Roman" w:cs="Times New Roman"/>
          <w:sz w:val="24"/>
          <w:szCs w:val="24"/>
          <w:lang w:val="en-US"/>
        </w:rPr>
        <w:t>12</w:t>
      </w:r>
      <w:r w:rsidRPr="00866130">
        <w:rPr>
          <w:rFonts w:ascii="Times New Roman" w:hAnsi="Times New Roman" w:cs="Times New Roman"/>
          <w:sz w:val="24"/>
          <w:szCs w:val="24"/>
          <w:lang w:val="en-US"/>
        </w:rPr>
        <w:t xml:space="preserve">, </w:t>
      </w:r>
      <w:r w:rsidRPr="00866130">
        <w:rPr>
          <w:rFonts w:ascii="Times New Roman" w:hAnsi="Times New Roman" w:cs="Times New Roman"/>
          <w:i/>
          <w:iCs/>
          <w:sz w:val="24"/>
          <w:szCs w:val="24"/>
          <w:lang w:val="en-US"/>
        </w:rPr>
        <w:t>d</w:t>
      </w:r>
      <w:r w:rsidRPr="00866130">
        <w:rPr>
          <w:rFonts w:ascii="Times New Roman" w:hAnsi="Times New Roman" w:cs="Times New Roman"/>
          <w:sz w:val="24"/>
          <w:szCs w:val="24"/>
          <w:lang w:val="en-US"/>
        </w:rPr>
        <w:t>s ≥ 0.</w:t>
      </w:r>
      <w:r w:rsidR="00BB1706" w:rsidRPr="00866130">
        <w:rPr>
          <w:rFonts w:ascii="Times New Roman" w:hAnsi="Times New Roman" w:cs="Times New Roman"/>
          <w:sz w:val="24"/>
          <w:szCs w:val="24"/>
          <w:lang w:val="en-US"/>
        </w:rPr>
        <w:t>28</w:t>
      </w:r>
      <w:r w:rsidRPr="00866130">
        <w:rPr>
          <w:rFonts w:ascii="Times New Roman" w:hAnsi="Times New Roman" w:cs="Times New Roman"/>
          <w:sz w:val="24"/>
          <w:szCs w:val="24"/>
          <w:lang w:val="en-US"/>
        </w:rPr>
        <w:t xml:space="preserve"> [0.0</w:t>
      </w:r>
      <w:r w:rsidR="00BB1706" w:rsidRPr="00866130">
        <w:rPr>
          <w:rFonts w:ascii="Times New Roman" w:hAnsi="Times New Roman" w:cs="Times New Roman"/>
          <w:sz w:val="24"/>
          <w:szCs w:val="24"/>
          <w:lang w:val="en-US"/>
        </w:rPr>
        <w:t>6</w:t>
      </w:r>
      <w:r w:rsidRPr="00866130">
        <w:rPr>
          <w:rFonts w:ascii="Times New Roman" w:hAnsi="Times New Roman" w:cs="Times New Roman"/>
          <w:sz w:val="24"/>
          <w:szCs w:val="24"/>
          <w:lang w:val="en-US"/>
        </w:rPr>
        <w:t xml:space="preserve"> 0.</w:t>
      </w:r>
      <w:r w:rsidR="00BB1706" w:rsidRPr="00866130">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MwNjhkM2Y1Yi04NTExLTQ4NTItYTIzYy02OTNkMWE4NDEwMjgiLCJUZXh0IjoiMTQiLCJXQUlWZXJzaW9uIjoiNi4xNy4wLjAifQ==}</w:instrText>
          </w:r>
          <w:r w:rsidR="002E0186"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NhYTdlNzg1Ny1iM2JkLTQ1NjctYWFjZS02NGQzZGRmZjZiMzIiLCJUZXh0IjoiMTQiLCJXQUlWZXJzaW9uIjoiNi4xNy4wLjAifQ==}</w:instrText>
          </w:r>
          <w:r w:rsidR="002E0186" w:rsidRPr="00EB262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2FF61CBC" w14:textId="4A80EB88" w:rsidR="00D10658" w:rsidRPr="0036429D"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Figure </w:t>
      </w:r>
      <w:r>
        <w:rPr>
          <w:rFonts w:ascii="Times New Roman" w:hAnsi="Times New Roman" w:cs="Times New Roman"/>
          <w:i/>
          <w:sz w:val="24"/>
          <w:szCs w:val="24"/>
          <w:lang w:val="en-US"/>
        </w:rPr>
        <w:t>3</w:t>
      </w:r>
      <w:r w:rsidRPr="0036429D">
        <w:rPr>
          <w:rFonts w:ascii="Times New Roman" w:hAnsi="Times New Roman" w:cs="Times New Roman"/>
          <w:i/>
          <w:sz w:val="24"/>
          <w:szCs w:val="24"/>
          <w:lang w:val="en-US"/>
        </w:rPr>
        <w:t xml:space="preserve"> about here - </w:t>
      </w:r>
    </w:p>
    <w:p w14:paraId="32DBA92E" w14:textId="77777777" w:rsidR="00D10658" w:rsidRDefault="00D10658" w:rsidP="00484889">
      <w:pPr>
        <w:pStyle w:val="Beschriftung"/>
        <w:keepNext/>
        <w:rPr>
          <w:rFonts w:ascii="Times New Roman" w:hAnsi="Times New Roman" w:cs="Times New Roman"/>
          <w:b/>
          <w:i w:val="0"/>
          <w:color w:val="auto"/>
          <w:sz w:val="24"/>
          <w:szCs w:val="24"/>
          <w:lang w:val="en-US"/>
        </w:rPr>
      </w:pPr>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52"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52"/>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53" w:name="_Toc200448877"/>
      <w:proofErr w:type="spellStart"/>
      <w:r w:rsidRPr="00EB262D">
        <w:rPr>
          <w:rFonts w:ascii="Times New Roman" w:hAnsi="Times New Roman" w:cs="Times New Roman"/>
          <w:sz w:val="24"/>
          <w:szCs w:val="24"/>
        </w:rPr>
        <w:t>Hypotheses</w:t>
      </w:r>
      <w:bookmarkEnd w:id="53"/>
      <w:proofErr w:type="spellEnd"/>
    </w:p>
    <w:p w14:paraId="4872994B" w14:textId="045725F5" w:rsidR="0091335A" w:rsidRPr="00866130" w:rsidRDefault="0091335A" w:rsidP="001E135D">
      <w:pPr>
        <w:spacing w:line="480" w:lineRule="auto"/>
        <w:rPr>
          <w:rFonts w:ascii="Times New Roman" w:hAnsi="Times New Roman" w:cs="Times New Roman"/>
          <w:sz w:val="24"/>
          <w:szCs w:val="24"/>
          <w:lang w:val="en-US"/>
        </w:rPr>
      </w:pPr>
      <w:bookmarkStart w:id="54" w:name="_Hlk208999045"/>
      <w:r w:rsidRPr="001E135D">
        <w:rPr>
          <w:rFonts w:ascii="Times New Roman" w:hAnsi="Times New Roman" w:cs="Times New Roman"/>
          <w:sz w:val="24"/>
          <w:szCs w:val="24"/>
          <w:lang w:val="en-US"/>
        </w:rPr>
        <w:t xml:space="preserve">In Part II, we focused on the correlations between auditory sensitivity and vocal emotion </w:t>
      </w:r>
      <w:r w:rsidRPr="00866130">
        <w:rPr>
          <w:rFonts w:ascii="Times New Roman" w:hAnsi="Times New Roman" w:cs="Times New Roman"/>
          <w:sz w:val="24"/>
          <w:szCs w:val="24"/>
          <w:lang w:val="en-US"/>
        </w:rPr>
        <w:t>recognition</w:t>
      </w:r>
      <w:r w:rsidR="00752230" w:rsidRPr="00866130">
        <w:rPr>
          <w:rFonts w:ascii="Times New Roman" w:hAnsi="Times New Roman" w:cs="Times New Roman"/>
          <w:sz w:val="24"/>
          <w:szCs w:val="24"/>
          <w:lang w:val="en-US"/>
        </w:rPr>
        <w:t xml:space="preserve">. </w:t>
      </w:r>
      <w:r w:rsidR="001E43D7" w:rsidRPr="00866130">
        <w:rPr>
          <w:rFonts w:ascii="Times New Roman" w:hAnsi="Times New Roman" w:cs="Times New Roman"/>
          <w:sz w:val="24"/>
          <w:szCs w:val="24"/>
          <w:lang w:val="en-US"/>
        </w:rPr>
        <w:t>The aim here was to see if</w:t>
      </w:r>
      <w:r w:rsidR="00752230" w:rsidRPr="00866130">
        <w:rPr>
          <w:rFonts w:ascii="Times New Roman" w:hAnsi="Times New Roman" w:cs="Times New Roman"/>
          <w:sz w:val="24"/>
          <w:szCs w:val="24"/>
          <w:lang w:val="en-US"/>
        </w:rPr>
        <w:t xml:space="preserve"> the patterns found in</w:t>
      </w:r>
      <w:ins w:id="55" w:author="Christine Nussbaum" w:date="2025-10-15T15:54:00Z">
        <w:r w:rsidR="00630068">
          <w:rPr>
            <w:rFonts w:ascii="Times New Roman" w:hAnsi="Times New Roman" w:cs="Times New Roman"/>
            <w:sz w:val="24"/>
            <w:szCs w:val="24"/>
            <w:lang w:val="en-US"/>
          </w:rPr>
          <w:t xml:space="preserve"> Nussbaum et al. 2024</w:t>
        </w:r>
      </w:ins>
      <w:r w:rsidR="00752230"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NkMWI0MTFiYi1iMTY2LTQwN2YtOGU1MS01M2FmNzZhNjIwY2UiLCJUZXh0IjoiMTQiLCJXQUlWZXJzaW9uIjoiNi4xNy4wLjAifQ==}</w:instrText>
          </w:r>
          <w:r w:rsidR="00752230"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752230" w:rsidRPr="00866130">
            <w:rPr>
              <w:rFonts w:ascii="Times New Roman" w:hAnsi="Times New Roman" w:cs="Times New Roman"/>
              <w:sz w:val="24"/>
              <w:szCs w:val="24"/>
              <w:lang w:val="en-US"/>
            </w:rPr>
            <w:fldChar w:fldCharType="end"/>
          </w:r>
        </w:sdtContent>
      </w:sdt>
      <w:r w:rsidR="00752230"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NiZWQzMDJiOS1mMzhlLTRmZDAtODJlYS05Y2QzYzU1YTlmY2MiLCJUZXh0IjoiMTQiLCJXQUlWZXJzaW9uIjoiNi4xNy4wLjAifQ==}</w:instrText>
          </w:r>
          <w:r w:rsidR="00752230"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752230" w:rsidRPr="00866130">
            <w:rPr>
              <w:rFonts w:ascii="Times New Roman" w:hAnsi="Times New Roman" w:cs="Times New Roman"/>
              <w:sz w:val="24"/>
              <w:szCs w:val="24"/>
              <w:lang w:val="en-US"/>
            </w:rPr>
            <w:fldChar w:fldCharType="end"/>
          </w:r>
        </w:sdtContent>
      </w:sdt>
      <w:r w:rsidR="001E43D7" w:rsidRPr="00866130">
        <w:rPr>
          <w:rFonts w:ascii="Times New Roman" w:hAnsi="Times New Roman" w:cs="Times New Roman"/>
          <w:sz w:val="24"/>
          <w:szCs w:val="24"/>
          <w:lang w:val="en-US"/>
        </w:rPr>
        <w:t xml:space="preserve"> would replicate.</w:t>
      </w:r>
      <w:r w:rsidR="00752230" w:rsidRPr="00866130">
        <w:rPr>
          <w:rFonts w:ascii="Times New Roman" w:hAnsi="Times New Roman" w:cs="Times New Roman"/>
          <w:sz w:val="24"/>
          <w:szCs w:val="24"/>
          <w:lang w:val="en-US"/>
        </w:rPr>
        <w:t xml:space="preserve"> </w:t>
      </w:r>
      <w:r w:rsidR="001E43D7" w:rsidRPr="00866130">
        <w:rPr>
          <w:rFonts w:ascii="Times New Roman" w:hAnsi="Times New Roman" w:cs="Times New Roman"/>
          <w:sz w:val="24"/>
          <w:szCs w:val="24"/>
          <w:lang w:val="en-US"/>
        </w:rPr>
        <w:t>T</w:t>
      </w:r>
      <w:r w:rsidR="00752230" w:rsidRPr="00866130">
        <w:rPr>
          <w:rFonts w:ascii="Times New Roman" w:hAnsi="Times New Roman" w:cs="Times New Roman"/>
          <w:sz w:val="24"/>
          <w:szCs w:val="24"/>
          <w:lang w:val="en-US"/>
        </w:rPr>
        <w:t>herefore</w:t>
      </w:r>
      <w:r w:rsidR="001E43D7" w:rsidRPr="00866130">
        <w:rPr>
          <w:rFonts w:ascii="Times New Roman" w:hAnsi="Times New Roman" w:cs="Times New Roman"/>
          <w:sz w:val="24"/>
          <w:szCs w:val="24"/>
          <w:lang w:val="en-US"/>
        </w:rPr>
        <w:t>, we</w:t>
      </w:r>
      <w:r w:rsidR="00752230" w:rsidRPr="00866130">
        <w:rPr>
          <w:rFonts w:ascii="Times New Roman" w:hAnsi="Times New Roman" w:cs="Times New Roman"/>
          <w:sz w:val="24"/>
          <w:szCs w:val="24"/>
          <w:lang w:val="en-US"/>
        </w:rPr>
        <w:t xml:space="preserve"> formulated the following </w:t>
      </w:r>
      <w:r w:rsidR="001E43D7" w:rsidRPr="00866130">
        <w:rPr>
          <w:rFonts w:ascii="Times New Roman" w:hAnsi="Times New Roman" w:cs="Times New Roman"/>
          <w:sz w:val="24"/>
          <w:szCs w:val="24"/>
          <w:lang w:val="en-US"/>
        </w:rPr>
        <w:t>predi</w:t>
      </w:r>
      <w:r w:rsidR="00DB7423" w:rsidRPr="00866130">
        <w:rPr>
          <w:rFonts w:ascii="Times New Roman" w:hAnsi="Times New Roman" w:cs="Times New Roman"/>
          <w:sz w:val="24"/>
          <w:szCs w:val="24"/>
          <w:lang w:val="en-US"/>
        </w:rPr>
        <w:t>c</w:t>
      </w:r>
      <w:r w:rsidR="001E43D7" w:rsidRPr="00866130">
        <w:rPr>
          <w:rFonts w:ascii="Times New Roman" w:hAnsi="Times New Roman" w:cs="Times New Roman"/>
          <w:sz w:val="24"/>
          <w:szCs w:val="24"/>
          <w:lang w:val="en-US"/>
        </w:rPr>
        <w:t>tions</w:t>
      </w:r>
      <w:r w:rsidR="00752230" w:rsidRPr="00866130">
        <w:rPr>
          <w:rFonts w:ascii="Times New Roman" w:hAnsi="Times New Roman" w:cs="Times New Roman"/>
          <w:sz w:val="24"/>
          <w:szCs w:val="24"/>
          <w:lang w:val="en-US"/>
        </w:rPr>
        <w:t xml:space="preserve">: </w:t>
      </w:r>
      <w:r w:rsidRPr="00866130">
        <w:rPr>
          <w:rFonts w:ascii="Times New Roman" w:hAnsi="Times New Roman" w:cs="Times New Roman"/>
          <w:sz w:val="24"/>
          <w:szCs w:val="24"/>
          <w:lang w:val="en-US"/>
        </w:rPr>
        <w:t xml:space="preserve"> </w:t>
      </w:r>
    </w:p>
    <w:bookmarkEnd w:id="54"/>
    <w:p w14:paraId="1C96005F" w14:textId="77777777" w:rsidR="000A2FEC" w:rsidRPr="00866130" w:rsidRDefault="000A2FEC" w:rsidP="001E135D">
      <w:pPr>
        <w:spacing w:line="480" w:lineRule="auto"/>
        <w:rPr>
          <w:rFonts w:ascii="Times New Roman" w:hAnsi="Times New Roman" w:cs="Times New Roman"/>
          <w:bCs/>
          <w:i/>
          <w:iCs/>
          <w:sz w:val="24"/>
          <w:szCs w:val="24"/>
          <w:lang w:val="en-US"/>
        </w:rPr>
      </w:pPr>
      <w:r w:rsidRPr="00866130">
        <w:rPr>
          <w:rFonts w:ascii="Times New Roman" w:hAnsi="Times New Roman" w:cs="Times New Roman"/>
          <w:bCs/>
          <w:i/>
          <w:iCs/>
          <w:sz w:val="24"/>
          <w:szCs w:val="24"/>
          <w:lang w:val="en-US"/>
        </w:rPr>
        <w:t>Correlations with the PROMS</w:t>
      </w:r>
    </w:p>
    <w:p w14:paraId="4198FAB4" w14:textId="26D329AB" w:rsidR="000A2FEC" w:rsidRPr="00866130" w:rsidRDefault="000A2FEC"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8E2C25" w:rsidRPr="00866130">
        <w:rPr>
          <w:rFonts w:ascii="Times New Roman" w:hAnsi="Times New Roman" w:cs="Times New Roman"/>
          <w:b/>
          <w:sz w:val="24"/>
          <w:szCs w:val="24"/>
          <w:lang w:val="en-US"/>
        </w:rPr>
        <w:t>3</w:t>
      </w:r>
      <w:r w:rsidR="001E43D7" w:rsidRPr="00866130">
        <w:rPr>
          <w:rFonts w:ascii="Times New Roman" w:hAnsi="Times New Roman" w:cs="Times New Roman"/>
          <w:b/>
          <w:sz w:val="24"/>
          <w:szCs w:val="24"/>
          <w:lang w:val="en-US"/>
        </w:rPr>
        <w:t>a</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357BCAD3" w:rsidR="000A2FEC" w:rsidRPr="001E135D" w:rsidRDefault="000A2FEC" w:rsidP="001E135D">
      <w:pPr>
        <w:spacing w:line="480" w:lineRule="auto"/>
        <w:rPr>
          <w:rFonts w:ascii="Times New Roman" w:hAnsi="Times New Roman" w:cs="Times New Roman"/>
          <w:iCs/>
          <w:sz w:val="24"/>
          <w:szCs w:val="24"/>
          <w:lang w:val="en-US"/>
        </w:rPr>
      </w:pPr>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3b</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Full-V</w:t>
      </w:r>
      <w:r w:rsidRPr="001E135D">
        <w:rPr>
          <w:rFonts w:ascii="Times New Roman" w:hAnsi="Times New Roman" w:cs="Times New Roman"/>
          <w:sz w:val="24"/>
          <w:szCs w:val="24"/>
          <w:lang w:val="en-US"/>
        </w:rPr>
        <w:t>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3ABBB1E4" w:rsidR="000A2FEC" w:rsidRPr="00866130" w:rsidRDefault="000A2FEC" w:rsidP="001E135D">
      <w:pPr>
        <w:spacing w:line="480" w:lineRule="auto"/>
        <w:rPr>
          <w:rFonts w:ascii="Times New Roman" w:hAnsi="Times New Roman" w:cs="Times New Roman"/>
          <w:sz w:val="24"/>
          <w:szCs w:val="24"/>
          <w:lang w:val="en-US"/>
        </w:rPr>
      </w:pPr>
      <w:bookmarkStart w:id="56" w:name="_Hlk207985549"/>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3c</w:t>
      </w:r>
      <w:r w:rsidRPr="00866130">
        <w:rPr>
          <w:rFonts w:ascii="Times New Roman" w:hAnsi="Times New Roman" w:cs="Times New Roman"/>
          <w:b/>
          <w:sz w:val="24"/>
          <w:szCs w:val="24"/>
          <w:lang w:val="en-US"/>
        </w:rPr>
        <w:t xml:space="preserve">: </w:t>
      </w:r>
      <w:r w:rsidRPr="00866130">
        <w:rPr>
          <w:rFonts w:ascii="Times New Roman" w:hAnsi="Times New Roman" w:cs="Times New Roman"/>
          <w:sz w:val="24"/>
          <w:szCs w:val="24"/>
          <w:lang w:val="en-US"/>
        </w:rPr>
        <w:t xml:space="preserve">Averaged-VER and Full-VER are correlated with the </w:t>
      </w:r>
      <w:r w:rsidR="00841426" w:rsidRPr="00866130">
        <w:rPr>
          <w:rFonts w:ascii="Times New Roman" w:hAnsi="Times New Roman" w:cs="Times New Roman"/>
          <w:sz w:val="24"/>
          <w:szCs w:val="24"/>
          <w:lang w:val="en-US"/>
        </w:rPr>
        <w:t xml:space="preserve">general musical sophistication </w:t>
      </w:r>
      <w:r w:rsidR="00337419" w:rsidRPr="00866130">
        <w:rPr>
          <w:rFonts w:ascii="Times New Roman" w:hAnsi="Times New Roman" w:cs="Times New Roman"/>
          <w:sz w:val="24"/>
          <w:szCs w:val="24"/>
          <w:lang w:val="en-US"/>
        </w:rPr>
        <w:t xml:space="preserve">index </w:t>
      </w:r>
      <w:r w:rsidR="00841426" w:rsidRPr="00866130">
        <w:rPr>
          <w:rFonts w:ascii="Times New Roman" w:hAnsi="Times New Roman" w:cs="Times New Roman"/>
          <w:sz w:val="24"/>
          <w:szCs w:val="24"/>
          <w:lang w:val="en-US"/>
        </w:rPr>
        <w:t>(</w:t>
      </w:r>
      <w:r w:rsidRPr="00866130">
        <w:rPr>
          <w:rFonts w:ascii="Times New Roman" w:hAnsi="Times New Roman" w:cs="Times New Roman"/>
          <w:sz w:val="24"/>
          <w:szCs w:val="24"/>
          <w:lang w:val="en-US"/>
        </w:rPr>
        <w:t>General-ME</w:t>
      </w:r>
      <w:r w:rsidR="00841426" w:rsidRPr="00866130">
        <w:rPr>
          <w:rFonts w:ascii="Times New Roman" w:hAnsi="Times New Roman" w:cs="Times New Roman"/>
          <w:sz w:val="24"/>
          <w:szCs w:val="24"/>
          <w:lang w:val="en-US"/>
        </w:rPr>
        <w:t>), measured by the Gold-MSI</w:t>
      </w:r>
      <w:r w:rsidRPr="00866130">
        <w:rPr>
          <w:rFonts w:ascii="Times New Roman" w:hAnsi="Times New Roman" w:cs="Times New Roman"/>
          <w:sz w:val="24"/>
          <w:szCs w:val="24"/>
          <w:lang w:val="en-US"/>
        </w:rPr>
        <w:t>.</w:t>
      </w:r>
    </w:p>
    <w:p w14:paraId="20B75504" w14:textId="12513146" w:rsidR="000A2FEC" w:rsidRPr="00866130" w:rsidRDefault="000A2FEC"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3d</w:t>
      </w:r>
      <w:r w:rsidRPr="00866130">
        <w:rPr>
          <w:rFonts w:ascii="Times New Roman" w:hAnsi="Times New Roman" w:cs="Times New Roman"/>
          <w:b/>
          <w:sz w:val="24"/>
          <w:szCs w:val="24"/>
          <w:lang w:val="en-US"/>
        </w:rPr>
        <w:t xml:space="preserve">: </w:t>
      </w:r>
      <w:r w:rsidRPr="00866130">
        <w:rPr>
          <w:rFonts w:ascii="Times New Roman" w:hAnsi="Times New Roman" w:cs="Times New Roman"/>
          <w:sz w:val="24"/>
          <w:szCs w:val="24"/>
          <w:lang w:val="en-US"/>
        </w:rPr>
        <w:t xml:space="preserve">Averaged-VER and Full-VER are correlated with the </w:t>
      </w:r>
      <w:r w:rsidR="004E3261" w:rsidRPr="00866130">
        <w:rPr>
          <w:rFonts w:ascii="Times New Roman" w:hAnsi="Times New Roman" w:cs="Times New Roman"/>
          <w:sz w:val="24"/>
          <w:szCs w:val="24"/>
          <w:lang w:val="en-US"/>
        </w:rPr>
        <w:t>p</w:t>
      </w:r>
      <w:r w:rsidRPr="00866130">
        <w:rPr>
          <w:rFonts w:ascii="Times New Roman" w:hAnsi="Times New Roman" w:cs="Times New Roman"/>
          <w:sz w:val="24"/>
          <w:szCs w:val="24"/>
          <w:lang w:val="en-US"/>
        </w:rPr>
        <w:t xml:space="preserve">erception </w:t>
      </w:r>
      <w:r w:rsidR="004E3261" w:rsidRPr="00866130">
        <w:rPr>
          <w:rFonts w:ascii="Times New Roman" w:hAnsi="Times New Roman" w:cs="Times New Roman"/>
          <w:sz w:val="24"/>
          <w:szCs w:val="24"/>
          <w:lang w:val="en-US"/>
        </w:rPr>
        <w:t>s</w:t>
      </w:r>
      <w:r w:rsidRPr="00866130">
        <w:rPr>
          <w:rFonts w:ascii="Times New Roman" w:hAnsi="Times New Roman" w:cs="Times New Roman"/>
          <w:sz w:val="24"/>
          <w:szCs w:val="24"/>
          <w:lang w:val="en-US"/>
        </w:rPr>
        <w:t>ubscale</w:t>
      </w:r>
      <w:r w:rsidR="00841426" w:rsidRPr="00866130">
        <w:rPr>
          <w:rFonts w:ascii="Times New Roman" w:hAnsi="Times New Roman" w:cs="Times New Roman"/>
          <w:sz w:val="24"/>
          <w:szCs w:val="24"/>
          <w:lang w:val="en-US"/>
        </w:rPr>
        <w:t xml:space="preserve"> of the Gold-MSI</w:t>
      </w:r>
    </w:p>
    <w:p w14:paraId="34454DD9" w14:textId="34E3D8EC" w:rsidR="000A2FEC" w:rsidRPr="00866130" w:rsidRDefault="000A2FEC"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1E43D7" w:rsidRPr="00866130">
        <w:rPr>
          <w:rFonts w:ascii="Times New Roman" w:hAnsi="Times New Roman" w:cs="Times New Roman"/>
          <w:b/>
          <w:sz w:val="24"/>
          <w:szCs w:val="24"/>
          <w:lang w:val="en-US"/>
        </w:rPr>
        <w:t>3</w:t>
      </w:r>
      <w:r w:rsidR="004E3261" w:rsidRPr="00866130">
        <w:rPr>
          <w:rFonts w:ascii="Times New Roman" w:hAnsi="Times New Roman" w:cs="Times New Roman"/>
          <w:b/>
          <w:sz w:val="24"/>
          <w:szCs w:val="24"/>
          <w:lang w:val="en-US"/>
        </w:rPr>
        <w:t>e</w:t>
      </w:r>
      <w:r w:rsidRPr="00866130">
        <w:rPr>
          <w:rFonts w:ascii="Times New Roman" w:hAnsi="Times New Roman" w:cs="Times New Roman"/>
          <w:b/>
          <w:sz w:val="24"/>
          <w:szCs w:val="24"/>
          <w:lang w:val="en-US"/>
        </w:rPr>
        <w:t xml:space="preserve">: </w:t>
      </w:r>
      <w:r w:rsidRPr="00866130">
        <w:rPr>
          <w:rFonts w:ascii="Times New Roman" w:hAnsi="Times New Roman" w:cs="Times New Roman"/>
          <w:sz w:val="24"/>
          <w:szCs w:val="24"/>
          <w:lang w:val="en-US"/>
        </w:rPr>
        <w:t>Averaged-VER and Full-VER are correlated with self-rated singing abilities</w:t>
      </w:r>
      <w:r w:rsidR="00841426" w:rsidRPr="00866130">
        <w:rPr>
          <w:rFonts w:ascii="Times New Roman" w:hAnsi="Times New Roman" w:cs="Times New Roman"/>
          <w:sz w:val="24"/>
          <w:szCs w:val="24"/>
          <w:lang w:val="en-US"/>
        </w:rPr>
        <w:t xml:space="preserve"> </w:t>
      </w:r>
      <w:r w:rsidR="004E3261" w:rsidRPr="00866130">
        <w:rPr>
          <w:rFonts w:ascii="Times New Roman" w:hAnsi="Times New Roman" w:cs="Times New Roman"/>
          <w:sz w:val="24"/>
          <w:szCs w:val="24"/>
          <w:lang w:val="en-US"/>
        </w:rPr>
        <w:t>s</w:t>
      </w:r>
      <w:r w:rsidR="00841426" w:rsidRPr="00866130">
        <w:rPr>
          <w:rFonts w:ascii="Times New Roman" w:hAnsi="Times New Roman" w:cs="Times New Roman"/>
          <w:sz w:val="24"/>
          <w:szCs w:val="24"/>
          <w:lang w:val="en-US"/>
        </w:rPr>
        <w:t>ubscale of the Gold-MSI</w:t>
      </w:r>
      <w:r w:rsidRPr="00866130">
        <w:rPr>
          <w:rFonts w:ascii="Times New Roman" w:hAnsi="Times New Roman" w:cs="Times New Roman"/>
          <w:sz w:val="24"/>
          <w:szCs w:val="24"/>
          <w:lang w:val="en-US"/>
        </w:rPr>
        <w:t>.</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57" w:name="_Toc200448878"/>
      <w:bookmarkEnd w:id="56"/>
      <w:r>
        <w:rPr>
          <w:rFonts w:ascii="Times New Roman" w:hAnsi="Times New Roman" w:cs="Times New Roman"/>
          <w:sz w:val="24"/>
          <w:szCs w:val="24"/>
          <w:lang w:val="en-US"/>
        </w:rPr>
        <w:t>Data analysis</w:t>
      </w:r>
      <w:bookmarkEnd w:id="57"/>
    </w:p>
    <w:p w14:paraId="2EAFF332" w14:textId="3917A13C"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w:t>
      </w:r>
      <w:r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performance and both the PROMS music perception performance and the </w:t>
      </w:r>
      <w:r w:rsidRPr="00752230">
        <w:rPr>
          <w:rFonts w:ascii="Times New Roman" w:hAnsi="Times New Roman" w:cs="Times New Roman"/>
          <w:sz w:val="24"/>
          <w:szCs w:val="24"/>
          <w:lang w:val="en-US"/>
        </w:rPr>
        <w:t xml:space="preserve">Gold-MSI self-rated musicality. P-values were adjusted for multiple comparisons using the </w:t>
      </w:r>
      <w:proofErr w:type="spellStart"/>
      <w:r w:rsidRPr="00752230">
        <w:rPr>
          <w:rFonts w:ascii="Times New Roman" w:hAnsi="Times New Roman" w:cs="Times New Roman"/>
          <w:sz w:val="24"/>
          <w:szCs w:val="24"/>
          <w:lang w:val="en-US"/>
        </w:rPr>
        <w:t>Benjamini</w:t>
      </w:r>
      <w:proofErr w:type="spellEnd"/>
      <w:r w:rsidRPr="00752230">
        <w:rPr>
          <w:rFonts w:ascii="Times New Roman" w:hAnsi="Times New Roman" w:cs="Times New Roman"/>
          <w:sz w:val="24"/>
          <w:szCs w:val="24"/>
          <w:lang w:val="en-US"/>
        </w:rPr>
        <w:t xml:space="preserve">-Hochberg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LCJSZWZlcmVuY2VJZCI6IjBmZTc1ZTdmLWViMTAtNGFkYi1iMTg1LTczMTQ4Y2Q5MzA4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OCIsIiR0eXBlIjoiU3dpc3NBY2FkZW1pYy5DaXRhdmkuUHJvamVjdCwgU3dpc3NBY2FkZW1pYy5DaXRhdmkifX0seyIkaWQiOiI5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gifX1dLCJDaXRhdGlvbktleVVwZGF0ZVR5cGUiOjAsIkNvbGxhYm9yYXRvcnMiOltdLCJEb2kiOiIxMC4xMTExL2ouMjUxNy02MTYxLjE5OTUudGIwMjAzMS54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}</w:instrText>
          </w:r>
          <w:r>
            <w:rPr>
              <w:rFonts w:ascii="Times New Roman" w:hAnsi="Times New Roman" w:cs="Times New Roman"/>
              <w:sz w:val="24"/>
              <w:szCs w:val="24"/>
            </w:rPr>
            <w:fldChar w:fldCharType="separate"/>
          </w:r>
          <w:r w:rsidR="00783666" w:rsidRPr="00783666">
            <w:rPr>
              <w:rFonts w:ascii="Times New Roman" w:hAnsi="Times New Roman" w:cs="Times New Roman"/>
              <w:sz w:val="24"/>
              <w:szCs w:val="24"/>
              <w:vertAlign w:val="superscript"/>
              <w:lang w:val="en-US"/>
            </w:rPr>
            <w:t>53</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58" w:name="_Toc200448879"/>
      <w:r w:rsidRPr="008173C5">
        <w:rPr>
          <w:rFonts w:ascii="Times New Roman" w:hAnsi="Times New Roman" w:cs="Times New Roman"/>
          <w:sz w:val="24"/>
          <w:szCs w:val="24"/>
          <w:lang w:val="en-US"/>
        </w:rPr>
        <w:lastRenderedPageBreak/>
        <w:t>Results</w:t>
      </w:r>
      <w:bookmarkEnd w:id="58"/>
    </w:p>
    <w:p w14:paraId="4F8AEA93" w14:textId="6D214291" w:rsidR="0034561D"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w:t>
      </w:r>
      <w:r w:rsidRPr="00866130">
        <w:rPr>
          <w:rFonts w:ascii="Times New Roman" w:hAnsi="Times New Roman" w:cs="Times New Roman"/>
          <w:sz w:val="24"/>
          <w:szCs w:val="24"/>
          <w:lang w:val="en-US"/>
        </w:rPr>
        <w:t>recognition and music perception performance, as measure</w:t>
      </w:r>
      <w:r w:rsidR="00A821FC" w:rsidRPr="00866130">
        <w:rPr>
          <w:rFonts w:ascii="Times New Roman" w:hAnsi="Times New Roman" w:cs="Times New Roman"/>
          <w:sz w:val="24"/>
          <w:szCs w:val="24"/>
          <w:lang w:val="en-US"/>
        </w:rPr>
        <w:t>d</w:t>
      </w:r>
      <w:r w:rsidRPr="00866130">
        <w:rPr>
          <w:rFonts w:ascii="Times New Roman" w:hAnsi="Times New Roman" w:cs="Times New Roman"/>
          <w:sz w:val="24"/>
          <w:szCs w:val="24"/>
          <w:lang w:val="en-US"/>
        </w:rPr>
        <w:t xml:space="preserve"> with the PROMS (Table 3</w:t>
      </w:r>
      <w:r w:rsidR="008E2C25" w:rsidRPr="00866130">
        <w:rPr>
          <w:rFonts w:ascii="Times New Roman" w:hAnsi="Times New Roman" w:cs="Times New Roman"/>
          <w:sz w:val="24"/>
          <w:szCs w:val="24"/>
          <w:lang w:val="en-US"/>
        </w:rPr>
        <w:t>, and Table S</w:t>
      </w:r>
      <w:r w:rsidR="00EF21DA" w:rsidRPr="00866130">
        <w:rPr>
          <w:rFonts w:ascii="Times New Roman" w:hAnsi="Times New Roman" w:cs="Times New Roman"/>
          <w:sz w:val="24"/>
          <w:szCs w:val="24"/>
          <w:lang w:val="en-US"/>
        </w:rPr>
        <w:t>10</w:t>
      </w:r>
      <w:r w:rsidR="008E2C25" w:rsidRPr="00866130">
        <w:rPr>
          <w:rFonts w:ascii="Times New Roman" w:hAnsi="Times New Roman" w:cs="Times New Roman"/>
          <w:sz w:val="24"/>
          <w:szCs w:val="24"/>
          <w:lang w:val="en-US"/>
        </w:rPr>
        <w:t xml:space="preserve"> on OSF</w:t>
      </w:r>
      <w:r w:rsidRPr="00866130">
        <w:rPr>
          <w:rFonts w:ascii="Times New Roman" w:hAnsi="Times New Roman" w:cs="Times New Roman"/>
          <w:sz w:val="24"/>
          <w:szCs w:val="24"/>
          <w:lang w:val="en-US"/>
        </w:rPr>
        <w:t xml:space="preserve">). Further, </w:t>
      </w:r>
      <w:bookmarkStart w:id="59" w:name="_Hlk207895608"/>
      <w:r w:rsidRPr="00866130">
        <w:rPr>
          <w:rFonts w:ascii="Times New Roman" w:hAnsi="Times New Roman" w:cs="Times New Roman"/>
          <w:sz w:val="24"/>
          <w:szCs w:val="24"/>
          <w:lang w:val="en-US"/>
        </w:rPr>
        <w:t xml:space="preserve">we replicated the specific </w:t>
      </w:r>
      <w:r w:rsidR="00154FBD" w:rsidRPr="00866130">
        <w:rPr>
          <w:rFonts w:ascii="Times New Roman" w:hAnsi="Times New Roman" w:cs="Times New Roman"/>
          <w:sz w:val="24"/>
          <w:szCs w:val="24"/>
          <w:lang w:val="en-US"/>
        </w:rPr>
        <w:t>link</w:t>
      </w:r>
      <w:r w:rsidRPr="00866130">
        <w:rPr>
          <w:rFonts w:ascii="Times New Roman" w:hAnsi="Times New Roman" w:cs="Times New Roman"/>
          <w:sz w:val="24"/>
          <w:szCs w:val="24"/>
          <w:lang w:val="en-US"/>
        </w:rPr>
        <w:t xml:space="preserve"> between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and the melody subtest</w:t>
      </w:r>
      <w:bookmarkEnd w:id="59"/>
      <w:r w:rsidRPr="00866130">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sidRPr="00866130">
        <w:rPr>
          <w:rFonts w:ascii="Times New Roman" w:hAnsi="Times New Roman" w:cs="Times New Roman"/>
          <w:sz w:val="24"/>
          <w:szCs w:val="24"/>
          <w:lang w:val="en-US"/>
        </w:rPr>
        <w:t>s</w:t>
      </w:r>
      <w:r w:rsidRPr="00866130">
        <w:rPr>
          <w:rFonts w:ascii="Times New Roman" w:hAnsi="Times New Roman" w:cs="Times New Roman"/>
          <w:sz w:val="24"/>
          <w:szCs w:val="24"/>
          <w:lang w:val="en-US"/>
        </w:rPr>
        <w:t xml:space="preserve"> almost complete</w:t>
      </w:r>
      <w:r w:rsidR="00A821FC" w:rsidRPr="00866130">
        <w:rPr>
          <w:rFonts w:ascii="Times New Roman" w:hAnsi="Times New Roman" w:cs="Times New Roman"/>
          <w:sz w:val="24"/>
          <w:szCs w:val="24"/>
          <w:lang w:val="en-US"/>
        </w:rPr>
        <w:t>ly</w:t>
      </w:r>
      <w:r w:rsidRPr="00866130">
        <w:rPr>
          <w:rFonts w:ascii="Times New Roman" w:hAnsi="Times New Roman" w:cs="Times New Roman"/>
          <w:sz w:val="24"/>
          <w:szCs w:val="24"/>
          <w:lang w:val="en-US"/>
        </w:rPr>
        <w:t xml:space="preserve"> replicat</w:t>
      </w:r>
      <w:r w:rsidR="00A821FC" w:rsidRPr="00866130">
        <w:rPr>
          <w:rFonts w:ascii="Times New Roman" w:hAnsi="Times New Roman" w:cs="Times New Roman"/>
          <w:sz w:val="24"/>
          <w:szCs w:val="24"/>
          <w:lang w:val="en-US"/>
        </w:rPr>
        <w:t>es</w:t>
      </w:r>
      <w:r w:rsidRPr="00866130">
        <w:rPr>
          <w:rFonts w:ascii="Times New Roman" w:hAnsi="Times New Roman" w:cs="Times New Roman"/>
          <w:sz w:val="24"/>
          <w:szCs w:val="24"/>
          <w:lang w:val="en-US"/>
        </w:rPr>
        <w:t xml:space="preserve"> the pattern observed </w:t>
      </w:r>
      <w:r w:rsidR="00A821FC" w:rsidRPr="00866130">
        <w:rPr>
          <w:rFonts w:ascii="Times New Roman" w:hAnsi="Times New Roman" w:cs="Times New Roman"/>
          <w:sz w:val="24"/>
          <w:szCs w:val="24"/>
          <w:lang w:val="en-US"/>
        </w:rPr>
        <w:t>in a</w:t>
      </w:r>
      <w:r w:rsidRPr="00866130">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ZXJzb25Pbmx5Ijp0cnVl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V9XSwiRm9ybWF0dGVkVGV4dCI6eyIkaWQiOiIxOCIsIkNvdW50IjoxLCJUZXh0VW5pdHMiOlt7IiRpZCI6IjE5IiwiRm9udFN0eWxlIjp7IiRpZCI6IjIwIiwiU3VwZXJzY3JpcHQiOnRydWV9LCJSZWFkaW5nT3JkZXIiOjEsIlRleHQiOiIxNCJ9XX0sIlRhZyI6IkNpdGF2aVBsYWNlaG9sZGVyI2VjZTE0NWFmLWQxYWUtNDUwNC05M2MxLWI2MzY1MDU5ZWRkMyIsIlRleHQiOiIxNCIsIldBSVZlcnNpb24iOiI2LjE3LjAuMCJ9}</w:instrText>
          </w:r>
          <w:r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Pr="00866130">
            <w:rPr>
              <w:rFonts w:ascii="Times New Roman" w:hAnsi="Times New Roman" w:cs="Times New Roman"/>
              <w:sz w:val="24"/>
              <w:szCs w:val="24"/>
              <w:lang w:val="en-US"/>
            </w:rPr>
            <w:fldChar w:fldCharType="end"/>
          </w:r>
          <w:r w:rsidR="00F812AC" w:rsidRPr="00866130">
            <w:rPr>
              <w:rFonts w:ascii="Times New Roman" w:hAnsi="Times New Roman" w:cs="Times New Roman"/>
              <w:sz w:val="24"/>
              <w:szCs w:val="24"/>
              <w:lang w:val="en-US"/>
            </w:rPr>
            <w:t>.</w:t>
          </w:r>
        </w:sdtContent>
      </w:sdt>
      <w:r w:rsidRPr="00866130">
        <w:rPr>
          <w:rFonts w:ascii="Times New Roman" w:hAnsi="Times New Roman" w:cs="Times New Roman"/>
          <w:sz w:val="24"/>
          <w:szCs w:val="24"/>
          <w:lang w:val="en-US"/>
        </w:rPr>
        <w:t xml:space="preserve"> </w:t>
      </w:r>
      <w:r w:rsidR="00F812AC" w:rsidRPr="00866130">
        <w:rPr>
          <w:rFonts w:ascii="Times New Roman" w:hAnsi="Times New Roman" w:cs="Times New Roman"/>
          <w:sz w:val="24"/>
          <w:szCs w:val="24"/>
          <w:lang w:val="en-US"/>
        </w:rPr>
        <w:t xml:space="preserve">Thus, the link between auditory sensitivity and vocal emotion </w:t>
      </w:r>
      <w:r w:rsidR="001241B7" w:rsidRPr="00866130">
        <w:rPr>
          <w:rFonts w:ascii="Times New Roman" w:hAnsi="Times New Roman" w:cs="Times New Roman"/>
          <w:sz w:val="24"/>
          <w:szCs w:val="24"/>
          <w:lang w:val="en-US"/>
        </w:rPr>
        <w:t>recognition</w:t>
      </w:r>
      <w:r w:rsidR="00F812AC" w:rsidRPr="00866130">
        <w:rPr>
          <w:rFonts w:ascii="Times New Roman" w:hAnsi="Times New Roman" w:cs="Times New Roman"/>
          <w:sz w:val="24"/>
          <w:szCs w:val="24"/>
          <w:lang w:val="en-US"/>
        </w:rPr>
        <w:t xml:space="preserve"> seems </w:t>
      </w:r>
      <w:r w:rsidR="00F812AC">
        <w:rPr>
          <w:rFonts w:ascii="Times New Roman" w:hAnsi="Times New Roman" w:cs="Times New Roman"/>
          <w:sz w:val="24"/>
          <w:szCs w:val="24"/>
          <w:lang w:val="en-US"/>
        </w:rPr>
        <w:t xml:space="preserve">to be highly comparable across professional musicians, non-musicians and amateurs. </w:t>
      </w:r>
    </w:p>
    <w:p w14:paraId="09BCFBC8" w14:textId="3CD36FA8" w:rsidR="00D10658" w:rsidRPr="00D10658"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w:t>
      </w:r>
      <w:r>
        <w:rPr>
          <w:rFonts w:ascii="Times New Roman" w:hAnsi="Times New Roman" w:cs="Times New Roman"/>
          <w:i/>
          <w:sz w:val="24"/>
          <w:szCs w:val="24"/>
          <w:lang w:val="en-US"/>
        </w:rPr>
        <w:t>Table 3</w:t>
      </w:r>
      <w:r w:rsidRPr="0036429D">
        <w:rPr>
          <w:rFonts w:ascii="Times New Roman" w:hAnsi="Times New Roman" w:cs="Times New Roman"/>
          <w:i/>
          <w:sz w:val="24"/>
          <w:szCs w:val="24"/>
          <w:lang w:val="en-US"/>
        </w:rPr>
        <w:t xml:space="preserve"> about here - </w:t>
      </w:r>
    </w:p>
    <w:p w14:paraId="35C40388" w14:textId="77777777" w:rsidR="00D10658" w:rsidRPr="00F812AC" w:rsidRDefault="00D10658" w:rsidP="000A2FEC">
      <w:pPr>
        <w:spacing w:line="480" w:lineRule="auto"/>
        <w:rPr>
          <w:rFonts w:ascii="Times New Roman" w:hAnsi="Times New Roman" w:cs="Times New Roman"/>
          <w:sz w:val="24"/>
          <w:szCs w:val="24"/>
          <w:lang w:val="en-US"/>
        </w:rPr>
      </w:pPr>
    </w:p>
    <w:p w14:paraId="298BDF72" w14:textId="75D98AFA" w:rsidR="002B035F" w:rsidRPr="00154FBD" w:rsidRDefault="00F812AC" w:rsidP="00D60F72">
      <w:pPr>
        <w:spacing w:line="480" w:lineRule="auto"/>
        <w:rPr>
          <w:rFonts w:ascii="Times New Roman" w:hAnsi="Times New Roman" w:cs="Times New Roman"/>
          <w:color w:val="C00000"/>
          <w:sz w:val="24"/>
          <w:szCs w:val="24"/>
          <w:lang w:val="en-US"/>
        </w:rPr>
      </w:pPr>
      <w:bookmarkStart w:id="60" w:name="_Hlk207895685"/>
      <w:r w:rsidRPr="00866130">
        <w:rPr>
          <w:rFonts w:ascii="Times New Roman" w:hAnsi="Times New Roman" w:cs="Times New Roman"/>
          <w:sz w:val="24"/>
          <w:szCs w:val="24"/>
          <w:lang w:val="en-US"/>
        </w:rPr>
        <w:t xml:space="preserve">In contrast, we found no </w:t>
      </w:r>
      <w:r w:rsidR="00154FBD" w:rsidRPr="00866130">
        <w:rPr>
          <w:rFonts w:ascii="Times New Roman" w:hAnsi="Times New Roman" w:cs="Times New Roman"/>
          <w:sz w:val="24"/>
          <w:szCs w:val="24"/>
          <w:lang w:val="en-US"/>
        </w:rPr>
        <w:t>links</w:t>
      </w:r>
      <w:r w:rsidRPr="00866130">
        <w:rPr>
          <w:rFonts w:ascii="Times New Roman" w:hAnsi="Times New Roman" w:cs="Times New Roman"/>
          <w:sz w:val="24"/>
          <w:szCs w:val="24"/>
          <w:lang w:val="en-US"/>
        </w:rPr>
        <w:t xml:space="preserve"> between vocal emotion recognition performance and self-rated musicality</w:t>
      </w:r>
      <w:bookmarkEnd w:id="60"/>
      <w:r w:rsidRPr="00866130">
        <w:rPr>
          <w:rFonts w:ascii="Times New Roman" w:hAnsi="Times New Roman" w:cs="Times New Roman"/>
          <w:sz w:val="24"/>
          <w:szCs w:val="24"/>
          <w:lang w:val="en-US"/>
        </w:rPr>
        <w:t xml:space="preserve">,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DB7423">
        <w:rPr>
          <w:rFonts w:ascii="Times New Roman" w:hAnsi="Times New Roman" w:cs="Times New Roman"/>
          <w:sz w:val="24"/>
          <w:szCs w:val="24"/>
          <w:lang w:val="en-US"/>
        </w:rPr>
        <w:t>a</w:t>
      </w:r>
      <w:r w:rsidR="000A2FEC" w:rsidRPr="008173C5">
        <w:rPr>
          <w:rFonts w:ascii="Times New Roman" w:hAnsi="Times New Roman" w:cs="Times New Roman"/>
          <w:sz w:val="24"/>
          <w:szCs w:val="24"/>
          <w:lang w:val="en-US"/>
        </w:rPr>
        <w:t xml:space="preserve"> and H</w:t>
      </w:r>
      <w:r w:rsidR="00DB7423">
        <w:rPr>
          <w:rFonts w:ascii="Times New Roman" w:hAnsi="Times New Roman" w:cs="Times New Roman"/>
          <w:sz w:val="24"/>
          <w:szCs w:val="24"/>
          <w:lang w:val="en-US"/>
        </w:rPr>
        <w:t>3b</w:t>
      </w:r>
      <w:r w:rsidR="000A2FEC" w:rsidRPr="008173C5">
        <w:rPr>
          <w:rFonts w:ascii="Times New Roman" w:hAnsi="Times New Roman" w:cs="Times New Roman"/>
          <w:sz w:val="24"/>
          <w:szCs w:val="24"/>
          <w:lang w:val="en-US"/>
        </w:rPr>
        <w:t>, but not for hypotheses H</w:t>
      </w:r>
      <w:r w:rsidR="00DB7423">
        <w:rPr>
          <w:rFonts w:ascii="Times New Roman" w:hAnsi="Times New Roman" w:cs="Times New Roman"/>
          <w:sz w:val="24"/>
          <w:szCs w:val="24"/>
          <w:lang w:val="en-US"/>
        </w:rPr>
        <w:t>3c</w:t>
      </w:r>
      <w:r w:rsidR="000A2FEC" w:rsidRPr="008173C5">
        <w:rPr>
          <w:rFonts w:ascii="Times New Roman" w:hAnsi="Times New Roman" w:cs="Times New Roman"/>
          <w:sz w:val="24"/>
          <w:szCs w:val="24"/>
          <w:lang w:val="en-US"/>
        </w:rPr>
        <w:t xml:space="preserve"> – </w:t>
      </w:r>
      <w:r w:rsidR="00DB7423">
        <w:rPr>
          <w:rFonts w:ascii="Times New Roman" w:hAnsi="Times New Roman" w:cs="Times New Roman"/>
          <w:sz w:val="24"/>
          <w:szCs w:val="24"/>
          <w:lang w:val="en-US"/>
        </w:rPr>
        <w:t>H3</w:t>
      </w:r>
      <w:r w:rsidR="004E3261">
        <w:rPr>
          <w:rFonts w:ascii="Times New Roman" w:hAnsi="Times New Roman" w:cs="Times New Roman"/>
          <w:sz w:val="24"/>
          <w:szCs w:val="24"/>
          <w:lang w:val="en-US"/>
        </w:rPr>
        <w:t>e</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61"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61"/>
    </w:p>
    <w:p w14:paraId="18874DDE" w14:textId="011FCC7B"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w:t>
      </w:r>
      <w:r w:rsidRPr="00866130">
        <w:rPr>
          <w:rFonts w:ascii="Times New Roman" w:hAnsi="Times New Roman" w:cs="Times New Roman"/>
          <w:sz w:val="24"/>
          <w:szCs w:val="24"/>
          <w:lang w:val="en-US"/>
        </w:rPr>
        <w:t>musicians.</w:t>
      </w:r>
      <w:r w:rsidR="00F812AC" w:rsidRPr="00866130">
        <w:rPr>
          <w:rFonts w:ascii="Times New Roman" w:hAnsi="Times New Roman" w:cs="Times New Roman"/>
          <w:sz w:val="24"/>
          <w:szCs w:val="24"/>
          <w:lang w:val="en-US"/>
        </w:rPr>
        <w:t xml:space="preserve"> </w:t>
      </w:r>
      <w:bookmarkStart w:id="62" w:name="_Hlk207986505"/>
      <w:r w:rsidR="00AA30DD" w:rsidRPr="00866130">
        <w:rPr>
          <w:rFonts w:ascii="Times New Roman" w:hAnsi="Times New Roman" w:cs="Times New Roman"/>
          <w:sz w:val="24"/>
          <w:szCs w:val="24"/>
          <w:lang w:val="en-US"/>
        </w:rPr>
        <w:t>Mostly, w</w:t>
      </w:r>
      <w:r w:rsidR="00F812AC" w:rsidRPr="00866130">
        <w:rPr>
          <w:rFonts w:ascii="Times New Roman" w:hAnsi="Times New Roman" w:cs="Times New Roman"/>
          <w:sz w:val="24"/>
          <w:szCs w:val="24"/>
          <w:lang w:val="en-US"/>
        </w:rPr>
        <w:t xml:space="preserve">e </w:t>
      </w:r>
      <w:r w:rsidRPr="00866130">
        <w:rPr>
          <w:rFonts w:ascii="Times New Roman" w:hAnsi="Times New Roman" w:cs="Times New Roman"/>
          <w:sz w:val="24"/>
          <w:szCs w:val="24"/>
          <w:lang w:val="en-US"/>
        </w:rPr>
        <w:t xml:space="preserve">predicted that amateurs and professional musicians would be comparable regarding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w:t>
      </w:r>
      <w:r w:rsidR="0024516D" w:rsidRPr="00866130">
        <w:rPr>
          <w:rFonts w:ascii="Times New Roman" w:hAnsi="Times New Roman" w:cs="Times New Roman"/>
          <w:sz w:val="24"/>
          <w:szCs w:val="24"/>
          <w:lang w:val="en-US"/>
        </w:rPr>
        <w:t xml:space="preserve">However, as </w:t>
      </w:r>
      <w:r w:rsidR="00AA30DD" w:rsidRPr="00866130">
        <w:rPr>
          <w:rFonts w:ascii="Times New Roman" w:hAnsi="Times New Roman" w:cs="Times New Roman"/>
          <w:sz w:val="24"/>
          <w:szCs w:val="24"/>
          <w:lang w:val="en-US"/>
        </w:rPr>
        <w:t>previous</w:t>
      </w:r>
      <w:r w:rsidR="0024516D" w:rsidRPr="00866130">
        <w:rPr>
          <w:rFonts w:ascii="Times New Roman" w:hAnsi="Times New Roman" w:cs="Times New Roman"/>
          <w:sz w:val="24"/>
          <w:szCs w:val="24"/>
          <w:lang w:val="en-US"/>
        </w:rPr>
        <w:t xml:space="preserve"> evidence reviewed above showed that amateurs can differ from professionals in cognitive </w:t>
      </w:r>
      <w:r w:rsidR="0024516D">
        <w:rPr>
          <w:rFonts w:ascii="Times New Roman" w:hAnsi="Times New Roman" w:cs="Times New Roman"/>
          <w:sz w:val="24"/>
          <w:szCs w:val="24"/>
          <w:lang w:val="en-US"/>
        </w:rPr>
        <w:t xml:space="preserve">abilities which could </w:t>
      </w:r>
      <w:r w:rsidR="0024516D">
        <w:rPr>
          <w:rFonts w:ascii="Times New Roman" w:hAnsi="Times New Roman" w:cs="Times New Roman"/>
          <w:sz w:val="24"/>
          <w:szCs w:val="24"/>
          <w:lang w:val="en-US"/>
        </w:rPr>
        <w:lastRenderedPageBreak/>
        <w:t xml:space="preserve">be linked to emotional sensitivity, we also considered the option that amateurs could be more proficient at making emotional </w:t>
      </w:r>
      <w:r w:rsidR="0024516D" w:rsidRPr="00866130">
        <w:rPr>
          <w:rFonts w:ascii="Times New Roman" w:hAnsi="Times New Roman" w:cs="Times New Roman"/>
          <w:sz w:val="24"/>
          <w:szCs w:val="24"/>
          <w:lang w:val="en-US"/>
        </w:rPr>
        <w:t>inferences than professionals</w:t>
      </w:r>
      <w:r w:rsidR="00AA30DD" w:rsidRPr="00866130">
        <w:rPr>
          <w:rFonts w:ascii="Times New Roman" w:hAnsi="Times New Roman" w:cs="Times New Roman"/>
          <w:sz w:val="24"/>
          <w:szCs w:val="24"/>
          <w:lang w:val="en-US"/>
        </w:rPr>
        <w:t>, reflected in</w:t>
      </w:r>
      <w:r w:rsidR="003346A7" w:rsidRPr="00866130">
        <w:rPr>
          <w:rFonts w:ascii="Times New Roman" w:hAnsi="Times New Roman" w:cs="Times New Roman"/>
          <w:sz w:val="24"/>
          <w:szCs w:val="24"/>
          <w:lang w:val="en-US"/>
        </w:rPr>
        <w:t xml:space="preserve"> </w:t>
      </w:r>
      <w:r w:rsidR="00AA30DD" w:rsidRPr="00866130">
        <w:rPr>
          <w:rFonts w:ascii="Times New Roman" w:hAnsi="Times New Roman" w:cs="Times New Roman"/>
          <w:sz w:val="24"/>
          <w:szCs w:val="24"/>
          <w:lang w:val="en-US"/>
        </w:rPr>
        <w:t>H</w:t>
      </w:r>
      <w:r w:rsidR="00DB7423" w:rsidRPr="00866130">
        <w:rPr>
          <w:rFonts w:ascii="Times New Roman" w:hAnsi="Times New Roman" w:cs="Times New Roman"/>
          <w:sz w:val="24"/>
          <w:szCs w:val="24"/>
          <w:lang w:val="en-US"/>
        </w:rPr>
        <w:t>5</w:t>
      </w:r>
      <w:r w:rsidR="00AA30DD" w:rsidRPr="00866130">
        <w:rPr>
          <w:rFonts w:ascii="Times New Roman" w:hAnsi="Times New Roman" w:cs="Times New Roman"/>
          <w:sz w:val="24"/>
          <w:szCs w:val="24"/>
          <w:lang w:val="en-US"/>
        </w:rPr>
        <w:t xml:space="preserve"> below</w:t>
      </w:r>
      <w:r w:rsidR="0024516D" w:rsidRPr="00866130">
        <w:rPr>
          <w:rFonts w:ascii="Times New Roman" w:hAnsi="Times New Roman" w:cs="Times New Roman"/>
          <w:sz w:val="24"/>
          <w:szCs w:val="24"/>
          <w:lang w:val="en-US"/>
        </w:rPr>
        <w:t>.</w:t>
      </w:r>
      <w:r w:rsidR="00AA30DD" w:rsidRPr="00866130">
        <w:rPr>
          <w:rFonts w:ascii="Times New Roman" w:hAnsi="Times New Roman" w:cs="Times New Roman"/>
          <w:sz w:val="24"/>
          <w:szCs w:val="24"/>
          <w:lang w:val="en-US"/>
        </w:rPr>
        <w:t xml:space="preserve"> </w:t>
      </w:r>
      <w:bookmarkEnd w:id="62"/>
      <w:r w:rsidR="0024516D" w:rsidRPr="00866130">
        <w:rPr>
          <w:rFonts w:ascii="Times New Roman" w:hAnsi="Times New Roman" w:cs="Times New Roman"/>
          <w:sz w:val="24"/>
          <w:szCs w:val="24"/>
          <w:lang w:val="en-US"/>
        </w:rPr>
        <w:t>Compared to our group of non-musicians</w:t>
      </w:r>
      <w:r w:rsidR="00AA30DD" w:rsidRPr="00866130">
        <w:rPr>
          <w:rFonts w:ascii="Times New Roman" w:hAnsi="Times New Roman" w:cs="Times New Roman"/>
          <w:sz w:val="24"/>
          <w:szCs w:val="24"/>
          <w:lang w:val="en-US"/>
        </w:rPr>
        <w:t xml:space="preserve"> (H</w:t>
      </w:r>
      <w:r w:rsidR="00DB7423" w:rsidRPr="00866130">
        <w:rPr>
          <w:rFonts w:ascii="Times New Roman" w:hAnsi="Times New Roman" w:cs="Times New Roman"/>
          <w:sz w:val="24"/>
          <w:szCs w:val="24"/>
          <w:lang w:val="en-US"/>
        </w:rPr>
        <w:t>4</w:t>
      </w:r>
      <w:r w:rsidR="00AA30DD" w:rsidRPr="00866130">
        <w:rPr>
          <w:rFonts w:ascii="Times New Roman" w:hAnsi="Times New Roman" w:cs="Times New Roman"/>
          <w:sz w:val="24"/>
          <w:szCs w:val="24"/>
          <w:lang w:val="en-US"/>
        </w:rPr>
        <w:t>)</w:t>
      </w:r>
      <w:r w:rsidR="0024516D" w:rsidRPr="00866130">
        <w:rPr>
          <w:rFonts w:ascii="Times New Roman" w:hAnsi="Times New Roman" w:cs="Times New Roman"/>
          <w:sz w:val="24"/>
          <w:szCs w:val="24"/>
          <w:lang w:val="en-US"/>
        </w:rPr>
        <w:t>, we assumed that amateurs would outperform them when emotion</w:t>
      </w:r>
      <w:r w:rsidR="00A821FC" w:rsidRPr="00866130">
        <w:rPr>
          <w:rFonts w:ascii="Times New Roman" w:hAnsi="Times New Roman" w:cs="Times New Roman"/>
          <w:sz w:val="24"/>
          <w:szCs w:val="24"/>
          <w:lang w:val="en-US"/>
        </w:rPr>
        <w:t>s</w:t>
      </w:r>
      <w:r w:rsidR="0024516D" w:rsidRPr="00866130">
        <w:rPr>
          <w:rFonts w:ascii="Times New Roman" w:hAnsi="Times New Roman" w:cs="Times New Roman"/>
          <w:sz w:val="24"/>
          <w:szCs w:val="24"/>
          <w:lang w:val="en-US"/>
        </w:rPr>
        <w:t xml:space="preserve"> were expressed </w:t>
      </w:r>
      <w:r w:rsidR="0024516D">
        <w:rPr>
          <w:rFonts w:ascii="Times New Roman" w:hAnsi="Times New Roman" w:cs="Times New Roman"/>
          <w:sz w:val="24"/>
          <w:szCs w:val="24"/>
          <w:lang w:val="en-US"/>
        </w:rPr>
        <w:t xml:space="preserve">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M3YWYyYzQ3Yy1lN2FkLTQ1ZDAtODllZC02MDFjMTI1NDA3YTIiLCJUZXh0IjoiMTQiLCJXQUlWZXJzaW9uIjoiNi4xNy4wLjAifQ==}</w:instrText>
          </w:r>
          <w:r w:rsidR="0024516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NiMGJmZGNjYS05NDhjLTRmZjUtODg4OC0xZjNjZmQxZmQwOTEiLCJUZXh0IjoiMTQiLCJXQUlWZXJzaW9uIjoiNi4xNy4wLjAifQ==}</w:instrText>
          </w:r>
          <w:r w:rsidR="0024516D">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63" w:name="_Toc200448881"/>
      <w:proofErr w:type="spellStart"/>
      <w:r w:rsidRPr="00EB262D">
        <w:rPr>
          <w:rFonts w:ascii="Times New Roman" w:hAnsi="Times New Roman" w:cs="Times New Roman"/>
          <w:sz w:val="24"/>
          <w:szCs w:val="24"/>
        </w:rPr>
        <w:t>Hypotheses</w:t>
      </w:r>
      <w:bookmarkEnd w:id="63"/>
      <w:proofErr w:type="spellEnd"/>
    </w:p>
    <w:p w14:paraId="2C5450E3" w14:textId="29DC2CED" w:rsidR="002B035F" w:rsidRPr="00866130" w:rsidRDefault="002B035F" w:rsidP="001E135D">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DB7423" w:rsidRPr="00866130">
        <w:rPr>
          <w:rFonts w:ascii="Times New Roman" w:hAnsi="Times New Roman" w:cs="Times New Roman"/>
          <w:b/>
          <w:sz w:val="24"/>
          <w:szCs w:val="24"/>
          <w:lang w:val="en-US"/>
        </w:rPr>
        <w:t>4</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Amateur musicians outperform non-musicians in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in the Full and in the F0 condition. </w:t>
      </w:r>
    </w:p>
    <w:p w14:paraId="32397C9A" w14:textId="66E589A0" w:rsidR="002B035F" w:rsidRPr="00154FBD" w:rsidRDefault="002B035F" w:rsidP="00D60F72">
      <w:pPr>
        <w:spacing w:line="480" w:lineRule="auto"/>
        <w:rPr>
          <w:rFonts w:ascii="Times New Roman" w:hAnsi="Times New Roman" w:cs="Times New Roman"/>
          <w:sz w:val="24"/>
          <w:szCs w:val="24"/>
          <w:lang w:val="en-US"/>
        </w:rPr>
      </w:pPr>
      <w:r w:rsidRPr="00866130">
        <w:rPr>
          <w:rFonts w:ascii="Times New Roman" w:hAnsi="Times New Roman" w:cs="Times New Roman"/>
          <w:b/>
          <w:sz w:val="24"/>
          <w:szCs w:val="24"/>
          <w:lang w:val="en-US"/>
        </w:rPr>
        <w:t>H</w:t>
      </w:r>
      <w:r w:rsidR="00DB7423" w:rsidRPr="00866130">
        <w:rPr>
          <w:rFonts w:ascii="Times New Roman" w:hAnsi="Times New Roman" w:cs="Times New Roman"/>
          <w:b/>
          <w:sz w:val="24"/>
          <w:szCs w:val="24"/>
          <w:lang w:val="en-US"/>
        </w:rPr>
        <w:t>5</w:t>
      </w:r>
      <w:r w:rsidRPr="00866130">
        <w:rPr>
          <w:rFonts w:ascii="Times New Roman" w:hAnsi="Times New Roman" w:cs="Times New Roman"/>
          <w:b/>
          <w:sz w:val="24"/>
          <w:szCs w:val="24"/>
          <w:lang w:val="en-US"/>
        </w:rPr>
        <w:t>:</w:t>
      </w:r>
      <w:r w:rsidRPr="00866130">
        <w:rPr>
          <w:rFonts w:ascii="Times New Roman" w:hAnsi="Times New Roman" w:cs="Times New Roman"/>
          <w:sz w:val="24"/>
          <w:szCs w:val="24"/>
          <w:lang w:val="en-US"/>
        </w:rPr>
        <w:t xml:space="preserve"> Amateurs perform equal or better to professional musicians in the Full and the F0 condition</w:t>
      </w:r>
      <w:r w:rsidRPr="00EB262D">
        <w:rPr>
          <w:rFonts w:ascii="Times New Roman" w:hAnsi="Times New Roman" w:cs="Times New Roman"/>
          <w:sz w:val="24"/>
          <w:szCs w:val="24"/>
          <w:lang w:val="en-US"/>
        </w:rPr>
        <w:t>.</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64" w:name="_Toc200448882"/>
      <w:r>
        <w:rPr>
          <w:rFonts w:ascii="Times New Roman" w:hAnsi="Times New Roman" w:cs="Times New Roman"/>
          <w:sz w:val="24"/>
          <w:szCs w:val="24"/>
          <w:lang w:val="en-US"/>
        </w:rPr>
        <w:t>Method</w:t>
      </w:r>
      <w:bookmarkEnd w:id="64"/>
    </w:p>
    <w:p w14:paraId="527EA4B7" w14:textId="292D3D06"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ins w:id="65" w:author="Christine Nussbaum" w:date="2025-10-15T15:55:00Z">
        <w:r w:rsidR="00630068">
          <w:rPr>
            <w:rFonts w:ascii="Times New Roman" w:hAnsi="Times New Roman" w:cs="Times New Roman"/>
            <w:sz w:val="24"/>
            <w:szCs w:val="24"/>
            <w:lang w:val="en-US"/>
          </w:rPr>
          <w:t xml:space="preserve"> Nussbaum et al. 2024</w:t>
        </w:r>
      </w:ins>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NmYzk1YTM0MS0zMDJlLTRhNjItOThlNC1iZmY1MTRiNzMxN2MiLCJUZXh0IjoiMTQiLCJXQUlWZXJzaW9uIjoiNi4xNy4wLjAifQ==}</w:instrText>
          </w:r>
          <w:r w:rsidR="0047591B" w:rsidRPr="00CB65B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NhY2Q5MTQxMS1iOGYzLTQ0ZGMtYWI5Yy0yZGE3ZjFiNjUwOGYiLCJUZXh0IjoiMTQiLCJXQUlWZXJzaW9uIjoiNi4xNy4wLjAifQ==}</w:instrText>
          </w:r>
          <w:r w:rsidR="0047591B" w:rsidRPr="00CB65B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w:t>
      </w:r>
      <w:ins w:id="66" w:author="Christine Nussbaum" w:date="2025-10-15T15:55:00Z">
        <w:r w:rsidR="00630068">
          <w:rPr>
            <w:rFonts w:ascii="Times New Roman" w:hAnsi="Times New Roman" w:cs="Times New Roman"/>
            <w:sz w:val="24"/>
            <w:szCs w:val="24"/>
            <w:lang w:val="en-US"/>
          </w:rPr>
          <w:t xml:space="preserve"> </w:t>
        </w:r>
        <w:r w:rsidR="00630068">
          <w:rPr>
            <w:rFonts w:ascii="Times New Roman" w:hAnsi="Times New Roman" w:cs="Times New Roman"/>
            <w:sz w:val="24"/>
            <w:szCs w:val="24"/>
            <w:lang w:val="en-US"/>
          </w:rPr>
          <w:t>Nussbaum et al. 2024</w:t>
        </w:r>
      </w:ins>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M4MjY3NjhjMS1kZWI3LTRlZDktOTFhMS1lNjg5ZDUxMDY3ODIiLCJUZXh0IjoiMTQiLCJXQUlWZXJzaW9uIjoiNi4xNy4wLjAifQ==}</w:instrText>
          </w:r>
          <w:r w:rsidR="00CB65B4" w:rsidRPr="00CB65B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M5NGU1ZWE1OC04ZWMwLTQwOTctODlkNy03YThmZDU0MzdjN2IiLCJUZXh0IjoiMTQiLCJXQUlWZXJzaW9uIjoiNi4xNy4wLjAifQ==}</w:instrText>
          </w:r>
          <w:r w:rsidR="00CB65B4" w:rsidRPr="00CB65B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w:t>
      </w:r>
      <w:proofErr w:type="gramStart"/>
      <w:r w:rsidRPr="00720685">
        <w:rPr>
          <w:rFonts w:ascii="Times New Roman" w:hAnsi="Times New Roman" w:cs="Times New Roman"/>
          <w:sz w:val="24"/>
          <w:szCs w:val="24"/>
          <w:lang w:val="en-US"/>
        </w:rPr>
        <w:t>female</w:t>
      </w:r>
      <w:proofErr w:type="gramEnd"/>
      <w:r w:rsidRPr="00720685">
        <w:rPr>
          <w:rFonts w:ascii="Times New Roman" w:hAnsi="Times New Roman" w:cs="Times New Roman"/>
          <w:sz w:val="24"/>
          <w:szCs w:val="24"/>
          <w:lang w:val="en-US"/>
        </w:rPr>
        <w:t>,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3209D0D1"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lastRenderedPageBreak/>
        <w:t xml:space="preserve">The stimulus material, design and data analysis were identical to Part I. </w:t>
      </w:r>
      <w:bookmarkStart w:id="67" w:name="_Hlk207813722"/>
      <w:r w:rsidR="003D3E7B">
        <w:rPr>
          <w:rFonts w:ascii="Times New Roman" w:hAnsi="Times New Roman" w:cs="Times New Roman"/>
          <w:sz w:val="24"/>
          <w:szCs w:val="24"/>
          <w:lang w:val="en-US"/>
        </w:rPr>
        <w:t>We focused our analysis on the comparison of amateurs with the other two groups, because the comparison of professional musicians and non-musicians is reported in</w:t>
      </w:r>
      <w:ins w:id="68" w:author="Christine Nussbaum" w:date="2025-10-15T15:55:00Z">
        <w:r w:rsidR="00630068">
          <w:rPr>
            <w:rFonts w:ascii="Times New Roman" w:hAnsi="Times New Roman" w:cs="Times New Roman"/>
            <w:sz w:val="24"/>
            <w:szCs w:val="24"/>
            <w:lang w:val="en-US"/>
          </w:rPr>
          <w:t xml:space="preserve"> </w:t>
        </w:r>
        <w:r w:rsidR="00630068">
          <w:rPr>
            <w:rFonts w:ascii="Times New Roman" w:hAnsi="Times New Roman" w:cs="Times New Roman"/>
            <w:sz w:val="24"/>
            <w:szCs w:val="24"/>
            <w:lang w:val="en-US"/>
          </w:rPr>
          <w:t>Nussbaum et al. 2024</w:t>
        </w:r>
      </w:ins>
      <w:r w:rsidR="003D3E7B">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MwY2ZjMTI5OC1iZTYyLTQ0YzItYWJkNi0yMTdmZTdiNTU1OTciLCJUZXh0IjoiMTQiLCJXQUlWZXJzaW9uIjoiNi4xNy4wLjAifQ==}</w:instrText>
          </w:r>
          <w:r w:rsidR="00720685">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M0NWRlMDg1ZC1kNzg2LTQ3YzgtYTI5YS1jMDEwMTJkYWM2OWYiLCJUZXh0IjoiMTQiLCJXQUlWZXJzaW9uIjoiNi4xNy4wLjAifQ==}</w:instrText>
          </w:r>
          <w:r w:rsidR="00720685">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67"/>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69" w:name="_Toc200448883"/>
      <w:r w:rsidRPr="00CB65B4">
        <w:rPr>
          <w:rFonts w:ascii="Times New Roman" w:hAnsi="Times New Roman" w:cs="Times New Roman"/>
          <w:sz w:val="24"/>
          <w:szCs w:val="24"/>
          <w:lang w:val="en-US"/>
        </w:rPr>
        <w:t>Results</w:t>
      </w:r>
      <w:bookmarkEnd w:id="69"/>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70" w:name="_Toc200448884"/>
      <w:r w:rsidRPr="00EB262D">
        <w:rPr>
          <w:rFonts w:ascii="Times New Roman" w:hAnsi="Times New Roman" w:cs="Times New Roman"/>
          <w:lang w:val="en-US"/>
        </w:rPr>
        <w:t>Demography, musicality, and personality of participants</w:t>
      </w:r>
      <w:bookmarkEnd w:id="70"/>
    </w:p>
    <w:p w14:paraId="71A9E56B" w14:textId="249EFD9D" w:rsidR="00654D96" w:rsidRDefault="002224D9" w:rsidP="00D60F72">
      <w:pPr>
        <w:spacing w:line="480" w:lineRule="auto"/>
        <w:rPr>
          <w:rFonts w:ascii="Times New Roman" w:hAnsi="Times New Roman" w:cs="Times New Roman"/>
          <w:sz w:val="24"/>
          <w:szCs w:val="24"/>
          <w:lang w:val="en-US"/>
        </w:rPr>
      </w:pPr>
      <w:bookmarkStart w:id="71" w:name="_Hlk209531202"/>
      <w:r w:rsidRPr="00866130">
        <w:rPr>
          <w:rFonts w:ascii="Times New Roman" w:hAnsi="Times New Roman" w:cs="Times New Roman"/>
          <w:sz w:val="24"/>
          <w:szCs w:val="24"/>
          <w:lang w:val="en-US"/>
        </w:rPr>
        <w:t xml:space="preserve">Again, we first confirmed that the groups were comparable on important individual variables. </w:t>
      </w:r>
      <w:bookmarkEnd w:id="71"/>
      <w:r w:rsidR="00720685"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6, N = 166) = 11.11,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.085) and highest academic degree (χ²(16, N = 166) = 24.04,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.089). However, there were differences regarding household income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8, N = 166) = </w:t>
      </w:r>
      <w:r w:rsidR="00720685" w:rsidRPr="00B9407D">
        <w:rPr>
          <w:rFonts w:ascii="Times New Roman" w:hAnsi="Times New Roman" w:cs="Times New Roman"/>
          <w:sz w:val="24"/>
          <w:szCs w:val="24"/>
          <w:lang w:val="en-US"/>
        </w:rPr>
        <w:t xml:space="preserve">20.19, </w:t>
      </w:r>
      <w:r w:rsidR="00720685" w:rsidRPr="0048090C">
        <w:rPr>
          <w:rFonts w:ascii="Times New Roman" w:hAnsi="Times New Roman" w:cs="Times New Roman"/>
          <w:i/>
          <w:iCs/>
          <w:sz w:val="24"/>
          <w:szCs w:val="24"/>
          <w:lang w:val="en-US"/>
        </w:rPr>
        <w:t>p</w:t>
      </w:r>
      <w:r w:rsidR="00720685"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00720685"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00720685" w:rsidRPr="00B9407D">
        <w:rPr>
          <w:rFonts w:ascii="Times New Roman" w:hAnsi="Times New Roman" w:cs="Times New Roman"/>
          <w:sz w:val="24"/>
          <w:szCs w:val="24"/>
          <w:lang w:val="en-US"/>
        </w:rPr>
        <w:t xml:space="preserve"> = .25), with amateurs </w:t>
      </w:r>
      <w:r w:rsidR="00720685" w:rsidRPr="00720685">
        <w:rPr>
          <w:rFonts w:ascii="Times New Roman" w:hAnsi="Times New Roman" w:cs="Times New Roman"/>
          <w:sz w:val="24"/>
          <w:szCs w:val="24"/>
          <w:lang w:val="en-US"/>
        </w:rPr>
        <w:t>reporting higher household income than professionals and non-musicians.</w:t>
      </w:r>
      <w:r w:rsidR="00720685">
        <w:rPr>
          <w:rFonts w:ascii="Times New Roman" w:hAnsi="Times New Roman" w:cs="Times New Roman"/>
          <w:sz w:val="24"/>
          <w:szCs w:val="24"/>
          <w:lang w:val="en-US"/>
        </w:rPr>
        <w:t xml:space="preserve"> </w:t>
      </w:r>
    </w:p>
    <w:p w14:paraId="6D1A6321" w14:textId="696000D6"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21F81A48" w14:textId="30673B6A" w:rsidR="00D10658" w:rsidRPr="00D10658"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lastRenderedPageBreak/>
        <w:t xml:space="preserve">Please insert </w:t>
      </w:r>
      <w:r>
        <w:rPr>
          <w:rFonts w:ascii="Times New Roman" w:hAnsi="Times New Roman" w:cs="Times New Roman"/>
          <w:i/>
          <w:sz w:val="24"/>
          <w:szCs w:val="24"/>
          <w:lang w:val="en-US"/>
        </w:rPr>
        <w:t>Table 4</w:t>
      </w:r>
      <w:r w:rsidRPr="0036429D">
        <w:rPr>
          <w:rFonts w:ascii="Times New Roman" w:hAnsi="Times New Roman" w:cs="Times New Roman"/>
          <w:i/>
          <w:sz w:val="24"/>
          <w:szCs w:val="24"/>
          <w:lang w:val="en-US"/>
        </w:rPr>
        <w:t xml:space="preserve"> about here - </w:t>
      </w:r>
    </w:p>
    <w:p w14:paraId="230D0D14" w14:textId="77777777" w:rsidR="00EC7FF3" w:rsidRDefault="00EC7FF3" w:rsidP="001551DA">
      <w:pPr>
        <w:spacing w:line="480" w:lineRule="auto"/>
        <w:ind w:firstLine="708"/>
        <w:rPr>
          <w:rFonts w:ascii="Times New Roman" w:hAnsi="Times New Roman" w:cs="Times New Roman"/>
          <w:sz w:val="24"/>
          <w:szCs w:val="24"/>
          <w:lang w:val="en-US"/>
        </w:rPr>
      </w:pP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72" w:name="_Toc200448885"/>
      <w:r w:rsidRPr="00EB262D">
        <w:rPr>
          <w:rFonts w:ascii="Times New Roman" w:hAnsi="Times New Roman" w:cs="Times New Roman"/>
          <w:lang w:val="en-US"/>
        </w:rPr>
        <w:t>Emotion classification performance</w:t>
      </w:r>
      <w:bookmarkEnd w:id="72"/>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3D9D6540"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 xml:space="preserve">The results revealed </w:t>
      </w:r>
      <w:r w:rsidR="002224D9">
        <w:rPr>
          <w:rFonts w:ascii="Times New Roman" w:hAnsi="Times New Roman" w:cs="Times New Roman"/>
          <w:color w:val="000000" w:themeColor="text1"/>
          <w:sz w:val="24"/>
          <w:szCs w:val="24"/>
          <w:lang w:val="en-US"/>
        </w:rPr>
        <w:t>significant</w:t>
      </w:r>
      <w:r w:rsidRPr="0031788F">
        <w:rPr>
          <w:rFonts w:ascii="Times New Roman" w:hAnsi="Times New Roman" w:cs="Times New Roman"/>
          <w:color w:val="000000" w:themeColor="text1"/>
          <w:sz w:val="24"/>
          <w:szCs w:val="24"/>
          <w:lang w:val="en-US"/>
        </w:rPr>
        <w:t xml:space="preserve"> main e</w:t>
      </w:r>
      <w:r w:rsidRPr="00EB262D">
        <w:rPr>
          <w:rFonts w:ascii="Times New Roman" w:hAnsi="Times New Roman" w:cs="Times New Roman"/>
          <w:sz w:val="24"/>
          <w:szCs w:val="24"/>
          <w:lang w:val="en-US"/>
        </w:rPr>
        <w:t xml:space="preserve">ffects </w:t>
      </w:r>
      <w:r w:rsidRPr="00866130">
        <w:rPr>
          <w:rFonts w:ascii="Times New Roman" w:hAnsi="Times New Roman" w:cs="Times New Roman"/>
          <w:sz w:val="24"/>
          <w:szCs w:val="24"/>
          <w:lang w:val="en-US"/>
        </w:rPr>
        <w:t xml:space="preserve">of </w:t>
      </w:r>
      <w:r w:rsidRPr="00866130">
        <w:rPr>
          <w:rFonts w:ascii="Times New Roman" w:hAnsi="Times New Roman" w:cs="Times New Roman"/>
          <w:b/>
          <w:sz w:val="24"/>
          <w:szCs w:val="24"/>
          <w:lang w:val="en-US"/>
        </w:rPr>
        <w:t>Emotion</w:t>
      </w:r>
      <w:r w:rsidRPr="00866130">
        <w:rPr>
          <w:rFonts w:ascii="Times New Roman" w:hAnsi="Times New Roman" w:cs="Times New Roman"/>
          <w:sz w:val="24"/>
          <w:szCs w:val="24"/>
          <w:lang w:val="en-US"/>
        </w:rPr>
        <w:t xml:space="preserve"> and </w:t>
      </w:r>
      <w:r w:rsidRPr="00866130">
        <w:rPr>
          <w:rFonts w:ascii="Times New Roman" w:hAnsi="Times New Roman" w:cs="Times New Roman"/>
          <w:b/>
          <w:sz w:val="24"/>
          <w:szCs w:val="24"/>
          <w:lang w:val="en-US"/>
        </w:rPr>
        <w:t>Morph Type</w:t>
      </w:r>
      <w:r w:rsidRPr="00866130">
        <w:rPr>
          <w:rFonts w:ascii="Times New Roman" w:hAnsi="Times New Roman" w:cs="Times New Roman"/>
          <w:sz w:val="24"/>
          <w:szCs w:val="24"/>
          <w:lang w:val="en-US"/>
        </w:rPr>
        <w:t>, which were qualified by</w:t>
      </w:r>
      <w:r w:rsidR="00A821FC" w:rsidRPr="00866130">
        <w:rPr>
          <w:rFonts w:ascii="Times New Roman" w:hAnsi="Times New Roman" w:cs="Times New Roman"/>
          <w:sz w:val="24"/>
          <w:szCs w:val="24"/>
          <w:lang w:val="en-US"/>
        </w:rPr>
        <w:t xml:space="preserve"> </w:t>
      </w:r>
      <w:r w:rsidR="002224D9" w:rsidRPr="00866130">
        <w:rPr>
          <w:rFonts w:ascii="Times New Roman" w:hAnsi="Times New Roman" w:cs="Times New Roman"/>
          <w:sz w:val="24"/>
          <w:szCs w:val="24"/>
          <w:lang w:val="en-US"/>
        </w:rPr>
        <w:t xml:space="preserve">an interaction between </w:t>
      </w:r>
      <w:r w:rsidR="002224D9" w:rsidRPr="00866130">
        <w:rPr>
          <w:rFonts w:ascii="Times New Roman" w:hAnsi="Times New Roman" w:cs="Times New Roman"/>
          <w:b/>
          <w:bCs/>
          <w:sz w:val="24"/>
          <w:szCs w:val="24"/>
          <w:lang w:val="en-US"/>
        </w:rPr>
        <w:t>Emotion</w:t>
      </w:r>
      <w:r w:rsidR="002224D9" w:rsidRPr="00866130">
        <w:rPr>
          <w:rFonts w:ascii="Times New Roman" w:hAnsi="Times New Roman" w:cs="Times New Roman"/>
          <w:sz w:val="24"/>
          <w:szCs w:val="24"/>
          <w:lang w:val="en-US"/>
        </w:rPr>
        <w:t xml:space="preserve"> and </w:t>
      </w:r>
      <w:r w:rsidR="002224D9" w:rsidRPr="00866130">
        <w:rPr>
          <w:rFonts w:ascii="Times New Roman" w:hAnsi="Times New Roman" w:cs="Times New Roman"/>
          <w:b/>
          <w:bCs/>
          <w:sz w:val="24"/>
          <w:szCs w:val="24"/>
          <w:lang w:val="en-US"/>
        </w:rPr>
        <w:t>Morph Type</w:t>
      </w:r>
      <w:r w:rsidR="001E428D" w:rsidRPr="00866130">
        <w:rPr>
          <w:rFonts w:ascii="Times New Roman" w:hAnsi="Times New Roman" w:cs="Times New Roman"/>
          <w:sz w:val="24"/>
          <w:szCs w:val="24"/>
          <w:lang w:val="en-US"/>
        </w:rPr>
        <w:t xml:space="preserve">. </w:t>
      </w:r>
      <w:bookmarkStart w:id="73" w:name="_Hlk208823136"/>
      <w:bookmarkStart w:id="74" w:name="_Hlk209533810"/>
      <w:r w:rsidR="002224D9" w:rsidRPr="00866130">
        <w:rPr>
          <w:rFonts w:ascii="Times New Roman" w:hAnsi="Times New Roman" w:cs="Times New Roman"/>
          <w:sz w:val="24"/>
          <w:szCs w:val="24"/>
          <w:lang w:val="en-US"/>
        </w:rPr>
        <w:t>Please note that these effects were already present in the two datasets that entered the current data (reported in</w:t>
      </w:r>
      <w:ins w:id="75" w:author="Christine Nussbaum" w:date="2025-10-15T15:55:00Z">
        <w:r w:rsidR="00630068">
          <w:rPr>
            <w:rFonts w:ascii="Times New Roman" w:hAnsi="Times New Roman" w:cs="Times New Roman"/>
            <w:sz w:val="24"/>
            <w:szCs w:val="24"/>
            <w:lang w:val="en-US"/>
          </w:rPr>
          <w:t xml:space="preserve"> </w:t>
        </w:r>
        <w:r w:rsidR="00630068">
          <w:rPr>
            <w:rFonts w:ascii="Times New Roman" w:hAnsi="Times New Roman" w:cs="Times New Roman"/>
            <w:sz w:val="24"/>
            <w:szCs w:val="24"/>
            <w:lang w:val="en-US"/>
          </w:rPr>
          <w:t>Nussbaum et al. 2024</w:t>
        </w:r>
      </w:ins>
      <w:r w:rsidR="002224D9"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f9989e0-56fb-4381-a26d-7887fdcfc486"/>
          <w:id w:val="-1261376733"/>
          <w:placeholder>
            <w:docPart w:val="DefaultPlaceholder_-1854013440"/>
          </w:placeholder>
        </w:sdtPr>
        <w:sdtContent>
          <w:r w:rsidR="001E428D"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NDI2NGRlLWQyMWMtNDg3NS1iNWZmLTFjZWRmODlmNTJkMi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ZXJzb25Pbmx5Ijp0cnVl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V9XSwiRm9ybWF0dGVkVGV4dCI6eyIkaWQiOiIxOCIsIkNvdW50IjoxLCJUZXh0VW5pdHMiOlt7IiRpZCI6IjE5IiwiRm9udFN0eWxlIjp7IiRpZCI6IjIwIiwiU3VwZXJzY3JpcHQiOnRydWV9LCJSZWFkaW5nT3JkZXIiOjEsIlRleHQiOiIxNCJ9XX0sIlRhZyI6IkNpdGF2aVBsYWNlaG9sZGVyI2VmOTk4OWUwLTU2ZmItNDM4MS1hMjZkLTc4ODdmZGNmYzQ4NiIsIlRleHQiOiIxNCIsIldBSVZlcnNpb24iOiI2LjE3LjAuMCJ9}</w:instrText>
          </w:r>
          <w:r w:rsidR="001E428D"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1E428D" w:rsidRPr="00866130">
            <w:rPr>
              <w:rFonts w:ascii="Times New Roman" w:hAnsi="Times New Roman" w:cs="Times New Roman"/>
              <w:sz w:val="24"/>
              <w:szCs w:val="24"/>
              <w:lang w:val="en-US"/>
            </w:rPr>
            <w:fldChar w:fldCharType="end"/>
          </w:r>
          <w:r w:rsidR="001E428D" w:rsidRPr="00866130">
            <w:rPr>
              <w:rFonts w:ascii="Times New Roman" w:hAnsi="Times New Roman" w:cs="Times New Roman"/>
              <w:sz w:val="24"/>
              <w:szCs w:val="24"/>
              <w:lang w:val="en-US"/>
            </w:rPr>
            <w:t>,</w:t>
          </w:r>
          <w:del w:id="76" w:author="Christine Nussbaum" w:date="2025-10-15T15:55:00Z">
            <w:r w:rsidR="001E428D" w:rsidRPr="00866130" w:rsidDel="00630068">
              <w:rPr>
                <w:rFonts w:ascii="Times New Roman" w:hAnsi="Times New Roman" w:cs="Times New Roman"/>
                <w:sz w:val="24"/>
                <w:szCs w:val="24"/>
                <w:lang w:val="en-US"/>
              </w:rPr>
              <w:delText xml:space="preserve"> 2024</w:delText>
            </w:r>
          </w:del>
          <w:r w:rsidR="001E428D" w:rsidRPr="00866130">
            <w:rPr>
              <w:rFonts w:ascii="Times New Roman" w:hAnsi="Times New Roman" w:cs="Times New Roman"/>
              <w:sz w:val="24"/>
              <w:szCs w:val="24"/>
              <w:lang w:val="en-US"/>
            </w:rPr>
            <w:t xml:space="preserve"> and Part I above</w:t>
          </w:r>
        </w:sdtContent>
      </w:sdt>
      <w:r w:rsidR="001E428D" w:rsidRPr="00866130">
        <w:rPr>
          <w:rFonts w:ascii="Times New Roman" w:hAnsi="Times New Roman" w:cs="Times New Roman"/>
          <w:sz w:val="24"/>
          <w:szCs w:val="24"/>
          <w:lang w:val="en-US"/>
        </w:rPr>
        <w:t>)</w:t>
      </w:r>
      <w:r w:rsidRPr="00866130">
        <w:rPr>
          <w:rFonts w:ascii="Times New Roman" w:hAnsi="Times New Roman" w:cs="Times New Roman"/>
          <w:sz w:val="24"/>
          <w:szCs w:val="24"/>
          <w:lang w:val="en-US"/>
        </w:rPr>
        <w:t>.</w:t>
      </w:r>
      <w:bookmarkEnd w:id="73"/>
      <w:r w:rsidR="002224D9" w:rsidRPr="00866130">
        <w:rPr>
          <w:rFonts w:ascii="Times New Roman" w:hAnsi="Times New Roman" w:cs="Times New Roman"/>
          <w:sz w:val="24"/>
          <w:szCs w:val="24"/>
          <w:lang w:val="en-US"/>
        </w:rPr>
        <w:t xml:space="preserve"> Because they afford no new information, they are not further detailed here. </w:t>
      </w:r>
      <w:r w:rsidRPr="00866130">
        <w:rPr>
          <w:rFonts w:ascii="Times New Roman" w:hAnsi="Times New Roman" w:cs="Times New Roman"/>
          <w:sz w:val="24"/>
          <w:szCs w:val="24"/>
          <w:lang w:val="en-US"/>
        </w:rPr>
        <w:t xml:space="preserve"> </w:t>
      </w:r>
      <w:bookmarkEnd w:id="74"/>
      <w:r w:rsidRPr="00866130">
        <w:rPr>
          <w:rFonts w:ascii="Times New Roman" w:hAnsi="Times New Roman" w:cs="Times New Roman"/>
          <w:sz w:val="24"/>
          <w:szCs w:val="24"/>
          <w:lang w:val="en-US"/>
        </w:rPr>
        <w:t xml:space="preserve">Crucially, however, we found no </w:t>
      </w:r>
      <w:r w:rsidRPr="00EB262D">
        <w:rPr>
          <w:rFonts w:ascii="Times New Roman" w:hAnsi="Times New Roman" w:cs="Times New Roman"/>
          <w:sz w:val="24"/>
          <w:szCs w:val="24"/>
          <w:lang w:val="en-US"/>
        </w:rPr>
        <w:t xml:space="preserve">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70919C36" w14:textId="5912A8CB" w:rsidR="00D10658" w:rsidRPr="00D10658"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w:t>
      </w:r>
      <w:r>
        <w:rPr>
          <w:rFonts w:ascii="Times New Roman" w:hAnsi="Times New Roman" w:cs="Times New Roman"/>
          <w:i/>
          <w:sz w:val="24"/>
          <w:szCs w:val="24"/>
          <w:lang w:val="en-US"/>
        </w:rPr>
        <w:t>Table 5</w:t>
      </w:r>
      <w:r w:rsidRPr="0036429D">
        <w:rPr>
          <w:rFonts w:ascii="Times New Roman" w:hAnsi="Times New Roman" w:cs="Times New Roman"/>
          <w:i/>
          <w:sz w:val="24"/>
          <w:szCs w:val="24"/>
          <w:lang w:val="en-US"/>
        </w:rPr>
        <w:t xml:space="preserve"> about here - </w:t>
      </w:r>
    </w:p>
    <w:p w14:paraId="76AB3083" w14:textId="5D19266A" w:rsidR="001C1822" w:rsidRPr="00866130"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xml:space="preserve">, there was moderate </w:t>
      </w:r>
      <w:r w:rsidR="001C6EA3" w:rsidRPr="00866130">
        <w:rPr>
          <w:rFonts w:ascii="Times New Roman" w:hAnsi="Times New Roman" w:cs="Times New Roman"/>
          <w:sz w:val="24"/>
          <w:szCs w:val="24"/>
          <w:lang w:val="en-US"/>
        </w:rPr>
        <w:t>evidence for the null effect</w:t>
      </w:r>
      <w:r w:rsidRPr="00866130">
        <w:rPr>
          <w:rFonts w:ascii="Times New Roman" w:hAnsi="Times New Roman" w:cs="Times New Roman"/>
          <w:sz w:val="24"/>
          <w:szCs w:val="24"/>
          <w:lang w:val="en-US"/>
        </w:rPr>
        <w:t xml:space="preserve"> (</w:t>
      </w:r>
      <w:r w:rsidRPr="00866130">
        <w:rPr>
          <w:rFonts w:ascii="Times New Roman" w:hAnsi="Times New Roman" w:cs="Times New Roman"/>
          <w:i/>
          <w:iCs/>
          <w:sz w:val="24"/>
          <w:szCs w:val="24"/>
          <w:lang w:val="en-US"/>
        </w:rPr>
        <w:t>p</w:t>
      </w:r>
      <w:r w:rsidRPr="00866130">
        <w:rPr>
          <w:rFonts w:ascii="Times New Roman" w:hAnsi="Times New Roman" w:cs="Times New Roman"/>
          <w:sz w:val="24"/>
          <w:szCs w:val="24"/>
          <w:lang w:val="en-US"/>
        </w:rPr>
        <w:t xml:space="preserve"> = .</w:t>
      </w:r>
      <w:r w:rsidR="006E1F2C" w:rsidRPr="00866130">
        <w:rPr>
          <w:rFonts w:ascii="Times New Roman" w:hAnsi="Times New Roman" w:cs="Times New Roman"/>
          <w:sz w:val="24"/>
          <w:szCs w:val="24"/>
          <w:lang w:val="en-US"/>
        </w:rPr>
        <w:t>975</w:t>
      </w:r>
      <w:r w:rsidRPr="00866130">
        <w:rPr>
          <w:rFonts w:ascii="Times New Roman" w:hAnsi="Times New Roman" w:cs="Times New Roman"/>
          <w:sz w:val="24"/>
          <w:szCs w:val="24"/>
          <w:lang w:val="en-US"/>
        </w:rPr>
        <w:t>, BF</w:t>
      </w:r>
      <w:r w:rsidRPr="00866130">
        <w:rPr>
          <w:rFonts w:ascii="Times New Roman" w:hAnsi="Times New Roman" w:cs="Times New Roman"/>
          <w:sz w:val="24"/>
          <w:szCs w:val="24"/>
          <w:vertAlign w:val="subscript"/>
          <w:lang w:val="en-US"/>
        </w:rPr>
        <w:t>10</w:t>
      </w:r>
      <w:r w:rsidRPr="00866130">
        <w:rPr>
          <w:rFonts w:ascii="Times New Roman" w:hAnsi="Times New Roman" w:cs="Times New Roman"/>
          <w:sz w:val="24"/>
          <w:szCs w:val="24"/>
          <w:lang w:val="en-US"/>
        </w:rPr>
        <w:t xml:space="preserve"> = </w:t>
      </w:r>
      <w:r w:rsidR="001C6EA3" w:rsidRPr="00866130">
        <w:rPr>
          <w:rFonts w:ascii="Times New Roman" w:hAnsi="Times New Roman" w:cs="Times New Roman"/>
          <w:sz w:val="24"/>
          <w:szCs w:val="24"/>
          <w:lang w:val="en-US"/>
        </w:rPr>
        <w:t>0.205</w:t>
      </w:r>
      <w:r w:rsidRPr="00866130">
        <w:rPr>
          <w:rFonts w:ascii="Times New Roman" w:hAnsi="Times New Roman" w:cs="Times New Roman"/>
          <w:sz w:val="24"/>
          <w:szCs w:val="24"/>
          <w:lang w:val="en-US"/>
        </w:rPr>
        <w:t>). Thus, we found evidence consistent with H</w:t>
      </w:r>
      <w:r w:rsidR="00DB7423" w:rsidRPr="00866130">
        <w:rPr>
          <w:rFonts w:ascii="Times New Roman" w:hAnsi="Times New Roman" w:cs="Times New Roman"/>
          <w:sz w:val="24"/>
          <w:szCs w:val="24"/>
          <w:lang w:val="en-US"/>
        </w:rPr>
        <w:t>5</w:t>
      </w:r>
      <w:r w:rsidR="00763958" w:rsidRPr="00866130">
        <w:rPr>
          <w:rFonts w:ascii="Times New Roman" w:hAnsi="Times New Roman" w:cs="Times New Roman"/>
          <w:sz w:val="24"/>
          <w:szCs w:val="24"/>
          <w:lang w:val="en-US"/>
        </w:rPr>
        <w:t>, but inconclusive evidence regarding</w:t>
      </w:r>
      <w:r w:rsidRPr="00866130">
        <w:rPr>
          <w:rFonts w:ascii="Times New Roman" w:hAnsi="Times New Roman" w:cs="Times New Roman"/>
          <w:sz w:val="24"/>
          <w:szCs w:val="24"/>
          <w:lang w:val="en-US"/>
        </w:rPr>
        <w:t xml:space="preserve"> H</w:t>
      </w:r>
      <w:r w:rsidR="00DB7423" w:rsidRPr="00866130">
        <w:rPr>
          <w:rFonts w:ascii="Times New Roman" w:hAnsi="Times New Roman" w:cs="Times New Roman"/>
          <w:sz w:val="24"/>
          <w:szCs w:val="24"/>
          <w:lang w:val="en-US"/>
        </w:rPr>
        <w:t>4</w:t>
      </w:r>
      <w:r w:rsidRPr="00866130">
        <w:rPr>
          <w:rFonts w:ascii="Times New Roman" w:hAnsi="Times New Roman" w:cs="Times New Roman"/>
          <w:sz w:val="24"/>
          <w:szCs w:val="24"/>
          <w:lang w:val="en-US"/>
        </w:rPr>
        <w:t xml:space="preserve">. </w:t>
      </w:r>
    </w:p>
    <w:p w14:paraId="75844319" w14:textId="51869AE8" w:rsidR="00D10658" w:rsidRPr="0036429D" w:rsidRDefault="00D10658" w:rsidP="00D10658">
      <w:pPr>
        <w:pStyle w:val="Listenabsatz"/>
        <w:numPr>
          <w:ilvl w:val="0"/>
          <w:numId w:val="34"/>
        </w:numPr>
        <w:spacing w:after="0" w:line="480" w:lineRule="auto"/>
        <w:rPr>
          <w:rFonts w:ascii="Times New Roman" w:hAnsi="Times New Roman" w:cs="Times New Roman"/>
          <w:i/>
          <w:sz w:val="24"/>
          <w:szCs w:val="24"/>
          <w:lang w:val="en-US"/>
        </w:rPr>
      </w:pPr>
      <w:r w:rsidRPr="0036429D">
        <w:rPr>
          <w:rFonts w:ascii="Times New Roman" w:hAnsi="Times New Roman" w:cs="Times New Roman"/>
          <w:i/>
          <w:sz w:val="24"/>
          <w:szCs w:val="24"/>
          <w:lang w:val="en-US"/>
        </w:rPr>
        <w:t xml:space="preserve">Please insert Figure </w:t>
      </w:r>
      <w:r>
        <w:rPr>
          <w:rFonts w:ascii="Times New Roman" w:hAnsi="Times New Roman" w:cs="Times New Roman"/>
          <w:i/>
          <w:sz w:val="24"/>
          <w:szCs w:val="24"/>
          <w:lang w:val="en-US"/>
        </w:rPr>
        <w:t>4</w:t>
      </w:r>
      <w:r w:rsidRPr="0036429D">
        <w:rPr>
          <w:rFonts w:ascii="Times New Roman" w:hAnsi="Times New Roman" w:cs="Times New Roman"/>
          <w:i/>
          <w:sz w:val="24"/>
          <w:szCs w:val="24"/>
          <w:lang w:val="en-US"/>
        </w:rPr>
        <w:t xml:space="preserve"> about here - </w:t>
      </w:r>
    </w:p>
    <w:p w14:paraId="14254993" w14:textId="77777777" w:rsidR="00D10658" w:rsidRDefault="00D10658" w:rsidP="001C1822">
      <w:pPr>
        <w:pStyle w:val="Beschriftung"/>
        <w:keepNext/>
        <w:rPr>
          <w:rFonts w:ascii="Times New Roman" w:hAnsi="Times New Roman" w:cs="Times New Roman"/>
          <w:b/>
          <w:i w:val="0"/>
          <w:color w:val="auto"/>
          <w:sz w:val="24"/>
          <w:szCs w:val="24"/>
          <w:lang w:val="en-US"/>
        </w:rPr>
      </w:pP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77" w:name="_Toc200448886"/>
      <w:r w:rsidRPr="00EB262D">
        <w:rPr>
          <w:rFonts w:ascii="Times New Roman" w:hAnsi="Times New Roman" w:cs="Times New Roman"/>
          <w:sz w:val="24"/>
          <w:szCs w:val="24"/>
          <w:lang w:val="en-US"/>
        </w:rPr>
        <w:lastRenderedPageBreak/>
        <w:t>Discussion</w:t>
      </w:r>
      <w:bookmarkEnd w:id="77"/>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866130">
        <w:rPr>
          <w:rFonts w:ascii="Times New Roman" w:hAnsi="Times New Roman" w:cs="Times New Roman"/>
          <w:sz w:val="24"/>
          <w:szCs w:val="24"/>
          <w:lang w:val="en-US"/>
        </w:rPr>
        <w:t xml:space="preserve">In the present study, we shed new light on the link between musicality and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by focusing on different subgroups of musicians. In line with our hypotheses,</w:t>
      </w:r>
      <w:r w:rsidR="0092555C" w:rsidRPr="00866130">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link </w:t>
      </w:r>
      <w:r w:rsidRPr="00866130">
        <w:rPr>
          <w:rFonts w:ascii="Times New Roman" w:hAnsi="Times New Roman" w:cs="Times New Roman"/>
          <w:sz w:val="24"/>
          <w:szCs w:val="24"/>
          <w:lang w:val="en-US"/>
        </w:rPr>
        <w:t xml:space="preserve">between sensitivity towards musical patterns and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although this was reflected in objective performance measures only, but not in self-rated musicality. In total, </w:t>
      </w:r>
      <w:bookmarkStart w:id="78" w:name="_Hlk207895901"/>
      <w:r w:rsidRPr="00866130">
        <w:rPr>
          <w:rFonts w:ascii="Times New Roman" w:hAnsi="Times New Roman" w:cs="Times New Roman"/>
          <w:sz w:val="24"/>
          <w:szCs w:val="24"/>
          <w:lang w:val="en-US"/>
        </w:rPr>
        <w:t xml:space="preserve">these results </w:t>
      </w:r>
      <w:r w:rsidR="00F23B93" w:rsidRPr="00866130">
        <w:rPr>
          <w:rFonts w:ascii="Times New Roman" w:hAnsi="Times New Roman" w:cs="Times New Roman"/>
          <w:sz w:val="24"/>
          <w:szCs w:val="24"/>
          <w:lang w:val="en-US"/>
        </w:rPr>
        <w:t>suggest</w:t>
      </w:r>
      <w:r w:rsidRPr="00866130">
        <w:rPr>
          <w:rFonts w:ascii="Times New Roman" w:hAnsi="Times New Roman" w:cs="Times New Roman"/>
          <w:sz w:val="24"/>
          <w:szCs w:val="24"/>
          <w:lang w:val="en-US"/>
        </w:rPr>
        <w:t xml:space="preserve"> that the link between musicality and vocal emotion</w:t>
      </w:r>
      <w:r w:rsidR="0092555C" w:rsidRPr="00866130">
        <w:rPr>
          <w:rFonts w:ascii="Times New Roman" w:hAnsi="Times New Roman" w:cs="Times New Roman"/>
          <w:sz w:val="24"/>
          <w:szCs w:val="24"/>
          <w:lang w:val="en-US"/>
        </w:rPr>
        <w:t xml:space="preserve">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is </w:t>
      </w:r>
      <w:r w:rsidR="00154FBD" w:rsidRPr="00866130">
        <w:rPr>
          <w:rFonts w:ascii="Times New Roman" w:hAnsi="Times New Roman" w:cs="Times New Roman"/>
          <w:sz w:val="24"/>
          <w:szCs w:val="24"/>
          <w:lang w:val="en-US"/>
        </w:rPr>
        <w:t>associated with</w:t>
      </w:r>
      <w:r w:rsidRPr="00866130">
        <w:rPr>
          <w:rFonts w:ascii="Times New Roman" w:hAnsi="Times New Roman" w:cs="Times New Roman"/>
          <w:sz w:val="24"/>
          <w:szCs w:val="24"/>
          <w:lang w:val="en-US"/>
        </w:rPr>
        <w:t xml:space="preserve"> individual differences in auditory sensitivity</w:t>
      </w:r>
      <w:bookmarkEnd w:id="78"/>
      <w:r w:rsidRPr="00866130">
        <w:rPr>
          <w:rFonts w:ascii="Times New Roman" w:hAnsi="Times New Roman" w:cs="Times New Roman"/>
          <w:sz w:val="24"/>
          <w:szCs w:val="24"/>
          <w:lang w:val="en-US"/>
        </w:rPr>
        <w:t>, w</w:t>
      </w:r>
      <w:r w:rsidR="00F23B93" w:rsidRPr="00866130">
        <w:rPr>
          <w:rFonts w:ascii="Times New Roman" w:hAnsi="Times New Roman" w:cs="Times New Roman"/>
          <w:sz w:val="24"/>
          <w:szCs w:val="24"/>
          <w:lang w:val="en-US"/>
        </w:rPr>
        <w:t xml:space="preserve">hich is not tied to a particular type or amount </w:t>
      </w:r>
      <w:r w:rsidR="00F23B93" w:rsidRPr="006318BC">
        <w:rPr>
          <w:rFonts w:ascii="Times New Roman" w:hAnsi="Times New Roman" w:cs="Times New Roman"/>
          <w:sz w:val="24"/>
          <w:szCs w:val="24"/>
          <w:lang w:val="en-US"/>
        </w:rPr>
        <w:t xml:space="preserve">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79" w:name="_Toc200448887"/>
      <w:r>
        <w:rPr>
          <w:rFonts w:ascii="Times New Roman" w:hAnsi="Times New Roman" w:cs="Times New Roman"/>
          <w:sz w:val="24"/>
          <w:szCs w:val="24"/>
          <w:lang w:val="en-US"/>
        </w:rPr>
        <w:t>Singers vs. instrumentalists</w:t>
      </w:r>
      <w:bookmarkEnd w:id="79"/>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0A53690D" w:rsidR="00271744" w:rsidRPr="00866130"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w:t>
      </w:r>
      <w:r w:rsidR="00EB7F9C">
        <w:rPr>
          <w:rFonts w:ascii="Times New Roman" w:hAnsi="Times New Roman" w:cs="Times New Roman"/>
          <w:sz w:val="24"/>
          <w:szCs w:val="24"/>
          <w:lang w:val="en-US"/>
        </w:rPr>
        <w:lastRenderedPageBreak/>
        <w:t xml:space="preserve">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w:t>
      </w:r>
      <w:r w:rsidR="004C6E77" w:rsidRPr="00866130">
        <w:rPr>
          <w:rFonts w:ascii="Times New Roman" w:hAnsi="Times New Roman" w:cs="Times New Roman"/>
          <w:sz w:val="24"/>
          <w:szCs w:val="24"/>
          <w:lang w:val="en-US"/>
        </w:rPr>
        <w:t>efficiency</w:t>
      </w:r>
      <w:r w:rsidR="00EB7F9C" w:rsidRPr="00866130">
        <w:rPr>
          <w:rFonts w:ascii="Times New Roman" w:hAnsi="Times New Roman" w:cs="Times New Roman"/>
          <w:sz w:val="24"/>
          <w:szCs w:val="24"/>
          <w:lang w:val="en-US"/>
        </w:rPr>
        <w:t xml:space="preserve">. </w:t>
      </w:r>
      <w:bookmarkStart w:id="80" w:name="_Hlk207889425"/>
      <w:r w:rsidR="006046A3" w:rsidRPr="00866130">
        <w:rPr>
          <w:rFonts w:ascii="Times New Roman" w:hAnsi="Times New Roman" w:cs="Times New Roman"/>
          <w:sz w:val="24"/>
          <w:szCs w:val="24"/>
          <w:lang w:val="en-US"/>
        </w:rPr>
        <w:t xml:space="preserve">Note that the effects of </w:t>
      </w:r>
      <w:r w:rsidR="003346A7" w:rsidRPr="00866130">
        <w:rPr>
          <w:rFonts w:ascii="Times New Roman" w:hAnsi="Times New Roman" w:cs="Times New Roman"/>
          <w:sz w:val="24"/>
          <w:szCs w:val="24"/>
          <w:lang w:val="en-US"/>
        </w:rPr>
        <w:t>the</w:t>
      </w:r>
      <w:r w:rsidR="006046A3" w:rsidRPr="00866130">
        <w:rPr>
          <w:rFonts w:ascii="Times New Roman" w:hAnsi="Times New Roman" w:cs="Times New Roman"/>
          <w:sz w:val="24"/>
          <w:szCs w:val="24"/>
          <w:lang w:val="en-US"/>
        </w:rPr>
        <w:t xml:space="preserve"> F0 and timbre manipulation on emotion recognition also provided a complete replication of the pattern observed in professional musicians and non-musicians in our previous study </w:t>
      </w:r>
      <w:sdt>
        <w:sdtPr>
          <w:rPr>
            <w:rFonts w:ascii="Times New Roman" w:hAnsi="Times New Roman" w:cs="Times New Roman"/>
            <w:sz w:val="24"/>
            <w:szCs w:val="24"/>
            <w:lang w:val="en-US"/>
          </w:rPr>
          <w:alias w:val="To edit, see citavi.com/edit"/>
          <w:tag w:val="CitaviPlaceholder#49357fbd-3522-45eb-b240-dcd72d95721b"/>
          <w:id w:val="110793001"/>
          <w:placeholder>
            <w:docPart w:val="DefaultPlaceholder_-1854013440"/>
          </w:placeholder>
        </w:sdtPr>
        <w:sdtContent>
          <w:r w:rsidR="006046A3"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V9XSwiRm9ybWF0dGVkVGV4dCI6eyIkaWQiOiIxOCIsIkNvdW50IjoxLCJUZXh0VW5pdHMiOlt7IiRpZCI6IjE5IiwiRm9udFN0eWxlIjp7IiRpZCI6IjIwIiwiU3VwZXJzY3JpcHQiOnRydWV9LCJSZWFkaW5nT3JkZXIiOjEsIlRleHQiOiIxNCJ9XX0sIlRhZyI6IkNpdGF2aVBsYWNlaG9sZGVyIzQ5MzU3ZmJkLTM1MjItNDVlYi1iMjQwLWRjZDcyZDk1NzIxYiIsIlRleHQiOiIxNCIsIldBSVZlcnNpb24iOiI2LjE3LjAuMCJ9}</w:instrText>
          </w:r>
          <w:r w:rsidR="006046A3"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6046A3" w:rsidRPr="00866130">
            <w:rPr>
              <w:rFonts w:ascii="Times New Roman" w:hAnsi="Times New Roman" w:cs="Times New Roman"/>
              <w:sz w:val="24"/>
              <w:szCs w:val="24"/>
              <w:lang w:val="en-US"/>
            </w:rPr>
            <w:fldChar w:fldCharType="end"/>
          </w:r>
        </w:sdtContent>
      </w:sdt>
      <w:r w:rsidR="006046A3" w:rsidRPr="00866130">
        <w:rPr>
          <w:rFonts w:ascii="Times New Roman" w:hAnsi="Times New Roman" w:cs="Times New Roman"/>
          <w:sz w:val="24"/>
          <w:szCs w:val="24"/>
          <w:lang w:val="en-US"/>
        </w:rPr>
        <w:t xml:space="preserve">. </w:t>
      </w:r>
      <w:bookmarkStart w:id="81" w:name="_Hlk209009266"/>
      <w:r w:rsidR="006046A3" w:rsidRPr="00866130">
        <w:rPr>
          <w:rFonts w:ascii="Times New Roman" w:hAnsi="Times New Roman" w:cs="Times New Roman"/>
          <w:sz w:val="24"/>
          <w:szCs w:val="24"/>
          <w:lang w:val="en-US"/>
        </w:rPr>
        <w:t>For an even more detailed reflection on the roles of F0 and timbre for emotion recognition</w:t>
      </w:r>
      <w:r w:rsidR="0039449E" w:rsidRPr="00866130">
        <w:rPr>
          <w:rFonts w:ascii="Times New Roman" w:hAnsi="Times New Roman" w:cs="Times New Roman"/>
          <w:sz w:val="24"/>
          <w:szCs w:val="24"/>
          <w:lang w:val="en-US"/>
        </w:rPr>
        <w:t>, both on a behavioral and neural level</w:t>
      </w:r>
      <w:r w:rsidR="006046A3" w:rsidRPr="00866130">
        <w:rPr>
          <w:rFonts w:ascii="Times New Roman" w:hAnsi="Times New Roman" w:cs="Times New Roman"/>
          <w:sz w:val="24"/>
          <w:szCs w:val="24"/>
          <w:lang w:val="en-US"/>
        </w:rPr>
        <w:t xml:space="preserve"> (irrespective of musicality), </w:t>
      </w:r>
      <w:bookmarkEnd w:id="81"/>
      <w:r w:rsidR="006046A3" w:rsidRPr="00866130">
        <w:rPr>
          <w:rFonts w:ascii="Times New Roman" w:hAnsi="Times New Roman" w:cs="Times New Roman"/>
          <w:sz w:val="24"/>
          <w:szCs w:val="24"/>
          <w:lang w:val="en-US"/>
        </w:rPr>
        <w:t>please also refer to</w:t>
      </w:r>
      <w:ins w:id="82" w:author="Christine Nussbaum" w:date="2025-10-15T15:55:00Z">
        <w:r w:rsidR="00630068">
          <w:rPr>
            <w:rFonts w:ascii="Times New Roman" w:hAnsi="Times New Roman" w:cs="Times New Roman"/>
            <w:sz w:val="24"/>
            <w:szCs w:val="24"/>
            <w:lang w:val="en-US"/>
          </w:rPr>
          <w:t xml:space="preserve"> Nussbaum </w:t>
        </w:r>
      </w:ins>
      <w:ins w:id="83" w:author="Christine Nussbaum" w:date="2025-10-15T15:56:00Z">
        <w:r w:rsidR="00630068">
          <w:rPr>
            <w:rFonts w:ascii="Times New Roman" w:hAnsi="Times New Roman" w:cs="Times New Roman"/>
            <w:sz w:val="24"/>
            <w:szCs w:val="24"/>
            <w:lang w:val="en-US"/>
          </w:rPr>
          <w:t>et al. 2022</w:t>
        </w:r>
      </w:ins>
      <w:r w:rsidR="006046A3"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5e23452-3ae7-4350-93cd-ca87f7dbf542"/>
          <w:id w:val="-1195848194"/>
          <w:placeholder>
            <w:docPart w:val="DefaultPlaceholder_-1854013440"/>
          </w:placeholder>
        </w:sdtPr>
        <w:sdtContent>
          <w:r w:rsidR="006046A3"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yLCJSZWZlcmVuY2VJZCI6IjliMmE5ODk5LTkwNGEtNDcxOS1iZjhiLWE3NjdlNTdmYWMzZ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g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yM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OC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}</w:instrText>
          </w:r>
          <w:r w:rsidR="006046A3"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58</w:t>
          </w:r>
          <w:r w:rsidR="006046A3" w:rsidRPr="00866130">
            <w:rPr>
              <w:rFonts w:ascii="Times New Roman" w:hAnsi="Times New Roman" w:cs="Times New Roman"/>
              <w:sz w:val="24"/>
              <w:szCs w:val="24"/>
              <w:lang w:val="en-US"/>
            </w:rPr>
            <w:fldChar w:fldCharType="end"/>
          </w:r>
        </w:sdtContent>
      </w:sdt>
      <w:r w:rsidR="006046A3"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dfd8e68-e92f-4cf6-b033-ec5f9abdde5c"/>
          <w:id w:val="659806676"/>
          <w:placeholder>
            <w:docPart w:val="DefaultPlaceholder_-1854013440"/>
          </w:placeholder>
        </w:sdtPr>
        <w:sdtContent>
          <w:r w:rsidR="006046A3"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yLCJSZWZlcmVuY2VJZCI6IjliMmE5ODk5LTkwNGEtNDcxOS1iZjhiLWE3NjdlNTdmYWM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Iw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TAtMTVUMTU6Mzg6MTkiLCJQcm9qZWN0Ijp7IiRyZWYiOiI4In19LCJVc2VOdW1iZXJpbmdUeXBlT2ZQYXJlbnREb2N1bWVudCI6ZmFsc2UsIlllYXJPbmx5Ijp0cnVlfV0sIkZvcm1hdHRlZFRleHQiOnsiJGlkIjoiMjEiLCJDb3VudCI6MSwiVGV4dFVuaXRzIjpbeyIkaWQiOiIyMiIsIkZvbnRTdHlsZSI6eyIkaWQiOiIyMyIsIlN1cGVyc2NyaXB0Ijp0cnVlfSwiUmVhZGluZ09yZGVyIjoxLCJUZXh0IjoiNTgifV19LCJUYWciOiJDaXRhdmlQbGFjZWhvbGRlciMyZGZkOGU2OC1lOTJmLTRjZjYtYjAzMy1lYzVmOWFiZGRlNWMiLCJUZXh0IjoiNTgiLCJXQUlWZXJzaW9uIjoiNi4xNy4wLjAifQ==}</w:instrText>
          </w:r>
          <w:r w:rsidR="006046A3"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58</w:t>
          </w:r>
          <w:r w:rsidR="006046A3" w:rsidRPr="00866130">
            <w:rPr>
              <w:rFonts w:ascii="Times New Roman" w:hAnsi="Times New Roman" w:cs="Times New Roman"/>
              <w:sz w:val="24"/>
              <w:szCs w:val="24"/>
              <w:lang w:val="en-US"/>
            </w:rPr>
            <w:fldChar w:fldCharType="end"/>
          </w:r>
        </w:sdtContent>
      </w:sdt>
      <w:r w:rsidR="006046A3" w:rsidRPr="00866130">
        <w:rPr>
          <w:rFonts w:ascii="Times New Roman" w:hAnsi="Times New Roman" w:cs="Times New Roman"/>
          <w:sz w:val="24"/>
          <w:szCs w:val="24"/>
          <w:lang w:val="en-US"/>
        </w:rPr>
        <w:t xml:space="preserve">. </w:t>
      </w:r>
      <w:bookmarkEnd w:id="80"/>
    </w:p>
    <w:p w14:paraId="453B6721" w14:textId="0F23CEDC" w:rsidR="00797E97" w:rsidRPr="008A4009" w:rsidRDefault="00271744" w:rsidP="00213F4E">
      <w:pPr>
        <w:spacing w:line="480" w:lineRule="auto"/>
        <w:ind w:firstLine="360"/>
        <w:rPr>
          <w:rFonts w:ascii="Times New Roman" w:hAnsi="Times New Roman" w:cs="Times New Roman"/>
          <w:sz w:val="24"/>
          <w:szCs w:val="24"/>
          <w:lang w:val="en-US"/>
        </w:rPr>
      </w:pPr>
      <w:r w:rsidRPr="00866130">
        <w:rPr>
          <w:rFonts w:ascii="Times New Roman" w:hAnsi="Times New Roman" w:cs="Times New Roman"/>
          <w:sz w:val="24"/>
          <w:szCs w:val="24"/>
          <w:lang w:val="en-US"/>
        </w:rPr>
        <w:t xml:space="preserve">Although this is precisely what we predicted, we </w:t>
      </w:r>
      <w:r w:rsidR="0094734D" w:rsidRPr="00866130">
        <w:rPr>
          <w:rFonts w:ascii="Times New Roman" w:hAnsi="Times New Roman" w:cs="Times New Roman"/>
          <w:sz w:val="24"/>
          <w:szCs w:val="24"/>
          <w:lang w:val="en-US"/>
        </w:rPr>
        <w:t>want</w:t>
      </w:r>
      <w:r w:rsidRPr="00866130">
        <w:rPr>
          <w:rFonts w:ascii="Times New Roman" w:hAnsi="Times New Roman" w:cs="Times New Roman"/>
          <w:sz w:val="24"/>
          <w:szCs w:val="24"/>
          <w:lang w:val="en-US"/>
        </w:rPr>
        <w:t xml:space="preserve"> to address t</w:t>
      </w:r>
      <w:r w:rsidR="00213F4E" w:rsidRPr="00866130">
        <w:rPr>
          <w:rFonts w:ascii="Times New Roman" w:hAnsi="Times New Roman" w:cs="Times New Roman"/>
          <w:sz w:val="24"/>
          <w:szCs w:val="24"/>
          <w:lang w:val="en-US"/>
        </w:rPr>
        <w:t xml:space="preserve">wo </w:t>
      </w:r>
      <w:r w:rsidR="0094734D" w:rsidRPr="00866130">
        <w:rPr>
          <w:rFonts w:ascii="Times New Roman" w:hAnsi="Times New Roman" w:cs="Times New Roman"/>
          <w:sz w:val="24"/>
          <w:szCs w:val="24"/>
          <w:lang w:val="en-US"/>
        </w:rPr>
        <w:t>observations</w:t>
      </w:r>
      <w:r w:rsidRPr="00866130">
        <w:rPr>
          <w:rFonts w:ascii="Times New Roman" w:hAnsi="Times New Roman" w:cs="Times New Roman"/>
          <w:sz w:val="24"/>
          <w:szCs w:val="24"/>
          <w:lang w:val="en-US"/>
        </w:rPr>
        <w:t xml:space="preserve"> from the literature which </w:t>
      </w:r>
      <w:r w:rsidR="00E80810" w:rsidRPr="00866130">
        <w:rPr>
          <w:rFonts w:ascii="Times New Roman" w:hAnsi="Times New Roman" w:cs="Times New Roman"/>
          <w:sz w:val="24"/>
          <w:szCs w:val="24"/>
          <w:lang w:val="en-US"/>
        </w:rPr>
        <w:t xml:space="preserve">may </w:t>
      </w:r>
      <w:r w:rsidRPr="00866130">
        <w:rPr>
          <w:rFonts w:ascii="Times New Roman" w:hAnsi="Times New Roman" w:cs="Times New Roman"/>
          <w:sz w:val="24"/>
          <w:szCs w:val="24"/>
          <w:lang w:val="en-US"/>
        </w:rPr>
        <w:t>seem incompatible with our findings:</w:t>
      </w:r>
      <w:r w:rsidR="006A4878" w:rsidRPr="00866130">
        <w:rPr>
          <w:rFonts w:ascii="Times New Roman" w:hAnsi="Times New Roman" w:cs="Times New Roman"/>
          <w:sz w:val="24"/>
          <w:szCs w:val="24"/>
          <w:lang w:val="en-US"/>
        </w:rPr>
        <w:t xml:space="preserve"> </w:t>
      </w:r>
      <w:r w:rsidR="00213F4E" w:rsidRPr="00866130">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yLCJSZWZlcmVuY2VJZCI6IjgzZWI5YjZhLThjODAtNDQ5ZC04ODdiLTA3Njg5MTIyZDkyN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R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zEifV19LCJUYWciOiJDaXRhdmlQbGFjZWhvbGRlciMwMDZhZWQ0My01OTlkLTQwYmQtYWNiMS02MDJlYWVjYmVmOWMiLCJUZXh0IjoiMzEiLCJXQUlWZXJzaW9uIjoiNi4xNy4wLjAifQ==}</w:instrText>
          </w:r>
          <w:r w:rsidR="00213F4E"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31</w:t>
          </w:r>
          <w:r w:rsidR="00213F4E" w:rsidRPr="00866130">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y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zEifV19LCJUYWciOiJDaXRhdmlQbGFjZWhvbGRlciNlNzNmNzU1YS0xMGM3LTRlYjAtOGRjZS1kZWQ3OTIwMDYyYzMiLCJUZXh0IjoiMzEiLCJXQUlWZXJzaW9uIjoiNi4xNy4wLjAifQ==}</w:instrText>
          </w:r>
          <w:r w:rsidR="00213F4E">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31</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TGVuZ3RoIjoyLCJSZWZlcmVuY2VJZCI6ImFiMjE5MjMyLWZjYWQtNGJhNC1hZjA2LWQ0ODdjODYyNWQy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QwMTQ5NzQ5IiwiVXJpU3RyaW5nIjoiaHR0cDovL3d3dy5uY2JpLm5sbS5uaWguZ292L3B1Ym1lZC80MDE0OTc0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OCJ9fV0sIk51bWJlciI6IjMiLCJPcmdhbml6YXRpb25zIjpbXSwiT3RoZXJzSW52b2x2ZWQiOltdLCJQZXJpb2RpY2FsIjp7IiRpZCI6IjE5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OC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dGluZSBOdXNzYmF1bSIsIklkIjoiYWIyMTkyMzItZmNhZC00YmE0LWFmMDYtZDQ4N2M4NjI1ZDI3IiwiTW9kaWZpZWRPbiI6IjIwMjUtMTAtMTVUMTU6Mzg6MTkiLCJQcm9qZWN0Ijp7IiRyZWYiOiI4In19LCJVc2VOdW1iZXJpbmdUeXBlT2ZQYXJlbnREb2N1bWVudCI6ZmFsc2V9LHsiJGlkIjoiMjAiLCIkdHlwZSI6IlN3aXNzQWNhZGVtaWMuQ2l0YXZpLkNpdGF0aW9ucy5Xb3JkUGxhY2Vob2xkZXJFbnRyeSwgU3dpc3NBY2FkZW1pYy5DaXRhdmkiLCJJZCI6IjRlNTg0ZTQzLTIzMzEtNGU0Yy1iNTBmLTFmMzU1ZTFiYTZmZSIsIlJhbmdlU3RhcnQiOjIsIlJhbmdlTGVuZ3RoIjo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jA6MjEiLCJNb2RpZmllZEJ5IjoiX0NocmlzdGluZSBOdXNzYmF1bSIsIklkIjoiYmU0Zjg3ODItYmYwNC00OTRiLTllNzEtMTc3ODI1OGFiZTA1IiwiTW9kaWZpZWRPbiI6IjIwMjUtMDYtMDRUMTU6MjA6MjE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AyL2hibS4yNjcwNSIsIlVyaVN0cmluZyI6Imh0dHBzOi8vZG9pLm9yZy8xMC4xMDAyL2hibS4yNjcw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yMDoyMSIsIk1vZGlmaWVkQnkiOiJfQ2hyaXN0aW5lIE51c3NiYXVtIiwiSWQiOiI4M2U4MzdkZC0xZWMwLTRmYzgtODFjMy0xZjYyZTFkYWUwNjYiLCJNb2RpZmllZE9uIjoiMjAyNS0wNi0wNFQxNToyMDoyMS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lBNQzExMDc3NDMyIiwiVXJpU3RyaW5nIjoiaHR0cHM6Ly93d3cubmNiaS5ubG0ubmloLmdvdi9wbWMvYXJ0aWNsZXMvUE1DMTEwNzc0Mz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jA6MjEiLCJNb2RpZmllZEJ5IjoiX0NocmlzdGluZSBOdXNzYmF1bSIsIklkIjoiNTBhNDI4ZTItMDcwMi00MWRlLTg0YjQtYTJjYzIzZjEyOGRjIiwiTW9kaWZpZWRPbiI6IjIwMjUtMDYtMDRUMTU6MjA6MjE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}</w:instrText>
          </w:r>
          <w:r w:rsidR="00213F4E">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59, 60</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EwLTE1VDE1OjM4OjE5IiwiUHJvamVjdCI6eyIkcmVmIjoiOCJ9fSwiVXNlTnVtYmVyaW5nVHlwZU9mUGFyZW50RG9jdW1lbnQiOmZhbHNlfSx7IiRpZCI6IjIzIiwiJHR5cGUiOiJTd2lzc0FjYWRlbWljLkNpdGF2aS5DaXRhdGlvbnMuV29yZFBsYWNlaG9sZGVyRW50cnksIFN3aXNzQWNhZGVtaWMuQ2l0YXZpIiwiSWQiOiIyZDk3OWRjMC0zMTVhLTQ1OTctYTNiZC0wMGQxZDY0ODIxN2YiLCJSYW5nZVN0YXJ0IjoyLCJSYW5nZUxlbmd0aCI6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gifX0seyIkaWQiOiI0NC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gifX1dLCJDaXRhdGlvbktleVVwZGF0ZVR5cGUiOjAsIkNvbGxhYm9yYXRvcnMiOltdLCJEYXRlMiI6IjE1LjExLjIwMjIiLCJEb2kiOiIxMC4zNzU4L3MxMzQxNC0wMjItMDI2MTMtMC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zNjM4MDE0OCIsIlVyaVN0cmluZyI6Imh0dHA6Ly93d3cubmNiaS5ubG0ubmloLmdvdi9wdWJtZWQvMzYzODAxND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EtMTdUMTY6MzU6NDMiLCJNb2RpZmllZEJ5IjoiX0NocmlzdGluZSBOdXNzYmF1bSIsIklkIjoiYmRlMGRlNmItYzIwMi00NDc5LWExM2UtODM4NTY3YmMzMmE4IiwiTW9kaWZpZWRPbiI6IjIwMjMtMDEtMTdUMTY6MzU6NDM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MC4zNzU4L3MxMzQxNC0wMjItMDI2MTMtMCIsIlVyaVN0cmluZyI6Imh0dHBzOi8vZG9pLm9yZy8xMC4zNzU4L3MxMzQxNC0wMjItMDI2MTMtMC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}</w:instrText>
          </w:r>
          <w:r w:rsidR="0056238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15, 14, 30</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w:t>
      </w:r>
      <w:r w:rsidR="00995C46">
        <w:rPr>
          <w:rFonts w:ascii="Times New Roman" w:hAnsi="Times New Roman" w:cs="Times New Roman"/>
          <w:sz w:val="24"/>
          <w:szCs w:val="24"/>
          <w:lang w:val="en-US"/>
        </w:rPr>
        <w:lastRenderedPageBreak/>
        <w:t xml:space="preserve">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V9XSwiRm9ybWF0dGVkVGV4dCI6eyIkaWQiOiIxOCIsIkNvdW50IjoxLCJUZXh0VW5pdHMiOlt7IiRpZCI6IjE5IiwiRm9udFN0eWxlIjp7IiRpZCI6IjIwIiwiU3VwZXJzY3JpcHQiOnRydWV9LCJSZWFkaW5nT3JkZXIiOjEsIlRleHQiOiIxNCJ9XX0sIlRhZyI6IkNpdGF2aVBsYWNlaG9sZGVyIzM1YWVmNGY4LTRjZGYtNDE1Ni1hNzJjLTU2MmEyNDU4ZTQ3MSIsIlRleHQiOiIxNCIsIldBSVZlcnNpb24iOiI2LjE3LjAuMCJ9}</w:instrText>
          </w:r>
          <w:r w:rsidR="00995C46">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84" w:name="_Toc200448888"/>
      <w:r>
        <w:rPr>
          <w:rFonts w:ascii="Times New Roman" w:hAnsi="Times New Roman" w:cs="Times New Roman"/>
          <w:sz w:val="24"/>
          <w:szCs w:val="24"/>
          <w:lang w:val="en-US"/>
        </w:rPr>
        <w:t>Amateurs compared to professional musicians and non-musicians</w:t>
      </w:r>
      <w:bookmarkEnd w:id="84"/>
    </w:p>
    <w:p w14:paraId="0C8BE446" w14:textId="79CDF5EE"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w:t>
      </w:r>
      <w:r w:rsidR="0094734D"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 abilities</w:t>
      </w:r>
      <w:r w:rsidR="0094734D" w:rsidRPr="00866130">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xLCJSZWZlcmVuY2VJZCI6IjRmZmI1Y2MyLWVmZmMtNDkwOC1iYzVjLTk4YTk2YzllMGY3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E2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EwLTE1VDE1OjM4OjE5IiwiUHJvamVjdCI6eyIkcmVmIjoiOCJ9fSwiVXNlTnVtYmVyaW5nVHlwZU9mUGFyZW50RG9jdW1lbnQiOmZhbHNlfV0sIkZvcm1hdHRlZFRleHQiOnsiJGlkIjoiMTciLCJDb3VudCI6MSwiVGV4dFVuaXRzIjpbeyIkaWQiOiIxOCIsIkZvbnRTdHlsZSI6eyIkaWQiOiIxOSIsIlN1cGVyc2NyaXB0Ijp0cnVlfSwiUmVhZGluZ09yZGVyIjoxLCJUZXh0IjoiOSJ9XX0sIlRhZyI6IkNpdGF2aVBsYWNlaG9sZGVyIzVkNGRkMDdjLTA4NmMtNDgyNC1hM2NhLTI0NjkzZWU1ZTNiOSIsIlRleHQiOiI5IiwiV0FJVmVyc2lvbiI6IjYuMTcuMC4wIn0=}</w:instrText>
          </w:r>
          <w:r w:rsidR="0094734D"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9</w:t>
          </w:r>
          <w:r w:rsidR="0094734D" w:rsidRPr="00866130">
            <w:rPr>
              <w:rFonts w:ascii="Times New Roman" w:hAnsi="Times New Roman" w:cs="Times New Roman"/>
              <w:sz w:val="24"/>
              <w:szCs w:val="24"/>
              <w:lang w:val="en-US"/>
            </w:rPr>
            <w:fldChar w:fldCharType="end"/>
          </w:r>
        </w:sdtContent>
      </w:sdt>
      <w:r w:rsidR="0094734D" w:rsidRPr="00866130">
        <w:rPr>
          <w:rFonts w:ascii="Times New Roman" w:hAnsi="Times New Roman" w:cs="Times New Roman"/>
          <w:sz w:val="24"/>
          <w:szCs w:val="24"/>
          <w:lang w:val="en-US"/>
        </w:rPr>
        <w:t>.</w:t>
      </w:r>
      <w:r w:rsidR="00947754" w:rsidRPr="00866130">
        <w:rPr>
          <w:rFonts w:ascii="Times New Roman" w:hAnsi="Times New Roman" w:cs="Times New Roman"/>
          <w:sz w:val="24"/>
          <w:szCs w:val="24"/>
          <w:lang w:val="en-US"/>
        </w:rPr>
        <w:t xml:space="preserve"> </w:t>
      </w:r>
      <w:r w:rsidR="00386032" w:rsidRPr="00866130">
        <w:rPr>
          <w:rFonts w:ascii="Times New Roman" w:hAnsi="Times New Roman" w:cs="Times New Roman"/>
          <w:sz w:val="24"/>
          <w:szCs w:val="24"/>
          <w:lang w:val="en-US"/>
        </w:rPr>
        <w:t>W</w:t>
      </w:r>
      <w:r w:rsidR="00947754" w:rsidRPr="00866130">
        <w:rPr>
          <w:rFonts w:ascii="Times New Roman" w:hAnsi="Times New Roman" w:cs="Times New Roman"/>
          <w:sz w:val="24"/>
          <w:szCs w:val="24"/>
          <w:lang w:val="en-US"/>
        </w:rPr>
        <w:t xml:space="preserve">e also </w:t>
      </w:r>
      <w:r w:rsidR="00386032" w:rsidRPr="00866130">
        <w:rPr>
          <w:rFonts w:ascii="Times New Roman" w:hAnsi="Times New Roman" w:cs="Times New Roman"/>
          <w:sz w:val="24"/>
          <w:szCs w:val="24"/>
          <w:lang w:val="en-US"/>
        </w:rPr>
        <w:t xml:space="preserve">had </w:t>
      </w:r>
      <w:r w:rsidR="00947754" w:rsidRPr="00866130">
        <w:rPr>
          <w:rFonts w:ascii="Times New Roman" w:hAnsi="Times New Roman" w:cs="Times New Roman"/>
          <w:sz w:val="24"/>
          <w:szCs w:val="24"/>
          <w:lang w:val="en-US"/>
        </w:rPr>
        <w:t>hypothesized th</w:t>
      </w:r>
      <w:r w:rsidR="00947754" w:rsidRPr="00947754">
        <w:rPr>
          <w:rFonts w:ascii="Times New Roman" w:hAnsi="Times New Roman" w:cs="Times New Roman"/>
          <w:sz w:val="24"/>
          <w:szCs w:val="24"/>
          <w:lang w:val="en-US"/>
        </w:rPr>
        <w:t xml:space="preserve">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V9XSwiRm9ybWF0dGVkVGV4dCI6eyIkaWQiOiIxOCIsIkNvdW50IjoxLCJUZXh0VW5pdHMiOlt7IiRpZCI6IjE5IiwiRm9udFN0eWxlIjp7IiRpZCI6IjIwIiwiU3VwZXJzY3JpcHQiOnRydWV9LCJSZWFkaW5nT3JkZXIiOjEsIlRleHQiOiIxNCJ9XX0sIlRhZyI6IkNpdGF2aVBsYWNlaG9sZGVyIzU4MDZhYzE3LTc1ZTQtNDRkMS05YmVjLTg3MTBlMmZhNjc3MSIsIlRleHQiOiIxNCIsIldBSVZlcnNpb24iOiI2LjE3LjAuMCJ9}</w:instrText>
          </w:r>
          <w:r w:rsidR="00947754" w:rsidRPr="00947754">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2CCCAD82" w:rsidR="00947754" w:rsidRPr="00866130"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V9XSwiRm9ybWF0dGVkVGV4dCI6eyIkaWQiOiIxOCIsIkNvdW50IjoxLCJUZXh0VW5pdHMiOlt7IiRpZCI6IjE5IiwiRm9udFN0eWxlIjp7IiRpZCI6IjIwIiwiU3VwZXJzY3JpcHQiOnRydWV9LCJSZWFkaW5nT3JkZXIiOjEsIlRleHQiOiIxNCJ9XX0sIlRhZyI6IkNpdGF2aVBsYWNlaG9sZGVyIzQyMjBkMjMxLTEzYzItNDUwNS04NTU0LTRkMGQzNDM5YWJkMSIsIlRleHQiOiIxNCIsIldBSVZlcnNpb24iOiI2LjE3LjAuMCJ9}</w:instrText>
          </w:r>
          <w:r w:rsidR="00D66D3F">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w:t>
      </w:r>
      <w:r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and music perception abilities, especially for melody and rhythm. </w:t>
      </w:r>
      <w:bookmarkStart w:id="85" w:name="_Hlk207896252"/>
      <w:r w:rsidR="00D66D3F" w:rsidRPr="00866130">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 xml:space="preserve">hat individual differences in </w:t>
      </w:r>
      <w:r w:rsidR="00D66D3F" w:rsidRPr="00866130">
        <w:rPr>
          <w:rFonts w:ascii="Times New Roman" w:hAnsi="Times New Roman" w:cs="Times New Roman"/>
          <w:sz w:val="24"/>
          <w:szCs w:val="24"/>
          <w:lang w:val="en-US"/>
        </w:rPr>
        <w:t>music perception abilities play an important role, irrespective of the assignment to any (non)-musical group</w:t>
      </w:r>
      <w:bookmarkEnd w:id="85"/>
      <w:r w:rsidR="00D66D3F" w:rsidRPr="00866130">
        <w:rPr>
          <w:rFonts w:ascii="Times New Roman" w:hAnsi="Times New Roman" w:cs="Times New Roman"/>
          <w:sz w:val="24"/>
          <w:szCs w:val="24"/>
          <w:lang w:val="en-US"/>
        </w:rPr>
        <w:t xml:space="preserve">. </w:t>
      </w:r>
      <w:r w:rsidRPr="00866130">
        <w:rPr>
          <w:rFonts w:ascii="Times New Roman" w:hAnsi="Times New Roman" w:cs="Times New Roman"/>
          <w:sz w:val="24"/>
          <w:szCs w:val="24"/>
          <w:lang w:val="en-US"/>
        </w:rPr>
        <w:t xml:space="preserve">This is fully in line with the current literature, which consistently emphasizes the role of </w:t>
      </w:r>
      <w:r w:rsidR="00DF2527" w:rsidRPr="00866130">
        <w:rPr>
          <w:rFonts w:ascii="Times New Roman" w:hAnsi="Times New Roman" w:cs="Times New Roman"/>
          <w:sz w:val="24"/>
          <w:szCs w:val="24"/>
          <w:lang w:val="en-US"/>
        </w:rPr>
        <w:t>auditory</w:t>
      </w:r>
      <w:r w:rsidRPr="00866130">
        <w:rPr>
          <w:rFonts w:ascii="Times New Roman" w:hAnsi="Times New Roman" w:cs="Times New Roman"/>
          <w:sz w:val="24"/>
          <w:szCs w:val="24"/>
          <w:lang w:val="en-US"/>
        </w:rPr>
        <w:t xml:space="preserve"> sensitivity and argues against a causal effect of training or musical activity on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yLCJSZWZlcmVuY2VJZCI6IjlmNTdhMzFmLTc3ZTEtNGIwZC05M2YzLTUxZmQyYWM4NjU1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giLCIkdHlwZSI6IlN3aXNzQWNhZGVtaWMuQ2l0YXZpLlByb2plY3QsIFN3aXNzQWNhZGVtaWMuQ2l0YXZpIn19LHsiJGlkIjoiOS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gifX0seyIkaWQiOiIxM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OCJ9fSx7IiRpZCI6IjEx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EYXRlMiI6IjA5LjAzLjIwMjUiLCJEb2kiOiIxMC4xMDE2L2ouY29nbml0aW9uLjIwMjUuMTA2MTAy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jb2duaXRpb24uMjAyNS4xMDYxMDIiLCJVcmlTdHJpbmciOiJodHRwczovL2RvaS5vcmcvMTAuMTAxNi9qLmNvZ25pdGlvbi4yMDI1LjEwNjE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zMiIsIk1vZGlmaWVkQnkiOiJfQ2hyaXN0aW5lIE51c3NiYXVtIiwiSWQiOiJkNDVkMmViNi1kMmMwLTRmMzAtODcyMS01ZTJhZTdmMTRlNTkiLCJNb2RpZmllZE9uIjoiMjAyNS0wMy0xOFQxMzozNDozMi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QwMDY0MDc1IiwiVXJpU3RyaW5nIjoiaHR0cDovL3d3dy5uY2JpLm5sbS5uaWguZ292L3B1Ym1lZC80MDA2NDA3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xMC0xNVQxNTozODoxOSIsIlByb2plY3QiOnsiJHJlZiI6IjgifX0sIlVzZU51bWJlcmluZ1R5cGVPZlBhcmVudERvY3VtZW50IjpmYWxzZX1dLCJGb3JtYXR0ZWRUZXh0Ijp7IiRpZCI6IjMzIiwiQ291bnQiOjEsIlRleHRVbml0cyI6W3siJGlkIjoiMzQiLCJGb250U3R5bGUiOnsiJGlkIjoiMzUiLCJTdXBlcnNjcmlwdCI6dHJ1ZX0sIlJlYWRpbmdPcmRlciI6MSwiVGV4dCI6IjE5LCA5In1dfSwiVGFnIjoiQ2l0YXZpUGxhY2Vob2xkZXIjZjU3ZjUwNmMtZGY0Yi00YmYxLWI4ZGQtYzA1NGVlMWRlMzJmIiwiVGV4dCI6IjE5LCA5IiwiV0FJVmVyc2lvbiI6IjYuMTcuMC4wIn0=}</w:instrText>
          </w:r>
          <w:r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19, 9</w:t>
          </w:r>
          <w:r w:rsidRPr="00866130">
            <w:rPr>
              <w:rFonts w:ascii="Times New Roman" w:hAnsi="Times New Roman" w:cs="Times New Roman"/>
              <w:sz w:val="24"/>
              <w:szCs w:val="24"/>
              <w:lang w:val="en-US"/>
            </w:rPr>
            <w:fldChar w:fldCharType="end"/>
          </w:r>
        </w:sdtContent>
      </w:sdt>
      <w:r w:rsidRPr="00866130">
        <w:rPr>
          <w:rFonts w:ascii="Times New Roman" w:hAnsi="Times New Roman" w:cs="Times New Roman"/>
          <w:sz w:val="24"/>
          <w:szCs w:val="24"/>
          <w:lang w:val="en-US"/>
        </w:rPr>
        <w:t xml:space="preserve">. </w:t>
      </w:r>
    </w:p>
    <w:p w14:paraId="28A088AB" w14:textId="2E4170D3" w:rsidR="00080560" w:rsidRPr="00EB262D" w:rsidRDefault="0036429D" w:rsidP="00080560">
      <w:pPr>
        <w:pStyle w:val="berschrift2"/>
        <w:spacing w:line="480" w:lineRule="auto"/>
        <w:rPr>
          <w:rFonts w:ascii="Times New Roman" w:hAnsi="Times New Roman" w:cs="Times New Roman"/>
          <w:sz w:val="24"/>
          <w:szCs w:val="24"/>
          <w:lang w:val="en-US"/>
        </w:rPr>
      </w:pPr>
      <w:bookmarkStart w:id="86" w:name="_Toc200448889"/>
      <w:bookmarkStart w:id="87" w:name="_Hlk116307919"/>
      <w:r>
        <w:rPr>
          <w:rFonts w:ascii="Times New Roman" w:hAnsi="Times New Roman" w:cs="Times New Roman"/>
          <w:sz w:val="24"/>
          <w:szCs w:val="24"/>
          <w:lang w:val="en-US"/>
        </w:rPr>
        <w:t>Limitations of the study and 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86"/>
      <w:r w:rsidR="008B0619">
        <w:rPr>
          <w:rFonts w:ascii="Times New Roman" w:hAnsi="Times New Roman" w:cs="Times New Roman"/>
          <w:sz w:val="24"/>
          <w:szCs w:val="24"/>
          <w:lang w:val="en-US"/>
        </w:rPr>
        <w:t>research</w:t>
      </w:r>
    </w:p>
    <w:bookmarkEnd w:id="87"/>
    <w:p w14:paraId="48B79D45" w14:textId="46804DD6" w:rsidR="002C7B59" w:rsidRPr="00866130" w:rsidRDefault="00A062E4" w:rsidP="004D0D8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88" w:name="_Hlk209000395"/>
      <w:r w:rsidR="009037AE" w:rsidRPr="00E80810">
        <w:rPr>
          <w:rFonts w:ascii="Times New Roman" w:hAnsi="Times New Roman" w:cs="Times New Roman"/>
          <w:sz w:val="24"/>
          <w:szCs w:val="24"/>
          <w:lang w:val="en-US"/>
        </w:rPr>
        <w:t xml:space="preserve">To the best of our knowledge, this study is the first substantially powered comparison between different </w:t>
      </w:r>
      <w:r w:rsidR="009037AE" w:rsidRPr="00866130">
        <w:rPr>
          <w:rFonts w:ascii="Times New Roman" w:hAnsi="Times New Roman" w:cs="Times New Roman"/>
          <w:sz w:val="24"/>
          <w:szCs w:val="24"/>
          <w:lang w:val="en-US"/>
        </w:rPr>
        <w:t xml:space="preserve">subgroups of musicians </w:t>
      </w:r>
      <w:r w:rsidR="009F4B1C" w:rsidRPr="00866130">
        <w:rPr>
          <w:rFonts w:ascii="Times New Roman" w:hAnsi="Times New Roman" w:cs="Times New Roman"/>
          <w:sz w:val="24"/>
          <w:szCs w:val="24"/>
          <w:lang w:val="en-US"/>
        </w:rPr>
        <w:t xml:space="preserve">(specifically, singers vs. instrumentalists and professionals vs. amateurs) </w:t>
      </w:r>
      <w:bookmarkEnd w:id="88"/>
      <w:r w:rsidR="009037AE" w:rsidRPr="00866130">
        <w:rPr>
          <w:rFonts w:ascii="Times New Roman" w:hAnsi="Times New Roman" w:cs="Times New Roman"/>
          <w:sz w:val="24"/>
          <w:szCs w:val="24"/>
          <w:lang w:val="en-US"/>
        </w:rPr>
        <w:t>with</w:t>
      </w:r>
      <w:r w:rsidR="009037AE" w:rsidRPr="00E80810">
        <w:rPr>
          <w:rFonts w:ascii="Times New Roman" w:hAnsi="Times New Roman" w:cs="Times New Roman"/>
          <w:sz w:val="24"/>
          <w:szCs w:val="24"/>
          <w:lang w:val="en-US"/>
        </w:rPr>
        <w:t xml:space="preserve"> respect to vocal emotion </w:t>
      </w:r>
      <w:r w:rsidR="00E75125">
        <w:rPr>
          <w:rFonts w:ascii="Times New Roman" w:hAnsi="Times New Roman" w:cs="Times New Roman"/>
          <w:sz w:val="24"/>
          <w:szCs w:val="24"/>
          <w:lang w:val="en-US"/>
        </w:rPr>
        <w:t>recognition and</w:t>
      </w:r>
      <w:r w:rsidR="009037AE" w:rsidRPr="00E80810">
        <w:rPr>
          <w:rFonts w:ascii="Times New Roman" w:hAnsi="Times New Roman" w:cs="Times New Roman"/>
          <w:sz w:val="24"/>
          <w:szCs w:val="24"/>
          <w:lang w:val="en-US"/>
        </w:rPr>
        <w:t xml:space="preserve"> therefore closes an </w:t>
      </w:r>
      <w:r w:rsidR="009037AE" w:rsidRPr="00E80810">
        <w:rPr>
          <w:rFonts w:ascii="Times New Roman" w:hAnsi="Times New Roman" w:cs="Times New Roman"/>
          <w:sz w:val="24"/>
          <w:szCs w:val="24"/>
          <w:lang w:val="en-US"/>
        </w:rPr>
        <w:lastRenderedPageBreak/>
        <w:t xml:space="preserve">open gap in the literature. </w:t>
      </w:r>
      <w:r w:rsidR="002C7B59" w:rsidRPr="00E80810">
        <w:rPr>
          <w:rFonts w:ascii="Times New Roman" w:hAnsi="Times New Roman" w:cs="Times New Roman"/>
          <w:sz w:val="24"/>
          <w:szCs w:val="24"/>
          <w:lang w:val="en-US"/>
        </w:rPr>
        <w:t>Nevertheless</w:t>
      </w:r>
      <w:r w:rsidR="009037AE" w:rsidRPr="00E80810">
        <w:rPr>
          <w:rFonts w:ascii="Times New Roman" w:hAnsi="Times New Roman" w:cs="Times New Roman"/>
          <w:sz w:val="24"/>
          <w:szCs w:val="24"/>
          <w:lang w:val="en-US"/>
        </w:rPr>
        <w:t xml:space="preserve">, the present study has several limitations which deserve </w:t>
      </w:r>
      <w:r w:rsidR="009037AE" w:rsidRPr="00866130">
        <w:rPr>
          <w:rFonts w:ascii="Times New Roman" w:hAnsi="Times New Roman" w:cs="Times New Roman"/>
          <w:sz w:val="24"/>
          <w:szCs w:val="24"/>
          <w:lang w:val="en-US"/>
        </w:rPr>
        <w:t xml:space="preserve">consideration. </w:t>
      </w:r>
      <w:bookmarkStart w:id="89" w:name="_Hlk209532987"/>
      <w:bookmarkStart w:id="90" w:name="_Hlk209103932"/>
      <w:r w:rsidR="002224D9" w:rsidRPr="00866130">
        <w:rPr>
          <w:rFonts w:ascii="Times New Roman" w:hAnsi="Times New Roman" w:cs="Times New Roman"/>
          <w:sz w:val="24"/>
          <w:szCs w:val="24"/>
          <w:lang w:val="en-US"/>
        </w:rPr>
        <w:t>First, our dataset was limited to four emotions expressed through short pseudowords. Future research should examine the extent to which these findings generalize to other types of vocal material.</w:t>
      </w:r>
      <w:bookmarkEnd w:id="89"/>
      <w:r w:rsidR="002224D9" w:rsidRPr="00866130">
        <w:rPr>
          <w:rFonts w:ascii="Times New Roman" w:hAnsi="Times New Roman" w:cs="Times New Roman"/>
          <w:sz w:val="24"/>
          <w:szCs w:val="24"/>
          <w:lang w:val="en-US"/>
        </w:rPr>
        <w:t xml:space="preserve"> </w:t>
      </w:r>
      <w:bookmarkEnd w:id="90"/>
      <w:r w:rsidR="002224D9" w:rsidRPr="00866130">
        <w:rPr>
          <w:rFonts w:ascii="Times New Roman" w:hAnsi="Times New Roman" w:cs="Times New Roman"/>
          <w:sz w:val="24"/>
          <w:szCs w:val="24"/>
          <w:lang w:val="en-US"/>
        </w:rPr>
        <w:t>Second</w:t>
      </w:r>
      <w:r w:rsidR="005D6764" w:rsidRPr="00866130">
        <w:rPr>
          <w:rFonts w:ascii="Times New Roman" w:hAnsi="Times New Roman" w:cs="Times New Roman"/>
          <w:sz w:val="24"/>
          <w:szCs w:val="24"/>
          <w:lang w:val="en-US"/>
        </w:rPr>
        <w:t>, a</w:t>
      </w:r>
      <w:r w:rsidR="009037AE" w:rsidRPr="00866130">
        <w:rPr>
          <w:rFonts w:ascii="Times New Roman" w:hAnsi="Times New Roman" w:cs="Times New Roman"/>
          <w:sz w:val="24"/>
          <w:szCs w:val="24"/>
          <w:lang w:val="en-US"/>
        </w:rPr>
        <w:t>ll musicians were socialized in Western music culture and fluent German speakers</w:t>
      </w:r>
      <w:r w:rsidR="009037AE" w:rsidRPr="00E80810">
        <w:rPr>
          <w:rFonts w:ascii="Times New Roman" w:hAnsi="Times New Roman" w:cs="Times New Roman"/>
          <w:sz w:val="24"/>
          <w:szCs w:val="24"/>
          <w:lang w:val="en-US"/>
        </w:rPr>
        <w:t xml:space="preserve">,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009037AE" w:rsidRPr="00E8081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LCJSZWZlcmVuY2VJZCI6IjQ2NTAyN2Q4LTAxNjEtNDJhMC04OWFiLWMwMDliNTZlNDk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giLCIkdHlwZSI6IlN3aXNzQWNhZGVtaWMuQ2l0YXZpLlByb2plY3QsIFN3aXNzQWNhZGVtaWMuQ2l0YXZpIn19LHsiJGlkIjoiOS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OCJ9fV0sIkNpdGF0aW9uS2V5VXBkYXRlVHlwZSI6MCwiQ29sbGFib3JhdG9ycyI6W10sIkRvaSI6IjEwLjEwMTYvUzAwNzktNjEyMygwOSkxNzgwNS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ODc0OTYyIiwiVXJpU3RyaW5nIjoiaHR0cDovL3d3dy5uY2JpLm5sbS5uaWguZ292L3B1Ym1lZC8xOTg3NDk2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S0yOFQxODowMTozMiIsIk1vZGlmaWVkQnkiOiJfQ2hyaXN0aW5lIE51c3NiYXVtIiwiSWQiOiJjMWE4NTU3NC04NzQxLTQ0ZTAtYWZhYy01OTFhNTU1YWYxZWQiLCJNb2RpZmllZE9uIjoiMjAyMi0xMS0yOFQxODowMTozM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UzAwNzktNjEyMygwOSkxNzgwNS02IiwiVXJpU3RyaW5nIjoiaHR0cHM6Ly9kb2kub3JnLzEwLjEwMTYvUzAwNzktNjEyMygwOSkxNzgwNS02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xLTI4VDE4OjAxOjMyIiwiTW9kaWZpZWRCeSI6Il9DaHJpc3RpbmUgTnVzc2JhdW0iLCJJZCI6IjJlZDEzNTdmLWIzODAtNGMxZi1hNDkwLWIwMTY5MWU4ZmZiNSIsIk1vZGlmaWVkT24iOiIyMDIyLTExLTI4VDE4OjAxOjMyIiwiUHJvamVjdCI6eyIkcmVmIjoiOC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}</w:instrText>
          </w:r>
          <w:r w:rsidR="009037AE"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61</w:t>
          </w:r>
          <w:r w:rsidR="009037AE" w:rsidRPr="00E80810">
            <w:rPr>
              <w:rFonts w:ascii="Times New Roman" w:hAnsi="Times New Roman" w:cs="Times New Roman"/>
              <w:sz w:val="24"/>
              <w:szCs w:val="24"/>
              <w:lang w:val="en-US"/>
            </w:rPr>
            <w:fldChar w:fldCharType="end"/>
          </w:r>
        </w:sdtContent>
      </w:sdt>
      <w:r w:rsidR="009037AE" w:rsidRPr="00E80810">
        <w:rPr>
          <w:rFonts w:ascii="Times New Roman" w:hAnsi="Times New Roman" w:cs="Times New Roman"/>
          <w:sz w:val="24"/>
          <w:szCs w:val="24"/>
          <w:lang w:val="en-US"/>
        </w:rPr>
        <w:t xml:space="preserve">. </w:t>
      </w:r>
      <w:bookmarkStart w:id="91" w:name="_Hlk209000428"/>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 xml:space="preserve">links between music perception performance and emotion recognition irrespective of formal musical training have been </w:t>
      </w:r>
      <w:r w:rsidR="002C7B59" w:rsidRPr="00866130">
        <w:rPr>
          <w:rFonts w:ascii="Times New Roman" w:hAnsi="Times New Roman" w:cs="Times New Roman"/>
          <w:sz w:val="24"/>
          <w:szCs w:val="24"/>
          <w:lang w:val="en-US"/>
        </w:rPr>
        <w:t xml:space="preserve">observed in a </w:t>
      </w:r>
      <w:r w:rsidR="001E43D7" w:rsidRPr="00866130">
        <w:rPr>
          <w:rFonts w:ascii="Times New Roman" w:hAnsi="Times New Roman" w:cs="Times New Roman"/>
          <w:sz w:val="24"/>
          <w:szCs w:val="24"/>
          <w:lang w:val="en-US"/>
        </w:rPr>
        <w:t xml:space="preserve">substantial Portuguese sample of musically trained and untrained participants who varied widely in their musical skill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EwLTE1VDE1OjM4OjE5IiwiUHJvamVjdCI6eyIkcmVmIjoiOCJ9fSwiVXNlTnVtYmVyaW5nVHlwZU9mUGFyZW50RG9jdW1lbnQiOmZhbHNlfV0sIkZvcm1hdHRlZFRleHQiOnsiJGlkIjoiMjMiLCJDb3VudCI6MSwiVGV4dFVuaXRzIjpbeyIkaWQiOiIyNCIsIkZvbnRTdHlsZSI6eyIkaWQiOiIyNSIsIlN1cGVyc2NyaXB0Ijp0cnVlfSwiUmVhZGluZ09yZGVyIjoxLCJUZXh0IjoiMTUifV19LCJUYWciOiJDaXRhdmlQbGFjZWhvbGRlciM3YWVkNmRiZS0zZWFkLTRlYjMtOGY5My03ZTgwMjAyNzE1ZmEiLCJUZXh0IjoiMTUiLCJXQUlWZXJzaW9uIjoiNi4xNy4wLjAifQ==}</w:instrText>
          </w:r>
          <w:r w:rsidR="002C7B59"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15</w:t>
          </w:r>
          <w:r w:rsidR="002C7B59" w:rsidRPr="00866130">
            <w:rPr>
              <w:rFonts w:ascii="Times New Roman" w:hAnsi="Times New Roman" w:cs="Times New Roman"/>
              <w:sz w:val="24"/>
              <w:szCs w:val="24"/>
              <w:lang w:val="en-US"/>
            </w:rPr>
            <w:fldChar w:fldCharType="end"/>
          </w:r>
        </w:sdtContent>
      </w:sdt>
      <w:r w:rsidR="002C7B59" w:rsidRPr="00866130">
        <w:rPr>
          <w:rFonts w:ascii="Times New Roman" w:hAnsi="Times New Roman" w:cs="Times New Roman"/>
          <w:sz w:val="24"/>
          <w:szCs w:val="24"/>
          <w:lang w:val="en-US"/>
        </w:rPr>
        <w:t xml:space="preserve">. </w:t>
      </w:r>
    </w:p>
    <w:bookmarkEnd w:id="91"/>
    <w:p w14:paraId="6E6B9824" w14:textId="12ED30D3" w:rsidR="006E04EE" w:rsidRPr="00866130" w:rsidRDefault="002C7B59" w:rsidP="004D0D8E">
      <w:pPr>
        <w:spacing w:line="480" w:lineRule="auto"/>
        <w:ind w:firstLine="360"/>
        <w:rPr>
          <w:rFonts w:ascii="Times New Roman" w:hAnsi="Times New Roman" w:cs="Times New Roman"/>
          <w:sz w:val="24"/>
          <w:szCs w:val="24"/>
          <w:lang w:val="en-US"/>
        </w:rPr>
      </w:pPr>
      <w:r w:rsidRPr="00866130">
        <w:rPr>
          <w:rFonts w:ascii="Times New Roman" w:hAnsi="Times New Roman" w:cs="Times New Roman"/>
          <w:sz w:val="24"/>
          <w:szCs w:val="24"/>
          <w:lang w:val="en-US"/>
        </w:rPr>
        <w:t>What posed a particular challenge in</w:t>
      </w:r>
      <w:r w:rsidR="00BC6348" w:rsidRPr="00866130">
        <w:rPr>
          <w:rFonts w:ascii="Times New Roman" w:hAnsi="Times New Roman" w:cs="Times New Roman"/>
          <w:sz w:val="24"/>
          <w:szCs w:val="24"/>
          <w:lang w:val="en-US"/>
        </w:rPr>
        <w:t xml:space="preserve"> the present</w:t>
      </w:r>
      <w:r w:rsidRPr="00866130">
        <w:rPr>
          <w:rFonts w:ascii="Times New Roman" w:hAnsi="Times New Roman" w:cs="Times New Roman"/>
          <w:sz w:val="24"/>
          <w:szCs w:val="24"/>
          <w:lang w:val="en-US"/>
        </w:rPr>
        <w:t xml:space="preserve"> study was </w:t>
      </w:r>
      <w:r w:rsidR="0062107D" w:rsidRPr="00866130">
        <w:rPr>
          <w:rFonts w:ascii="Times New Roman" w:hAnsi="Times New Roman" w:cs="Times New Roman"/>
          <w:sz w:val="24"/>
          <w:szCs w:val="24"/>
          <w:lang w:val="en-US"/>
        </w:rPr>
        <w:t>the recruitment of mutually exclusive groups of musicians</w:t>
      </w:r>
      <w:r w:rsidR="0062107D" w:rsidRPr="00E80810">
        <w:rPr>
          <w:rFonts w:ascii="Times New Roman" w:hAnsi="Times New Roman" w:cs="Times New Roman"/>
          <w:sz w:val="24"/>
          <w:szCs w:val="24"/>
          <w:lang w:val="en-US"/>
        </w:rPr>
        <w:t>.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LCJSZWZlcmVuY2VJZCI6IjE2ZjAwMTRlLWRlNmMtNGNlNS1iZjQ3LTg3MDM2ZGU1NDRi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OCIsIiR0eXBlIjoiU3dpc3NBY2FkZW1pYy5DaXRhdmkuUHJvamVjdCwgU3dpc3NBY2FkZW1pYy5DaXRhdmkifX0seyIkaWQiOiI5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4In19XSwiQ2l0YXRpb25LZXlVcGRhdGVUeXBlIjowLCJDb2xsYWJvcmF0b3JzIjpbXSwiRGF0ZTIiOiIyMS4wNy4yMDIwIiwiRG9pIjoiMTAuMzM4OS9mbmlucy4yMDIwLjAwNz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I6NTk6MzEiLCJNb2RpZmllZEJ5IjoiX0NocmlzdGluZSBOdXNzYmF1bSIsIklkIjoiNmQ5MDQwMjAtZWUwYy00MTVkLTk3MWEtMTRjZDc0ODQwZDJkIiwiTW9kaWZpZWRPbiI6IjIwMjUtMDQtMDRUMTI6NTk6MzE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jc5Mjg5OSIsIlVyaVN0cmluZyI6Imh0dHA6Ly93d3cubmNiaS5ubG0ubmloLmdvdi9wdWJtZWQvMzI3OTI4O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I6NTk6MzEiLCJNb2RpZmllZEJ5IjoiX0NocmlzdGluZSBOdXNzYmF1bSIsIklkIjoiZmM1NWI4ODktNWU2Yi00Njg4LTg4NDMtNGNjNmNkODEzNDA0IiwiTW9kaWZpZWRPbiI6IjIwMjUtMDQtMDRUMTI6NTk6MzE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3Mzg1NDA5IiwiVXJpU3RyaW5nIjoiaHR0cHM6Ly93d3cubmNiaS5ubG0ubmloLmdvdi9wbWMvYXJ0aWNsZXMvUE1DNzM4NTQwO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}</w:instrText>
          </w:r>
          <w:r w:rsidR="0062107D"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62</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LCJSZWZlcmVuY2VJZCI6ImJkOTZkNDY4LWE2MGItNGFhYi04MzhmLTA1ZGYwNmIzMWR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4IiwiJHR5cGUiOiJTd2lzc0FjYWRlbWljLkNpdGF2aS5Qcm9qZWN0LCBTd2lzc0FjYWRlbWljLkNpdGF2aSJ9fSx7IiRpZCI6Ijk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gifX1dLCJDaXRhdGlvbktleVVwZGF0ZVR5cGUiOjAsIkNvbGxhYm9yYXRvcnMiOltdLCJEb2kiOiIxMC4xMDgwLzE0NjEzODA4LjIwMTEuNjAzMDQ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}</w:instrText>
          </w:r>
          <w:r w:rsidR="0062107D"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63</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w:t>
      </w:r>
      <w:r w:rsidR="006C24C4" w:rsidRPr="00866130">
        <w:rPr>
          <w:rFonts w:ascii="Times New Roman" w:hAnsi="Times New Roman" w:cs="Times New Roman"/>
          <w:sz w:val="24"/>
          <w:szCs w:val="24"/>
          <w:lang w:val="en-US"/>
        </w:rPr>
        <w:t xml:space="preserve">holds that future research should </w:t>
      </w:r>
      <w:r w:rsidR="00DF2765" w:rsidRPr="00866130">
        <w:rPr>
          <w:rFonts w:ascii="Times New Roman" w:hAnsi="Times New Roman" w:cs="Times New Roman"/>
          <w:sz w:val="24"/>
          <w:szCs w:val="24"/>
          <w:lang w:val="en-US"/>
        </w:rPr>
        <w:t>consider</w:t>
      </w:r>
      <w:r w:rsidR="006C24C4" w:rsidRPr="00866130">
        <w:rPr>
          <w:rFonts w:ascii="Times New Roman" w:hAnsi="Times New Roman" w:cs="Times New Roman"/>
          <w:sz w:val="24"/>
          <w:szCs w:val="24"/>
          <w:lang w:val="en-US"/>
        </w:rPr>
        <w:t xml:space="preserve"> the heterogeneity of musicians, it may be more adequate to </w:t>
      </w:r>
      <w:r w:rsidR="00AB63F6" w:rsidRPr="00866130">
        <w:rPr>
          <w:rFonts w:ascii="Times New Roman" w:hAnsi="Times New Roman" w:cs="Times New Roman"/>
          <w:sz w:val="24"/>
          <w:szCs w:val="24"/>
          <w:lang w:val="en-US"/>
        </w:rPr>
        <w:t>pursue</w:t>
      </w:r>
      <w:r w:rsidR="006C24C4" w:rsidRPr="00866130">
        <w:rPr>
          <w:rFonts w:ascii="Times New Roman" w:hAnsi="Times New Roman" w:cs="Times New Roman"/>
          <w:sz w:val="24"/>
          <w:szCs w:val="24"/>
          <w:lang w:val="en-US"/>
        </w:rPr>
        <w:t xml:space="preserve"> variability on a spectrum rather than </w:t>
      </w:r>
      <w:r w:rsidR="00AB63F6" w:rsidRPr="00866130">
        <w:rPr>
          <w:rFonts w:ascii="Times New Roman" w:hAnsi="Times New Roman" w:cs="Times New Roman"/>
          <w:sz w:val="24"/>
          <w:szCs w:val="24"/>
          <w:lang w:val="en-US"/>
        </w:rPr>
        <w:t>for</w:t>
      </w:r>
      <w:r w:rsidR="00623954" w:rsidRPr="00866130">
        <w:rPr>
          <w:rFonts w:ascii="Times New Roman" w:hAnsi="Times New Roman" w:cs="Times New Roman"/>
          <w:sz w:val="24"/>
          <w:szCs w:val="24"/>
          <w:lang w:val="en-US"/>
        </w:rPr>
        <w:t xml:space="preserve"> </w:t>
      </w:r>
      <w:r w:rsidR="006C24C4" w:rsidRPr="00866130">
        <w:rPr>
          <w:rFonts w:ascii="Times New Roman" w:hAnsi="Times New Roman" w:cs="Times New Roman"/>
          <w:sz w:val="24"/>
          <w:szCs w:val="24"/>
          <w:lang w:val="en-US"/>
        </w:rPr>
        <w:t xml:space="preserve">distinct groups. </w:t>
      </w:r>
    </w:p>
    <w:p w14:paraId="37CE9D2A" w14:textId="47B5AB48" w:rsidR="002224D9" w:rsidRPr="00866130" w:rsidRDefault="00A062E4" w:rsidP="002224D9">
      <w:pPr>
        <w:spacing w:line="480" w:lineRule="auto"/>
        <w:ind w:firstLine="360"/>
        <w:rPr>
          <w:rFonts w:ascii="Times New Roman" w:hAnsi="Times New Roman" w:cs="Times New Roman"/>
          <w:sz w:val="24"/>
          <w:szCs w:val="24"/>
          <w:lang w:val="en-US"/>
        </w:rPr>
      </w:pPr>
      <w:bookmarkStart w:id="92" w:name="_Hlk208823702"/>
      <w:bookmarkStart w:id="93" w:name="_Hlk209533731"/>
      <w:r w:rsidRPr="00866130">
        <w:rPr>
          <w:rFonts w:ascii="Times New Roman" w:hAnsi="Times New Roman" w:cs="Times New Roman"/>
          <w:sz w:val="24"/>
          <w:szCs w:val="24"/>
          <w:lang w:val="en-US"/>
        </w:rPr>
        <w:t xml:space="preserve">On a practical note, we must acknowledge the technical randomization error. While in the previous study </w:t>
      </w:r>
      <w:sdt>
        <w:sdtPr>
          <w:rPr>
            <w:rFonts w:ascii="Times New Roman" w:hAnsi="Times New Roman" w:cs="Times New Roman"/>
            <w:sz w:val="24"/>
            <w:szCs w:val="24"/>
            <w:lang w:val="en-US"/>
          </w:rPr>
          <w:alias w:val="To edit, see citavi.com/edit"/>
          <w:tag w:val="CitaviPlaceholder#c3e100c0-9a3a-42d1-9c78-5bd0f0066d04"/>
          <w:id w:val="-1934272841"/>
          <w:placeholder>
            <w:docPart w:val="DefaultPlaceholder_-1854013440"/>
          </w:placeholder>
        </w:sdtPr>
        <w:sdtContent>
          <w:r w:rsidRPr="0086613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2ZhNDM1LWNlZWQtNGMzYi04NDU3LTIxMTllZTBmNTkxNi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V9XSwiRm9ybWF0dGVkVGV4dCI6eyIkaWQiOiIxOCIsIkNvdW50IjoxLCJUZXh0VW5pdHMiOlt7IiRpZCI6IjE5IiwiRm9udFN0eWxlIjp7IiRpZCI6IjIwIiwiU3VwZXJzY3JpcHQiOnRydWV9LCJSZWFkaW5nT3JkZXIiOjEsIlRleHQiOiIxNCJ9XX0sIlRhZyI6IkNpdGF2aVBsYWNlaG9sZGVyI2MzZTEwMGMwLTlhM2EtNDJkMS05Yzc4LTViZDBmMDA2NmQwNCIsIlRleHQiOiIxNCIsIldBSVZlcnNpb24iOiI2LjE3LjAuMCJ9}</w:instrText>
          </w:r>
          <w:r w:rsidRPr="0086613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14</w:t>
          </w:r>
          <w:r w:rsidRPr="00866130">
            <w:rPr>
              <w:rFonts w:ascii="Times New Roman" w:hAnsi="Times New Roman" w:cs="Times New Roman"/>
              <w:sz w:val="24"/>
              <w:szCs w:val="24"/>
              <w:lang w:val="en-US"/>
            </w:rPr>
            <w:fldChar w:fldCharType="end"/>
          </w:r>
        </w:sdtContent>
      </w:sdt>
      <w:r w:rsidRPr="00866130">
        <w:rPr>
          <w:rFonts w:ascii="Times New Roman" w:hAnsi="Times New Roman" w:cs="Times New Roman"/>
          <w:sz w:val="24"/>
          <w:szCs w:val="24"/>
          <w:lang w:val="en-US"/>
        </w:rPr>
        <w:t xml:space="preserve"> stimuli were drawn only once, as intended, the present code allowed full randomization with duplication and omissions of stimuli. While undoubtedly unfortunate, we are nevertheless confident that this error has not affected our results </w:t>
      </w:r>
      <w:r w:rsidR="003346A7" w:rsidRPr="00866130">
        <w:rPr>
          <w:rFonts w:ascii="Times New Roman" w:hAnsi="Times New Roman" w:cs="Times New Roman"/>
          <w:sz w:val="24"/>
          <w:szCs w:val="24"/>
          <w:lang w:val="en-US"/>
        </w:rPr>
        <w:t>substantially</w:t>
      </w:r>
      <w:r w:rsidRPr="00866130">
        <w:rPr>
          <w:rFonts w:ascii="Times New Roman" w:hAnsi="Times New Roman" w:cs="Times New Roman"/>
          <w:sz w:val="24"/>
          <w:szCs w:val="24"/>
          <w:lang w:val="en-US"/>
        </w:rPr>
        <w:t xml:space="preserve">. First, the </w:t>
      </w:r>
      <w:r w:rsidRPr="00866130">
        <w:rPr>
          <w:rFonts w:ascii="Times New Roman" w:hAnsi="Times New Roman" w:cs="Times New Roman"/>
          <w:sz w:val="24"/>
          <w:szCs w:val="24"/>
          <w:lang w:val="en-US"/>
        </w:rPr>
        <w:lastRenderedPageBreak/>
        <w:t xml:space="preserve">classification patterns for different Morph Types and Emotions </w:t>
      </w:r>
      <w:r w:rsidR="002224D9" w:rsidRPr="00866130">
        <w:rPr>
          <w:rFonts w:ascii="Times New Roman" w:hAnsi="Times New Roman" w:cs="Times New Roman"/>
          <w:sz w:val="24"/>
          <w:szCs w:val="24"/>
          <w:lang w:val="en-US"/>
        </w:rPr>
        <w:t>fully replicate our</w:t>
      </w:r>
      <w:r w:rsidRPr="00866130">
        <w:rPr>
          <w:rFonts w:ascii="Times New Roman" w:hAnsi="Times New Roman" w:cs="Times New Roman"/>
          <w:sz w:val="24"/>
          <w:szCs w:val="24"/>
          <w:lang w:val="en-US"/>
        </w:rPr>
        <w:t xml:space="preserve"> previous study (cf</w:t>
      </w:r>
      <w:r w:rsidR="003E2F9E" w:rsidRPr="00866130">
        <w:rPr>
          <w:rFonts w:ascii="Times New Roman" w:hAnsi="Times New Roman" w:cs="Times New Roman"/>
          <w:sz w:val="24"/>
          <w:szCs w:val="24"/>
          <w:lang w:val="en-US"/>
        </w:rPr>
        <w:t>.</w:t>
      </w:r>
      <w:r w:rsidRPr="00866130">
        <w:rPr>
          <w:rFonts w:ascii="Times New Roman" w:hAnsi="Times New Roman" w:cs="Times New Roman"/>
          <w:sz w:val="24"/>
          <w:szCs w:val="24"/>
          <w:lang w:val="en-US"/>
        </w:rPr>
        <w:t xml:space="preserve"> Figure 3) and we observed </w:t>
      </w:r>
      <w:r w:rsidR="003346A7" w:rsidRPr="00866130">
        <w:rPr>
          <w:rFonts w:ascii="Times New Roman" w:hAnsi="Times New Roman" w:cs="Times New Roman"/>
          <w:sz w:val="24"/>
          <w:szCs w:val="24"/>
          <w:lang w:val="en-US"/>
        </w:rPr>
        <w:t>highly</w:t>
      </w:r>
      <w:r w:rsidRPr="00866130">
        <w:rPr>
          <w:rFonts w:ascii="Times New Roman" w:hAnsi="Times New Roman" w:cs="Times New Roman"/>
          <w:sz w:val="24"/>
          <w:szCs w:val="24"/>
          <w:lang w:val="en-US"/>
        </w:rPr>
        <w:t xml:space="preserve"> similar correlations between vocal emotion recognition and music perception performance (cf. Table 3). </w:t>
      </w:r>
      <w:bookmarkEnd w:id="92"/>
      <w:r w:rsidR="002224D9" w:rsidRPr="00866130">
        <w:rPr>
          <w:rFonts w:ascii="Times New Roman" w:hAnsi="Times New Roman" w:cs="Times New Roman"/>
          <w:sz w:val="24"/>
          <w:szCs w:val="24"/>
          <w:lang w:val="en-US"/>
        </w:rPr>
        <w:t xml:space="preserve">Second, while this issue might have decreased our signal-to-noise ratio, it would not have introduced a specific bias. Thus, we still consider both studies sufficiently comparable. </w:t>
      </w:r>
    </w:p>
    <w:bookmarkEnd w:id="93"/>
    <w:p w14:paraId="061E557C" w14:textId="2A5AB709" w:rsidR="006C24C4" w:rsidRPr="00E80810" w:rsidRDefault="007D0C7D" w:rsidP="007D0C7D">
      <w:pPr>
        <w:spacing w:line="480" w:lineRule="auto"/>
        <w:ind w:firstLine="360"/>
        <w:rPr>
          <w:rFonts w:ascii="Times New Roman" w:hAnsi="Times New Roman" w:cs="Times New Roman"/>
          <w:sz w:val="24"/>
          <w:szCs w:val="24"/>
          <w:lang w:val="en-US"/>
        </w:rPr>
      </w:pPr>
      <w:r w:rsidRPr="00866130">
        <w:rPr>
          <w:rFonts w:ascii="Times New Roman" w:hAnsi="Times New Roman" w:cs="Times New Roman"/>
          <w:sz w:val="24"/>
          <w:szCs w:val="24"/>
          <w:lang w:val="en-US"/>
        </w:rPr>
        <w:t xml:space="preserve">While the present behavioral data did not reveal differences </w:t>
      </w:r>
      <w:r w:rsidRPr="00E80810">
        <w:rPr>
          <w:rFonts w:ascii="Times New Roman" w:hAnsi="Times New Roman" w:cs="Times New Roman"/>
          <w:sz w:val="24"/>
          <w:szCs w:val="24"/>
          <w:lang w:val="en-US"/>
        </w:rPr>
        <w:t>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LCJSZWZlcmVuY2VJZCI6ImZiMmI5ODRmLTZlNjItNGJlMi1iMGM0LWI5ZjIzY2I1Y2E0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giLCIkdHlwZSI6IlN3aXNzQWNhZGVtaWMuQ2l0YXZpLlByb2plY3QsIFN3aXNzQWNhZGVtaWMuQ2l0YXZpIn19LHsiJGlkIjoiOS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OCJ9fV0sIkNpdGF0aW9uS2V5VXBkYXRlVHlwZSI6MCwiQ29sbGFib3JhdG9ycyI6W10sIkRhdGUyIjoiMTkuMDguMjAwOSIsIkRvaSI6IjEwLjEwOTMvY2VyY29yL2JocDE3Ny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OTY5MjYzMSIsIlVyaVN0cmluZyI6Imh0dHA6Ly93d3cubmNiaS5ubG0ubmloLmdvdi9wdWJtZWQvMTk2OTI2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DE6MjMiLCJNb2RpZmllZEJ5IjoiX0NocmlzdGluZSBOdXNzYmF1bSIsIklkIjoiNmYyNmU3OGQtMTBlOC00MmE3LWJkY2MtN2YyZTYzYzkzNDMwIiwiTW9kaWZpZWRPbiI6IjIwMjUtMDYtMDRUMTU6MDE6MjM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kzL2NlcmNvci9iaHAxNzciLCJVcmlTdHJpbmciOiJodHRwczovL2RvaS5vcmcvMTAuMTA5My9jZXJjb3IvYmhwMTc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MTYvai5uZXVyb2ltYWdlLjIwMDMuMDcuMDE4IiwiVXJpU3RyaW5nIjoiaHR0cHM6Ly9kb2kub3JnLzEwLjEwMTYvai5uZXVyb2ltYWdlLjIwMDMuMDcuMDE4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0OjU5OjE5IiwiTW9kaWZpZWRCeSI6Il9DaHJpc3RpbmUgTnVzc2JhdW0iLCJJZCI6Ijc2N2Y3ODdiLWQyYjMtNDk5ZC04ZmFhLThlMTY2MWE4ZmNiZSIsIk1vZGlmaWVkT24iOiIyMDI1LTA2LTA0VDE0OjU5OjE5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Q2NDI0OTEiLCJVcmlTdHJpbmciOiJodHRwOi8vd3d3Lm5jYmkubmxtLm5paC5nb3YvcHVibWVkLzE0NjQyNDkx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gifX0seyIkaWQiOiI0MS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4In19LHsiJGlkIjoiNDI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gifX0seyIkaWQiOiI0My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gifX0seyIkaWQiOiI0NC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4In19XSwiQ2l0YXRpb25LZXlVcGRhdGVUeXBlIjowLCJDb2xsYWJvcmF0b3JzIjpbXSwiRGF0ZTIiOiIyNC4wNy4yMDEyIiwiRG9pIjoiMTAuMTA5My9jZXJjb3IvYmhzMjA2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wOTMvY2VyY29yL2JoczIwNiIsIlVyaVN0cmluZyI6Imh0dHBzOi8vZG9pLm9yZy8xMC4xMDkzL2NlcmNvci9iaHMyMD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A6MTgiLCJNb2RpZmllZEJ5IjoiX0NocmlzdGluZSBOdXNzYmF1bSIsIklkIjoiYjQ2MGU0ZGYtZGNhMi00YjhiLThjNzQtODkyZTQ0NTgwYmI5IiwiTW9kaWZpZWRPbiI6IjIwMjUtMDYtMDRUMTU6MDA6MTg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yMjgzMjM4OCIsIlVyaVN0cmluZyI6Imh0dHA6Ly93d3cubmNiaS5ubG0ubmloLmdvdi9wdWJtZWQvMjI4MzIzODg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TAtMTVUMTU6Mzg6MTkiLCJQcm9qZWN0Ijp7IiRyZWYiOiI4In19LCJVc2VOdW1iZXJpbmdUeXBlT2ZQYXJlbnREb2N1bWVudCI6ZmFsc2V9XSwiRm9ybWF0dGVkVGV4dCI6eyIkaWQiOiI3MiIsIkNvdW50IjoxLCJUZXh0VW5pdHMiOlt7IiRpZCI6IjczIiwiRm9udFN0eWxlIjp7IiRpZCI6Ijc0IiwiU3VwZXJzY3JpcHQiOnRydWV9LCJSZWFkaW5nT3JkZXIiOjEsIlRleHQiOiI2NOKAkzY3In1dfSwiVGFnIjoiQ2l0YXZpUGxhY2Vob2xkZXIjNzJmMmNjZTUtNWRjZS00N2RjLWFkYjItNTM3OGEyMWIwOGRiIiwiVGV4dCI6IjY04oCTNjciLCJXQUlWZXJzaW9uIjoiNi4xNy4wLjAifQ==}</w:instrText>
          </w:r>
          <w:r w:rsidR="00AC7377"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64–67</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LCJSZWZlcmVuY2VJZCI6ImZjYmYyMzllLTcxMmMtNGQxZC04NjdhLTBkOWZmZjU4NzI4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OCIsIiR0eXBlIjoiU3dpc3NBY2FkZW1pYy5DaXRhdmkuUHJvamVjdCwgU3dpc3NBY2FkZW1pYy5DaXRhdmkifX0seyIkaWQiOiI5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gifX0seyIkaWQiOiIxMCIsIiR0eXBlIjoiU3dpc3NBY2FkZW1pYy5DaXRhdmkuUGVyc29uLCBTd2lzc0FjYWRlbWljLkNpdGF2aSIsIkZpcnN0TmFtZSI6IlRoZW9kb3IiLCJMYXN0TmFtZSI6IlLDvGJlciIsIlByb3RlY3RlZCI6ZmFsc2UsIlNleCI6MiwiQ3JlYXRlZEJ5IjoiX0NocmlzdGluZSBOdXNzYmF1bSIsIkNyZWF0ZWRPbiI6IjIwMjUtMDQtMDRUMTU6NTg6MzgiLCJNb2RpZmllZEJ5IjoiX0NocmlzdGluZSBOdXNzYmF1bSIsIklkIjoiYzlhMGFiNzMtNTNkNC00MWQzLThiNGUtODEwMDNmNzVhNjY5IiwiTW9kaWZpZWRPbiI6IjIwMjUtMDQtMDRUMTU6NTg6MzgiLCJQcm9qZWN0Ijp7IiRyZWYiOiI4In19LHsiJGlkIjoiMTE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OCJ9fV0sIkNpdGF0aW9uS2V5VXBkYXRlVHlwZSI6MCwiQ29sbGFib3JhdG9ycyI6W10sIkRhdGUyIjoiMDcuMDcuMjAxMSIsIkRvaSI6IjEwLjMzODkvZnBzeWcuMjAxMS4wMDE1Ni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4In19XSwiT3JnYW5pemF0aW9ucyI6W10sIk90aGVyc0ludm9sdmVkIjpbXSwiUGFnZVJhbmdlIjoiPHNwPlxyXG4gIDxuPjE1Njwvbj5cclxuICA8aW4+dHJ1ZTwvaW4+XHJcbiAgPG9zPjE1Njwvb3M+XHJcbiAgPHBzPjE1NjwvcHM+XHJcbjwvc3A+XHJcbjxvcz4xNTY8L29zPiIsIlBlcmlvZGljYWwiOnsiJGlkIjoiMj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4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}</w:instrText>
          </w:r>
          <w:r w:rsidR="00976EB4"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68</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TGVuZ3RoIjoyLCJSZWZlcmVuY2VJZCI6IjU0ZWUyZTAwLWIxM2UtNGYzNi1hMjdjLWFlMWUyZjc5ZTJh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zMzkwL2JyYWluc2NpMTMxMTE1N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OCJ9fV0sIk51bWJlciI6IjExIiwiT3JnYW5pemF0aW9ucyI6W10sIk90aGVyc0ludm9sdmVkIjpbXSwiUGFnZVJhbmdlIjoiPHNwPlxyXG4gIDxuPjE1NjM8L24+XHJcbiAgPGluPnRydWU8L2luPlxyXG4gIDxvcz4xNTYzPC9vcz5cclxuICA8cHM+MTU2MzwvcHM+XHJcbjwvc3A+XHJcbjxvcz4xNTYzPC9vcz4iLCJQZXJpb2RpY2FsIjp7IiRpZCI6IjE0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OC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N0aW5lIE51c3NiYXVtIiwiSWQiOiI1NGVlMmUwMC1iMTNlLTRmMzYtYTI3Yy1hZTFlMmY3OWUyYTAiLCJNb2RpZmllZE9uIjoiMjAyNS0xMC0xNVQxNTozODoxOSIsIlByb2plY3QiOnsiJHJlZiI6IjgifX0sIlVzZU51bWJlcmluZ1R5cGVPZlBhcmVudERvY3VtZW50IjpmYWxzZX0seyIkaWQiOiIxNSIsIiR0eXBlIjoiU3dpc3NBY2FkZW1pYy5DaXRhdmkuQ2l0YXRpb25zLldvcmRQbGFjZWhvbGRlckVudHJ5LCBTd2lzc0FjYWRlbWljLkNpdGF2aSIsIklkIjoiNzVhNmIwYTktYzg4My00MjdjLWFlYjMtYzg5OTVhNWM4MjVjIiwiUmFuZ2VTdGFydCI6MiwiUmFuZ2VMZW5ndGgiOjQ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l9DaHJpc3RpbmUgTnVzc2JhdW0iLCJDcmVhdGVkT24iOiIyMDI1LTA2LTA0VDE1OjAzOjAxIiwiTW9kaWZpZWRCeSI6Il9DaHJpc3RpbmUgTnVzc2JhdW0iLCJJZCI6IjczZDEwMDQ2LTllZTgtNDRhYy04Yjk0LTk2YmMwODcwYTc0NCIsIk1vZGlmaWVkT24iOiIyMDI1LTA2LTA0VDE1OjAzOjAx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}</w:instrText>
          </w:r>
          <w:r w:rsidR="00AC7377" w:rsidRP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69, 70</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4EAFF245"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LCJSZWZlcmVuY2VJZCI6ImZiMDVkZmRiLTEyM2YtNGRkYS1iNzk3LTJmY2Y4MzU3YjM3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4IiwiJHR5cGUiOiJTd2lzc0FjYWRlbWljLkNpdGF2aS5Qcm9qZWN0LCBTd2lzc0FjYWRlbWljLkNpdGF2aSJ9fSx7IiRpZCI6Ijk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gifX1dLCJDaXRhdGlvbktleVVwZGF0ZVR5cGUiOjAsIkNvbGxhYm9yYXRvcnMiOltdLCJEb2kiOiIxMC4xMDE2L2ouY29ydGV4LjIwMjQuMDYuMDE2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}</w:instrText>
          </w:r>
          <w:r w:rsidR="0075526B">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71</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LCJSZWZlcmVuY2VJZCI6ImI0YzM1YWYyLWQxYjYtNDc2NS04OTVmLWE1NjI5ZjFiMTY3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4IiwiJHR5cGUiOiJTd2lzc0FjYWRlbWljLkNpdGF2aS5Qcm9qZWN0LCBTd2lzc0FjYWRlbWljLkNpdGF2aSJ9fSx7IiRpZCI6Ijk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gifX1dLCJDaXRhdGlvbktleVVwZGF0ZVR5cGUiOjAsIkNvbGxhYm9yYXRvcnMiOltdLCJEYXRlMiI6IjEzLjA1LjIwMTkiLCJEb2kiOiIxMC4xMDM3L3hnZTAwMDA2MjQ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EwODE2NjMiLCJVcmlTdHJpbmciOiJodHRwOi8vd3d3Lm5jYmkubmxtLm5paC5nb3YvcHVibWVkLzMxMDgxNjY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1VDE0OjA1OjIwIiwiTW9kaWZpZWRCeSI6Il9DaHJpc3RpbmUgTnVzc2JhdW0iLCJJZCI6IjY4OTI3NTJjLWY4MGQtNDhlOS1iZTlkLTg1NDhlOTJiZjUzZCIsIk1vZGlmaWVkT24iOiIyMDI1LTA2LTA1VDE0OjA1OjIw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zNy94Z2UwMDAwNjI0IiwiVXJpU3RyaW5nIjoiaHR0cHM6Ly9kb2kub3JnLzEwLjEwMzcveGdlMDAwMDYy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}</w:instrText>
          </w:r>
          <w:r w:rsidR="004933AA">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72</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78366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LCJSZWZlcmVuY2VJZCI6ImIyMGJkZDJlLTIzN2EtNDg2OS1iOThhLTgzMDE4OTllYjU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4IiwiJHR5cGUiOiJTd2lzc0FjYWRlbWljLkNpdGF2aS5Qcm9qZWN0LCBTd2lzc0FjYWRlbWljLkNpdGF2aSJ9fSx7IiRpZCI6Ijk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g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NS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4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}</w:instrText>
          </w:r>
          <w:r w:rsidR="00E80810">
            <w:rPr>
              <w:rFonts w:ascii="Times New Roman" w:hAnsi="Times New Roman" w:cs="Times New Roman"/>
              <w:sz w:val="24"/>
              <w:szCs w:val="24"/>
              <w:lang w:val="en-US"/>
            </w:rPr>
            <w:fldChar w:fldCharType="separate"/>
          </w:r>
          <w:r w:rsidR="00783666" w:rsidRPr="00783666">
            <w:rPr>
              <w:rFonts w:ascii="Times New Roman" w:hAnsi="Times New Roman" w:cs="Times New Roman"/>
              <w:sz w:val="24"/>
              <w:szCs w:val="24"/>
              <w:vertAlign w:val="superscript"/>
              <w:lang w:val="en-US"/>
            </w:rPr>
            <w:t>73</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w:t>
      </w:r>
      <w:r w:rsidR="004933AA"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004933AA" w:rsidRPr="00866130">
        <w:rPr>
          <w:rFonts w:ascii="Times New Roman" w:hAnsi="Times New Roman" w:cs="Times New Roman"/>
          <w:sz w:val="24"/>
          <w:szCs w:val="24"/>
          <w:lang w:val="en-US"/>
        </w:rPr>
        <w:t xml:space="preserve"> performance</w:t>
      </w:r>
      <w:r w:rsidR="00E80810" w:rsidRPr="00866130">
        <w:rPr>
          <w:rFonts w:ascii="Times New Roman" w:hAnsi="Times New Roman" w:cs="Times New Roman"/>
          <w:sz w:val="24"/>
          <w:szCs w:val="24"/>
          <w:lang w:val="en-US"/>
        </w:rPr>
        <w:t xml:space="preserve"> and how this group may differ from individuals with singin</w:t>
      </w:r>
      <w:r w:rsidR="00E80810">
        <w:rPr>
          <w:rFonts w:ascii="Times New Roman" w:hAnsi="Times New Roman" w:cs="Times New Roman"/>
          <w:sz w:val="24"/>
          <w:szCs w:val="24"/>
          <w:lang w:val="en-US"/>
        </w:rPr>
        <w:t>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94" w:name="_Toc200448890"/>
      <w:r w:rsidRPr="00EB262D">
        <w:rPr>
          <w:rFonts w:ascii="Times New Roman" w:hAnsi="Times New Roman" w:cs="Times New Roman"/>
          <w:sz w:val="24"/>
          <w:szCs w:val="24"/>
          <w:lang w:val="en-US"/>
        </w:rPr>
        <w:lastRenderedPageBreak/>
        <w:t xml:space="preserve">Summary and </w:t>
      </w:r>
      <w:r w:rsidR="0005479C" w:rsidRPr="00EB262D">
        <w:rPr>
          <w:rFonts w:ascii="Times New Roman" w:hAnsi="Times New Roman" w:cs="Times New Roman"/>
          <w:sz w:val="24"/>
          <w:szCs w:val="24"/>
          <w:lang w:val="en-US"/>
        </w:rPr>
        <w:t>Conclusion</w:t>
      </w:r>
      <w:bookmarkEnd w:id="94"/>
    </w:p>
    <w:p w14:paraId="72AA5F92" w14:textId="218D78E6" w:rsidR="00E80810" w:rsidRPr="00866130" w:rsidRDefault="00E80810" w:rsidP="00E80810">
      <w:pPr>
        <w:spacing w:line="480" w:lineRule="auto"/>
        <w:rPr>
          <w:rFonts w:ascii="Times New Roman" w:hAnsi="Times New Roman" w:cs="Times New Roman"/>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w:t>
      </w:r>
      <w:r w:rsidRPr="00866130">
        <w:rPr>
          <w:rFonts w:ascii="Times New Roman" w:hAnsi="Times New Roman" w:cs="Times New Roman"/>
          <w:sz w:val="24"/>
          <w:szCs w:val="24"/>
          <w:lang w:val="en-US"/>
        </w:rPr>
        <w:t xml:space="preserve">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and music perception abilities, especially for melodies. </w:t>
      </w:r>
      <w:bookmarkStart w:id="95" w:name="_Hlk207896884"/>
      <w:r w:rsidRPr="00866130">
        <w:rPr>
          <w:rFonts w:ascii="Times New Roman" w:hAnsi="Times New Roman" w:cs="Times New Roman"/>
          <w:sz w:val="24"/>
          <w:szCs w:val="24"/>
          <w:lang w:val="en-US"/>
        </w:rPr>
        <w:t xml:space="preserve">This adds a new perspective to the accumulating evidence that the link between musicality and vocal emotion </w:t>
      </w:r>
      <w:r w:rsidR="001241B7" w:rsidRPr="00866130">
        <w:rPr>
          <w:rFonts w:ascii="Times New Roman" w:hAnsi="Times New Roman" w:cs="Times New Roman"/>
          <w:sz w:val="24"/>
          <w:szCs w:val="24"/>
          <w:lang w:val="en-US"/>
        </w:rPr>
        <w:t>recognition</w:t>
      </w:r>
      <w:r w:rsidRPr="00866130">
        <w:rPr>
          <w:rFonts w:ascii="Times New Roman" w:hAnsi="Times New Roman" w:cs="Times New Roman"/>
          <w:sz w:val="24"/>
          <w:szCs w:val="24"/>
          <w:lang w:val="en-US"/>
        </w:rPr>
        <w:t xml:space="preserve"> is predominantly </w:t>
      </w:r>
      <w:r w:rsidR="002D5326" w:rsidRPr="00866130">
        <w:rPr>
          <w:rFonts w:ascii="Times New Roman" w:hAnsi="Times New Roman" w:cs="Times New Roman"/>
          <w:sz w:val="24"/>
          <w:szCs w:val="24"/>
          <w:lang w:val="en-US"/>
        </w:rPr>
        <w:t>associated with</w:t>
      </w:r>
      <w:r w:rsidRPr="00866130">
        <w:rPr>
          <w:rFonts w:ascii="Times New Roman" w:hAnsi="Times New Roman" w:cs="Times New Roman"/>
          <w:sz w:val="24"/>
          <w:szCs w:val="24"/>
          <w:lang w:val="en-US"/>
        </w:rPr>
        <w:t xml:space="preserve"> individual differences in </w:t>
      </w:r>
      <w:r w:rsidR="00310C23" w:rsidRPr="00866130">
        <w:rPr>
          <w:rFonts w:ascii="Times New Roman" w:hAnsi="Times New Roman" w:cs="Times New Roman"/>
          <w:sz w:val="24"/>
          <w:szCs w:val="24"/>
          <w:lang w:val="en-US"/>
        </w:rPr>
        <w:t xml:space="preserve">natural </w:t>
      </w:r>
      <w:r w:rsidRPr="00866130">
        <w:rPr>
          <w:rFonts w:ascii="Times New Roman" w:hAnsi="Times New Roman" w:cs="Times New Roman"/>
          <w:sz w:val="24"/>
          <w:szCs w:val="24"/>
          <w:lang w:val="en-US"/>
        </w:rPr>
        <w:t xml:space="preserve">auditory sensitivity. </w:t>
      </w:r>
      <w:bookmarkEnd w:id="95"/>
    </w:p>
    <w:p w14:paraId="739B53FF" w14:textId="0BE75470" w:rsidR="0036429D" w:rsidRPr="00EB262D" w:rsidRDefault="0036429D" w:rsidP="0036429D">
      <w:pPr>
        <w:pStyle w:val="berschrift1"/>
        <w:spacing w:line="480" w:lineRule="auto"/>
        <w:rPr>
          <w:rFonts w:ascii="Times New Roman" w:hAnsi="Times New Roman" w:cs="Times New Roman"/>
          <w:sz w:val="24"/>
          <w:szCs w:val="24"/>
          <w:lang w:val="en-US"/>
        </w:rPr>
      </w:pPr>
      <w:bookmarkStart w:id="96" w:name="_Toc200448891"/>
      <w:r>
        <w:rPr>
          <w:rFonts w:ascii="Times New Roman" w:hAnsi="Times New Roman" w:cs="Times New Roman"/>
          <w:sz w:val="24"/>
          <w:szCs w:val="24"/>
          <w:lang w:val="en-US"/>
        </w:rPr>
        <w:t>Author Contributions</w:t>
      </w:r>
    </w:p>
    <w:p w14:paraId="28F2426B" w14:textId="77777777" w:rsidR="0036429D" w:rsidRPr="00EB262D" w:rsidRDefault="0036429D" w:rsidP="0036429D">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 Supervision</w:t>
      </w:r>
    </w:p>
    <w:p w14:paraId="70EAC22F" w14:textId="77777777" w:rsidR="0036429D" w:rsidRPr="00EB262D" w:rsidRDefault="0036429D" w:rsidP="0036429D">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79287191" w14:textId="77777777" w:rsidR="0036429D" w:rsidRPr="00EB262D" w:rsidRDefault="0036429D" w:rsidP="0036429D">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1F99C87B" w14:textId="77777777" w:rsidR="0036429D" w:rsidRPr="00EB262D" w:rsidRDefault="0036429D" w:rsidP="0036429D">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Acknowledgements</w:t>
      </w:r>
      <w:bookmarkEnd w:id="96"/>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67CDFBD8" w:rsidR="00484889" w:rsidRPr="00EB262D" w:rsidRDefault="0036429D" w:rsidP="00D60F72">
      <w:pPr>
        <w:pStyle w:val="berschrift1"/>
        <w:spacing w:line="480" w:lineRule="auto"/>
        <w:rPr>
          <w:rFonts w:ascii="Times New Roman" w:hAnsi="Times New Roman" w:cs="Times New Roman"/>
          <w:sz w:val="24"/>
          <w:szCs w:val="24"/>
          <w:lang w:val="en-US"/>
        </w:rPr>
      </w:pPr>
      <w:bookmarkStart w:id="97" w:name="_Toc51659723"/>
      <w:bookmarkStart w:id="98" w:name="_Toc200448892"/>
      <w:r>
        <w:rPr>
          <w:rFonts w:ascii="Times New Roman" w:hAnsi="Times New Roman" w:cs="Times New Roman"/>
          <w:sz w:val="24"/>
          <w:szCs w:val="24"/>
          <w:lang w:val="en-US"/>
        </w:rPr>
        <w:t>Declaration</w:t>
      </w:r>
      <w:r w:rsidR="00484889" w:rsidRPr="00EB262D">
        <w:rPr>
          <w:rFonts w:ascii="Times New Roman" w:hAnsi="Times New Roman" w:cs="Times New Roman"/>
          <w:sz w:val="24"/>
          <w:szCs w:val="24"/>
          <w:lang w:val="en-US"/>
        </w:rPr>
        <w:t xml:space="preserve"> of Interests</w:t>
      </w:r>
      <w:bookmarkEnd w:id="97"/>
      <w:bookmarkEnd w:id="98"/>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lastRenderedPageBreak/>
        <w:t>Declaration of generative AI and AI-assisted technologies in the writing process</w:t>
      </w:r>
    </w:p>
    <w:p w14:paraId="3288969D" w14:textId="325695D0" w:rsidR="00D1676C" w:rsidRPr="0036429D" w:rsidRDefault="00D1676C" w:rsidP="00D1676C">
      <w:pPr>
        <w:rPr>
          <w:rFonts w:ascii="Times New Roman" w:hAnsi="Times New Roman" w:cs="Times New Roman"/>
          <w:lang w:val="en-US"/>
        </w:rPr>
      </w:pPr>
      <w:r w:rsidRPr="0036429D">
        <w:rPr>
          <w:rFonts w:ascii="Times New Roman" w:hAnsi="Times New Roman" w:cs="Times New Roman"/>
          <w:lang w:val="en-US"/>
        </w:rPr>
        <w:t xml:space="preserve">No generative AI or AI-assisted technologies were used in the writing process of this manuscript. </w:t>
      </w:r>
    </w:p>
    <w:p w14:paraId="690AF0CE" w14:textId="1740DAAD" w:rsidR="00D1676C" w:rsidRDefault="00D1676C" w:rsidP="00D60F72">
      <w:pPr>
        <w:spacing w:line="480" w:lineRule="auto"/>
        <w:rPr>
          <w:rFonts w:ascii="Times New Roman" w:hAnsi="Times New Roman" w:cs="Times New Roman"/>
          <w:sz w:val="24"/>
          <w:szCs w:val="24"/>
          <w:lang w:val="en-US"/>
        </w:rPr>
      </w:pPr>
    </w:p>
    <w:p w14:paraId="2E11E701" w14:textId="520E77C2" w:rsidR="0036429D" w:rsidRPr="0036429D" w:rsidRDefault="0036429D" w:rsidP="00D60F72">
      <w:pPr>
        <w:pStyle w:val="berschrift1"/>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 titles and legends</w:t>
      </w:r>
    </w:p>
    <w:p w14:paraId="7DDE42E0" w14:textId="77777777" w:rsidR="0036429D" w:rsidRPr="00EB262D" w:rsidRDefault="0036429D" w:rsidP="0036429D">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Figure 1</w:t>
      </w:r>
    </w:p>
    <w:p w14:paraId="52B889EE" w14:textId="77777777" w:rsidR="0036429D" w:rsidRPr="00EB262D" w:rsidRDefault="0036429D" w:rsidP="0036429D">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0C90415C" w14:textId="77777777" w:rsidR="0036429D" w:rsidRPr="00EB262D" w:rsidRDefault="0036429D" w:rsidP="0036429D">
      <w:pPr>
        <w:spacing w:after="0" w:line="480" w:lineRule="auto"/>
        <w:rPr>
          <w:rFonts w:ascii="Times New Roman" w:hAnsi="Times New Roman" w:cs="Times New Roman"/>
          <w:b/>
          <w:bCs/>
          <w:i/>
          <w:iCs/>
          <w:sz w:val="24"/>
          <w:szCs w:val="24"/>
          <w:lang w:val="en-US"/>
        </w:rPr>
      </w:pPr>
    </w:p>
    <w:p w14:paraId="15282E5B" w14:textId="287A3E3D" w:rsidR="0036429D" w:rsidRPr="00753983" w:rsidRDefault="0036429D" w:rsidP="0036429D">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043557BB3915493E8503C1630AE2F6F6"/>
          </w:placeholder>
        </w:sdtPr>
        <w:sdtContent>
          <w:r w:rsidRPr="00753983">
            <w:rPr>
              <w:rFonts w:ascii="Times New Roman" w:hAnsi="Times New Roman" w:cs="Times New Roman"/>
              <w:bCs/>
              <w:i/>
              <w:iCs/>
              <w:sz w:val="24"/>
              <w:szCs w:val="24"/>
              <w:lang w:val="en-US"/>
            </w:rPr>
            <w:fldChar w:fldCharType="begin"/>
          </w:r>
          <w:r w:rsidR="00783666">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NiZTVkNDdhOS0yZDgwLTQ5YjUtYWU3NC03MWI2ZjMzY2M2ODQiLCJUZXh0IjoiMTQiLCJXQUlWZXJzaW9uIjoiNi4xNy4wLjAifQ==}</w:instrText>
          </w:r>
          <w:r w:rsidRPr="00753983">
            <w:rPr>
              <w:rFonts w:ascii="Times New Roman" w:hAnsi="Times New Roman" w:cs="Times New Roman"/>
              <w:bCs/>
              <w:i/>
              <w:iCs/>
              <w:sz w:val="24"/>
              <w:szCs w:val="24"/>
              <w:lang w:val="en-US"/>
            </w:rPr>
            <w:fldChar w:fldCharType="separate"/>
          </w:r>
          <w:r w:rsidR="00783666" w:rsidRPr="00783666">
            <w:rPr>
              <w:rFonts w:ascii="Times New Roman" w:hAnsi="Times New Roman" w:cs="Times New Roman"/>
              <w:bCs/>
              <w:i/>
              <w:iCs/>
              <w:sz w:val="24"/>
              <w:szCs w:val="24"/>
              <w:vertAlign w:val="superscript"/>
              <w:lang w:val="en-US"/>
            </w:rPr>
            <w:t>14</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043557BB3915493E8503C1630AE2F6F6"/>
          </w:placeholder>
        </w:sdtPr>
        <w:sdtContent>
          <w:r w:rsidRPr="00753983">
            <w:rPr>
              <w:rFonts w:ascii="Times New Roman" w:hAnsi="Times New Roman" w:cs="Times New Roman"/>
              <w:bCs/>
              <w:i/>
              <w:iCs/>
              <w:sz w:val="24"/>
              <w:szCs w:val="24"/>
              <w:lang w:val="en-US"/>
            </w:rPr>
            <w:fldChar w:fldCharType="begin"/>
          </w:r>
          <w:r w:rsidR="00783666">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M0MDdmMGI5NC04MzI3LTQ0NTEtYjBiNC0wYzUyZmIzOGI1N2IiLCJUZXh0IjoiMTQiLCJXQUlWZXJzaW9uIjoiNi4xNy4wLjAifQ==}</w:instrText>
          </w:r>
          <w:r w:rsidRPr="00753983">
            <w:rPr>
              <w:rFonts w:ascii="Times New Roman" w:hAnsi="Times New Roman" w:cs="Times New Roman"/>
              <w:bCs/>
              <w:i/>
              <w:iCs/>
              <w:sz w:val="24"/>
              <w:szCs w:val="24"/>
              <w:lang w:val="en-US"/>
            </w:rPr>
            <w:fldChar w:fldCharType="separate"/>
          </w:r>
          <w:r w:rsidR="00783666" w:rsidRPr="00783666">
            <w:rPr>
              <w:rFonts w:ascii="Times New Roman" w:hAnsi="Times New Roman" w:cs="Times New Roman"/>
              <w:bCs/>
              <w:i/>
              <w:iCs/>
              <w:sz w:val="24"/>
              <w:szCs w:val="24"/>
              <w:vertAlign w:val="superscript"/>
              <w:lang w:val="en-US"/>
            </w:rPr>
            <w:t>14</w:t>
          </w:r>
          <w:r w:rsidRPr="00753983">
            <w:rPr>
              <w:rFonts w:ascii="Times New Roman" w:hAnsi="Times New Roman" w:cs="Times New Roman"/>
              <w:bCs/>
              <w:i/>
              <w:iCs/>
              <w:sz w:val="24"/>
              <w:szCs w:val="24"/>
              <w:lang w:val="en-US"/>
            </w:rPr>
            <w:fldChar w:fldCharType="end"/>
          </w:r>
        </w:sdtContent>
      </w:sdt>
      <w:r>
        <w:rPr>
          <w:rFonts w:ascii="Times New Roman" w:hAnsi="Times New Roman" w:cs="Times New Roman"/>
          <w:bCs/>
          <w:i/>
          <w:iCs/>
          <w:sz w:val="24"/>
          <w:szCs w:val="24"/>
          <w:lang w:val="en-US"/>
        </w:rPr>
        <w:t>, Fig 2, page 6</w:t>
      </w:r>
    </w:p>
    <w:p w14:paraId="521596B6" w14:textId="77777777" w:rsidR="00D10658" w:rsidRDefault="00D10658" w:rsidP="00D10658">
      <w:pPr>
        <w:pStyle w:val="Beschriftung"/>
        <w:keepNext/>
        <w:rPr>
          <w:rFonts w:ascii="Times New Roman" w:hAnsi="Times New Roman" w:cs="Times New Roman"/>
          <w:b/>
          <w:i w:val="0"/>
          <w:color w:val="auto"/>
          <w:sz w:val="24"/>
          <w:szCs w:val="24"/>
          <w:lang w:val="en-US"/>
        </w:rPr>
      </w:pPr>
    </w:p>
    <w:p w14:paraId="24E74CC9" w14:textId="01C733A9" w:rsidR="00D10658" w:rsidRPr="00EB262D" w:rsidRDefault="00D10658" w:rsidP="00D10658">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2</w:t>
      </w:r>
    </w:p>
    <w:p w14:paraId="587988F2" w14:textId="77777777" w:rsidR="00D10658" w:rsidRPr="00EB262D" w:rsidRDefault="00D10658" w:rsidP="00D10658">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singers and instrumentalists</w:t>
      </w:r>
    </w:p>
    <w:p w14:paraId="49878228" w14:textId="77777777" w:rsidR="00D10658" w:rsidRPr="00EB262D" w:rsidRDefault="00D10658" w:rsidP="00D10658">
      <w:pPr>
        <w:spacing w:line="480" w:lineRule="auto"/>
        <w:contextualSpacing/>
        <w:rPr>
          <w:rFonts w:ascii="Times New Roman" w:hAnsi="Times New Roman" w:cs="Times New Roman"/>
          <w:sz w:val="24"/>
          <w:szCs w:val="24"/>
          <w:lang w:val="en-US"/>
        </w:rPr>
      </w:pPr>
    </w:p>
    <w:p w14:paraId="6E9914FE" w14:textId="77777777" w:rsidR="00D10658" w:rsidRPr="00D12216" w:rsidRDefault="00D10658" w:rsidP="00D10658">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582CBBE2" w14:textId="77777777" w:rsidR="00D10658" w:rsidRDefault="00D10658" w:rsidP="00D10658">
      <w:pPr>
        <w:pStyle w:val="Beschriftung"/>
        <w:keepNext/>
        <w:rPr>
          <w:rFonts w:ascii="Times New Roman" w:hAnsi="Times New Roman" w:cs="Times New Roman"/>
          <w:b/>
          <w:i w:val="0"/>
          <w:color w:val="auto"/>
          <w:sz w:val="24"/>
          <w:szCs w:val="24"/>
          <w:lang w:val="en-US"/>
        </w:rPr>
      </w:pPr>
    </w:p>
    <w:p w14:paraId="7034EE6B" w14:textId="3C710DD7" w:rsidR="00D10658" w:rsidRPr="00EB262D" w:rsidRDefault="00D10658" w:rsidP="00D10658">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3</w:t>
      </w:r>
    </w:p>
    <w:p w14:paraId="39AB635A" w14:textId="77777777" w:rsidR="00D10658" w:rsidRPr="00EB262D" w:rsidRDefault="00D10658" w:rsidP="00D10658">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p>
    <w:p w14:paraId="7F0F3D7F" w14:textId="77777777" w:rsidR="00D10658" w:rsidRPr="00EB262D" w:rsidRDefault="00D10658" w:rsidP="00D10658">
      <w:pPr>
        <w:spacing w:line="480" w:lineRule="auto"/>
        <w:rPr>
          <w:rStyle w:val="Hervorhebung"/>
          <w:rFonts w:ascii="Times New Roman" w:hAnsi="Times New Roman" w:cs="Times New Roman"/>
          <w:sz w:val="24"/>
          <w:szCs w:val="24"/>
          <w:lang w:val="en-US"/>
        </w:rPr>
      </w:pPr>
    </w:p>
    <w:p w14:paraId="06B72E1F" w14:textId="77777777" w:rsidR="00D10658" w:rsidRDefault="00D10658" w:rsidP="00D10658">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p>
    <w:p w14:paraId="3CF9DFF5" w14:textId="77777777" w:rsidR="00D10658" w:rsidRDefault="00D10658" w:rsidP="00D10658">
      <w:pPr>
        <w:pStyle w:val="Beschriftung"/>
        <w:keepNext/>
        <w:rPr>
          <w:rFonts w:ascii="Times New Roman" w:hAnsi="Times New Roman" w:cs="Times New Roman"/>
          <w:b/>
          <w:i w:val="0"/>
          <w:color w:val="auto"/>
          <w:sz w:val="24"/>
          <w:szCs w:val="24"/>
          <w:lang w:val="en-US"/>
        </w:rPr>
      </w:pPr>
    </w:p>
    <w:p w14:paraId="3B71250A" w14:textId="4B3EA2D7" w:rsidR="00D10658" w:rsidRPr="00EB262D" w:rsidRDefault="00D10658" w:rsidP="00D10658">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4</w:t>
      </w:r>
    </w:p>
    <w:p w14:paraId="7EA6B6D6" w14:textId="77777777" w:rsidR="00D10658" w:rsidRPr="001C1822" w:rsidRDefault="00D10658" w:rsidP="00D10658">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5CC13783" w14:textId="77777777" w:rsidR="00D10658" w:rsidRDefault="00D10658" w:rsidP="00D10658">
      <w:pPr>
        <w:spacing w:line="480" w:lineRule="auto"/>
        <w:contextualSpacing/>
        <w:rPr>
          <w:rFonts w:ascii="Times New Roman" w:hAnsi="Times New Roman" w:cs="Times New Roman"/>
          <w:sz w:val="24"/>
          <w:szCs w:val="24"/>
          <w:lang w:val="en-US"/>
        </w:rPr>
      </w:pPr>
    </w:p>
    <w:p w14:paraId="7B7B7B85" w14:textId="77777777" w:rsidR="00D10658" w:rsidRPr="00D12216" w:rsidRDefault="00D10658" w:rsidP="00D10658">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lastRenderedPageBreak/>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57C582A9" w14:textId="4F3270E6" w:rsidR="0036429D" w:rsidRDefault="0036429D" w:rsidP="00D60F72">
      <w:pPr>
        <w:spacing w:line="480" w:lineRule="auto"/>
        <w:rPr>
          <w:rFonts w:ascii="Times New Roman" w:hAnsi="Times New Roman" w:cs="Times New Roman"/>
          <w:sz w:val="24"/>
          <w:szCs w:val="24"/>
          <w:lang w:val="en-US"/>
        </w:rPr>
      </w:pPr>
    </w:p>
    <w:p w14:paraId="165B828F" w14:textId="444B81C9" w:rsidR="0036429D" w:rsidRPr="0036429D" w:rsidRDefault="0036429D" w:rsidP="0036429D">
      <w:pPr>
        <w:pStyle w:val="berschrift1"/>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Tables with titles and legends</w:t>
      </w:r>
    </w:p>
    <w:p w14:paraId="0D2BC3B2" w14:textId="77777777" w:rsidR="00D10658" w:rsidRPr="00EB262D" w:rsidRDefault="00D10658" w:rsidP="00D10658">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62FF4526" w14:textId="77777777" w:rsidR="00D10658" w:rsidRPr="00EB262D" w:rsidRDefault="00D10658" w:rsidP="00D10658">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D10658" w:rsidRPr="00FE3F56" w14:paraId="7C96DE06" w14:textId="77777777" w:rsidTr="00783666">
        <w:trPr>
          <w:trHeight w:val="300"/>
        </w:trPr>
        <w:tc>
          <w:tcPr>
            <w:tcW w:w="2420" w:type="dxa"/>
            <w:tcBorders>
              <w:top w:val="single" w:sz="4" w:space="0" w:color="auto"/>
              <w:left w:val="nil"/>
              <w:bottom w:val="nil"/>
              <w:right w:val="nil"/>
            </w:tcBorders>
            <w:noWrap/>
            <w:vAlign w:val="bottom"/>
            <w:hideMark/>
          </w:tcPr>
          <w:p w14:paraId="760CB990"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6137C5B1" w14:textId="77777777" w:rsidR="00D10658" w:rsidRPr="00FE3F56" w:rsidRDefault="00D10658" w:rsidP="00783666">
            <w:pPr>
              <w:suppressAutoHyphens w:val="0"/>
              <w:spacing w:after="0" w:line="240" w:lineRule="auto"/>
              <w:jc w:val="center"/>
              <w:rPr>
                <w:rFonts w:ascii="Times New Roman" w:eastAsia="Times New Roman" w:hAnsi="Times New Roman" w:cs="Times New Roman"/>
                <w:b/>
                <w:bCs/>
                <w:color w:val="000000"/>
                <w:sz w:val="24"/>
                <w:szCs w:val="24"/>
                <w:lang w:val="en-US" w:eastAsia="de-DE"/>
              </w:rPr>
            </w:pPr>
            <w:r w:rsidRPr="00FE3F56">
              <w:rPr>
                <w:rFonts w:ascii="Times New Roman" w:eastAsia="Times New Roman" w:hAnsi="Times New Roman" w:cs="Times New Roman"/>
                <w:b/>
                <w:bCs/>
                <w:color w:val="000000"/>
                <w:sz w:val="24"/>
                <w:szCs w:val="24"/>
                <w:lang w:val="en-US" w:eastAsia="de-DE"/>
              </w:rPr>
              <w:t>Singers</w:t>
            </w:r>
          </w:p>
        </w:tc>
        <w:tc>
          <w:tcPr>
            <w:tcW w:w="1700" w:type="dxa"/>
            <w:tcBorders>
              <w:top w:val="single" w:sz="4" w:space="0" w:color="auto"/>
              <w:left w:val="nil"/>
              <w:bottom w:val="single" w:sz="4" w:space="0" w:color="auto"/>
              <w:right w:val="nil"/>
            </w:tcBorders>
            <w:noWrap/>
            <w:vAlign w:val="bottom"/>
            <w:hideMark/>
          </w:tcPr>
          <w:p w14:paraId="33A80539" w14:textId="77777777" w:rsidR="00D10658" w:rsidRPr="00FE3F56" w:rsidRDefault="00D10658" w:rsidP="00783666">
            <w:pPr>
              <w:suppressAutoHyphens w:val="0"/>
              <w:spacing w:after="0" w:line="240" w:lineRule="auto"/>
              <w:jc w:val="center"/>
              <w:rPr>
                <w:rFonts w:ascii="Times New Roman" w:eastAsia="Times New Roman" w:hAnsi="Times New Roman" w:cs="Times New Roman"/>
                <w:b/>
                <w:bCs/>
                <w:color w:val="000000"/>
                <w:sz w:val="24"/>
                <w:szCs w:val="24"/>
                <w:lang w:val="en-US" w:eastAsia="de-DE"/>
              </w:rPr>
            </w:pPr>
            <w:r w:rsidRPr="00FE3F56">
              <w:rPr>
                <w:rFonts w:ascii="Times New Roman" w:eastAsia="Times New Roman" w:hAnsi="Times New Roman" w:cs="Times New Roman"/>
                <w:b/>
                <w:bCs/>
                <w:color w:val="000000"/>
                <w:sz w:val="24"/>
                <w:szCs w:val="24"/>
                <w:lang w:val="en-US" w:eastAsia="de-DE"/>
              </w:rPr>
              <w:t>Instrumentalists</w:t>
            </w:r>
          </w:p>
        </w:tc>
        <w:tc>
          <w:tcPr>
            <w:tcW w:w="1020" w:type="dxa"/>
            <w:tcBorders>
              <w:top w:val="single" w:sz="4" w:space="0" w:color="auto"/>
              <w:left w:val="nil"/>
              <w:bottom w:val="nil"/>
              <w:right w:val="nil"/>
            </w:tcBorders>
            <w:noWrap/>
            <w:vAlign w:val="bottom"/>
            <w:hideMark/>
          </w:tcPr>
          <w:p w14:paraId="4FDD2117"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c>
          <w:tcPr>
            <w:tcW w:w="1020" w:type="dxa"/>
            <w:tcBorders>
              <w:top w:val="single" w:sz="4" w:space="0" w:color="auto"/>
              <w:left w:val="nil"/>
              <w:bottom w:val="nil"/>
              <w:right w:val="nil"/>
            </w:tcBorders>
            <w:noWrap/>
            <w:vAlign w:val="bottom"/>
            <w:hideMark/>
          </w:tcPr>
          <w:p w14:paraId="714B50D6"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c>
          <w:tcPr>
            <w:tcW w:w="1020" w:type="dxa"/>
            <w:tcBorders>
              <w:top w:val="single" w:sz="4" w:space="0" w:color="auto"/>
              <w:left w:val="nil"/>
              <w:bottom w:val="nil"/>
              <w:right w:val="nil"/>
            </w:tcBorders>
            <w:noWrap/>
            <w:vAlign w:val="bottom"/>
            <w:hideMark/>
          </w:tcPr>
          <w:p w14:paraId="716907A4"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c>
          <w:tcPr>
            <w:tcW w:w="1860" w:type="dxa"/>
            <w:tcBorders>
              <w:top w:val="single" w:sz="4" w:space="0" w:color="auto"/>
              <w:left w:val="nil"/>
              <w:bottom w:val="nil"/>
              <w:right w:val="nil"/>
            </w:tcBorders>
            <w:noWrap/>
            <w:vAlign w:val="bottom"/>
            <w:hideMark/>
          </w:tcPr>
          <w:p w14:paraId="65571FFA"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c>
          <w:tcPr>
            <w:tcW w:w="600" w:type="dxa"/>
            <w:tcBorders>
              <w:top w:val="single" w:sz="4" w:space="0" w:color="auto"/>
              <w:left w:val="nil"/>
              <w:bottom w:val="nil"/>
              <w:right w:val="nil"/>
            </w:tcBorders>
            <w:noWrap/>
            <w:vAlign w:val="bottom"/>
            <w:hideMark/>
          </w:tcPr>
          <w:p w14:paraId="5A72AE55"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r>
      <w:tr w:rsidR="00D10658" w:rsidRPr="00FE3F56" w14:paraId="019AB957" w14:textId="77777777" w:rsidTr="00783666">
        <w:trPr>
          <w:trHeight w:val="300"/>
        </w:trPr>
        <w:tc>
          <w:tcPr>
            <w:tcW w:w="2420" w:type="dxa"/>
            <w:tcBorders>
              <w:top w:val="nil"/>
              <w:left w:val="nil"/>
              <w:bottom w:val="single" w:sz="4" w:space="0" w:color="auto"/>
              <w:right w:val="nil"/>
            </w:tcBorders>
            <w:noWrap/>
            <w:vAlign w:val="bottom"/>
            <w:hideMark/>
          </w:tcPr>
          <w:p w14:paraId="42D082A4"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c>
          <w:tcPr>
            <w:tcW w:w="1700" w:type="dxa"/>
            <w:tcBorders>
              <w:top w:val="nil"/>
              <w:left w:val="nil"/>
              <w:bottom w:val="single" w:sz="4" w:space="0" w:color="auto"/>
              <w:right w:val="nil"/>
            </w:tcBorders>
            <w:noWrap/>
            <w:vAlign w:val="bottom"/>
            <w:hideMark/>
          </w:tcPr>
          <w:p w14:paraId="5430AE29"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M (SD)</w:t>
            </w:r>
          </w:p>
        </w:tc>
        <w:tc>
          <w:tcPr>
            <w:tcW w:w="1700" w:type="dxa"/>
            <w:tcBorders>
              <w:top w:val="nil"/>
              <w:left w:val="nil"/>
              <w:bottom w:val="single" w:sz="4" w:space="0" w:color="auto"/>
              <w:right w:val="nil"/>
            </w:tcBorders>
            <w:noWrap/>
            <w:vAlign w:val="bottom"/>
            <w:hideMark/>
          </w:tcPr>
          <w:p w14:paraId="6A9639E7"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M (SD)</w:t>
            </w:r>
          </w:p>
        </w:tc>
        <w:tc>
          <w:tcPr>
            <w:tcW w:w="1020" w:type="dxa"/>
            <w:tcBorders>
              <w:top w:val="nil"/>
              <w:left w:val="nil"/>
              <w:bottom w:val="single" w:sz="4" w:space="0" w:color="auto"/>
              <w:right w:val="nil"/>
            </w:tcBorders>
            <w:noWrap/>
            <w:vAlign w:val="bottom"/>
            <w:hideMark/>
          </w:tcPr>
          <w:p w14:paraId="2038390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t</w:t>
            </w:r>
          </w:p>
        </w:tc>
        <w:tc>
          <w:tcPr>
            <w:tcW w:w="1020" w:type="dxa"/>
            <w:tcBorders>
              <w:top w:val="nil"/>
              <w:left w:val="nil"/>
              <w:bottom w:val="single" w:sz="4" w:space="0" w:color="auto"/>
              <w:right w:val="nil"/>
            </w:tcBorders>
            <w:noWrap/>
            <w:vAlign w:val="bottom"/>
            <w:hideMark/>
          </w:tcPr>
          <w:p w14:paraId="27F14AF1"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proofErr w:type="spellStart"/>
            <w:r w:rsidRPr="00FE3F56">
              <w:rPr>
                <w:rFonts w:ascii="Times New Roman" w:eastAsia="Times New Roman" w:hAnsi="Times New Roman" w:cs="Times New Roman"/>
                <w:color w:val="000000"/>
                <w:sz w:val="24"/>
                <w:szCs w:val="24"/>
                <w:lang w:val="en-US" w:eastAsia="de-DE"/>
              </w:rPr>
              <w:t>df</w:t>
            </w:r>
            <w:r w:rsidRPr="00FE3F56">
              <w:rPr>
                <w:rFonts w:ascii="Times New Roman" w:eastAsia="Times New Roman" w:hAnsi="Times New Roman" w:cs="Times New Roman"/>
                <w:color w:val="000000"/>
                <w:sz w:val="24"/>
                <w:szCs w:val="24"/>
                <w:vertAlign w:val="superscript"/>
                <w:lang w:val="en-US" w:eastAsia="de-DE"/>
              </w:rPr>
              <w:t>a</w:t>
            </w:r>
            <w:proofErr w:type="spellEnd"/>
          </w:p>
        </w:tc>
        <w:tc>
          <w:tcPr>
            <w:tcW w:w="1020" w:type="dxa"/>
            <w:tcBorders>
              <w:top w:val="nil"/>
              <w:left w:val="nil"/>
              <w:bottom w:val="single" w:sz="4" w:space="0" w:color="auto"/>
              <w:right w:val="nil"/>
            </w:tcBorders>
            <w:noWrap/>
            <w:vAlign w:val="bottom"/>
            <w:hideMark/>
          </w:tcPr>
          <w:p w14:paraId="6ED4C143"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p</w:t>
            </w:r>
          </w:p>
        </w:tc>
        <w:tc>
          <w:tcPr>
            <w:tcW w:w="1860" w:type="dxa"/>
            <w:tcBorders>
              <w:top w:val="nil"/>
              <w:left w:val="nil"/>
              <w:bottom w:val="single" w:sz="4" w:space="0" w:color="auto"/>
              <w:right w:val="nil"/>
            </w:tcBorders>
            <w:noWrap/>
            <w:vAlign w:val="bottom"/>
            <w:hideMark/>
          </w:tcPr>
          <w:p w14:paraId="73070CA4"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sz w:val="24"/>
                <w:szCs w:val="24"/>
                <w:lang w:val="en-US" w:eastAsia="de-DE"/>
              </w:rPr>
            </w:pPr>
            <w:proofErr w:type="gramStart"/>
            <w:r w:rsidRPr="00FE3F56">
              <w:rPr>
                <w:rFonts w:ascii="Times New Roman" w:eastAsia="Times New Roman" w:hAnsi="Times New Roman" w:cs="Times New Roman"/>
                <w:color w:val="000000"/>
                <w:sz w:val="24"/>
                <w:szCs w:val="24"/>
                <w:lang w:val="en-US" w:eastAsia="de-DE"/>
              </w:rPr>
              <w:t>Cohen‘</w:t>
            </w:r>
            <w:proofErr w:type="gramEnd"/>
            <w:r w:rsidRPr="00FE3F56">
              <w:rPr>
                <w:rFonts w:ascii="Times New Roman" w:eastAsia="Times New Roman" w:hAnsi="Times New Roman" w:cs="Times New Roman"/>
                <w:color w:val="000000"/>
                <w:sz w:val="24"/>
                <w:szCs w:val="24"/>
                <w:lang w:val="en-US" w:eastAsia="de-DE"/>
              </w:rPr>
              <w:t>s d</w:t>
            </w:r>
          </w:p>
        </w:tc>
        <w:tc>
          <w:tcPr>
            <w:tcW w:w="600" w:type="dxa"/>
            <w:tcBorders>
              <w:top w:val="nil"/>
              <w:left w:val="nil"/>
              <w:bottom w:val="single" w:sz="4" w:space="0" w:color="auto"/>
              <w:right w:val="nil"/>
            </w:tcBorders>
            <w:noWrap/>
            <w:vAlign w:val="bottom"/>
            <w:hideMark/>
          </w:tcPr>
          <w:p w14:paraId="707CDF98"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sz w:val="24"/>
                <w:szCs w:val="24"/>
                <w:lang w:val="en-US" w:eastAsia="de-DE"/>
              </w:rPr>
            </w:pPr>
            <w:r w:rsidRPr="00FE3F56">
              <w:rPr>
                <w:rFonts w:ascii="Times New Roman" w:eastAsia="Times New Roman" w:hAnsi="Times New Roman" w:cs="Times New Roman"/>
                <w:color w:val="000000"/>
                <w:sz w:val="24"/>
                <w:szCs w:val="24"/>
                <w:lang w:val="en-US" w:eastAsia="de-DE"/>
              </w:rPr>
              <w:t> </w:t>
            </w:r>
          </w:p>
        </w:tc>
      </w:tr>
      <w:tr w:rsidR="00D10658" w:rsidRPr="00FE3F56" w14:paraId="0B987DED" w14:textId="77777777" w:rsidTr="00783666">
        <w:trPr>
          <w:trHeight w:val="360"/>
        </w:trPr>
        <w:tc>
          <w:tcPr>
            <w:tcW w:w="2420" w:type="dxa"/>
            <w:tcBorders>
              <w:top w:val="nil"/>
              <w:left w:val="nil"/>
              <w:bottom w:val="nil"/>
              <w:right w:val="nil"/>
            </w:tcBorders>
            <w:noWrap/>
            <w:hideMark/>
          </w:tcPr>
          <w:p w14:paraId="27C50078"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Age</w:t>
            </w:r>
          </w:p>
        </w:tc>
        <w:tc>
          <w:tcPr>
            <w:tcW w:w="1700" w:type="dxa"/>
            <w:tcBorders>
              <w:top w:val="nil"/>
              <w:left w:val="nil"/>
              <w:bottom w:val="nil"/>
              <w:right w:val="nil"/>
            </w:tcBorders>
            <w:noWrap/>
            <w:hideMark/>
          </w:tcPr>
          <w:p w14:paraId="4BAFC879"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27.02 (8.2)</w:t>
            </w:r>
          </w:p>
        </w:tc>
        <w:tc>
          <w:tcPr>
            <w:tcW w:w="1700" w:type="dxa"/>
            <w:tcBorders>
              <w:top w:val="nil"/>
              <w:left w:val="nil"/>
              <w:bottom w:val="nil"/>
              <w:right w:val="nil"/>
            </w:tcBorders>
            <w:noWrap/>
            <w:hideMark/>
          </w:tcPr>
          <w:p w14:paraId="31AA96DF"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28.51 (10.6)</w:t>
            </w:r>
          </w:p>
        </w:tc>
        <w:tc>
          <w:tcPr>
            <w:tcW w:w="1020" w:type="dxa"/>
            <w:tcBorders>
              <w:top w:val="nil"/>
              <w:left w:val="nil"/>
              <w:bottom w:val="nil"/>
              <w:right w:val="nil"/>
            </w:tcBorders>
            <w:noWrap/>
            <w:hideMark/>
          </w:tcPr>
          <w:p w14:paraId="786AC120"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-0.73</w:t>
            </w:r>
          </w:p>
        </w:tc>
        <w:tc>
          <w:tcPr>
            <w:tcW w:w="1020" w:type="dxa"/>
            <w:tcBorders>
              <w:top w:val="nil"/>
              <w:left w:val="nil"/>
              <w:bottom w:val="nil"/>
              <w:right w:val="nil"/>
            </w:tcBorders>
            <w:noWrap/>
            <w:hideMark/>
          </w:tcPr>
          <w:p w14:paraId="327FD9D8"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78.93</w:t>
            </w:r>
          </w:p>
        </w:tc>
        <w:tc>
          <w:tcPr>
            <w:tcW w:w="1020" w:type="dxa"/>
            <w:tcBorders>
              <w:top w:val="nil"/>
              <w:left w:val="nil"/>
              <w:bottom w:val="nil"/>
              <w:right w:val="nil"/>
            </w:tcBorders>
            <w:noWrap/>
            <w:hideMark/>
          </w:tcPr>
          <w:p w14:paraId="6DD4F8A0"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.465</w:t>
            </w:r>
          </w:p>
        </w:tc>
        <w:tc>
          <w:tcPr>
            <w:tcW w:w="1860" w:type="dxa"/>
            <w:tcBorders>
              <w:top w:val="nil"/>
              <w:left w:val="nil"/>
              <w:bottom w:val="nil"/>
              <w:right w:val="nil"/>
            </w:tcBorders>
            <w:noWrap/>
            <w:hideMark/>
          </w:tcPr>
          <w:p w14:paraId="1E530511"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-0.17 [-0.61, 0.28]</w:t>
            </w:r>
          </w:p>
        </w:tc>
        <w:tc>
          <w:tcPr>
            <w:tcW w:w="600" w:type="dxa"/>
            <w:tcBorders>
              <w:top w:val="nil"/>
              <w:left w:val="nil"/>
              <w:bottom w:val="nil"/>
              <w:right w:val="nil"/>
            </w:tcBorders>
            <w:noWrap/>
            <w:hideMark/>
          </w:tcPr>
          <w:p w14:paraId="71F6293A"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p>
        </w:tc>
      </w:tr>
      <w:tr w:rsidR="00D10658" w:rsidRPr="00FE3F56" w14:paraId="5136DA32" w14:textId="77777777" w:rsidTr="00783666">
        <w:trPr>
          <w:trHeight w:val="300"/>
        </w:trPr>
        <w:tc>
          <w:tcPr>
            <w:tcW w:w="2420" w:type="dxa"/>
            <w:tcBorders>
              <w:top w:val="nil"/>
              <w:left w:val="nil"/>
              <w:bottom w:val="nil"/>
              <w:right w:val="nil"/>
            </w:tcBorders>
            <w:noWrap/>
            <w:hideMark/>
          </w:tcPr>
          <w:p w14:paraId="74239748"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700" w:type="dxa"/>
            <w:tcBorders>
              <w:top w:val="nil"/>
              <w:left w:val="nil"/>
              <w:bottom w:val="nil"/>
              <w:right w:val="nil"/>
            </w:tcBorders>
            <w:noWrap/>
            <w:hideMark/>
          </w:tcPr>
          <w:p w14:paraId="146F891D" w14:textId="77777777" w:rsidR="00D10658" w:rsidRPr="00FE3F56" w:rsidRDefault="00D10658" w:rsidP="00783666">
            <w:pPr>
              <w:suppressAutoHyphens w:val="0"/>
              <w:spacing w:after="0" w:line="240" w:lineRule="auto"/>
              <w:rPr>
                <w:rFonts w:ascii="Times New Roman" w:eastAsia="Times New Roman" w:hAnsi="Times New Roman" w:cs="Times New Roman"/>
                <w:lang w:val="en-US" w:eastAsia="de-DE"/>
              </w:rPr>
            </w:pPr>
          </w:p>
        </w:tc>
        <w:tc>
          <w:tcPr>
            <w:tcW w:w="1700" w:type="dxa"/>
            <w:tcBorders>
              <w:top w:val="nil"/>
              <w:left w:val="nil"/>
              <w:bottom w:val="nil"/>
              <w:right w:val="nil"/>
            </w:tcBorders>
            <w:noWrap/>
            <w:hideMark/>
          </w:tcPr>
          <w:p w14:paraId="15EBDD01"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148A1D13"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118A0DBD"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783DC919"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860" w:type="dxa"/>
            <w:tcBorders>
              <w:top w:val="nil"/>
              <w:left w:val="nil"/>
              <w:bottom w:val="nil"/>
              <w:right w:val="nil"/>
            </w:tcBorders>
            <w:noWrap/>
            <w:hideMark/>
          </w:tcPr>
          <w:p w14:paraId="7558C22F"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600" w:type="dxa"/>
            <w:tcBorders>
              <w:top w:val="nil"/>
              <w:left w:val="nil"/>
              <w:bottom w:val="nil"/>
              <w:right w:val="nil"/>
            </w:tcBorders>
            <w:noWrap/>
            <w:hideMark/>
          </w:tcPr>
          <w:p w14:paraId="691E79E3"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r>
      <w:tr w:rsidR="00D10658" w:rsidRPr="00FE3F56" w14:paraId="33314D80" w14:textId="77777777" w:rsidTr="00783666">
        <w:trPr>
          <w:trHeight w:val="300"/>
        </w:trPr>
        <w:tc>
          <w:tcPr>
            <w:tcW w:w="2420" w:type="dxa"/>
            <w:tcBorders>
              <w:top w:val="nil"/>
              <w:left w:val="nil"/>
              <w:bottom w:val="nil"/>
              <w:right w:val="nil"/>
            </w:tcBorders>
            <w:noWrap/>
            <w:hideMark/>
          </w:tcPr>
          <w:p w14:paraId="405D9D1C" w14:textId="77777777" w:rsidR="00D10658" w:rsidRPr="00FE3F56" w:rsidRDefault="00D10658" w:rsidP="00783666">
            <w:pPr>
              <w:suppressAutoHyphens w:val="0"/>
              <w:spacing w:after="0" w:line="240" w:lineRule="auto"/>
              <w:rPr>
                <w:rFonts w:ascii="Times New Roman" w:eastAsia="Times New Roman" w:hAnsi="Times New Roman" w:cs="Times New Roman"/>
                <w:i/>
                <w:iCs/>
                <w:color w:val="000000"/>
                <w:lang w:val="en-US" w:eastAsia="de-DE"/>
              </w:rPr>
            </w:pPr>
            <w:r w:rsidRPr="00FE3F56">
              <w:rPr>
                <w:rFonts w:ascii="Times New Roman" w:hAnsi="Times New Roman" w:cs="Times New Roman"/>
                <w:i/>
                <w:lang w:val="en-US"/>
              </w:rPr>
              <w:t>PANAS</w:t>
            </w:r>
          </w:p>
        </w:tc>
        <w:tc>
          <w:tcPr>
            <w:tcW w:w="1700" w:type="dxa"/>
            <w:tcBorders>
              <w:top w:val="nil"/>
              <w:left w:val="nil"/>
              <w:bottom w:val="nil"/>
              <w:right w:val="nil"/>
            </w:tcBorders>
            <w:noWrap/>
            <w:hideMark/>
          </w:tcPr>
          <w:p w14:paraId="6261190E" w14:textId="77777777" w:rsidR="00D10658" w:rsidRPr="00FE3F56" w:rsidRDefault="00D10658" w:rsidP="00783666">
            <w:pPr>
              <w:suppressAutoHyphens w:val="0"/>
              <w:spacing w:after="0" w:line="240" w:lineRule="auto"/>
              <w:rPr>
                <w:rFonts w:ascii="Times New Roman" w:eastAsia="Times New Roman" w:hAnsi="Times New Roman" w:cs="Times New Roman"/>
                <w:i/>
                <w:iCs/>
                <w:color w:val="000000"/>
                <w:lang w:val="en-US" w:eastAsia="de-DE"/>
              </w:rPr>
            </w:pPr>
          </w:p>
        </w:tc>
        <w:tc>
          <w:tcPr>
            <w:tcW w:w="1700" w:type="dxa"/>
            <w:tcBorders>
              <w:top w:val="nil"/>
              <w:left w:val="nil"/>
              <w:bottom w:val="nil"/>
              <w:right w:val="nil"/>
            </w:tcBorders>
            <w:noWrap/>
            <w:hideMark/>
          </w:tcPr>
          <w:p w14:paraId="420B1EC7"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3FA89953"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420EE79C"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50D81912"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860" w:type="dxa"/>
            <w:tcBorders>
              <w:top w:val="nil"/>
              <w:left w:val="nil"/>
              <w:bottom w:val="nil"/>
              <w:right w:val="nil"/>
            </w:tcBorders>
            <w:noWrap/>
            <w:hideMark/>
          </w:tcPr>
          <w:p w14:paraId="0D46B9BC"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600" w:type="dxa"/>
            <w:tcBorders>
              <w:top w:val="nil"/>
              <w:left w:val="nil"/>
              <w:bottom w:val="nil"/>
              <w:right w:val="nil"/>
            </w:tcBorders>
            <w:noWrap/>
            <w:hideMark/>
          </w:tcPr>
          <w:p w14:paraId="6D500DE0"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r>
      <w:tr w:rsidR="00D10658" w:rsidRPr="00FE3F56" w14:paraId="30099114" w14:textId="77777777" w:rsidTr="00783666">
        <w:trPr>
          <w:trHeight w:val="300"/>
        </w:trPr>
        <w:tc>
          <w:tcPr>
            <w:tcW w:w="2420" w:type="dxa"/>
            <w:tcBorders>
              <w:top w:val="nil"/>
              <w:left w:val="nil"/>
              <w:bottom w:val="nil"/>
              <w:right w:val="nil"/>
            </w:tcBorders>
            <w:noWrap/>
            <w:hideMark/>
          </w:tcPr>
          <w:p w14:paraId="0576FC8C"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positive Affect</w:t>
            </w:r>
          </w:p>
        </w:tc>
        <w:tc>
          <w:tcPr>
            <w:tcW w:w="1700" w:type="dxa"/>
            <w:tcBorders>
              <w:top w:val="nil"/>
              <w:left w:val="nil"/>
              <w:bottom w:val="nil"/>
              <w:right w:val="nil"/>
            </w:tcBorders>
            <w:noWrap/>
            <w:hideMark/>
          </w:tcPr>
          <w:p w14:paraId="40C3408E"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3.00 (0.68)</w:t>
            </w:r>
          </w:p>
        </w:tc>
        <w:tc>
          <w:tcPr>
            <w:tcW w:w="1700" w:type="dxa"/>
            <w:tcBorders>
              <w:top w:val="nil"/>
              <w:left w:val="nil"/>
              <w:bottom w:val="nil"/>
              <w:right w:val="nil"/>
            </w:tcBorders>
            <w:noWrap/>
            <w:hideMark/>
          </w:tcPr>
          <w:p w14:paraId="1D905C2F"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3.11 (0.57)</w:t>
            </w:r>
          </w:p>
        </w:tc>
        <w:tc>
          <w:tcPr>
            <w:tcW w:w="1020" w:type="dxa"/>
            <w:tcBorders>
              <w:top w:val="nil"/>
              <w:left w:val="nil"/>
              <w:bottom w:val="nil"/>
              <w:right w:val="nil"/>
            </w:tcBorders>
            <w:noWrap/>
            <w:hideMark/>
          </w:tcPr>
          <w:p w14:paraId="462D2D52"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-0.77</w:t>
            </w:r>
          </w:p>
        </w:tc>
        <w:tc>
          <w:tcPr>
            <w:tcW w:w="1020" w:type="dxa"/>
            <w:tcBorders>
              <w:top w:val="nil"/>
              <w:left w:val="nil"/>
              <w:bottom w:val="nil"/>
              <w:right w:val="nil"/>
            </w:tcBorders>
            <w:noWrap/>
            <w:hideMark/>
          </w:tcPr>
          <w:p w14:paraId="4E30901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84.78</w:t>
            </w:r>
          </w:p>
        </w:tc>
        <w:tc>
          <w:tcPr>
            <w:tcW w:w="1020" w:type="dxa"/>
            <w:tcBorders>
              <w:top w:val="nil"/>
              <w:left w:val="nil"/>
              <w:bottom w:val="nil"/>
              <w:right w:val="nil"/>
            </w:tcBorders>
            <w:noWrap/>
            <w:hideMark/>
          </w:tcPr>
          <w:p w14:paraId="38155C89"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.446</w:t>
            </w:r>
          </w:p>
        </w:tc>
        <w:tc>
          <w:tcPr>
            <w:tcW w:w="1860" w:type="dxa"/>
            <w:tcBorders>
              <w:top w:val="nil"/>
              <w:left w:val="nil"/>
              <w:bottom w:val="nil"/>
              <w:right w:val="nil"/>
            </w:tcBorders>
            <w:noWrap/>
            <w:hideMark/>
          </w:tcPr>
          <w:p w14:paraId="268BCFD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-0.17 [-0.59, 0.26]</w:t>
            </w:r>
          </w:p>
        </w:tc>
        <w:tc>
          <w:tcPr>
            <w:tcW w:w="600" w:type="dxa"/>
            <w:tcBorders>
              <w:top w:val="nil"/>
              <w:left w:val="nil"/>
              <w:bottom w:val="nil"/>
              <w:right w:val="nil"/>
            </w:tcBorders>
            <w:noWrap/>
            <w:hideMark/>
          </w:tcPr>
          <w:p w14:paraId="5CB1E776"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p>
        </w:tc>
      </w:tr>
      <w:tr w:rsidR="00D10658" w:rsidRPr="00FE3F56" w14:paraId="309C2692" w14:textId="77777777" w:rsidTr="00783666">
        <w:trPr>
          <w:trHeight w:val="300"/>
        </w:trPr>
        <w:tc>
          <w:tcPr>
            <w:tcW w:w="2420" w:type="dxa"/>
            <w:tcBorders>
              <w:top w:val="nil"/>
              <w:left w:val="nil"/>
              <w:bottom w:val="nil"/>
              <w:right w:val="nil"/>
            </w:tcBorders>
            <w:noWrap/>
            <w:hideMark/>
          </w:tcPr>
          <w:p w14:paraId="7A0F85BA"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negative Affect</w:t>
            </w:r>
          </w:p>
        </w:tc>
        <w:tc>
          <w:tcPr>
            <w:tcW w:w="1700" w:type="dxa"/>
            <w:tcBorders>
              <w:top w:val="nil"/>
              <w:left w:val="nil"/>
              <w:bottom w:val="nil"/>
              <w:right w:val="nil"/>
            </w:tcBorders>
            <w:noWrap/>
            <w:hideMark/>
          </w:tcPr>
          <w:p w14:paraId="408A2C21"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1.53 (0.47)</w:t>
            </w:r>
          </w:p>
        </w:tc>
        <w:tc>
          <w:tcPr>
            <w:tcW w:w="1700" w:type="dxa"/>
            <w:tcBorders>
              <w:top w:val="nil"/>
              <w:left w:val="nil"/>
              <w:bottom w:val="nil"/>
              <w:right w:val="nil"/>
            </w:tcBorders>
            <w:noWrap/>
            <w:hideMark/>
          </w:tcPr>
          <w:p w14:paraId="0FCBB5B3"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1.40 (0.35)</w:t>
            </w:r>
          </w:p>
        </w:tc>
        <w:tc>
          <w:tcPr>
            <w:tcW w:w="1020" w:type="dxa"/>
            <w:tcBorders>
              <w:top w:val="nil"/>
              <w:left w:val="nil"/>
              <w:bottom w:val="nil"/>
              <w:right w:val="nil"/>
            </w:tcBorders>
            <w:noWrap/>
            <w:hideMark/>
          </w:tcPr>
          <w:p w14:paraId="150640FD"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1.49</w:t>
            </w:r>
          </w:p>
        </w:tc>
        <w:tc>
          <w:tcPr>
            <w:tcW w:w="1020" w:type="dxa"/>
            <w:tcBorders>
              <w:top w:val="nil"/>
              <w:left w:val="nil"/>
              <w:bottom w:val="nil"/>
              <w:right w:val="nil"/>
            </w:tcBorders>
            <w:noWrap/>
            <w:hideMark/>
          </w:tcPr>
          <w:p w14:paraId="2BF7DCCA"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80.61</w:t>
            </w:r>
          </w:p>
        </w:tc>
        <w:tc>
          <w:tcPr>
            <w:tcW w:w="1020" w:type="dxa"/>
            <w:tcBorders>
              <w:top w:val="nil"/>
              <w:left w:val="nil"/>
              <w:bottom w:val="nil"/>
              <w:right w:val="nil"/>
            </w:tcBorders>
            <w:noWrap/>
            <w:hideMark/>
          </w:tcPr>
          <w:p w14:paraId="5EDDF1AB"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.141</w:t>
            </w:r>
          </w:p>
        </w:tc>
        <w:tc>
          <w:tcPr>
            <w:tcW w:w="1860" w:type="dxa"/>
            <w:tcBorders>
              <w:top w:val="nil"/>
              <w:left w:val="nil"/>
              <w:bottom w:val="nil"/>
              <w:right w:val="nil"/>
            </w:tcBorders>
            <w:noWrap/>
            <w:hideMark/>
          </w:tcPr>
          <w:p w14:paraId="038D277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0.33 [-0.11, 0.77]</w:t>
            </w:r>
          </w:p>
        </w:tc>
        <w:tc>
          <w:tcPr>
            <w:tcW w:w="600" w:type="dxa"/>
            <w:tcBorders>
              <w:top w:val="nil"/>
              <w:left w:val="nil"/>
              <w:bottom w:val="nil"/>
              <w:right w:val="nil"/>
            </w:tcBorders>
            <w:noWrap/>
            <w:hideMark/>
          </w:tcPr>
          <w:p w14:paraId="593064E9"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p>
        </w:tc>
      </w:tr>
      <w:tr w:rsidR="00D10658" w:rsidRPr="00FE3F56" w14:paraId="6FB2D2C0" w14:textId="77777777" w:rsidTr="00783666">
        <w:trPr>
          <w:trHeight w:val="300"/>
        </w:trPr>
        <w:tc>
          <w:tcPr>
            <w:tcW w:w="2420" w:type="dxa"/>
            <w:tcBorders>
              <w:top w:val="nil"/>
              <w:left w:val="nil"/>
              <w:bottom w:val="nil"/>
              <w:right w:val="nil"/>
            </w:tcBorders>
            <w:noWrap/>
            <w:hideMark/>
          </w:tcPr>
          <w:p w14:paraId="71808667"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700" w:type="dxa"/>
            <w:tcBorders>
              <w:top w:val="nil"/>
              <w:left w:val="nil"/>
              <w:bottom w:val="nil"/>
              <w:right w:val="nil"/>
            </w:tcBorders>
            <w:noWrap/>
            <w:hideMark/>
          </w:tcPr>
          <w:p w14:paraId="6AB115AD" w14:textId="77777777" w:rsidR="00D10658" w:rsidRPr="00FE3F56" w:rsidRDefault="00D10658" w:rsidP="00783666">
            <w:pPr>
              <w:suppressAutoHyphens w:val="0"/>
              <w:spacing w:after="0" w:line="240" w:lineRule="auto"/>
              <w:rPr>
                <w:rFonts w:ascii="Times New Roman" w:eastAsia="Times New Roman" w:hAnsi="Times New Roman" w:cs="Times New Roman"/>
                <w:lang w:val="en-US" w:eastAsia="de-DE"/>
              </w:rPr>
            </w:pPr>
          </w:p>
        </w:tc>
        <w:tc>
          <w:tcPr>
            <w:tcW w:w="1700" w:type="dxa"/>
            <w:tcBorders>
              <w:top w:val="nil"/>
              <w:left w:val="nil"/>
              <w:bottom w:val="nil"/>
              <w:right w:val="nil"/>
            </w:tcBorders>
            <w:noWrap/>
            <w:hideMark/>
          </w:tcPr>
          <w:p w14:paraId="26997C38"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693F392C"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39813C1B"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2DEB9999"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860" w:type="dxa"/>
            <w:tcBorders>
              <w:top w:val="nil"/>
              <w:left w:val="nil"/>
              <w:bottom w:val="nil"/>
              <w:right w:val="nil"/>
            </w:tcBorders>
            <w:noWrap/>
            <w:hideMark/>
          </w:tcPr>
          <w:p w14:paraId="4270487E"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600" w:type="dxa"/>
            <w:tcBorders>
              <w:top w:val="nil"/>
              <w:left w:val="nil"/>
              <w:bottom w:val="nil"/>
              <w:right w:val="nil"/>
            </w:tcBorders>
            <w:noWrap/>
            <w:hideMark/>
          </w:tcPr>
          <w:p w14:paraId="6899CF4E"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r>
      <w:tr w:rsidR="00D10658" w:rsidRPr="00FE3F56" w14:paraId="6620CC0B" w14:textId="77777777" w:rsidTr="00783666">
        <w:trPr>
          <w:trHeight w:val="300"/>
        </w:trPr>
        <w:tc>
          <w:tcPr>
            <w:tcW w:w="2420" w:type="dxa"/>
            <w:tcBorders>
              <w:top w:val="nil"/>
              <w:left w:val="nil"/>
              <w:bottom w:val="nil"/>
              <w:right w:val="nil"/>
            </w:tcBorders>
            <w:noWrap/>
            <w:hideMark/>
          </w:tcPr>
          <w:p w14:paraId="3A4C13C6" w14:textId="77777777" w:rsidR="00D10658" w:rsidRPr="00FE3F56" w:rsidRDefault="00D10658" w:rsidP="00783666">
            <w:pPr>
              <w:suppressAutoHyphens w:val="0"/>
              <w:spacing w:after="0" w:line="240" w:lineRule="auto"/>
              <w:rPr>
                <w:rFonts w:ascii="Times New Roman" w:eastAsia="Times New Roman" w:hAnsi="Times New Roman" w:cs="Times New Roman"/>
                <w:i/>
                <w:iCs/>
                <w:color w:val="000000"/>
                <w:lang w:val="en-US" w:eastAsia="de-DE"/>
              </w:rPr>
            </w:pPr>
            <w:r w:rsidRPr="00FE3F56">
              <w:rPr>
                <w:rFonts w:ascii="Times New Roman" w:hAnsi="Times New Roman" w:cs="Times New Roman"/>
                <w:i/>
                <w:lang w:val="en-US"/>
              </w:rPr>
              <w:t>Big Five</w:t>
            </w:r>
          </w:p>
        </w:tc>
        <w:tc>
          <w:tcPr>
            <w:tcW w:w="1700" w:type="dxa"/>
            <w:tcBorders>
              <w:top w:val="nil"/>
              <w:left w:val="nil"/>
              <w:bottom w:val="nil"/>
              <w:right w:val="nil"/>
            </w:tcBorders>
            <w:noWrap/>
            <w:hideMark/>
          </w:tcPr>
          <w:p w14:paraId="139F6EDF" w14:textId="77777777" w:rsidR="00D10658" w:rsidRPr="00FE3F56" w:rsidRDefault="00D10658" w:rsidP="00783666">
            <w:pPr>
              <w:suppressAutoHyphens w:val="0"/>
              <w:spacing w:after="0" w:line="240" w:lineRule="auto"/>
              <w:rPr>
                <w:rFonts w:ascii="Times New Roman" w:eastAsia="Times New Roman" w:hAnsi="Times New Roman" w:cs="Times New Roman"/>
                <w:i/>
                <w:iCs/>
                <w:color w:val="000000"/>
                <w:lang w:val="en-US" w:eastAsia="de-DE"/>
              </w:rPr>
            </w:pPr>
          </w:p>
        </w:tc>
        <w:tc>
          <w:tcPr>
            <w:tcW w:w="1700" w:type="dxa"/>
            <w:tcBorders>
              <w:top w:val="nil"/>
              <w:left w:val="nil"/>
              <w:bottom w:val="nil"/>
              <w:right w:val="nil"/>
            </w:tcBorders>
            <w:noWrap/>
            <w:hideMark/>
          </w:tcPr>
          <w:p w14:paraId="666D0F9D"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00FCF97E"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03FC0921"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020" w:type="dxa"/>
            <w:tcBorders>
              <w:top w:val="nil"/>
              <w:left w:val="nil"/>
              <w:bottom w:val="nil"/>
              <w:right w:val="nil"/>
            </w:tcBorders>
            <w:noWrap/>
            <w:hideMark/>
          </w:tcPr>
          <w:p w14:paraId="76F6ECDC"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1860" w:type="dxa"/>
            <w:tcBorders>
              <w:top w:val="nil"/>
              <w:left w:val="nil"/>
              <w:bottom w:val="nil"/>
              <w:right w:val="nil"/>
            </w:tcBorders>
            <w:noWrap/>
            <w:hideMark/>
          </w:tcPr>
          <w:p w14:paraId="79E9B042"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c>
          <w:tcPr>
            <w:tcW w:w="600" w:type="dxa"/>
            <w:tcBorders>
              <w:top w:val="nil"/>
              <w:left w:val="nil"/>
              <w:bottom w:val="nil"/>
              <w:right w:val="nil"/>
            </w:tcBorders>
            <w:noWrap/>
            <w:hideMark/>
          </w:tcPr>
          <w:p w14:paraId="151BC9FE" w14:textId="77777777" w:rsidR="00D10658" w:rsidRPr="00FE3F56" w:rsidRDefault="00D10658" w:rsidP="00783666">
            <w:pPr>
              <w:suppressAutoHyphens w:val="0"/>
              <w:spacing w:after="0" w:line="240" w:lineRule="auto"/>
              <w:jc w:val="center"/>
              <w:rPr>
                <w:rFonts w:ascii="Times New Roman" w:eastAsia="Times New Roman" w:hAnsi="Times New Roman" w:cs="Times New Roman"/>
                <w:lang w:val="en-US" w:eastAsia="de-DE"/>
              </w:rPr>
            </w:pPr>
          </w:p>
        </w:tc>
      </w:tr>
      <w:tr w:rsidR="00D10658" w:rsidRPr="00FE3F56" w14:paraId="23FA56B7" w14:textId="77777777" w:rsidTr="00783666">
        <w:trPr>
          <w:trHeight w:val="300"/>
        </w:trPr>
        <w:tc>
          <w:tcPr>
            <w:tcW w:w="2420" w:type="dxa"/>
            <w:tcBorders>
              <w:top w:val="nil"/>
              <w:left w:val="nil"/>
              <w:bottom w:val="nil"/>
              <w:right w:val="nil"/>
            </w:tcBorders>
            <w:noWrap/>
            <w:hideMark/>
          </w:tcPr>
          <w:p w14:paraId="1340B9BC"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Openness</w:t>
            </w:r>
          </w:p>
        </w:tc>
        <w:tc>
          <w:tcPr>
            <w:tcW w:w="1700" w:type="dxa"/>
            <w:tcBorders>
              <w:top w:val="nil"/>
              <w:left w:val="nil"/>
              <w:bottom w:val="nil"/>
              <w:right w:val="nil"/>
            </w:tcBorders>
            <w:noWrap/>
            <w:hideMark/>
          </w:tcPr>
          <w:p w14:paraId="35221ED0" w14:textId="77777777" w:rsidR="00D10658" w:rsidRPr="00FE3F56" w:rsidRDefault="00D10658" w:rsidP="00783666">
            <w:pPr>
              <w:suppressAutoHyphens w:val="0"/>
              <w:spacing w:after="0" w:line="240" w:lineRule="auto"/>
              <w:jc w:val="center"/>
              <w:rPr>
                <w:rFonts w:ascii="Times New Roman" w:eastAsia="Times New Roman" w:hAnsi="Times New Roman" w:cs="Times New Roman"/>
                <w:b/>
                <w:bCs/>
                <w:color w:val="000000"/>
                <w:lang w:val="en-US" w:eastAsia="de-DE"/>
              </w:rPr>
            </w:pPr>
            <w:r w:rsidRPr="00FE3F56">
              <w:rPr>
                <w:rFonts w:ascii="Times New Roman" w:hAnsi="Times New Roman" w:cs="Times New Roman"/>
                <w:lang w:val="en-US"/>
              </w:rPr>
              <w:t>4.04 (0.55)</w:t>
            </w:r>
          </w:p>
        </w:tc>
        <w:tc>
          <w:tcPr>
            <w:tcW w:w="1700" w:type="dxa"/>
            <w:tcBorders>
              <w:top w:val="nil"/>
              <w:left w:val="nil"/>
              <w:bottom w:val="nil"/>
              <w:right w:val="nil"/>
            </w:tcBorders>
            <w:noWrap/>
            <w:hideMark/>
          </w:tcPr>
          <w:p w14:paraId="7904F045" w14:textId="77777777" w:rsidR="00D10658" w:rsidRPr="00FE3F56" w:rsidRDefault="00D10658" w:rsidP="00783666">
            <w:pPr>
              <w:suppressAutoHyphens w:val="0"/>
              <w:spacing w:after="0" w:line="240" w:lineRule="auto"/>
              <w:jc w:val="center"/>
              <w:rPr>
                <w:rFonts w:ascii="Times New Roman" w:eastAsia="Times New Roman" w:hAnsi="Times New Roman" w:cs="Times New Roman"/>
                <w:b/>
                <w:bCs/>
                <w:color w:val="000000"/>
                <w:lang w:val="en-US" w:eastAsia="de-DE"/>
              </w:rPr>
            </w:pPr>
            <w:r w:rsidRPr="00FE3F56">
              <w:rPr>
                <w:rFonts w:ascii="Times New Roman" w:hAnsi="Times New Roman" w:cs="Times New Roman"/>
                <w:lang w:val="en-US"/>
              </w:rPr>
              <w:t>3.99 (0.51)</w:t>
            </w:r>
          </w:p>
        </w:tc>
        <w:tc>
          <w:tcPr>
            <w:tcW w:w="1020" w:type="dxa"/>
            <w:tcBorders>
              <w:top w:val="nil"/>
              <w:left w:val="nil"/>
              <w:bottom w:val="nil"/>
              <w:right w:val="nil"/>
            </w:tcBorders>
            <w:noWrap/>
            <w:hideMark/>
          </w:tcPr>
          <w:p w14:paraId="4D8277AF"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0.46</w:t>
            </w:r>
          </w:p>
        </w:tc>
        <w:tc>
          <w:tcPr>
            <w:tcW w:w="1020" w:type="dxa"/>
            <w:tcBorders>
              <w:top w:val="nil"/>
              <w:left w:val="nil"/>
              <w:bottom w:val="nil"/>
              <w:right w:val="nil"/>
            </w:tcBorders>
            <w:noWrap/>
            <w:hideMark/>
          </w:tcPr>
          <w:p w14:paraId="21364EB7"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85.96</w:t>
            </w:r>
          </w:p>
        </w:tc>
        <w:tc>
          <w:tcPr>
            <w:tcW w:w="1020" w:type="dxa"/>
            <w:tcBorders>
              <w:top w:val="nil"/>
              <w:left w:val="nil"/>
              <w:bottom w:val="nil"/>
              <w:right w:val="nil"/>
            </w:tcBorders>
            <w:noWrap/>
            <w:hideMark/>
          </w:tcPr>
          <w:p w14:paraId="3B7689AA"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.647</w:t>
            </w:r>
          </w:p>
        </w:tc>
        <w:tc>
          <w:tcPr>
            <w:tcW w:w="1860" w:type="dxa"/>
            <w:tcBorders>
              <w:top w:val="nil"/>
              <w:left w:val="nil"/>
              <w:bottom w:val="nil"/>
              <w:right w:val="nil"/>
            </w:tcBorders>
            <w:noWrap/>
            <w:hideMark/>
          </w:tcPr>
          <w:p w14:paraId="4D8C07AA"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0.10 [-0.32, 0.52]</w:t>
            </w:r>
          </w:p>
        </w:tc>
        <w:tc>
          <w:tcPr>
            <w:tcW w:w="600" w:type="dxa"/>
            <w:tcBorders>
              <w:top w:val="nil"/>
              <w:left w:val="nil"/>
              <w:bottom w:val="nil"/>
              <w:right w:val="nil"/>
            </w:tcBorders>
            <w:noWrap/>
            <w:hideMark/>
          </w:tcPr>
          <w:p w14:paraId="100ED47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p>
        </w:tc>
      </w:tr>
      <w:tr w:rsidR="00D10658" w:rsidRPr="00FE3F56" w14:paraId="5C152C85" w14:textId="77777777" w:rsidTr="00783666">
        <w:trPr>
          <w:trHeight w:val="300"/>
        </w:trPr>
        <w:tc>
          <w:tcPr>
            <w:tcW w:w="2420" w:type="dxa"/>
            <w:tcBorders>
              <w:top w:val="nil"/>
              <w:left w:val="nil"/>
              <w:bottom w:val="nil"/>
              <w:right w:val="nil"/>
            </w:tcBorders>
            <w:noWrap/>
            <w:hideMark/>
          </w:tcPr>
          <w:p w14:paraId="55DD70C3"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Conscientiousness</w:t>
            </w:r>
          </w:p>
        </w:tc>
        <w:tc>
          <w:tcPr>
            <w:tcW w:w="1700" w:type="dxa"/>
            <w:tcBorders>
              <w:top w:val="nil"/>
              <w:left w:val="nil"/>
              <w:bottom w:val="nil"/>
              <w:right w:val="nil"/>
            </w:tcBorders>
            <w:noWrap/>
            <w:hideMark/>
          </w:tcPr>
          <w:p w14:paraId="2B3BD137"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3.47 (0.69)</w:t>
            </w:r>
          </w:p>
        </w:tc>
        <w:tc>
          <w:tcPr>
            <w:tcW w:w="1700" w:type="dxa"/>
            <w:tcBorders>
              <w:top w:val="nil"/>
              <w:left w:val="nil"/>
              <w:bottom w:val="nil"/>
              <w:right w:val="nil"/>
            </w:tcBorders>
            <w:noWrap/>
            <w:hideMark/>
          </w:tcPr>
          <w:p w14:paraId="30D605CB"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3.76 (0.70)</w:t>
            </w:r>
          </w:p>
        </w:tc>
        <w:tc>
          <w:tcPr>
            <w:tcW w:w="1020" w:type="dxa"/>
            <w:tcBorders>
              <w:top w:val="nil"/>
              <w:left w:val="nil"/>
              <w:bottom w:val="nil"/>
              <w:right w:val="nil"/>
            </w:tcBorders>
            <w:noWrap/>
            <w:hideMark/>
          </w:tcPr>
          <w:p w14:paraId="1DA91C48"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-1.91</w:t>
            </w:r>
          </w:p>
        </w:tc>
        <w:tc>
          <w:tcPr>
            <w:tcW w:w="1020" w:type="dxa"/>
            <w:tcBorders>
              <w:top w:val="nil"/>
              <w:left w:val="nil"/>
              <w:bottom w:val="nil"/>
              <w:right w:val="nil"/>
            </w:tcBorders>
            <w:noWrap/>
            <w:hideMark/>
          </w:tcPr>
          <w:p w14:paraId="7BAEC055"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85.62</w:t>
            </w:r>
          </w:p>
        </w:tc>
        <w:tc>
          <w:tcPr>
            <w:tcW w:w="1020" w:type="dxa"/>
            <w:tcBorders>
              <w:top w:val="nil"/>
              <w:left w:val="nil"/>
              <w:bottom w:val="nil"/>
              <w:right w:val="nil"/>
            </w:tcBorders>
            <w:noWrap/>
            <w:hideMark/>
          </w:tcPr>
          <w:p w14:paraId="7A157656"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.060</w:t>
            </w:r>
          </w:p>
        </w:tc>
        <w:tc>
          <w:tcPr>
            <w:tcW w:w="1860" w:type="dxa"/>
            <w:tcBorders>
              <w:top w:val="nil"/>
              <w:left w:val="nil"/>
              <w:bottom w:val="nil"/>
              <w:right w:val="nil"/>
            </w:tcBorders>
            <w:noWrap/>
            <w:hideMark/>
          </w:tcPr>
          <w:p w14:paraId="2469AC04"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-0.41 [-0.84, 0.02]</w:t>
            </w:r>
          </w:p>
        </w:tc>
        <w:tc>
          <w:tcPr>
            <w:tcW w:w="600" w:type="dxa"/>
            <w:tcBorders>
              <w:top w:val="nil"/>
              <w:left w:val="nil"/>
              <w:bottom w:val="nil"/>
              <w:right w:val="nil"/>
            </w:tcBorders>
            <w:noWrap/>
            <w:hideMark/>
          </w:tcPr>
          <w:p w14:paraId="04F8E927"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p>
        </w:tc>
      </w:tr>
      <w:tr w:rsidR="00D10658" w:rsidRPr="00EB262D" w14:paraId="54F71F18" w14:textId="77777777" w:rsidTr="00783666">
        <w:trPr>
          <w:trHeight w:val="300"/>
        </w:trPr>
        <w:tc>
          <w:tcPr>
            <w:tcW w:w="2420" w:type="dxa"/>
            <w:tcBorders>
              <w:top w:val="nil"/>
              <w:left w:val="nil"/>
              <w:bottom w:val="nil"/>
              <w:right w:val="nil"/>
            </w:tcBorders>
            <w:noWrap/>
            <w:hideMark/>
          </w:tcPr>
          <w:p w14:paraId="3359E2BA" w14:textId="77777777" w:rsidR="00D10658" w:rsidRPr="00FE3F56" w:rsidRDefault="00D10658" w:rsidP="00783666">
            <w:pPr>
              <w:suppressAutoHyphens w:val="0"/>
              <w:spacing w:after="0" w:line="240" w:lineRule="auto"/>
              <w:rPr>
                <w:rFonts w:ascii="Times New Roman" w:eastAsia="Times New Roman" w:hAnsi="Times New Roman" w:cs="Times New Roman"/>
                <w:color w:val="000000"/>
                <w:lang w:val="en-US" w:eastAsia="de-DE"/>
              </w:rPr>
            </w:pPr>
            <w:r w:rsidRPr="00FE3F56">
              <w:rPr>
                <w:rFonts w:ascii="Times New Roman" w:hAnsi="Times New Roman" w:cs="Times New Roman"/>
                <w:lang w:val="en-US"/>
              </w:rPr>
              <w:t>Extraversion</w:t>
            </w:r>
          </w:p>
        </w:tc>
        <w:tc>
          <w:tcPr>
            <w:tcW w:w="1700" w:type="dxa"/>
            <w:tcBorders>
              <w:top w:val="nil"/>
              <w:left w:val="nil"/>
              <w:bottom w:val="nil"/>
              <w:right w:val="nil"/>
            </w:tcBorders>
            <w:noWrap/>
            <w:hideMark/>
          </w:tcPr>
          <w:p w14:paraId="1A5BCF71"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3.21 (0.70)</w:t>
            </w:r>
          </w:p>
        </w:tc>
        <w:tc>
          <w:tcPr>
            <w:tcW w:w="1700" w:type="dxa"/>
            <w:tcBorders>
              <w:top w:val="nil"/>
              <w:left w:val="nil"/>
              <w:bottom w:val="nil"/>
              <w:right w:val="nil"/>
            </w:tcBorders>
            <w:noWrap/>
            <w:hideMark/>
          </w:tcPr>
          <w:p w14:paraId="4F31DBA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3.00 (0.73)</w:t>
            </w:r>
          </w:p>
        </w:tc>
        <w:tc>
          <w:tcPr>
            <w:tcW w:w="1020" w:type="dxa"/>
            <w:tcBorders>
              <w:top w:val="nil"/>
              <w:left w:val="nil"/>
              <w:bottom w:val="nil"/>
              <w:right w:val="nil"/>
            </w:tcBorders>
            <w:noWrap/>
            <w:hideMark/>
          </w:tcPr>
          <w:p w14:paraId="46C5231C"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1.44</w:t>
            </w:r>
          </w:p>
        </w:tc>
        <w:tc>
          <w:tcPr>
            <w:tcW w:w="1020" w:type="dxa"/>
            <w:tcBorders>
              <w:top w:val="nil"/>
              <w:left w:val="nil"/>
              <w:bottom w:val="nil"/>
              <w:right w:val="nil"/>
            </w:tcBorders>
            <w:noWrap/>
            <w:hideMark/>
          </w:tcPr>
          <w:p w14:paraId="13E0C9E8"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85.3</w:t>
            </w:r>
          </w:p>
        </w:tc>
        <w:tc>
          <w:tcPr>
            <w:tcW w:w="1020" w:type="dxa"/>
            <w:tcBorders>
              <w:top w:val="nil"/>
              <w:left w:val="nil"/>
              <w:bottom w:val="nil"/>
              <w:right w:val="nil"/>
            </w:tcBorders>
            <w:noWrap/>
            <w:hideMark/>
          </w:tcPr>
          <w:p w14:paraId="31AE8FDD" w14:textId="77777777" w:rsidR="00D10658" w:rsidRPr="00FE3F56" w:rsidRDefault="00D10658" w:rsidP="00783666">
            <w:pPr>
              <w:suppressAutoHyphens w:val="0"/>
              <w:spacing w:after="0" w:line="240" w:lineRule="auto"/>
              <w:jc w:val="center"/>
              <w:rPr>
                <w:rFonts w:ascii="Times New Roman" w:eastAsia="Times New Roman" w:hAnsi="Times New Roman" w:cs="Times New Roman"/>
                <w:color w:val="000000"/>
                <w:lang w:val="en-US" w:eastAsia="de-DE"/>
              </w:rPr>
            </w:pPr>
            <w:r w:rsidRPr="00FE3F56">
              <w:rPr>
                <w:rFonts w:ascii="Times New Roman" w:hAnsi="Times New Roman" w:cs="Times New Roman"/>
                <w:lang w:val="en-US"/>
              </w:rPr>
              <w:t>.155</w:t>
            </w:r>
          </w:p>
        </w:tc>
        <w:tc>
          <w:tcPr>
            <w:tcW w:w="1860" w:type="dxa"/>
            <w:tcBorders>
              <w:top w:val="nil"/>
              <w:left w:val="nil"/>
              <w:bottom w:val="nil"/>
              <w:right w:val="nil"/>
            </w:tcBorders>
            <w:noWrap/>
            <w:hideMark/>
          </w:tcPr>
          <w:p w14:paraId="10D1EF2C"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FE3F56">
              <w:rPr>
                <w:rFonts w:ascii="Times New Roman" w:hAnsi="Times New Roman" w:cs="Times New Roman"/>
                <w:lang w:val="en-US"/>
              </w:rPr>
              <w:t>0.31 [-0.12, 0.</w:t>
            </w:r>
            <w:r w:rsidRPr="00783666">
              <w:rPr>
                <w:rFonts w:ascii="Times New Roman" w:hAnsi="Times New Roman" w:cs="Times New Roman"/>
                <w:lang w:val="en-US"/>
              </w:rPr>
              <w:t>74</w:t>
            </w:r>
            <w:r w:rsidRPr="00EB262D">
              <w:rPr>
                <w:rFonts w:ascii="Times New Roman" w:hAnsi="Times New Roman" w:cs="Times New Roman"/>
              </w:rPr>
              <w:t>]</w:t>
            </w:r>
          </w:p>
        </w:tc>
        <w:tc>
          <w:tcPr>
            <w:tcW w:w="600" w:type="dxa"/>
            <w:tcBorders>
              <w:top w:val="nil"/>
              <w:left w:val="nil"/>
              <w:bottom w:val="nil"/>
              <w:right w:val="nil"/>
            </w:tcBorders>
            <w:noWrap/>
            <w:hideMark/>
          </w:tcPr>
          <w:p w14:paraId="60D1355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3D287684" w14:textId="77777777" w:rsidTr="00783666">
        <w:trPr>
          <w:trHeight w:val="300"/>
        </w:trPr>
        <w:tc>
          <w:tcPr>
            <w:tcW w:w="2420" w:type="dxa"/>
            <w:tcBorders>
              <w:top w:val="nil"/>
              <w:left w:val="nil"/>
              <w:bottom w:val="nil"/>
              <w:right w:val="nil"/>
            </w:tcBorders>
            <w:noWrap/>
            <w:hideMark/>
          </w:tcPr>
          <w:p w14:paraId="2770BE2D"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2B3C91C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4DB03E9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7D5D86B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0805D0E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22B1CC8"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2AFC04B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214DB51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5752863E" w14:textId="77777777" w:rsidTr="00783666">
        <w:trPr>
          <w:trHeight w:val="300"/>
        </w:trPr>
        <w:tc>
          <w:tcPr>
            <w:tcW w:w="2420" w:type="dxa"/>
            <w:tcBorders>
              <w:top w:val="nil"/>
              <w:left w:val="nil"/>
              <w:bottom w:val="nil"/>
              <w:right w:val="nil"/>
            </w:tcBorders>
            <w:noWrap/>
            <w:hideMark/>
          </w:tcPr>
          <w:p w14:paraId="54576CE9"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38FA0102"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6A0585D0"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70EB5F7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10BA4F7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56867B9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00402C0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38E57F5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3782E219" w14:textId="77777777" w:rsidTr="00783666">
        <w:trPr>
          <w:trHeight w:val="300"/>
        </w:trPr>
        <w:tc>
          <w:tcPr>
            <w:tcW w:w="2420" w:type="dxa"/>
            <w:tcBorders>
              <w:top w:val="nil"/>
              <w:left w:val="nil"/>
              <w:bottom w:val="nil"/>
              <w:right w:val="nil"/>
            </w:tcBorders>
            <w:noWrap/>
            <w:hideMark/>
          </w:tcPr>
          <w:p w14:paraId="13F4E0C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345EF2A1"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98ECBE7"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631265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698FE7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6672F25"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F8840FC"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931D345"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51368B81" w14:textId="77777777" w:rsidTr="00783666">
        <w:trPr>
          <w:trHeight w:val="300"/>
        </w:trPr>
        <w:tc>
          <w:tcPr>
            <w:tcW w:w="2420" w:type="dxa"/>
            <w:tcBorders>
              <w:top w:val="nil"/>
              <w:left w:val="nil"/>
              <w:bottom w:val="nil"/>
              <w:right w:val="nil"/>
            </w:tcBorders>
            <w:noWrap/>
            <w:hideMark/>
          </w:tcPr>
          <w:p w14:paraId="33289F5E"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noWrap/>
            <w:hideMark/>
          </w:tcPr>
          <w:p w14:paraId="38769B29"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92B4EB5"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D77554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760FC20F"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594B2E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4A0590E"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68541B4"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4D3E86F0" w14:textId="77777777" w:rsidTr="00783666">
        <w:trPr>
          <w:trHeight w:val="300"/>
        </w:trPr>
        <w:tc>
          <w:tcPr>
            <w:tcW w:w="2420" w:type="dxa"/>
            <w:tcBorders>
              <w:top w:val="nil"/>
              <w:left w:val="nil"/>
              <w:bottom w:val="nil"/>
              <w:right w:val="nil"/>
            </w:tcBorders>
            <w:noWrap/>
            <w:hideMark/>
          </w:tcPr>
          <w:p w14:paraId="3492AA08"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7991CA6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690E8E8F"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E7FE62D"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3BAE519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297C266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1AD9370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1A1FB3B9"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30252E5B" w14:textId="77777777" w:rsidTr="00783666">
        <w:trPr>
          <w:trHeight w:val="300"/>
        </w:trPr>
        <w:tc>
          <w:tcPr>
            <w:tcW w:w="2420" w:type="dxa"/>
            <w:tcBorders>
              <w:top w:val="nil"/>
              <w:left w:val="nil"/>
              <w:bottom w:val="nil"/>
              <w:right w:val="nil"/>
            </w:tcBorders>
            <w:noWrap/>
            <w:hideMark/>
          </w:tcPr>
          <w:p w14:paraId="72CB9102"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686E22E"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7F9FBA46"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2DBA1F2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584990E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1948CC2E"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18CDC78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296C05BF"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7EFEE224" w14:textId="77777777" w:rsidTr="00783666">
        <w:trPr>
          <w:trHeight w:val="300"/>
        </w:trPr>
        <w:tc>
          <w:tcPr>
            <w:tcW w:w="2420" w:type="dxa"/>
            <w:tcBorders>
              <w:top w:val="nil"/>
              <w:left w:val="nil"/>
              <w:bottom w:val="nil"/>
              <w:right w:val="nil"/>
            </w:tcBorders>
            <w:noWrap/>
            <w:hideMark/>
          </w:tcPr>
          <w:p w14:paraId="1D7014DB"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6FDCC715"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03CE734F"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22A48C9"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B370B8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19C12E7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231FE2C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194B761C"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5CD22F25" w14:textId="77777777" w:rsidTr="00783666">
        <w:trPr>
          <w:trHeight w:val="300"/>
        </w:trPr>
        <w:tc>
          <w:tcPr>
            <w:tcW w:w="2420" w:type="dxa"/>
            <w:tcBorders>
              <w:top w:val="nil"/>
              <w:left w:val="nil"/>
              <w:bottom w:val="nil"/>
              <w:right w:val="nil"/>
            </w:tcBorders>
            <w:noWrap/>
            <w:hideMark/>
          </w:tcPr>
          <w:p w14:paraId="13367458"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2B1A11C9"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229203E"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1EC6A44C"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4599ACCF"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38759B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6A88A2A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16D3F7B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309D3857" w14:textId="77777777" w:rsidTr="00783666">
        <w:trPr>
          <w:trHeight w:val="300"/>
        </w:trPr>
        <w:tc>
          <w:tcPr>
            <w:tcW w:w="2420" w:type="dxa"/>
            <w:tcBorders>
              <w:top w:val="nil"/>
              <w:left w:val="nil"/>
              <w:bottom w:val="nil"/>
              <w:right w:val="nil"/>
            </w:tcBorders>
            <w:noWrap/>
            <w:hideMark/>
          </w:tcPr>
          <w:p w14:paraId="06678339"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Communication</w:t>
            </w:r>
          </w:p>
        </w:tc>
        <w:tc>
          <w:tcPr>
            <w:tcW w:w="1700" w:type="dxa"/>
            <w:tcBorders>
              <w:top w:val="nil"/>
              <w:left w:val="nil"/>
              <w:bottom w:val="nil"/>
              <w:right w:val="nil"/>
            </w:tcBorders>
            <w:noWrap/>
            <w:hideMark/>
          </w:tcPr>
          <w:p w14:paraId="4C21E0F2"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4ABF897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3108929D"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30ED4D5B"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ABD580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6CE5DDD3"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97BE216"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5878FB01" w14:textId="77777777" w:rsidTr="00783666">
        <w:trPr>
          <w:trHeight w:val="300"/>
        </w:trPr>
        <w:tc>
          <w:tcPr>
            <w:tcW w:w="2420" w:type="dxa"/>
            <w:tcBorders>
              <w:top w:val="nil"/>
              <w:left w:val="nil"/>
              <w:bottom w:val="nil"/>
              <w:right w:val="nil"/>
            </w:tcBorders>
            <w:noWrap/>
            <w:hideMark/>
          </w:tcPr>
          <w:p w14:paraId="1A872CFC"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Imagination</w:t>
            </w:r>
          </w:p>
        </w:tc>
        <w:tc>
          <w:tcPr>
            <w:tcW w:w="1700" w:type="dxa"/>
            <w:tcBorders>
              <w:top w:val="nil"/>
              <w:left w:val="nil"/>
              <w:bottom w:val="nil"/>
              <w:right w:val="nil"/>
            </w:tcBorders>
            <w:noWrap/>
            <w:hideMark/>
          </w:tcPr>
          <w:p w14:paraId="4ED58F0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71DD8E7B"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5BAFFDB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09A456A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009C247A"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0130027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29DB2DCE"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r>
      <w:tr w:rsidR="00D10658" w:rsidRPr="00EB262D" w14:paraId="2AD7ED24" w14:textId="77777777" w:rsidTr="00783666">
        <w:trPr>
          <w:trHeight w:val="300"/>
        </w:trPr>
        <w:tc>
          <w:tcPr>
            <w:tcW w:w="2420" w:type="dxa"/>
            <w:tcBorders>
              <w:top w:val="nil"/>
              <w:left w:val="nil"/>
              <w:bottom w:val="nil"/>
              <w:right w:val="nil"/>
            </w:tcBorders>
            <w:noWrap/>
            <w:hideMark/>
          </w:tcPr>
          <w:p w14:paraId="34424BA3"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6E5C8E8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FD46A2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42F8E196"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0F310BB"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67D5BC9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Pr>
                <w:rFonts w:ascii="Times New Roman" w:hAnsi="Times New Roman" w:cs="Times New Roman"/>
              </w:rPr>
              <w:t>5</w:t>
            </w:r>
          </w:p>
        </w:tc>
        <w:tc>
          <w:tcPr>
            <w:tcW w:w="1860" w:type="dxa"/>
            <w:tcBorders>
              <w:top w:val="nil"/>
              <w:left w:val="nil"/>
              <w:bottom w:val="nil"/>
              <w:right w:val="nil"/>
            </w:tcBorders>
            <w:noWrap/>
            <w:hideMark/>
          </w:tcPr>
          <w:p w14:paraId="0DB09A7D"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4B2378A3"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p>
        </w:tc>
      </w:tr>
      <w:tr w:rsidR="00D10658" w:rsidRPr="00EB262D" w14:paraId="197AB7E4" w14:textId="77777777" w:rsidTr="00783666">
        <w:trPr>
          <w:trHeight w:val="300"/>
        </w:trPr>
        <w:tc>
          <w:tcPr>
            <w:tcW w:w="2420" w:type="dxa"/>
            <w:tcBorders>
              <w:top w:val="nil"/>
              <w:left w:val="nil"/>
              <w:bottom w:val="nil"/>
              <w:right w:val="nil"/>
            </w:tcBorders>
            <w:noWrap/>
            <w:hideMark/>
          </w:tcPr>
          <w:p w14:paraId="38B15572"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627C851"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F3C6CFE"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C2E3481"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3A0DF60"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DA64DA7"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FFDC919"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26189E39"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r>
      <w:tr w:rsidR="00D10658" w:rsidRPr="00EB262D" w14:paraId="6F908427" w14:textId="77777777" w:rsidTr="00783666">
        <w:trPr>
          <w:trHeight w:val="300"/>
        </w:trPr>
        <w:tc>
          <w:tcPr>
            <w:tcW w:w="2420" w:type="dxa"/>
            <w:tcBorders>
              <w:top w:val="nil"/>
              <w:left w:val="nil"/>
              <w:bottom w:val="nil"/>
              <w:right w:val="nil"/>
            </w:tcBorders>
            <w:noWrap/>
            <w:hideMark/>
          </w:tcPr>
          <w:p w14:paraId="13ED6EBD"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16BDF206"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FFA8DD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A20841E"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C7934E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FA976"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0544CD0B"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3B7AC2D0"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7C99DA46" w14:textId="77777777" w:rsidTr="00783666">
        <w:trPr>
          <w:trHeight w:val="300"/>
        </w:trPr>
        <w:tc>
          <w:tcPr>
            <w:tcW w:w="2420" w:type="dxa"/>
            <w:tcBorders>
              <w:top w:val="nil"/>
              <w:left w:val="nil"/>
              <w:bottom w:val="nil"/>
              <w:right w:val="nil"/>
            </w:tcBorders>
            <w:noWrap/>
            <w:hideMark/>
          </w:tcPr>
          <w:p w14:paraId="162ABDE9"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00C4634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09221150"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7AFECE1A"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Pr>
                <w:rFonts w:ascii="Times New Roman" w:hAnsi="Times New Roman" w:cs="Times New Roman"/>
              </w:rPr>
              <w:t>7</w:t>
            </w:r>
          </w:p>
        </w:tc>
        <w:tc>
          <w:tcPr>
            <w:tcW w:w="1020" w:type="dxa"/>
            <w:tcBorders>
              <w:top w:val="nil"/>
              <w:left w:val="nil"/>
              <w:bottom w:val="nil"/>
              <w:right w:val="nil"/>
            </w:tcBorders>
            <w:noWrap/>
            <w:hideMark/>
          </w:tcPr>
          <w:p w14:paraId="1C35AEF3"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528566EF"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62CAC3AD"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7C1B06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r>
      <w:tr w:rsidR="00D10658" w:rsidRPr="00EB262D" w14:paraId="6AD206AD" w14:textId="77777777" w:rsidTr="00783666">
        <w:trPr>
          <w:trHeight w:val="300"/>
        </w:trPr>
        <w:tc>
          <w:tcPr>
            <w:tcW w:w="2420" w:type="dxa"/>
            <w:tcBorders>
              <w:top w:val="nil"/>
              <w:left w:val="nil"/>
              <w:bottom w:val="nil"/>
              <w:right w:val="nil"/>
            </w:tcBorders>
            <w:noWrap/>
            <w:hideMark/>
          </w:tcPr>
          <w:p w14:paraId="3557B4BA"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00BD22CF"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2ED0D81"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0B2BF173"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2FDA70DE"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6A28AEF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35CC398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76C7D20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r>
      <w:tr w:rsidR="00D10658" w:rsidRPr="00EB262D" w14:paraId="39B016EC" w14:textId="77777777" w:rsidTr="00783666">
        <w:trPr>
          <w:trHeight w:val="300"/>
        </w:trPr>
        <w:tc>
          <w:tcPr>
            <w:tcW w:w="2420" w:type="dxa"/>
            <w:tcBorders>
              <w:top w:val="nil"/>
              <w:left w:val="nil"/>
              <w:bottom w:val="nil"/>
              <w:right w:val="nil"/>
            </w:tcBorders>
            <w:noWrap/>
            <w:hideMark/>
          </w:tcPr>
          <w:p w14:paraId="1656FF7B"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293C310"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19AF0B31"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6B4D0A2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058A57BA"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275435D7"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64A2469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407A94ED"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D10658" w:rsidRPr="00EB262D" w14:paraId="32AB4D2F" w14:textId="77777777" w:rsidTr="00783666">
        <w:trPr>
          <w:trHeight w:val="300"/>
        </w:trPr>
        <w:tc>
          <w:tcPr>
            <w:tcW w:w="2420" w:type="dxa"/>
            <w:tcBorders>
              <w:top w:val="nil"/>
              <w:left w:val="nil"/>
              <w:bottom w:val="nil"/>
              <w:right w:val="nil"/>
            </w:tcBorders>
            <w:noWrap/>
            <w:hideMark/>
          </w:tcPr>
          <w:p w14:paraId="336C38DF"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59CE9462"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651F577B"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E6BE864"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0CBF34F3"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E5F020E"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3DDE9A45"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1FD111F9"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r>
      <w:tr w:rsidR="00D10658" w:rsidRPr="00EB262D" w14:paraId="67636FA6" w14:textId="77777777" w:rsidTr="00783666">
        <w:trPr>
          <w:trHeight w:val="300"/>
        </w:trPr>
        <w:tc>
          <w:tcPr>
            <w:tcW w:w="2420" w:type="dxa"/>
            <w:tcBorders>
              <w:top w:val="nil"/>
              <w:left w:val="nil"/>
              <w:bottom w:val="nil"/>
              <w:right w:val="nil"/>
            </w:tcBorders>
            <w:noWrap/>
            <w:hideMark/>
          </w:tcPr>
          <w:p w14:paraId="70BCC1BD"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14615C4F"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761F04D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F0A54AD"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6A5F21EC"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5EA559F6"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08791C8B"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2948C2BC"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D10658" w:rsidRPr="00EB262D" w14:paraId="0BA5267D" w14:textId="77777777" w:rsidTr="00783666">
        <w:trPr>
          <w:trHeight w:val="300"/>
        </w:trPr>
        <w:tc>
          <w:tcPr>
            <w:tcW w:w="2420" w:type="dxa"/>
            <w:tcBorders>
              <w:top w:val="nil"/>
              <w:left w:val="nil"/>
              <w:bottom w:val="nil"/>
              <w:right w:val="nil"/>
            </w:tcBorders>
            <w:noWrap/>
            <w:hideMark/>
          </w:tcPr>
          <w:p w14:paraId="6CBF2CD6"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7D27FF68"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027E27C1"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CC7CB0A"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57C513C1"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3E93AAC8"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420B8210" w14:textId="77777777" w:rsidR="00D10658" w:rsidRPr="00EB262D" w:rsidRDefault="00D10658" w:rsidP="00783666">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4E897D9F"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r>
      <w:tr w:rsidR="00D10658" w:rsidRPr="00EB262D" w14:paraId="4B4922A8" w14:textId="77777777" w:rsidTr="00783666">
        <w:trPr>
          <w:trHeight w:val="300"/>
        </w:trPr>
        <w:tc>
          <w:tcPr>
            <w:tcW w:w="2420" w:type="dxa"/>
            <w:tcBorders>
              <w:top w:val="nil"/>
              <w:left w:val="nil"/>
              <w:bottom w:val="nil"/>
              <w:right w:val="nil"/>
            </w:tcBorders>
            <w:noWrap/>
            <w:hideMark/>
          </w:tcPr>
          <w:p w14:paraId="59C24833"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0D58AE9D"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E2F6799"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BA612A7"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D2661BD"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807E07"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06FC1BC"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3A68386B" w14:textId="77777777" w:rsidR="00D10658" w:rsidRPr="00EB262D" w:rsidRDefault="00D10658" w:rsidP="00783666">
            <w:pPr>
              <w:suppressAutoHyphens w:val="0"/>
              <w:spacing w:after="0" w:line="240" w:lineRule="auto"/>
              <w:rPr>
                <w:rFonts w:ascii="Times New Roman" w:eastAsia="Times New Roman" w:hAnsi="Times New Roman" w:cs="Times New Roman"/>
                <w:lang w:eastAsia="de-DE"/>
              </w:rPr>
            </w:pPr>
          </w:p>
        </w:tc>
      </w:tr>
      <w:tr w:rsidR="00D10658" w:rsidRPr="00EB262D" w14:paraId="0CBEFB25" w14:textId="77777777" w:rsidTr="00783666">
        <w:trPr>
          <w:trHeight w:val="300"/>
        </w:trPr>
        <w:tc>
          <w:tcPr>
            <w:tcW w:w="2420" w:type="dxa"/>
            <w:tcBorders>
              <w:top w:val="nil"/>
              <w:left w:val="nil"/>
              <w:bottom w:val="nil"/>
              <w:right w:val="nil"/>
            </w:tcBorders>
            <w:noWrap/>
            <w:hideMark/>
          </w:tcPr>
          <w:p w14:paraId="4FC3734D"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182B3CDF" w14:textId="77777777" w:rsidR="00D10658" w:rsidRPr="00EB262D" w:rsidRDefault="00D10658" w:rsidP="00783666">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4DCB0011"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7FCE69D5"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CBF128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936B284"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026B33E5"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5B285AC"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234FD961" w14:textId="77777777" w:rsidTr="00783666">
        <w:trPr>
          <w:trHeight w:val="300"/>
        </w:trPr>
        <w:tc>
          <w:tcPr>
            <w:tcW w:w="2420" w:type="dxa"/>
            <w:tcBorders>
              <w:top w:val="nil"/>
              <w:left w:val="nil"/>
              <w:bottom w:val="nil"/>
              <w:right w:val="nil"/>
            </w:tcBorders>
            <w:noWrap/>
            <w:hideMark/>
          </w:tcPr>
          <w:p w14:paraId="15B574E3"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Pitch</w:t>
            </w:r>
          </w:p>
        </w:tc>
        <w:tc>
          <w:tcPr>
            <w:tcW w:w="1700" w:type="dxa"/>
            <w:tcBorders>
              <w:top w:val="nil"/>
              <w:left w:val="nil"/>
              <w:bottom w:val="nil"/>
              <w:right w:val="nil"/>
            </w:tcBorders>
            <w:noWrap/>
            <w:hideMark/>
          </w:tcPr>
          <w:p w14:paraId="6D51F603"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7C57D137"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50021C32"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7C0095AF"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3D7B4D84"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3E598D01"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0C834738"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lang w:eastAsia="de-DE"/>
              </w:rPr>
            </w:pPr>
          </w:p>
        </w:tc>
      </w:tr>
      <w:tr w:rsidR="00D10658" w:rsidRPr="00EB262D" w14:paraId="53242163" w14:textId="77777777" w:rsidTr="00783666">
        <w:trPr>
          <w:trHeight w:val="300"/>
        </w:trPr>
        <w:tc>
          <w:tcPr>
            <w:tcW w:w="2420" w:type="dxa"/>
            <w:tcBorders>
              <w:top w:val="nil"/>
              <w:left w:val="nil"/>
              <w:bottom w:val="nil"/>
              <w:right w:val="nil"/>
            </w:tcBorders>
            <w:noWrap/>
            <w:hideMark/>
          </w:tcPr>
          <w:p w14:paraId="49533441"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18088F89"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1B774028"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48E4F9A6"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134A3B36"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21CE3B4B"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7FC57A51"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55F27FF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76DF2431" w14:textId="77777777" w:rsidTr="00783666">
        <w:trPr>
          <w:trHeight w:val="300"/>
        </w:trPr>
        <w:tc>
          <w:tcPr>
            <w:tcW w:w="2420" w:type="dxa"/>
            <w:tcBorders>
              <w:top w:val="nil"/>
              <w:left w:val="nil"/>
              <w:bottom w:val="nil"/>
              <w:right w:val="nil"/>
            </w:tcBorders>
            <w:noWrap/>
            <w:hideMark/>
          </w:tcPr>
          <w:p w14:paraId="2C21BA11"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24EBF59E"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0B3A8744"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5F63FF83"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A4E2D31"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44287A2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FE323B3"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27DD7BB2"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r w:rsidR="00D10658" w:rsidRPr="00EB262D" w14:paraId="56E537D7" w14:textId="77777777" w:rsidTr="00783666">
        <w:trPr>
          <w:trHeight w:val="255"/>
        </w:trPr>
        <w:tc>
          <w:tcPr>
            <w:tcW w:w="2420" w:type="dxa"/>
            <w:tcBorders>
              <w:top w:val="nil"/>
              <w:left w:val="nil"/>
              <w:bottom w:val="single" w:sz="4" w:space="0" w:color="auto"/>
              <w:right w:val="nil"/>
            </w:tcBorders>
            <w:noWrap/>
            <w:hideMark/>
          </w:tcPr>
          <w:p w14:paraId="697C6568" w14:textId="77777777" w:rsidR="00D10658" w:rsidRPr="00EB262D" w:rsidRDefault="00D10658" w:rsidP="00783666">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644B3F7D"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35CF9027" w14:textId="77777777" w:rsidR="00D10658" w:rsidRPr="00EB262D"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Pr>
                <w:rFonts w:ascii="Times New Roman" w:hAnsi="Times New Roman" w:cs="Times New Roman"/>
              </w:rPr>
              <w:t>2</w:t>
            </w:r>
            <w:r w:rsidRPr="00EB262D">
              <w:rPr>
                <w:rFonts w:ascii="Times New Roman" w:hAnsi="Times New Roman" w:cs="Times New Roman"/>
              </w:rPr>
              <w:t xml:space="preserve"> (0.0</w:t>
            </w:r>
            <w:r>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76D9F7AA"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22FF2A3F"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3204858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728399A8"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3DAAA769" w14:textId="77777777" w:rsidR="00D10658" w:rsidRPr="00EB262D" w:rsidRDefault="00D10658" w:rsidP="00783666">
            <w:pPr>
              <w:suppressAutoHyphens w:val="0"/>
              <w:spacing w:after="0" w:line="240" w:lineRule="auto"/>
              <w:jc w:val="center"/>
              <w:rPr>
                <w:rFonts w:ascii="Times New Roman" w:eastAsia="Times New Roman" w:hAnsi="Times New Roman" w:cs="Times New Roman"/>
                <w:lang w:eastAsia="de-DE"/>
              </w:rPr>
            </w:pPr>
          </w:p>
        </w:tc>
      </w:tr>
    </w:tbl>
    <w:p w14:paraId="329C24FF" w14:textId="77777777" w:rsidR="00D10658" w:rsidRPr="00EB262D" w:rsidRDefault="00D10658" w:rsidP="00D10658">
      <w:pPr>
        <w:rPr>
          <w:rFonts w:ascii="Times New Roman" w:hAnsi="Times New Roman" w:cs="Times New Roman"/>
          <w:iCs/>
          <w:sz w:val="24"/>
          <w:szCs w:val="24"/>
          <w:lang w:val="en-US"/>
        </w:rPr>
      </w:pPr>
    </w:p>
    <w:p w14:paraId="2B442813" w14:textId="1E454253" w:rsidR="00D10658" w:rsidRPr="00EB262D" w:rsidRDefault="00D10658" w:rsidP="00D10658">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E04ECC53847A4A7BBD92D6445297C360"/>
          </w:placeholder>
        </w:sdtPr>
        <w:sdtContent>
          <w:r w:rsidRPr="00EB262D">
            <w:rPr>
              <w:rFonts w:ascii="Times New Roman" w:hAnsi="Times New Roman" w:cs="Times New Roman"/>
              <w:i/>
              <w:sz w:val="24"/>
              <w:szCs w:val="24"/>
              <w:lang w:val="en-US"/>
            </w:rPr>
            <w:fldChar w:fldCharType="begin"/>
          </w:r>
          <w:r w:rsidR="0078366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LCJSZWZlcmVuY2VJZCI6IjkyMjVkN2E4LWNiYTEtNDk1MC04OTUzLWEyNWM0NWY3MjU4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giLCIkdHlwZSI6IlN3aXNzQWNhZGVtaWMuQ2l0YXZpLlByb2plY3QsIFN3aXNzQWNhZGVtaWMuQ2l0YXZpIn19LHsiJGlkIjoiOS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gifX1dLCJDaXRhdGlvbktleVVwZGF0ZVR5cGUiOjAsIkNvbGxhYm9yYXRvcnMiOltdLCJEYXRlIjoiMjAxNiIsIkRvaSI6IjEwLjYxMDIvemlzMjQyIiwiRWRpdG9ycyI6W10sIkV2YWx1YXRpb25Db21wbGV4aXR5IjowLCJFdmFsdWF0aW9uU291cmNlVGV4dEZvcm1hdCI6MCwiR3JvdXBzIjpbXSwiSGFzTGFiZWwxIjpmYWxzZSwiSGFzTGFiZWwyIjpmYWxzZSwiS2V5d29yZHMiOltdLCJMYW5ndWFnZSI6ImRldSIsIkxhbmd1YWdlQ29kZSI6ImRl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}</w:instrText>
          </w:r>
          <w:r w:rsidRPr="00EB262D">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50</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E04ECC53847A4A7BBD92D6445297C360"/>
          </w:placeholder>
        </w:sdtPr>
        <w:sdtContent>
          <w:r w:rsidRPr="00EB262D">
            <w:rPr>
              <w:rFonts w:ascii="Times New Roman" w:hAnsi="Times New Roman" w:cs="Times New Roman"/>
              <w:i/>
              <w:sz w:val="24"/>
              <w:szCs w:val="24"/>
              <w:lang w:val="en-US"/>
            </w:rPr>
            <w:fldChar w:fldCharType="begin"/>
          </w:r>
          <w:r w:rsidR="0078366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LCJSZWZlcmVuY2VJZCI6IjBkMmE4OTU3LWIxYWItNDZjZi04YTVhLWRiYzJkZGQwN2I1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giLCIkdHlwZSI6IlN3aXNzQWNhZGVtaWMuQ2l0YXZpLlByb2plY3QsIFN3aXNzQWNhZGVtaWMuQ2l0YXZpIn19LHsiJGlkIjoiOS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jcvMTAxNS01NzU5L2EwMDA0ODEiLCJVcmlTdHJpbmciOiJodHRwczovL2RvaS5vcmcvMTAuMTAyNy8xMDE1LTU3NTkvYTAwMDQ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}</w:instrText>
          </w:r>
          <w:r w:rsidRPr="00EB262D">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48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E04ECC53847A4A7BBD92D6445297C360"/>
          </w:placeholder>
        </w:sdtPr>
        <w:sdtContent>
          <w:r w:rsidRPr="00EB262D">
            <w:rPr>
              <w:rFonts w:ascii="Times New Roman" w:hAnsi="Times New Roman" w:cs="Times New Roman"/>
              <w:i/>
              <w:sz w:val="24"/>
              <w:szCs w:val="24"/>
              <w:lang w:val="en-US"/>
            </w:rPr>
            <w:fldChar w:fldCharType="begin"/>
          </w:r>
          <w:r w:rsidR="0078366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LCJSZWZlcmVuY2VJZCI6ImMzMzA1MWUzLTRmMjUtNDYxNy05ZGFlLTQzZjhhZTI5NmQ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OCIsIiR0eXBlIjoiU3dpc3NBY2FkZW1pYy5DaXRhdmkuUHJvamVjdCwgU3dpc3NBY2FkZW1pYy5DaXRhdmkifX0seyIkaWQiOiI5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OCJ9fSx7IiRpZCI6IjEwIiwiJHR5cGUiOiJTd2lzc0FjYWRlbWljLkNpdGF2aS5QZXJzb24sIFN3aXNzQWNhZGVtaWMuQ2l0YXZpIiwiRmlyc3ROYW1lIjoiSmFzb24iLCJMYXN0TmFtZSI6Ik11c2lsIiwiUHJvdGVjdGVkIjpmYWxzZSwiU2V4IjoyLCJDcmVhdGVkQnkiOiJfQ2hyaXN0aW5lIiwiQ3JlYXRlZE9uIjoiMjAxOS0wOC0yN1QwOTo0OToxOCIsIk1vZGlmaWVkQnkiOiJfQ2hyaXN0aW5lIiwiSWQiOiI5OWM5ZDI1MC03YWI5LTQyZDctYTA3OC0wOGU3N2JiY2NmOTkiLCJNb2RpZmllZE9uIjoiMjAxOS0wOC0yN1QwOTo0OToyMiIsIlByb2plY3QiOnsiJHJlZiI6IjgifX0seyIkaWQiOiIxMS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4In19XS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zNzEvam91cm5hbC5wb25lLjAxMDEwOTEiLCJVcmlTdHJpbmciOiJodHRwczovL2RvaS5vcmcvMTAuMTM3MS9qb3VybmFsLnBvbmUuMDEwMTA5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}</w:instrText>
          </w:r>
          <w:r w:rsidRPr="00EB262D">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49</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E04ECC53847A4A7BBD92D6445297C360"/>
          </w:placeholder>
        </w:sdtPr>
        <w:sdtContent>
          <w:r w:rsidRPr="00EB262D">
            <w:rPr>
              <w:rFonts w:ascii="Times New Roman" w:hAnsi="Times New Roman" w:cs="Times New Roman"/>
              <w:i/>
              <w:sz w:val="24"/>
              <w:szCs w:val="24"/>
              <w:lang w:val="en-US"/>
            </w:rPr>
            <w:fldChar w:fldCharType="begin"/>
          </w:r>
          <w:r w:rsidR="0078366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yLCJSZWZlcmVuY2VJZCI6ImU3NzEwZjFkLWIzYzYtNGVlMS05ZDQyLTIwZmJiZTg4Mjk5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giLCIkdHlwZSI6IlN3aXNzQWNhZGVtaWMuQ2l0YXZpLlByb2plY3QsIFN3aXNzQWNhZGVtaWMuQ2l0YXZpIn19LHsiJGlkIjoiOS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gifX0seyIkaWQiOiIxMC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gifX0seyIkaWQiOiIxMSIsIiR0eXBlIjoiU3dpc3NBY2FkZW1pYy5DaXRhdmkuUGVyc29uLCBTd2lzc0FjYWRlbWljLkNpdGF2aSIsIkZpcnN0TmFtZSI6IkQuIiwiTGFzdE5hbWUiOiJCb29tc21hIiwiTWlkZGxlTmFtZSI6IkkuIiwiUHJvdGVjdGVkIjpmYWxzZSwiU2V4IjowLCJDcmVhdGVkQnkiOiJfQ2hyaXN0aW5lIiwiQ3JlYXRlZE9uIjoiMjAxOS0wMi0yMVQxMjo1MDo0NiIsIk1vZGlmaWVkQnkiOiJfQ2hyaXN0aW5lIiwiSWQiOiIyMGY3NGE1Zi1jZTQ5LTRmNjUtODZiZC01YjJmMjJlNDUwMTEiLCJNb2RpZmllZE9uIjoiMjAxOS0wMi0yMVQxMjo1MDo0OCIsIlByb2plY3QiOnsiJHJlZiI6IjgifX1d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wNy9zMTA4MDMtMDA4LTA1MzgteCIsIlVyaVN0cmluZyI6Imh0dHBzOi8vZG9pLm9yZy8xMC4xMDA3L3MxMDgwMy0wMDgtMDUzOC14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5MTEzZDE3LWU2NjAtNDQ1Ny1hNzNlLTI5YTEwZmU0OWUzOC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jUxNjUzOCIsIlVyaVN0cmluZyI6Imh0dHBzOi8vd3d3Lm5jYmkubmxtLm5paC5nb3YvcG1jL2FydGljbGVzL1BNQzI1MTY1M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M2NiMzY4MGYtYjYzMy00ODdkLTgxMjQtNWZkZDEwMjhiYzVmIiwiTW9kaWZpZWRPbiI6IjIwMTktMDItMjFUMTI6NTA6NTQ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ODMwMjAxMyIsIlVyaVN0cmluZyI6Imh0dHA6Ly93d3cubmNiaS5ubG0ubmloLmdvdi9wdWJtZWQvMTgzMDIwMT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B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EwLTE1VDE1OjM4OjE5IiwiUHJvamVjdCI6eyIkcmVmIjoiOCJ9fSwiVXNlTnVtYmVyaW5nVHlwZU9mUGFyZW50RG9jdW1lbnQiOmZhbHNlfV0sIkZvcm1hdHRlZFRleHQiOnsiJGlkIjoiMjIiLCJDb3VudCI6MSwiVGV4dFVuaXRzIjpbeyIkaWQiOiIyMyIsIkZvbnRTdHlsZSI6eyIkaWQiOiIyNCIsIlN1cGVyc2NyaXB0Ijp0cnVlfSwiUmVhZGluZ09yZGVyIjoxLCJUZXh0IjoiNzQifV19LCJUYWciOiJDaXRhdmlQbGFjZWhvbGRlciMyMjY1ODdkYy00MzFiLTRjZWUtOTQxMS01ZTcwZjRlNmZhM2UiLCJUZXh0IjoiNzQiLCJXQUlWZXJzaW9uIjoiNi4xNy4wLjAifQ==}</w:instrText>
          </w:r>
          <w:r w:rsidRPr="00EB262D">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74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E04ECC53847A4A7BBD92D6445297C360"/>
          </w:placeholder>
        </w:sdtPr>
        <w:sdtContent>
          <w:r w:rsidRPr="00EB262D">
            <w:rPr>
              <w:rFonts w:ascii="Times New Roman" w:hAnsi="Times New Roman" w:cs="Times New Roman"/>
              <w:i/>
              <w:sz w:val="24"/>
              <w:szCs w:val="24"/>
              <w:lang w:val="en-US"/>
            </w:rPr>
            <w:fldChar w:fldCharType="begin"/>
          </w:r>
          <w:r w:rsidR="0078366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y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TAtMTVUMTU6Mzg6MTkiLCJQcm9qZWN0Ijp7IiRyZWYiOiI4In19LCJVc2VOdW1iZXJpbmdUeXBlT2ZQYXJlbnREb2N1bWVudCI6ZmFsc2UsIlllYXJPbmx5Ijp0cnVlfV0sIkZvcm1hdHRlZFRleHQiOnsiJGlkIjoiMjIiLCJDb3VudCI6MSwiVGV4dFVuaXRzIjpbeyIkaWQiOiIyMyIsIkZvbnRTdHlsZSI6eyIkaWQiOiIyNCIsIlN1cGVyc2NyaXB0Ijp0cnVlfSwiUmVhZGluZ09yZGVyIjoxLCJUZXh0IjoiNzQifV19LCJUYWciOiJDaXRhdmlQbGFjZWhvbGRlciM3YzBjMjIxNS0wYjhiLTQxMGEtYTdhZi1iMGE0NmFlOGNiY2QiLCJUZXh0IjoiNzQiLCJXQUlWZXJzaW9uIjoiNi4xNy4wLjAifQ==}</w:instrText>
          </w:r>
          <w:r w:rsidRPr="00EB262D">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74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E04ECC53847A4A7BBD92D6445297C360"/>
          </w:placeholder>
        </w:sdtPr>
        <w:sdtContent>
          <w:r w:rsidRPr="00EB262D">
            <w:rPr>
              <w:rFonts w:ascii="Times New Roman" w:hAnsi="Times New Roman" w:cs="Times New Roman"/>
              <w:i/>
              <w:noProof/>
              <w:sz w:val="24"/>
              <w:szCs w:val="24"/>
            </w:rPr>
            <w:fldChar w:fldCharType="begin"/>
          </w:r>
          <w:r w:rsidR="00783666">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yLCJSZWZlcmVuY2VJZCI6IjNjMzFlYjQ0LTFmZWEtNDQ2Ny1hNjUyLTIwMWZjNmVmMGRmO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xMC0xNVQxNTozODoxOSIsIlByb2plY3QiOnsiJHJlZiI6IjgifX0sIlVzZU51bWJlcmluZ1R5cGVPZlBhcmVudERvY3VtZW50IjpmYWxzZX1dLCJGb3JtYXR0ZWRUZXh0Ijp7IiRpZCI6IjE0IiwiQ291bnQiOjEsIlRleHRVbml0cyI6W3siJGlkIjoiMTUiLCJGb250U3R5bGUiOnsiJGlkIjoiMTYiLCJTdXBlcnNjcmlwdCI6dHJ1ZX0sIlJlYWRpbmdPcmRlciI6MSwiVGV4dCI6IjQ2In1dfSwiVGFnIjoiQ2l0YXZpUGxhY2Vob2xkZXIjNGU4Yzc1NDMtMGMzYS00ZjYyLThiZGMtZmQwODliNTI4MWVhIiwiVGV4dCI6IjQ2IiwiV0FJVmVyc2lvbiI6IjYuMTcuMC4wIn0=}</w:instrText>
          </w:r>
          <w:r w:rsidRPr="00EB262D">
            <w:rPr>
              <w:rFonts w:ascii="Times New Roman" w:hAnsi="Times New Roman" w:cs="Times New Roman"/>
              <w:i/>
              <w:noProof/>
              <w:sz w:val="24"/>
              <w:szCs w:val="24"/>
            </w:rPr>
            <w:fldChar w:fldCharType="separate"/>
          </w:r>
          <w:r w:rsidR="00783666" w:rsidRPr="00783666">
            <w:rPr>
              <w:rFonts w:ascii="Times New Roman" w:hAnsi="Times New Roman" w:cs="Times New Roman"/>
              <w:i/>
              <w:noProof/>
              <w:sz w:val="24"/>
              <w:szCs w:val="24"/>
              <w:vertAlign w:val="superscript"/>
            </w:rPr>
            <w:t>46</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E04ECC53847A4A7BBD92D6445297C360"/>
          </w:placeholder>
        </w:sdtPr>
        <w:sdtContent>
          <w:r w:rsidRPr="00EB262D">
            <w:rPr>
              <w:rFonts w:ascii="Times New Roman" w:hAnsi="Times New Roman" w:cs="Times New Roman"/>
              <w:i/>
              <w:noProof/>
              <w:sz w:val="24"/>
              <w:szCs w:val="24"/>
            </w:rPr>
            <w:fldChar w:fldCharType="begin"/>
          </w:r>
          <w:r w:rsidR="00783666">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y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w:instrText>
          </w:r>
          <w:r w:rsidR="00783666" w:rsidRPr="00783666">
            <w:rPr>
              <w:rFonts w:ascii="Times New Roman" w:hAnsi="Times New Roman" w:cs="Times New Roman"/>
              <w:i/>
              <w:noProof/>
              <w:sz w:val="24"/>
              <w:szCs w:val="24"/>
              <w:lang w:val="en-US"/>
            </w:rPr>
            <w:instrText>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EwLTE1VDE1OjM4OjE5IiwiUHJvamVjdCI6eyIkcmVmIjoiOCJ9fSwiVXNlTnVtYmVyaW5nVHlwZU9mUGFyZW50RG9jdW1lbnQiOmZhbHNlLCJZZWFyT25seSI6dHJ1ZX1dLCJGb3JtYXR0ZWRUZXh0Ijp7IiRpZCI6IjE0IiwiQ291bnQiOjEsIlRleHRVbml0cyI6W3siJGlkIjoiMTUiLCJGb250U3R5bGUiOnsiJGlkIjoiMTYiLCJTdXBlcnNjcmlwdCI6dHJ1ZX0sIlJlYWRpbmdPcmRlciI6MSwiVGV4dCI6IjQ2In1dfSwiVGFnIjoiQ2l0YXZpUGxhY2Vob2xkZXIjZWY3NWNjY2YtMTFiMi00ODU3LWI2MjktNTNjZTc2Y2JiNTk2IiwiVGV4dCI6IjQ2IiwiV0FJVmVyc2lvbiI6IjYuMTcuMC4wIn0=}</w:instrText>
          </w:r>
          <w:r w:rsidRPr="00EB262D">
            <w:rPr>
              <w:rFonts w:ascii="Times New Roman" w:hAnsi="Times New Roman" w:cs="Times New Roman"/>
              <w:i/>
              <w:noProof/>
              <w:sz w:val="24"/>
              <w:szCs w:val="24"/>
            </w:rPr>
            <w:fldChar w:fldCharType="separate"/>
          </w:r>
          <w:r w:rsidR="00783666" w:rsidRPr="00783666">
            <w:rPr>
              <w:rFonts w:ascii="Times New Roman" w:hAnsi="Times New Roman" w:cs="Times New Roman"/>
              <w:i/>
              <w:noProof/>
              <w:sz w:val="24"/>
              <w:szCs w:val="24"/>
              <w:vertAlign w:val="superscript"/>
              <w:lang w:val="en-US"/>
            </w:rPr>
            <w:t>46</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0C227C8" w14:textId="77777777" w:rsidR="00D10658" w:rsidRPr="00EB262D" w:rsidRDefault="00D10658" w:rsidP="00D10658">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Pr="00EB262D">
        <w:rPr>
          <w:rFonts w:ascii="Times New Roman" w:hAnsi="Times New Roman" w:cs="Times New Roman"/>
          <w:i/>
          <w:sz w:val="24"/>
          <w:szCs w:val="24"/>
          <w:lang w:val="en-US"/>
        </w:rPr>
        <w:t xml:space="preserve"> Note that original degrees of freedom were 86 but were corrected due to unequal variance.</w:t>
      </w:r>
    </w:p>
    <w:p w14:paraId="540E93BB" w14:textId="77777777" w:rsidR="00D10658" w:rsidRDefault="00D10658" w:rsidP="00D10658">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2</w:t>
      </w:r>
    </w:p>
    <w:p w14:paraId="4E465336" w14:textId="77777777" w:rsidR="00D10658" w:rsidRPr="008728CB" w:rsidRDefault="00D10658" w:rsidP="00D10658">
      <w:pPr>
        <w:rPr>
          <w:i/>
          <w:lang w:val="en-US"/>
        </w:rPr>
      </w:pPr>
      <w:r w:rsidRPr="008728CB">
        <w:rPr>
          <w:i/>
          <w:lang w:val="en-US"/>
        </w:rPr>
        <w:t xml:space="preserve">Results of the 4 × 3 × 2 mixed-effects ANOVA </w:t>
      </w:r>
      <w:bookmarkStart w:id="99" w:name="_Hlk200467899"/>
      <w:r w:rsidRPr="008728CB">
        <w:rPr>
          <w:i/>
          <w:lang w:val="en-US"/>
        </w:rPr>
        <w:t xml:space="preserve">on </w:t>
      </w:r>
      <w:r>
        <w:rPr>
          <w:i/>
          <w:lang w:val="en-US"/>
        </w:rPr>
        <w:t xml:space="preserve">the </w:t>
      </w:r>
      <w:r w:rsidRPr="008728CB">
        <w:rPr>
          <w:i/>
          <w:lang w:val="en-US"/>
        </w:rPr>
        <w:t>mean proportion of correct responses</w:t>
      </w:r>
      <w:bookmarkEnd w:id="99"/>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D10658" w:rsidRPr="005D275B" w14:paraId="1D6D9C4C" w14:textId="77777777" w:rsidTr="00783666">
        <w:trPr>
          <w:trHeight w:val="300"/>
        </w:trPr>
        <w:tc>
          <w:tcPr>
            <w:tcW w:w="3060" w:type="dxa"/>
            <w:tcBorders>
              <w:top w:val="single" w:sz="4" w:space="0" w:color="auto"/>
              <w:left w:val="nil"/>
              <w:bottom w:val="single" w:sz="4" w:space="0" w:color="auto"/>
              <w:right w:val="nil"/>
            </w:tcBorders>
            <w:noWrap/>
            <w:vAlign w:val="bottom"/>
            <w:hideMark/>
          </w:tcPr>
          <w:p w14:paraId="7AF31621" w14:textId="77777777" w:rsidR="00D10658" w:rsidRPr="005D275B" w:rsidRDefault="00D10658" w:rsidP="00783666">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5AA4F62F" w14:textId="77777777" w:rsidR="00D10658" w:rsidRPr="005D275B" w:rsidRDefault="00D10658" w:rsidP="00783666">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05854F35" w14:textId="77777777" w:rsidR="00D10658" w:rsidRPr="005D275B" w:rsidRDefault="00D10658" w:rsidP="00783666">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663C4778" w14:textId="77777777" w:rsidR="00D10658" w:rsidRPr="005D275B" w:rsidRDefault="00D10658" w:rsidP="00783666">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318EAEAC" w14:textId="77777777" w:rsidR="00D10658" w:rsidRPr="005D275B" w:rsidRDefault="00D10658" w:rsidP="00783666">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49CFBB6D" w14:textId="77777777" w:rsidR="00D10658" w:rsidRPr="005D275B" w:rsidRDefault="00D10658" w:rsidP="00783666">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41560E41" w14:textId="77777777" w:rsidR="00D10658" w:rsidRPr="005D275B" w:rsidRDefault="00D10658" w:rsidP="00783666">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D10658" w:rsidRPr="005D275B" w14:paraId="0F3A020C" w14:textId="77777777" w:rsidTr="00783666">
        <w:trPr>
          <w:trHeight w:val="300"/>
        </w:trPr>
        <w:tc>
          <w:tcPr>
            <w:tcW w:w="3060" w:type="dxa"/>
            <w:tcBorders>
              <w:top w:val="nil"/>
              <w:left w:val="nil"/>
              <w:bottom w:val="nil"/>
              <w:right w:val="nil"/>
            </w:tcBorders>
            <w:noWrap/>
            <w:vAlign w:val="bottom"/>
            <w:hideMark/>
          </w:tcPr>
          <w:p w14:paraId="1111CA6E"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728FA7FD"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C2C8070"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2247EEFA"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3CA7BFB1"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0A71BF19"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48BCD4BC"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p>
        </w:tc>
      </w:tr>
      <w:tr w:rsidR="00D10658" w:rsidRPr="005D275B" w14:paraId="7612BA44" w14:textId="77777777" w:rsidTr="00783666">
        <w:trPr>
          <w:trHeight w:val="300"/>
        </w:trPr>
        <w:tc>
          <w:tcPr>
            <w:tcW w:w="3060" w:type="dxa"/>
            <w:tcBorders>
              <w:top w:val="nil"/>
              <w:left w:val="nil"/>
              <w:bottom w:val="nil"/>
              <w:right w:val="nil"/>
            </w:tcBorders>
            <w:noWrap/>
            <w:vAlign w:val="bottom"/>
            <w:hideMark/>
          </w:tcPr>
          <w:p w14:paraId="3F6D405B"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5D4AAD29"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14E1F063"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3ACFCE6C"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512ED183"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0C2864FC"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04B6DB96"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p>
        </w:tc>
      </w:tr>
      <w:tr w:rsidR="00D10658" w:rsidRPr="005D275B" w14:paraId="42960C21" w14:textId="77777777" w:rsidTr="00783666">
        <w:trPr>
          <w:trHeight w:val="300"/>
        </w:trPr>
        <w:tc>
          <w:tcPr>
            <w:tcW w:w="3060" w:type="dxa"/>
            <w:tcBorders>
              <w:top w:val="nil"/>
              <w:left w:val="nil"/>
              <w:bottom w:val="nil"/>
              <w:right w:val="nil"/>
            </w:tcBorders>
            <w:noWrap/>
            <w:vAlign w:val="bottom"/>
            <w:hideMark/>
          </w:tcPr>
          <w:p w14:paraId="4780CC6C"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332F1FAE"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1DF24E3"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896E7AA"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30423E60"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785FA5A4"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08626A56"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D10658" w:rsidRPr="005D275B" w14:paraId="564CC21B" w14:textId="77777777" w:rsidTr="00783666">
        <w:trPr>
          <w:trHeight w:val="300"/>
        </w:trPr>
        <w:tc>
          <w:tcPr>
            <w:tcW w:w="3060" w:type="dxa"/>
            <w:tcBorders>
              <w:top w:val="nil"/>
              <w:left w:val="nil"/>
              <w:bottom w:val="nil"/>
              <w:right w:val="nil"/>
            </w:tcBorders>
            <w:noWrap/>
            <w:vAlign w:val="bottom"/>
            <w:hideMark/>
          </w:tcPr>
          <w:p w14:paraId="115C323F"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19004FB7"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BFED521"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3A432EED"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E6C0F11"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528AD844"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3397816B"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p>
        </w:tc>
      </w:tr>
      <w:tr w:rsidR="00D10658" w:rsidRPr="005D275B" w14:paraId="353FEFB2" w14:textId="77777777" w:rsidTr="00783666">
        <w:trPr>
          <w:trHeight w:val="300"/>
        </w:trPr>
        <w:tc>
          <w:tcPr>
            <w:tcW w:w="3060" w:type="dxa"/>
            <w:tcBorders>
              <w:top w:val="nil"/>
              <w:left w:val="nil"/>
              <w:bottom w:val="nil"/>
              <w:right w:val="nil"/>
            </w:tcBorders>
            <w:noWrap/>
            <w:vAlign w:val="bottom"/>
            <w:hideMark/>
          </w:tcPr>
          <w:p w14:paraId="59BF76A6"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2137AD47"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6FFF30A4"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2BF9F818"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2FAF7594"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793E85D4"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6EA118C3"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p>
        </w:tc>
      </w:tr>
      <w:tr w:rsidR="00D10658" w:rsidRPr="005D275B" w14:paraId="14FD28FB" w14:textId="77777777" w:rsidTr="00783666">
        <w:trPr>
          <w:trHeight w:val="300"/>
        </w:trPr>
        <w:tc>
          <w:tcPr>
            <w:tcW w:w="3060" w:type="dxa"/>
            <w:tcBorders>
              <w:top w:val="nil"/>
              <w:left w:val="nil"/>
              <w:right w:val="nil"/>
            </w:tcBorders>
            <w:noWrap/>
            <w:vAlign w:val="bottom"/>
            <w:hideMark/>
          </w:tcPr>
          <w:p w14:paraId="70DB4711" w14:textId="77777777" w:rsidR="00D10658" w:rsidRPr="005D275B" w:rsidRDefault="00D10658" w:rsidP="00783666">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27425B5A"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7B74F0F"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0E60B13E"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2E7C533E"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72924271"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700BEFD8"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D10658" w:rsidRPr="005D275B" w14:paraId="1CF3ADF9" w14:textId="77777777" w:rsidTr="00783666">
        <w:trPr>
          <w:trHeight w:val="300"/>
        </w:trPr>
        <w:tc>
          <w:tcPr>
            <w:tcW w:w="3060" w:type="dxa"/>
            <w:tcBorders>
              <w:top w:val="nil"/>
              <w:left w:val="nil"/>
              <w:bottom w:val="single" w:sz="4" w:space="0" w:color="auto"/>
              <w:right w:val="nil"/>
            </w:tcBorders>
            <w:noWrap/>
            <w:vAlign w:val="bottom"/>
            <w:hideMark/>
          </w:tcPr>
          <w:p w14:paraId="4F19F43B" w14:textId="77777777" w:rsidR="00D10658" w:rsidRPr="005D275B" w:rsidRDefault="00D10658" w:rsidP="00783666">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31BB6D7A"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7E63A653"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4FF0C985"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36FC776"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5243D308"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0F03B998" w14:textId="77777777" w:rsidR="00D10658" w:rsidRPr="005D275B" w:rsidRDefault="00D10658" w:rsidP="00783666">
            <w:pPr>
              <w:suppressAutoHyphens w:val="0"/>
              <w:spacing w:after="0" w:line="240" w:lineRule="auto"/>
              <w:jc w:val="center"/>
              <w:rPr>
                <w:rFonts w:ascii="Calibri" w:eastAsia="Times New Roman" w:hAnsi="Calibri" w:cs="Calibri"/>
                <w:color w:val="000000"/>
                <w:lang w:eastAsia="de-DE"/>
              </w:rPr>
            </w:pPr>
          </w:p>
        </w:tc>
      </w:tr>
    </w:tbl>
    <w:p w14:paraId="4B65F44F" w14:textId="77777777" w:rsidR="00D10658" w:rsidRPr="00866130" w:rsidRDefault="00D10658" w:rsidP="00D10658">
      <w:pPr>
        <w:spacing w:line="480" w:lineRule="auto"/>
        <w:contextualSpacing/>
        <w:rPr>
          <w:rFonts w:ascii="Times New Roman" w:hAnsi="Times New Roman" w:cs="Times New Roman"/>
          <w:bCs/>
          <w:sz w:val="24"/>
          <w:szCs w:val="24"/>
          <w:lang w:val="en-US"/>
        </w:rPr>
      </w:pPr>
      <w:bookmarkStart w:id="100" w:name="_Hlk207814716"/>
      <w:r w:rsidRPr="00866130">
        <w:rPr>
          <w:rFonts w:ascii="Times New Roman" w:hAnsi="Times New Roman" w:cs="Times New Roman"/>
          <w:i/>
          <w:sz w:val="24"/>
          <w:szCs w:val="24"/>
          <w:lang w:val="en-US"/>
        </w:rPr>
        <w:t xml:space="preserve">Note. </w:t>
      </w:r>
      <w:r w:rsidRPr="00866130">
        <w:rPr>
          <w:rFonts w:ascii="Times New Roman" w:hAnsi="Times New Roman" w:cs="Times New Roman"/>
          <w:i/>
          <w:sz w:val="24"/>
          <w:szCs w:val="24"/>
        </w:rPr>
        <w:t>ε</w:t>
      </w:r>
      <w:proofErr w:type="gramStart"/>
      <w:r w:rsidRPr="00866130">
        <w:rPr>
          <w:rFonts w:ascii="Times New Roman" w:hAnsi="Times New Roman" w:cs="Times New Roman"/>
          <w:i/>
          <w:sz w:val="24"/>
          <w:szCs w:val="24"/>
          <w:vertAlign w:val="subscript"/>
          <w:lang w:val="en-US"/>
        </w:rPr>
        <w:t>HF</w:t>
      </w:r>
      <w:r w:rsidRPr="00866130">
        <w:rPr>
          <w:rFonts w:ascii="Times New Roman" w:hAnsi="Times New Roman" w:cs="Times New Roman"/>
          <w:i/>
          <w:sz w:val="16"/>
          <w:szCs w:val="16"/>
          <w:vertAlign w:val="subscript"/>
          <w:lang w:val="en-US"/>
        </w:rPr>
        <w:t xml:space="preserve">  </w:t>
      </w:r>
      <w:r w:rsidRPr="00866130">
        <w:rPr>
          <w:rFonts w:ascii="Times New Roman" w:hAnsi="Times New Roman" w:cs="Times New Roman"/>
          <w:i/>
          <w:sz w:val="24"/>
          <w:szCs w:val="24"/>
          <w:lang w:val="en-US"/>
        </w:rPr>
        <w:t>=</w:t>
      </w:r>
      <w:proofErr w:type="gramEnd"/>
      <w:r w:rsidRPr="00866130">
        <w:rPr>
          <w:rFonts w:ascii="Times New Roman" w:hAnsi="Times New Roman" w:cs="Times New Roman"/>
          <w:b/>
          <w:i/>
          <w:sz w:val="24"/>
          <w:szCs w:val="24"/>
          <w:lang w:val="en-US"/>
        </w:rPr>
        <w:t xml:space="preserve"> </w:t>
      </w:r>
      <w:r w:rsidRPr="00866130">
        <w:rPr>
          <w:rFonts w:ascii="Times New Roman" w:hAnsi="Times New Roman" w:cs="Times New Roman"/>
          <w:bCs/>
          <w:i/>
          <w:sz w:val="24"/>
          <w:szCs w:val="24"/>
          <w:lang w:val="en-US"/>
        </w:rPr>
        <w:t>Huynh–Feldt (HF) epsilon correction factor in case of violation of the sphericity assumption.</w:t>
      </w:r>
      <w:r w:rsidRPr="00866130">
        <w:rPr>
          <w:rFonts w:ascii="Times New Roman" w:hAnsi="Times New Roman" w:cs="Times New Roman"/>
          <w:bCs/>
          <w:sz w:val="24"/>
          <w:szCs w:val="24"/>
          <w:lang w:val="en-US"/>
        </w:rPr>
        <w:t xml:space="preserve"> </w:t>
      </w:r>
    </w:p>
    <w:bookmarkEnd w:id="100"/>
    <w:p w14:paraId="5D2209C9" w14:textId="423FA8E8" w:rsidR="0036429D" w:rsidRDefault="0036429D" w:rsidP="00D60F72">
      <w:pPr>
        <w:spacing w:line="480" w:lineRule="auto"/>
        <w:rPr>
          <w:rFonts w:ascii="Times New Roman" w:hAnsi="Times New Roman" w:cs="Times New Roman"/>
          <w:sz w:val="24"/>
          <w:szCs w:val="24"/>
          <w:lang w:val="en-US"/>
        </w:rPr>
      </w:pPr>
    </w:p>
    <w:p w14:paraId="2C46D4FD" w14:textId="77777777" w:rsidR="00D10658" w:rsidRPr="00866130" w:rsidRDefault="00D10658" w:rsidP="00D10658">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t>Table 3</w:t>
      </w:r>
      <w:r>
        <w:rPr>
          <w:rFonts w:ascii="Times New Roman" w:hAnsi="Times New Roman" w:cs="Times New Roman"/>
          <w:b/>
          <w:bCs/>
          <w:i w:val="0"/>
          <w:iCs w:val="0"/>
          <w:color w:val="auto"/>
          <w:sz w:val="24"/>
          <w:szCs w:val="24"/>
          <w:lang w:val="en-US"/>
        </w:rPr>
        <w:br/>
      </w:r>
      <w:r w:rsidRPr="00866130">
        <w:rPr>
          <w:rFonts w:ascii="Times New Roman" w:hAnsi="Times New Roman" w:cs="Times New Roman"/>
          <w:color w:val="auto"/>
          <w:sz w:val="24"/>
          <w:szCs w:val="24"/>
          <w:lang w:val="en-US"/>
        </w:rPr>
        <w:t>Spearman correlations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D10658" w:rsidRPr="00866130" w14:paraId="3E1B522F" w14:textId="77777777" w:rsidTr="00783666">
        <w:trPr>
          <w:trHeight w:val="300"/>
        </w:trPr>
        <w:tc>
          <w:tcPr>
            <w:tcW w:w="1680" w:type="dxa"/>
            <w:tcBorders>
              <w:top w:val="single" w:sz="4" w:space="0" w:color="auto"/>
              <w:left w:val="nil"/>
              <w:bottom w:val="single" w:sz="4" w:space="0" w:color="auto"/>
              <w:right w:val="nil"/>
            </w:tcBorders>
            <w:noWrap/>
            <w:vAlign w:val="bottom"/>
            <w:hideMark/>
          </w:tcPr>
          <w:p w14:paraId="3465CBB9" w14:textId="77777777" w:rsidR="00D10658" w:rsidRPr="00866130" w:rsidRDefault="00D10658" w:rsidP="00783666">
            <w:pPr>
              <w:suppressAutoHyphens w:val="0"/>
              <w:spacing w:after="0" w:line="480" w:lineRule="auto"/>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0453B91"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proofErr w:type="spellStart"/>
            <w:r w:rsidRPr="00866130">
              <w:rPr>
                <w:rFonts w:ascii="Times New Roman" w:hAnsi="Times New Roman" w:cs="Times New Roman"/>
                <w:sz w:val="24"/>
                <w:szCs w:val="24"/>
                <w:lang w:val="en-US"/>
              </w:rPr>
              <w:t>PROMS</w:t>
            </w:r>
            <w:r w:rsidRPr="00866130">
              <w:rPr>
                <w:rFonts w:ascii="Times New Roman" w:hAnsi="Times New Roman" w:cs="Times New Roman"/>
                <w:sz w:val="24"/>
                <w:szCs w:val="24"/>
                <w:vertAlign w:val="subscript"/>
                <w:lang w:val="en-US"/>
              </w:rPr>
              <w:t>Avg</w:t>
            </w:r>
            <w:proofErr w:type="spellEnd"/>
          </w:p>
        </w:tc>
        <w:tc>
          <w:tcPr>
            <w:tcW w:w="1295" w:type="dxa"/>
            <w:tcBorders>
              <w:top w:val="single" w:sz="4" w:space="0" w:color="auto"/>
              <w:left w:val="nil"/>
              <w:bottom w:val="single" w:sz="4" w:space="0" w:color="auto"/>
              <w:right w:val="nil"/>
            </w:tcBorders>
            <w:noWrap/>
            <w:vAlign w:val="bottom"/>
            <w:hideMark/>
          </w:tcPr>
          <w:p w14:paraId="3B0B0ED4"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3244BD19"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12173902"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1FF2BBCC"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Rhythm</w:t>
            </w:r>
          </w:p>
        </w:tc>
      </w:tr>
      <w:tr w:rsidR="00D10658" w:rsidRPr="00866130" w14:paraId="7CE7A847" w14:textId="77777777" w:rsidTr="00783666">
        <w:trPr>
          <w:trHeight w:val="486"/>
        </w:trPr>
        <w:tc>
          <w:tcPr>
            <w:tcW w:w="1680" w:type="dxa"/>
            <w:tcBorders>
              <w:top w:val="nil"/>
              <w:left w:val="nil"/>
              <w:bottom w:val="nil"/>
              <w:right w:val="nil"/>
            </w:tcBorders>
            <w:noWrap/>
            <w:vAlign w:val="bottom"/>
            <w:hideMark/>
          </w:tcPr>
          <w:p w14:paraId="392C9D15" w14:textId="77777777" w:rsidR="00D10658" w:rsidRPr="00866130" w:rsidRDefault="00D10658" w:rsidP="00783666">
            <w:pPr>
              <w:suppressAutoHyphens w:val="0"/>
              <w:spacing w:after="0" w:line="480" w:lineRule="auto"/>
              <w:rPr>
                <w:rFonts w:ascii="Times New Roman" w:eastAsia="Times New Roman" w:hAnsi="Times New Roman" w:cs="Times New Roman"/>
                <w:lang w:val="en-US" w:eastAsia="de-DE"/>
              </w:rPr>
            </w:pPr>
            <w:proofErr w:type="spellStart"/>
            <w:r w:rsidRPr="00866130">
              <w:rPr>
                <w:rFonts w:ascii="Times New Roman" w:hAnsi="Times New Roman" w:cs="Times New Roman"/>
                <w:lang w:val="en-US"/>
              </w:rPr>
              <w:t>VER</w:t>
            </w:r>
            <w:r w:rsidRPr="00866130">
              <w:rPr>
                <w:rFonts w:ascii="Times New Roman" w:hAnsi="Times New Roman" w:cs="Times New Roman"/>
                <w:vertAlign w:val="subscript"/>
                <w:lang w:val="en-US"/>
              </w:rPr>
              <w:t>Avg</w:t>
            </w:r>
            <w:proofErr w:type="spellEnd"/>
          </w:p>
        </w:tc>
        <w:tc>
          <w:tcPr>
            <w:tcW w:w="1420" w:type="dxa"/>
            <w:tcBorders>
              <w:top w:val="nil"/>
              <w:left w:val="nil"/>
              <w:bottom w:val="nil"/>
              <w:right w:val="nil"/>
            </w:tcBorders>
            <w:noWrap/>
            <w:hideMark/>
          </w:tcPr>
          <w:p w14:paraId="7F92F775"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42C329F"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6E9EE5FC"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60E9E7C9"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.23 (.050)</w:t>
            </w:r>
          </w:p>
        </w:tc>
        <w:tc>
          <w:tcPr>
            <w:tcW w:w="1540" w:type="dxa"/>
            <w:tcBorders>
              <w:top w:val="nil"/>
              <w:left w:val="nil"/>
              <w:bottom w:val="nil"/>
              <w:right w:val="nil"/>
            </w:tcBorders>
            <w:noWrap/>
            <w:hideMark/>
          </w:tcPr>
          <w:p w14:paraId="086DF1F3"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.38 (.002)</w:t>
            </w:r>
          </w:p>
        </w:tc>
      </w:tr>
      <w:tr w:rsidR="00D10658" w:rsidRPr="00866130" w14:paraId="7B83B6AE" w14:textId="77777777" w:rsidTr="00783666">
        <w:trPr>
          <w:trHeight w:val="300"/>
        </w:trPr>
        <w:tc>
          <w:tcPr>
            <w:tcW w:w="1680" w:type="dxa"/>
            <w:tcBorders>
              <w:top w:val="nil"/>
              <w:left w:val="nil"/>
              <w:bottom w:val="nil"/>
              <w:right w:val="nil"/>
            </w:tcBorders>
            <w:noWrap/>
            <w:vAlign w:val="bottom"/>
            <w:hideMark/>
          </w:tcPr>
          <w:p w14:paraId="5E2FA40D" w14:textId="77777777" w:rsidR="00D10658" w:rsidRPr="00866130" w:rsidRDefault="00D10658" w:rsidP="00783666">
            <w:pPr>
              <w:suppressAutoHyphens w:val="0"/>
              <w:spacing w:after="0" w:line="480" w:lineRule="auto"/>
              <w:rPr>
                <w:rFonts w:ascii="Times New Roman" w:eastAsia="Times New Roman" w:hAnsi="Times New Roman" w:cs="Times New Roman"/>
                <w:lang w:val="en-US" w:eastAsia="de-DE"/>
              </w:rPr>
            </w:pPr>
            <w:r w:rsidRPr="00866130">
              <w:rPr>
                <w:rFonts w:ascii="Times New Roman" w:hAnsi="Times New Roman" w:cs="Times New Roman"/>
                <w:lang w:val="en-US"/>
              </w:rPr>
              <w:t>Full-Morphs</w:t>
            </w:r>
          </w:p>
        </w:tc>
        <w:tc>
          <w:tcPr>
            <w:tcW w:w="1420" w:type="dxa"/>
            <w:tcBorders>
              <w:top w:val="nil"/>
              <w:left w:val="nil"/>
              <w:bottom w:val="nil"/>
              <w:right w:val="nil"/>
            </w:tcBorders>
            <w:noWrap/>
            <w:hideMark/>
          </w:tcPr>
          <w:p w14:paraId="64B57517"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2059E28D"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335503FB"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5F8675F8"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.23 (.050)</w:t>
            </w:r>
          </w:p>
        </w:tc>
        <w:tc>
          <w:tcPr>
            <w:tcW w:w="1540" w:type="dxa"/>
            <w:tcBorders>
              <w:top w:val="nil"/>
              <w:left w:val="nil"/>
              <w:bottom w:val="nil"/>
              <w:right w:val="nil"/>
            </w:tcBorders>
            <w:noWrap/>
            <w:hideMark/>
          </w:tcPr>
          <w:p w14:paraId="4468975D"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.31 (.009)</w:t>
            </w:r>
          </w:p>
        </w:tc>
      </w:tr>
      <w:tr w:rsidR="00D10658" w:rsidRPr="00866130" w14:paraId="7DB21BE7" w14:textId="77777777" w:rsidTr="00783666">
        <w:trPr>
          <w:trHeight w:val="300"/>
        </w:trPr>
        <w:tc>
          <w:tcPr>
            <w:tcW w:w="1680" w:type="dxa"/>
            <w:tcBorders>
              <w:top w:val="nil"/>
              <w:left w:val="nil"/>
              <w:bottom w:val="nil"/>
              <w:right w:val="nil"/>
            </w:tcBorders>
            <w:noWrap/>
            <w:vAlign w:val="bottom"/>
            <w:hideMark/>
          </w:tcPr>
          <w:p w14:paraId="070420A2" w14:textId="77777777" w:rsidR="00D10658" w:rsidRPr="00866130" w:rsidRDefault="00D10658" w:rsidP="00783666">
            <w:pPr>
              <w:suppressAutoHyphens w:val="0"/>
              <w:spacing w:after="0" w:line="480" w:lineRule="auto"/>
              <w:rPr>
                <w:rFonts w:ascii="Times New Roman" w:eastAsia="Times New Roman" w:hAnsi="Times New Roman" w:cs="Times New Roman"/>
                <w:lang w:val="en-US" w:eastAsia="de-DE"/>
              </w:rPr>
            </w:pPr>
            <w:r w:rsidRPr="00866130">
              <w:rPr>
                <w:rFonts w:ascii="Times New Roman" w:hAnsi="Times New Roman" w:cs="Times New Roman"/>
                <w:lang w:val="en-US"/>
              </w:rPr>
              <w:t>F0-Morphs</w:t>
            </w:r>
          </w:p>
        </w:tc>
        <w:tc>
          <w:tcPr>
            <w:tcW w:w="1420" w:type="dxa"/>
            <w:tcBorders>
              <w:top w:val="nil"/>
              <w:left w:val="nil"/>
              <w:bottom w:val="nil"/>
              <w:right w:val="nil"/>
            </w:tcBorders>
            <w:noWrap/>
            <w:hideMark/>
          </w:tcPr>
          <w:p w14:paraId="44649E39"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6316D376"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7DBB3F23"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137229CA"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1DB9D877" w14:textId="77777777" w:rsidR="00D10658" w:rsidRPr="00866130" w:rsidRDefault="00D10658" w:rsidP="00783666">
            <w:pPr>
              <w:suppressAutoHyphens w:val="0"/>
              <w:spacing w:after="0" w:line="480" w:lineRule="auto"/>
              <w:jc w:val="center"/>
              <w:rPr>
                <w:rFonts w:ascii="Times New Roman" w:eastAsia="Times New Roman" w:hAnsi="Times New Roman" w:cs="Times New Roman"/>
                <w:b/>
                <w:bCs/>
                <w:sz w:val="24"/>
                <w:szCs w:val="24"/>
                <w:lang w:val="en-US" w:eastAsia="de-DE"/>
              </w:rPr>
            </w:pPr>
            <w:r w:rsidRPr="00866130">
              <w:rPr>
                <w:rFonts w:ascii="Times New Roman" w:hAnsi="Times New Roman" w:cs="Times New Roman"/>
                <w:b/>
                <w:bCs/>
                <w:sz w:val="24"/>
                <w:szCs w:val="24"/>
                <w:lang w:val="en-US"/>
              </w:rPr>
              <w:t>.32 (.008)</w:t>
            </w:r>
          </w:p>
        </w:tc>
      </w:tr>
      <w:tr w:rsidR="00D10658" w:rsidRPr="00866130" w14:paraId="26E28D40" w14:textId="77777777" w:rsidTr="00783666">
        <w:trPr>
          <w:trHeight w:val="300"/>
        </w:trPr>
        <w:tc>
          <w:tcPr>
            <w:tcW w:w="1680" w:type="dxa"/>
            <w:tcBorders>
              <w:top w:val="nil"/>
              <w:left w:val="nil"/>
              <w:bottom w:val="single" w:sz="4" w:space="0" w:color="auto"/>
              <w:right w:val="nil"/>
            </w:tcBorders>
            <w:noWrap/>
            <w:vAlign w:val="bottom"/>
            <w:hideMark/>
          </w:tcPr>
          <w:p w14:paraId="34E5627B" w14:textId="77777777" w:rsidR="00D10658" w:rsidRPr="00866130" w:rsidRDefault="00D10658" w:rsidP="00783666">
            <w:pPr>
              <w:suppressAutoHyphens w:val="0"/>
              <w:spacing w:after="0" w:line="480" w:lineRule="auto"/>
              <w:rPr>
                <w:rFonts w:ascii="Times New Roman" w:eastAsia="Times New Roman" w:hAnsi="Times New Roman" w:cs="Times New Roman"/>
                <w:lang w:val="en-US" w:eastAsia="de-DE"/>
              </w:rPr>
            </w:pPr>
            <w:r w:rsidRPr="00866130">
              <w:rPr>
                <w:rFonts w:ascii="Times New Roman" w:hAnsi="Times New Roman" w:cs="Times New Roman"/>
                <w:lang w:val="en-US"/>
              </w:rPr>
              <w:t>Timbre-Morphs</w:t>
            </w:r>
          </w:p>
        </w:tc>
        <w:tc>
          <w:tcPr>
            <w:tcW w:w="1420" w:type="dxa"/>
            <w:tcBorders>
              <w:top w:val="nil"/>
              <w:left w:val="nil"/>
              <w:bottom w:val="single" w:sz="4" w:space="0" w:color="auto"/>
              <w:right w:val="nil"/>
            </w:tcBorders>
            <w:noWrap/>
            <w:hideMark/>
          </w:tcPr>
          <w:p w14:paraId="5EFFE25F"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199C409D"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1A67824E"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0FFEB7D1"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39DE795C" w14:textId="77777777" w:rsidR="00D10658" w:rsidRPr="00866130" w:rsidRDefault="00D10658" w:rsidP="00783666">
            <w:pPr>
              <w:suppressAutoHyphens w:val="0"/>
              <w:spacing w:after="0" w:line="480" w:lineRule="auto"/>
              <w:jc w:val="center"/>
              <w:rPr>
                <w:rFonts w:ascii="Times New Roman" w:eastAsia="Times New Roman" w:hAnsi="Times New Roman" w:cs="Times New Roman"/>
                <w:sz w:val="24"/>
                <w:szCs w:val="24"/>
                <w:lang w:val="en-US" w:eastAsia="de-DE"/>
              </w:rPr>
            </w:pPr>
            <w:r w:rsidRPr="00866130">
              <w:rPr>
                <w:rFonts w:ascii="Times New Roman" w:hAnsi="Times New Roman" w:cs="Times New Roman"/>
                <w:b/>
                <w:bCs/>
                <w:sz w:val="24"/>
                <w:szCs w:val="24"/>
                <w:lang w:val="en-US"/>
              </w:rPr>
              <w:t>.25 (.039)</w:t>
            </w:r>
          </w:p>
        </w:tc>
      </w:tr>
    </w:tbl>
    <w:p w14:paraId="5C518705" w14:textId="5E74BB1E" w:rsidR="00D10658" w:rsidRPr="00866130" w:rsidRDefault="00D10658" w:rsidP="00D10658">
      <w:pPr>
        <w:spacing w:line="480" w:lineRule="auto"/>
        <w:rPr>
          <w:rFonts w:ascii="Times New Roman" w:hAnsi="Times New Roman" w:cs="Times New Roman"/>
          <w:i/>
          <w:sz w:val="24"/>
          <w:szCs w:val="24"/>
          <w:lang w:val="en-US"/>
        </w:rPr>
      </w:pPr>
      <w:bookmarkStart w:id="101" w:name="_Hlk117172981"/>
      <w:r w:rsidRPr="00866130">
        <w:rPr>
          <w:rFonts w:ascii="Times New Roman" w:hAnsi="Times New Roman" w:cs="Times New Roman"/>
          <w:i/>
          <w:sz w:val="24"/>
          <w:szCs w:val="24"/>
          <w:lang w:val="en-US"/>
        </w:rPr>
        <w:t xml:space="preserve">Note. VER = Vocal Emotion Recognition performance. </w:t>
      </w:r>
      <w:bookmarkStart w:id="102" w:name="_Hlk199517609"/>
      <w:r w:rsidRPr="00866130">
        <w:rPr>
          <w:rFonts w:ascii="Times New Roman" w:hAnsi="Times New Roman" w:cs="Times New Roman"/>
          <w:i/>
          <w:sz w:val="24"/>
          <w:szCs w:val="24"/>
          <w:lang w:val="en-US"/>
        </w:rPr>
        <w:t xml:space="preserve">p-values were adjusted for multiple comparisons using the </w:t>
      </w:r>
      <w:proofErr w:type="spellStart"/>
      <w:r w:rsidRPr="00866130">
        <w:rPr>
          <w:rFonts w:ascii="Times New Roman" w:hAnsi="Times New Roman" w:cs="Times New Roman"/>
          <w:i/>
          <w:sz w:val="24"/>
          <w:szCs w:val="24"/>
          <w:lang w:val="en-US"/>
        </w:rPr>
        <w:t>Benjamini</w:t>
      </w:r>
      <w:proofErr w:type="spellEnd"/>
      <w:r w:rsidRPr="00866130">
        <w:rPr>
          <w:rFonts w:ascii="Times New Roman" w:hAnsi="Times New Roman" w:cs="Times New Roman"/>
          <w:i/>
          <w:sz w:val="24"/>
          <w:szCs w:val="24"/>
          <w:lang w:val="en-US"/>
        </w:rPr>
        <w:t>-Hochberg correction</w:t>
      </w:r>
      <w:bookmarkEnd w:id="102"/>
      <w:r w:rsidRPr="0086613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08CB23B3BC81416A8B3BCF07CC096FFC"/>
          </w:placeholder>
        </w:sdtPr>
        <w:sdtContent>
          <w:r w:rsidRPr="00866130">
            <w:rPr>
              <w:rFonts w:ascii="Times New Roman" w:hAnsi="Times New Roman" w:cs="Times New Roman"/>
              <w:i/>
              <w:noProof/>
              <w:sz w:val="24"/>
              <w:szCs w:val="24"/>
              <w:lang w:val="en-US"/>
            </w:rPr>
            <w:fldChar w:fldCharType="begin"/>
          </w:r>
          <w:r w:rsidR="00783666">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LCJSZWZlcmVuY2VJZCI6IjBmZTc1ZTdmLWViMTAtNGFkYi1iMTg1LTczMTQ4Y2Q5MzA4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OCIsIiR0eXBlIjoiU3dpc3NBY2FkZW1pYy5DaXRhdmkuUHJvamVjdCwgU3dpc3NBY2FkZW1pYy5DaXRhdmkifX0seyIkaWQiOiI5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gifX1dLCJDaXRhdGlvbktleVVwZGF0ZVR5cGUiOjAsIkNvbGxhYm9yYXRvcnMiOltdLCJEb2kiOiIxMC4xMTExL2ouMjUxNy02MTYxLjE5OTUudGIwMjAzMS54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}</w:instrText>
          </w:r>
          <w:r w:rsidRPr="00866130">
            <w:rPr>
              <w:rFonts w:ascii="Times New Roman" w:hAnsi="Times New Roman" w:cs="Times New Roman"/>
              <w:i/>
              <w:noProof/>
              <w:sz w:val="24"/>
              <w:szCs w:val="24"/>
              <w:lang w:val="en-US"/>
            </w:rPr>
            <w:fldChar w:fldCharType="separate"/>
          </w:r>
          <w:r w:rsidR="00783666" w:rsidRPr="00783666">
            <w:rPr>
              <w:rFonts w:ascii="Times New Roman" w:hAnsi="Times New Roman" w:cs="Times New Roman"/>
              <w:i/>
              <w:noProof/>
              <w:sz w:val="24"/>
              <w:szCs w:val="24"/>
              <w:vertAlign w:val="superscript"/>
              <w:lang w:val="en-US"/>
            </w:rPr>
            <w:t>53</w:t>
          </w:r>
          <w:r w:rsidRPr="00866130">
            <w:rPr>
              <w:rFonts w:ascii="Times New Roman" w:hAnsi="Times New Roman" w:cs="Times New Roman"/>
              <w:i/>
              <w:noProof/>
              <w:sz w:val="24"/>
              <w:szCs w:val="24"/>
              <w:lang w:val="en-US"/>
            </w:rPr>
            <w:fldChar w:fldCharType="end"/>
          </w:r>
        </w:sdtContent>
      </w:sdt>
      <w:r w:rsidRPr="00866130">
        <w:rPr>
          <w:rFonts w:ascii="Times New Roman" w:hAnsi="Times New Roman" w:cs="Times New Roman"/>
          <w:i/>
          <w:sz w:val="24"/>
          <w:szCs w:val="24"/>
          <w:lang w:val="en-US"/>
        </w:rPr>
        <w:t xml:space="preserve">. </w:t>
      </w:r>
      <w:proofErr w:type="spellStart"/>
      <w:r w:rsidRPr="00866130">
        <w:rPr>
          <w:rFonts w:ascii="Times New Roman" w:hAnsi="Times New Roman" w:cs="Times New Roman"/>
          <w:i/>
          <w:sz w:val="24"/>
          <w:szCs w:val="24"/>
          <w:lang w:val="en-US"/>
        </w:rPr>
        <w:t>VER</w:t>
      </w:r>
      <w:r w:rsidRPr="00866130">
        <w:rPr>
          <w:rFonts w:ascii="Times New Roman" w:hAnsi="Times New Roman" w:cs="Times New Roman"/>
          <w:i/>
          <w:sz w:val="24"/>
          <w:szCs w:val="24"/>
          <w:vertAlign w:val="subscript"/>
          <w:lang w:val="en-US"/>
        </w:rPr>
        <w:t>Avg</w:t>
      </w:r>
      <w:proofErr w:type="spellEnd"/>
      <w:r w:rsidRPr="00866130">
        <w:rPr>
          <w:rFonts w:ascii="Times New Roman" w:hAnsi="Times New Roman" w:cs="Times New Roman"/>
          <w:i/>
          <w:sz w:val="24"/>
          <w:szCs w:val="24"/>
          <w:lang w:val="en-US"/>
        </w:rPr>
        <w:t xml:space="preserve">: VER performance </w:t>
      </w:r>
      <w:r w:rsidRPr="00866130">
        <w:rPr>
          <w:rFonts w:ascii="Times New Roman" w:hAnsi="Times New Roman" w:cs="Times New Roman"/>
          <w:i/>
          <w:sz w:val="24"/>
          <w:szCs w:val="24"/>
          <w:lang w:val="en-US"/>
        </w:rPr>
        <w:lastRenderedPageBreak/>
        <w:t xml:space="preserve">averaged across all trials, Full-Morphs: VER in the Full Morph condition only, F0-Morphs: VER in the F0 Morph condition only, Timbre-Morphs: VER in the Timbre Morph condition only, </w:t>
      </w:r>
      <w:proofErr w:type="spellStart"/>
      <w:r w:rsidRPr="00866130">
        <w:rPr>
          <w:rFonts w:ascii="Times New Roman" w:hAnsi="Times New Roman" w:cs="Times New Roman"/>
          <w:i/>
          <w:sz w:val="24"/>
          <w:szCs w:val="24"/>
          <w:lang w:val="en-US"/>
        </w:rPr>
        <w:t>PROMS</w:t>
      </w:r>
      <w:r w:rsidRPr="00866130">
        <w:rPr>
          <w:rFonts w:ascii="Times New Roman" w:hAnsi="Times New Roman" w:cs="Times New Roman"/>
          <w:i/>
          <w:sz w:val="24"/>
          <w:szCs w:val="24"/>
          <w:vertAlign w:val="subscript"/>
          <w:lang w:val="en-US"/>
        </w:rPr>
        <w:t>Avg</w:t>
      </w:r>
      <w:proofErr w:type="spellEnd"/>
      <w:r w:rsidRPr="00866130">
        <w:rPr>
          <w:rFonts w:ascii="Times New Roman" w:hAnsi="Times New Roman" w:cs="Times New Roman"/>
          <w:i/>
          <w:sz w:val="24"/>
          <w:szCs w:val="24"/>
          <w:lang w:val="en-US"/>
        </w:rPr>
        <w:t xml:space="preserve">: music perception performance averaged across all four subtests of the PROMS (Pitch, Melody, Timbre, and Rhythm). </w:t>
      </w:r>
    </w:p>
    <w:bookmarkEnd w:id="101"/>
    <w:p w14:paraId="74B37D41" w14:textId="77777777" w:rsidR="00D10658" w:rsidRPr="00183682" w:rsidRDefault="00D10658" w:rsidP="00D10658">
      <w:pPr>
        <w:pStyle w:val="Beschriftung"/>
        <w:keepNext/>
        <w:rPr>
          <w:rFonts w:ascii="Times New Roman" w:hAnsi="Times New Roman" w:cs="Times New Roman"/>
          <w:b/>
          <w:i w:val="0"/>
          <w:color w:val="auto"/>
          <w:sz w:val="24"/>
          <w:szCs w:val="24"/>
          <w:lang w:val="en-US"/>
        </w:rPr>
      </w:pPr>
      <w:r w:rsidRPr="00EC7FF3">
        <w:rPr>
          <w:rFonts w:ascii="Times New Roman" w:hAnsi="Times New Roman" w:cs="Times New Roman"/>
          <w:b/>
          <w:i w:val="0"/>
          <w:color w:val="auto"/>
          <w:sz w:val="24"/>
          <w:szCs w:val="24"/>
          <w:lang w:val="en-US"/>
        </w:rPr>
        <w:t>Table 4</w:t>
      </w:r>
    </w:p>
    <w:p w14:paraId="24D90FE4" w14:textId="77777777" w:rsidR="00D10658" w:rsidRPr="00D0490C" w:rsidRDefault="00D10658" w:rsidP="00D10658">
      <w:pPr>
        <w:rPr>
          <w:rFonts w:ascii="Times New Roman" w:hAnsi="Times New Roman" w:cs="Times New Roman"/>
          <w:i/>
          <w:sz w:val="24"/>
          <w:szCs w:val="24"/>
          <w:lang w:val="en-US"/>
        </w:rPr>
      </w:pPr>
      <w:r w:rsidRPr="00D0490C">
        <w:rPr>
          <w:rFonts w:ascii="Times New Roman" w:hAnsi="Times New Roman" w:cs="Times New Roman"/>
          <w:i/>
          <w:sz w:val="24"/>
          <w:szCs w:val="24"/>
          <w:lang w:val="en-US"/>
        </w:rPr>
        <w:t>Characteristics of participants - Demography, personality, and musicality</w:t>
      </w:r>
    </w:p>
    <w:p w14:paraId="3643593F" w14:textId="77777777" w:rsidR="00D10658" w:rsidRPr="00EC7FF3" w:rsidRDefault="00D10658" w:rsidP="00D10658">
      <w:pPr>
        <w:rPr>
          <w:lang w:val="en-US"/>
        </w:rPr>
      </w:pPr>
    </w:p>
    <w:tbl>
      <w:tblPr>
        <w:tblStyle w:val="TabellemithellemGitternetz"/>
        <w:tblpPr w:leftFromText="141" w:rightFromText="141" w:vertAnchor="text" w:horzAnchor="margin" w:tblpY="99"/>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D10658" w:rsidRPr="00EB262D" w14:paraId="53A3250F" w14:textId="77777777" w:rsidTr="00783666">
        <w:trPr>
          <w:trHeight w:val="300"/>
        </w:trPr>
        <w:tc>
          <w:tcPr>
            <w:tcW w:w="2263" w:type="dxa"/>
            <w:tcBorders>
              <w:top w:val="single" w:sz="4" w:space="0" w:color="auto"/>
            </w:tcBorders>
            <w:noWrap/>
            <w:hideMark/>
          </w:tcPr>
          <w:p w14:paraId="50C3A14C" w14:textId="77777777" w:rsidR="00D10658" w:rsidRPr="00EB262D" w:rsidRDefault="00D10658" w:rsidP="00783666">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7C0FD186" w14:textId="77777777" w:rsidR="00D10658" w:rsidRPr="00EB262D" w:rsidRDefault="00D10658" w:rsidP="00783666">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2" w:type="dxa"/>
            <w:tcBorders>
              <w:top w:val="single" w:sz="4" w:space="0" w:color="auto"/>
            </w:tcBorders>
          </w:tcPr>
          <w:p w14:paraId="05E5F79F" w14:textId="77777777" w:rsidR="00D10658" w:rsidRPr="00EB262D" w:rsidRDefault="00D10658" w:rsidP="00783666">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62593EA4" w14:textId="77777777" w:rsidR="00D10658" w:rsidRPr="00EB262D" w:rsidRDefault="00D10658" w:rsidP="00783666">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41" w:type="dxa"/>
            <w:tcBorders>
              <w:top w:val="single" w:sz="4" w:space="0" w:color="auto"/>
            </w:tcBorders>
          </w:tcPr>
          <w:p w14:paraId="14C4F60B" w14:textId="77777777" w:rsidR="00D10658" w:rsidRPr="00EB262D" w:rsidRDefault="00D10658" w:rsidP="00783666">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631FBD04"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D10658" w:rsidRPr="00EB262D" w14:paraId="02B6ACB7" w14:textId="77777777" w:rsidTr="00783666">
        <w:trPr>
          <w:trHeight w:val="300"/>
        </w:trPr>
        <w:tc>
          <w:tcPr>
            <w:tcW w:w="2263" w:type="dxa"/>
            <w:tcBorders>
              <w:bottom w:val="single" w:sz="4" w:space="0" w:color="auto"/>
            </w:tcBorders>
            <w:noWrap/>
            <w:hideMark/>
          </w:tcPr>
          <w:p w14:paraId="34D18BCA" w14:textId="77777777" w:rsidR="00D10658" w:rsidRPr="00EB262D" w:rsidRDefault="00D10658" w:rsidP="00783666">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65EC87F7"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2" w:type="dxa"/>
            <w:tcBorders>
              <w:bottom w:val="single" w:sz="4" w:space="0" w:color="auto"/>
            </w:tcBorders>
          </w:tcPr>
          <w:p w14:paraId="3E2908CA"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4743031A"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70DACE7D"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15308DA5" w14:textId="77777777" w:rsidR="00D10658" w:rsidRPr="00EB262D" w:rsidRDefault="00D10658" w:rsidP="00783666">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D10658" w:rsidRPr="00EB262D" w14:paraId="5CCDDD01" w14:textId="77777777" w:rsidTr="00783666">
        <w:trPr>
          <w:trHeight w:val="300"/>
        </w:trPr>
        <w:tc>
          <w:tcPr>
            <w:tcW w:w="2263" w:type="dxa"/>
            <w:tcBorders>
              <w:top w:val="single" w:sz="4" w:space="0" w:color="auto"/>
            </w:tcBorders>
            <w:noWrap/>
            <w:hideMark/>
          </w:tcPr>
          <w:p w14:paraId="350C9DAE" w14:textId="77777777" w:rsidR="00D10658" w:rsidRPr="00EB262D" w:rsidRDefault="00D10658" w:rsidP="00783666">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4009F4B4" w14:textId="77777777" w:rsidR="00D10658" w:rsidRPr="00EB262D" w:rsidRDefault="00D10658" w:rsidP="00783666">
            <w:pPr>
              <w:suppressAutoHyphens w:val="0"/>
              <w:rPr>
                <w:rFonts w:ascii="Times New Roman" w:eastAsia="Times New Roman" w:hAnsi="Times New Roman" w:cs="Times New Roman"/>
                <w:i/>
                <w:iCs/>
                <w:color w:val="000000"/>
                <w:lang w:eastAsia="de-DE"/>
              </w:rPr>
            </w:pPr>
          </w:p>
        </w:tc>
        <w:tc>
          <w:tcPr>
            <w:tcW w:w="342" w:type="dxa"/>
            <w:tcBorders>
              <w:top w:val="single" w:sz="4" w:space="0" w:color="auto"/>
            </w:tcBorders>
          </w:tcPr>
          <w:p w14:paraId="58FD7BB9"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0F805C59"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Borders>
              <w:top w:val="single" w:sz="4" w:space="0" w:color="auto"/>
            </w:tcBorders>
          </w:tcPr>
          <w:p w14:paraId="4A638AA3"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67CA73EB"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0176CEEB" w14:textId="77777777" w:rsidTr="00783666">
        <w:trPr>
          <w:trHeight w:val="300"/>
        </w:trPr>
        <w:tc>
          <w:tcPr>
            <w:tcW w:w="2263" w:type="dxa"/>
            <w:noWrap/>
            <w:hideMark/>
          </w:tcPr>
          <w:p w14:paraId="60A45903"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1BF7A647"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2" w:type="dxa"/>
          </w:tcPr>
          <w:p w14:paraId="06B2B1A3"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10556467"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341" w:type="dxa"/>
          </w:tcPr>
          <w:p w14:paraId="36F98103"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1CD70F68"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D10658" w:rsidRPr="00EB262D" w14:paraId="4825E634" w14:textId="77777777" w:rsidTr="00783666">
        <w:trPr>
          <w:trHeight w:val="300"/>
        </w:trPr>
        <w:tc>
          <w:tcPr>
            <w:tcW w:w="2263" w:type="dxa"/>
            <w:noWrap/>
            <w:hideMark/>
          </w:tcPr>
          <w:p w14:paraId="45ECC172"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26C61579"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2" w:type="dxa"/>
          </w:tcPr>
          <w:p w14:paraId="183286D8"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656BD5A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341" w:type="dxa"/>
          </w:tcPr>
          <w:p w14:paraId="74F11314"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5F75E02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D10658" w:rsidRPr="00EB262D" w14:paraId="6C931351" w14:textId="77777777" w:rsidTr="00783666">
        <w:trPr>
          <w:trHeight w:val="300"/>
        </w:trPr>
        <w:tc>
          <w:tcPr>
            <w:tcW w:w="2263" w:type="dxa"/>
            <w:noWrap/>
            <w:hideMark/>
          </w:tcPr>
          <w:p w14:paraId="70FD3A25"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1847" w:type="dxa"/>
            <w:noWrap/>
            <w:hideMark/>
          </w:tcPr>
          <w:p w14:paraId="3DAC94CD" w14:textId="77777777" w:rsidR="00D10658" w:rsidRPr="00EB262D" w:rsidRDefault="00D10658" w:rsidP="00783666">
            <w:pPr>
              <w:suppressAutoHyphens w:val="0"/>
              <w:rPr>
                <w:rFonts w:ascii="Times New Roman" w:eastAsia="Times New Roman" w:hAnsi="Times New Roman" w:cs="Times New Roman"/>
                <w:lang w:eastAsia="de-DE"/>
              </w:rPr>
            </w:pPr>
          </w:p>
        </w:tc>
        <w:tc>
          <w:tcPr>
            <w:tcW w:w="342" w:type="dxa"/>
          </w:tcPr>
          <w:p w14:paraId="20D563F3"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35683533"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79CDA9C9"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61F77010"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4E648351" w14:textId="77777777" w:rsidTr="00783666">
        <w:trPr>
          <w:trHeight w:val="300"/>
        </w:trPr>
        <w:tc>
          <w:tcPr>
            <w:tcW w:w="2263" w:type="dxa"/>
            <w:noWrap/>
            <w:hideMark/>
          </w:tcPr>
          <w:p w14:paraId="6158EDC7" w14:textId="77777777" w:rsidR="00D10658" w:rsidRPr="00EB262D" w:rsidRDefault="00D10658" w:rsidP="00783666">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2BA6E61A" w14:textId="77777777" w:rsidR="00D10658" w:rsidRPr="00EB262D" w:rsidRDefault="00D10658" w:rsidP="00783666">
            <w:pPr>
              <w:suppressAutoHyphens w:val="0"/>
              <w:rPr>
                <w:rFonts w:ascii="Times New Roman" w:eastAsia="Times New Roman" w:hAnsi="Times New Roman" w:cs="Times New Roman"/>
                <w:i/>
                <w:iCs/>
                <w:color w:val="000000"/>
                <w:lang w:eastAsia="de-DE"/>
              </w:rPr>
            </w:pPr>
          </w:p>
        </w:tc>
        <w:tc>
          <w:tcPr>
            <w:tcW w:w="342" w:type="dxa"/>
          </w:tcPr>
          <w:p w14:paraId="3CD6421F"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02B36E77"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38A17E7B"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267E17D1"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51382C15" w14:textId="77777777" w:rsidTr="00783666">
        <w:trPr>
          <w:trHeight w:val="300"/>
        </w:trPr>
        <w:tc>
          <w:tcPr>
            <w:tcW w:w="2263" w:type="dxa"/>
            <w:noWrap/>
            <w:hideMark/>
          </w:tcPr>
          <w:p w14:paraId="010EA4D4" w14:textId="77777777" w:rsidR="00D10658" w:rsidRPr="00EB262D" w:rsidRDefault="00D10658" w:rsidP="00783666">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29D609CC"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2" w:type="dxa"/>
          </w:tcPr>
          <w:p w14:paraId="1342941B"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7C38893D"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341" w:type="dxa"/>
          </w:tcPr>
          <w:p w14:paraId="1FF5DEEA"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36756889"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D10658" w:rsidRPr="00EB262D" w14:paraId="5CA9B467" w14:textId="77777777" w:rsidTr="00783666">
        <w:trPr>
          <w:trHeight w:val="300"/>
        </w:trPr>
        <w:tc>
          <w:tcPr>
            <w:tcW w:w="2263" w:type="dxa"/>
            <w:noWrap/>
            <w:hideMark/>
          </w:tcPr>
          <w:p w14:paraId="72FFF313" w14:textId="77777777" w:rsidR="00D10658" w:rsidRPr="00EB262D" w:rsidRDefault="00D10658" w:rsidP="00783666">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601D0AC0"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2" w:type="dxa"/>
          </w:tcPr>
          <w:p w14:paraId="5532427D"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042D8DFB"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341" w:type="dxa"/>
          </w:tcPr>
          <w:p w14:paraId="62AC7E1E"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0E6F3DF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D10658" w:rsidRPr="00EB262D" w14:paraId="0FD10A8F" w14:textId="77777777" w:rsidTr="00783666">
        <w:trPr>
          <w:trHeight w:val="300"/>
        </w:trPr>
        <w:tc>
          <w:tcPr>
            <w:tcW w:w="2263" w:type="dxa"/>
            <w:noWrap/>
            <w:hideMark/>
          </w:tcPr>
          <w:p w14:paraId="757AB4AC"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F7221D7"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2" w:type="dxa"/>
          </w:tcPr>
          <w:p w14:paraId="588942F2"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4DA11E9"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341" w:type="dxa"/>
          </w:tcPr>
          <w:p w14:paraId="5CEDE2DF"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2D256CF0"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D10658" w:rsidRPr="00EB262D" w14:paraId="1E961D85" w14:textId="77777777" w:rsidTr="00783666">
        <w:trPr>
          <w:trHeight w:val="300"/>
        </w:trPr>
        <w:tc>
          <w:tcPr>
            <w:tcW w:w="2263" w:type="dxa"/>
            <w:noWrap/>
            <w:hideMark/>
          </w:tcPr>
          <w:p w14:paraId="618EBB7B" w14:textId="77777777" w:rsidR="00D10658" w:rsidRPr="00EB262D" w:rsidRDefault="00D10658" w:rsidP="00783666">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3BBB4BFB"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2" w:type="dxa"/>
          </w:tcPr>
          <w:p w14:paraId="1B5E9E0C"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17E1FF3D"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341" w:type="dxa"/>
          </w:tcPr>
          <w:p w14:paraId="54098892"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0CC938D6"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D10658" w:rsidRPr="00EB262D" w14:paraId="7624660F" w14:textId="77777777" w:rsidTr="00783666">
        <w:trPr>
          <w:trHeight w:val="300"/>
        </w:trPr>
        <w:tc>
          <w:tcPr>
            <w:tcW w:w="2263" w:type="dxa"/>
            <w:noWrap/>
            <w:hideMark/>
          </w:tcPr>
          <w:p w14:paraId="7FF73E7F" w14:textId="77777777" w:rsidR="00D10658" w:rsidRPr="00EB262D" w:rsidRDefault="00D10658" w:rsidP="00783666">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4B257D68"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2" w:type="dxa"/>
          </w:tcPr>
          <w:p w14:paraId="7848CE94"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1C29EEC4"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341" w:type="dxa"/>
          </w:tcPr>
          <w:p w14:paraId="0FB9975E"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5DF0B389"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D10658" w:rsidRPr="00EB262D" w14:paraId="230D1664" w14:textId="77777777" w:rsidTr="00783666">
        <w:trPr>
          <w:trHeight w:val="300"/>
        </w:trPr>
        <w:tc>
          <w:tcPr>
            <w:tcW w:w="2263" w:type="dxa"/>
            <w:noWrap/>
            <w:hideMark/>
          </w:tcPr>
          <w:p w14:paraId="6D6C3EBD"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p>
        </w:tc>
        <w:tc>
          <w:tcPr>
            <w:tcW w:w="1847" w:type="dxa"/>
            <w:noWrap/>
            <w:hideMark/>
          </w:tcPr>
          <w:p w14:paraId="6CAFCB13" w14:textId="77777777" w:rsidR="00D10658" w:rsidRPr="00EB262D" w:rsidRDefault="00D10658" w:rsidP="00783666">
            <w:pPr>
              <w:suppressAutoHyphens w:val="0"/>
              <w:rPr>
                <w:rFonts w:ascii="Times New Roman" w:eastAsia="Times New Roman" w:hAnsi="Times New Roman" w:cs="Times New Roman"/>
                <w:lang w:eastAsia="de-DE"/>
              </w:rPr>
            </w:pPr>
          </w:p>
        </w:tc>
        <w:tc>
          <w:tcPr>
            <w:tcW w:w="342" w:type="dxa"/>
          </w:tcPr>
          <w:p w14:paraId="2F0E7FD4"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5A4ABF75"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009FC460"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0C3D3453"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658D5A90" w14:textId="77777777" w:rsidTr="00783666">
        <w:trPr>
          <w:trHeight w:val="300"/>
        </w:trPr>
        <w:tc>
          <w:tcPr>
            <w:tcW w:w="2263" w:type="dxa"/>
            <w:noWrap/>
            <w:hideMark/>
          </w:tcPr>
          <w:p w14:paraId="4820CF2F" w14:textId="77777777" w:rsidR="00D10658" w:rsidRPr="00EB262D" w:rsidRDefault="00D10658" w:rsidP="00783666">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2DB91FE5" w14:textId="77777777" w:rsidR="00D10658" w:rsidRPr="00EB262D" w:rsidRDefault="00D10658" w:rsidP="00783666">
            <w:pPr>
              <w:suppressAutoHyphens w:val="0"/>
              <w:rPr>
                <w:rFonts w:ascii="Times New Roman" w:eastAsia="Times New Roman" w:hAnsi="Times New Roman" w:cs="Times New Roman"/>
                <w:i/>
                <w:iCs/>
                <w:color w:val="000000"/>
                <w:lang w:eastAsia="de-DE"/>
              </w:rPr>
            </w:pPr>
          </w:p>
        </w:tc>
        <w:tc>
          <w:tcPr>
            <w:tcW w:w="342" w:type="dxa"/>
          </w:tcPr>
          <w:p w14:paraId="32095FDF"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2CAFB306"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6B73ABD1"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4F936B6F"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4ACE0DFC" w14:textId="77777777" w:rsidTr="00783666">
        <w:trPr>
          <w:trHeight w:val="300"/>
        </w:trPr>
        <w:tc>
          <w:tcPr>
            <w:tcW w:w="2263" w:type="dxa"/>
            <w:noWrap/>
            <w:hideMark/>
          </w:tcPr>
          <w:p w14:paraId="7AD82CF6"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241D3B9"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2" w:type="dxa"/>
          </w:tcPr>
          <w:p w14:paraId="426451E0"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1DA5C6E8"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341" w:type="dxa"/>
          </w:tcPr>
          <w:p w14:paraId="7BCC8586"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702B5E50"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D10658" w:rsidRPr="00EB262D" w14:paraId="556BF820" w14:textId="77777777" w:rsidTr="00783666">
        <w:trPr>
          <w:trHeight w:val="300"/>
        </w:trPr>
        <w:tc>
          <w:tcPr>
            <w:tcW w:w="2263" w:type="dxa"/>
            <w:noWrap/>
            <w:hideMark/>
          </w:tcPr>
          <w:p w14:paraId="5DFB5E2D"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0F58D831"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2" w:type="dxa"/>
          </w:tcPr>
          <w:p w14:paraId="5E6A7C3B"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362CD89F"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341" w:type="dxa"/>
          </w:tcPr>
          <w:p w14:paraId="717F28E5"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650D0EE"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D10658" w:rsidRPr="00EB262D" w14:paraId="60D20986" w14:textId="77777777" w:rsidTr="00783666">
        <w:trPr>
          <w:trHeight w:val="300"/>
        </w:trPr>
        <w:tc>
          <w:tcPr>
            <w:tcW w:w="2263" w:type="dxa"/>
            <w:noWrap/>
            <w:hideMark/>
          </w:tcPr>
          <w:p w14:paraId="2A1AD046" w14:textId="77777777" w:rsidR="00D10658" w:rsidRPr="00EB262D" w:rsidRDefault="00D10658" w:rsidP="00783666">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61B4CF71"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2" w:type="dxa"/>
          </w:tcPr>
          <w:p w14:paraId="7086FCDC"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059F89D3"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341" w:type="dxa"/>
          </w:tcPr>
          <w:p w14:paraId="5477078B"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7569398F"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D10658" w:rsidRPr="00EB262D" w14:paraId="2AA9E099" w14:textId="77777777" w:rsidTr="00783666">
        <w:trPr>
          <w:trHeight w:val="300"/>
        </w:trPr>
        <w:tc>
          <w:tcPr>
            <w:tcW w:w="2263" w:type="dxa"/>
            <w:noWrap/>
            <w:hideMark/>
          </w:tcPr>
          <w:p w14:paraId="74C44D24" w14:textId="77777777" w:rsidR="00D10658" w:rsidRPr="00EB262D" w:rsidRDefault="00D10658" w:rsidP="00783666">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847" w:type="dxa"/>
            <w:noWrap/>
            <w:hideMark/>
          </w:tcPr>
          <w:p w14:paraId="29D05AC3"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2" w:type="dxa"/>
          </w:tcPr>
          <w:p w14:paraId="3936A7E8"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00D44A8C"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341" w:type="dxa"/>
          </w:tcPr>
          <w:p w14:paraId="6B3C9979"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0ED8B524"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D10658" w:rsidRPr="00EB262D" w14:paraId="58C356D3" w14:textId="77777777" w:rsidTr="00783666">
        <w:trPr>
          <w:trHeight w:val="300"/>
        </w:trPr>
        <w:tc>
          <w:tcPr>
            <w:tcW w:w="2263" w:type="dxa"/>
            <w:noWrap/>
            <w:hideMark/>
          </w:tcPr>
          <w:p w14:paraId="521A221A" w14:textId="77777777" w:rsidR="00D10658" w:rsidRPr="00EB262D" w:rsidRDefault="00D10658" w:rsidP="00783666">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Communication</w:t>
            </w:r>
          </w:p>
        </w:tc>
        <w:tc>
          <w:tcPr>
            <w:tcW w:w="1847" w:type="dxa"/>
            <w:noWrap/>
            <w:hideMark/>
          </w:tcPr>
          <w:p w14:paraId="4F9B1516"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2" w:type="dxa"/>
          </w:tcPr>
          <w:p w14:paraId="0B84DE70"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03562251"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341" w:type="dxa"/>
          </w:tcPr>
          <w:p w14:paraId="1A6F36AC"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379135A2"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D10658" w:rsidRPr="00EB262D" w14:paraId="1ABBDE14" w14:textId="77777777" w:rsidTr="00783666">
        <w:trPr>
          <w:trHeight w:val="300"/>
        </w:trPr>
        <w:tc>
          <w:tcPr>
            <w:tcW w:w="2263" w:type="dxa"/>
            <w:noWrap/>
            <w:hideMark/>
          </w:tcPr>
          <w:p w14:paraId="58E6C7B9" w14:textId="77777777" w:rsidR="00D10658" w:rsidRPr="00EB262D" w:rsidRDefault="00D10658" w:rsidP="00783666">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Imagination</w:t>
            </w:r>
          </w:p>
        </w:tc>
        <w:tc>
          <w:tcPr>
            <w:tcW w:w="1847" w:type="dxa"/>
            <w:noWrap/>
            <w:hideMark/>
          </w:tcPr>
          <w:p w14:paraId="2888F3B4"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2" w:type="dxa"/>
          </w:tcPr>
          <w:p w14:paraId="28F9FEA8"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19AB4AB3"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341" w:type="dxa"/>
          </w:tcPr>
          <w:p w14:paraId="5B5D7C6F"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2C7B8C23"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D10658" w:rsidRPr="00EB262D" w14:paraId="1A7A29DE" w14:textId="77777777" w:rsidTr="00783666">
        <w:trPr>
          <w:trHeight w:val="300"/>
        </w:trPr>
        <w:tc>
          <w:tcPr>
            <w:tcW w:w="2263" w:type="dxa"/>
            <w:noWrap/>
            <w:hideMark/>
          </w:tcPr>
          <w:p w14:paraId="3443640E" w14:textId="77777777" w:rsidR="00D10658" w:rsidRPr="00EB262D" w:rsidRDefault="00D10658" w:rsidP="00783666">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847" w:type="dxa"/>
            <w:noWrap/>
            <w:hideMark/>
          </w:tcPr>
          <w:p w14:paraId="18624F2B"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2" w:type="dxa"/>
          </w:tcPr>
          <w:p w14:paraId="0E83F58C"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776FB5ED"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341" w:type="dxa"/>
          </w:tcPr>
          <w:p w14:paraId="13A33C89" w14:textId="77777777" w:rsidR="00D10658" w:rsidRPr="00EB262D" w:rsidRDefault="00D10658" w:rsidP="00783666">
            <w:pPr>
              <w:suppressAutoHyphens w:val="0"/>
              <w:jc w:val="center"/>
              <w:rPr>
                <w:rFonts w:ascii="Times New Roman" w:hAnsi="Times New Roman" w:cs="Times New Roman"/>
              </w:rPr>
            </w:pPr>
          </w:p>
        </w:tc>
        <w:tc>
          <w:tcPr>
            <w:tcW w:w="2501" w:type="dxa"/>
            <w:noWrap/>
            <w:hideMark/>
          </w:tcPr>
          <w:p w14:paraId="78561BE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D10658" w:rsidRPr="00EB262D" w14:paraId="127D9B6E" w14:textId="77777777" w:rsidTr="00783666">
        <w:trPr>
          <w:trHeight w:val="300"/>
        </w:trPr>
        <w:tc>
          <w:tcPr>
            <w:tcW w:w="2263" w:type="dxa"/>
            <w:noWrap/>
            <w:hideMark/>
          </w:tcPr>
          <w:p w14:paraId="5BA4EA4F"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1847" w:type="dxa"/>
            <w:noWrap/>
            <w:hideMark/>
          </w:tcPr>
          <w:p w14:paraId="60BDCF89" w14:textId="77777777" w:rsidR="00D10658" w:rsidRPr="00EB262D" w:rsidRDefault="00D10658" w:rsidP="00783666">
            <w:pPr>
              <w:suppressAutoHyphens w:val="0"/>
              <w:rPr>
                <w:rFonts w:ascii="Times New Roman" w:eastAsia="Times New Roman" w:hAnsi="Times New Roman" w:cs="Times New Roman"/>
                <w:lang w:eastAsia="de-DE"/>
              </w:rPr>
            </w:pPr>
          </w:p>
        </w:tc>
        <w:tc>
          <w:tcPr>
            <w:tcW w:w="342" w:type="dxa"/>
          </w:tcPr>
          <w:p w14:paraId="6CCF97C1" w14:textId="77777777" w:rsidR="00D10658" w:rsidRPr="00EB262D" w:rsidRDefault="00D10658" w:rsidP="00783666">
            <w:pPr>
              <w:suppressAutoHyphens w:val="0"/>
              <w:rPr>
                <w:rFonts w:ascii="Times New Roman" w:eastAsia="Times New Roman" w:hAnsi="Times New Roman" w:cs="Times New Roman"/>
                <w:lang w:eastAsia="de-DE"/>
              </w:rPr>
            </w:pPr>
          </w:p>
        </w:tc>
        <w:tc>
          <w:tcPr>
            <w:tcW w:w="2184" w:type="dxa"/>
            <w:noWrap/>
            <w:hideMark/>
          </w:tcPr>
          <w:p w14:paraId="72FDB0E9" w14:textId="77777777" w:rsidR="00D10658" w:rsidRPr="00EB262D" w:rsidRDefault="00D10658" w:rsidP="00783666">
            <w:pPr>
              <w:suppressAutoHyphens w:val="0"/>
              <w:rPr>
                <w:rFonts w:ascii="Times New Roman" w:eastAsia="Times New Roman" w:hAnsi="Times New Roman" w:cs="Times New Roman"/>
                <w:lang w:eastAsia="de-DE"/>
              </w:rPr>
            </w:pPr>
          </w:p>
        </w:tc>
        <w:tc>
          <w:tcPr>
            <w:tcW w:w="341" w:type="dxa"/>
          </w:tcPr>
          <w:p w14:paraId="0978C6C5" w14:textId="77777777" w:rsidR="00D10658" w:rsidRPr="00EB262D" w:rsidRDefault="00D10658" w:rsidP="00783666">
            <w:pPr>
              <w:suppressAutoHyphens w:val="0"/>
              <w:rPr>
                <w:rFonts w:ascii="Times New Roman" w:eastAsia="Times New Roman" w:hAnsi="Times New Roman" w:cs="Times New Roman"/>
                <w:lang w:eastAsia="de-DE"/>
              </w:rPr>
            </w:pPr>
          </w:p>
        </w:tc>
        <w:tc>
          <w:tcPr>
            <w:tcW w:w="2501" w:type="dxa"/>
            <w:noWrap/>
            <w:hideMark/>
          </w:tcPr>
          <w:p w14:paraId="796E2B3C" w14:textId="77777777" w:rsidR="00D10658" w:rsidRPr="00EB262D" w:rsidRDefault="00D10658" w:rsidP="00783666">
            <w:pPr>
              <w:suppressAutoHyphens w:val="0"/>
              <w:rPr>
                <w:rFonts w:ascii="Times New Roman" w:eastAsia="Times New Roman" w:hAnsi="Times New Roman" w:cs="Times New Roman"/>
                <w:lang w:eastAsia="de-DE"/>
              </w:rPr>
            </w:pPr>
          </w:p>
        </w:tc>
      </w:tr>
      <w:tr w:rsidR="00D10658" w:rsidRPr="00EB262D" w14:paraId="7CD30E10" w14:textId="77777777" w:rsidTr="00783666">
        <w:trPr>
          <w:trHeight w:val="300"/>
        </w:trPr>
        <w:tc>
          <w:tcPr>
            <w:tcW w:w="2263" w:type="dxa"/>
            <w:noWrap/>
            <w:hideMark/>
          </w:tcPr>
          <w:p w14:paraId="77C07D89" w14:textId="77777777" w:rsidR="00D10658" w:rsidRPr="00EB262D" w:rsidRDefault="00D10658" w:rsidP="00783666">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2E9CE1EA" w14:textId="77777777" w:rsidR="00D10658" w:rsidRPr="00EB262D" w:rsidRDefault="00D10658" w:rsidP="00783666">
            <w:pPr>
              <w:suppressAutoHyphens w:val="0"/>
              <w:rPr>
                <w:rFonts w:ascii="Times New Roman" w:eastAsia="Times New Roman" w:hAnsi="Times New Roman" w:cs="Times New Roman"/>
                <w:i/>
                <w:iCs/>
                <w:color w:val="000000"/>
                <w:lang w:eastAsia="de-DE"/>
              </w:rPr>
            </w:pPr>
          </w:p>
        </w:tc>
        <w:tc>
          <w:tcPr>
            <w:tcW w:w="342" w:type="dxa"/>
          </w:tcPr>
          <w:p w14:paraId="53938C46"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5E793118"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6A5D537D"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1958C039"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128FE22E" w14:textId="77777777" w:rsidTr="00783666">
        <w:trPr>
          <w:trHeight w:val="300"/>
        </w:trPr>
        <w:tc>
          <w:tcPr>
            <w:tcW w:w="2263" w:type="dxa"/>
            <w:noWrap/>
            <w:hideMark/>
          </w:tcPr>
          <w:p w14:paraId="47CF8754"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F8783BE"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2" w:type="dxa"/>
          </w:tcPr>
          <w:p w14:paraId="0CD61540"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BF9EA3B"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341" w:type="dxa"/>
          </w:tcPr>
          <w:p w14:paraId="0D9B92D5"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45CAE1A"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D10658" w:rsidRPr="00EB262D" w14:paraId="5D539400" w14:textId="77777777" w:rsidTr="00783666">
        <w:trPr>
          <w:trHeight w:val="300"/>
        </w:trPr>
        <w:tc>
          <w:tcPr>
            <w:tcW w:w="2263" w:type="dxa"/>
            <w:noWrap/>
            <w:hideMark/>
          </w:tcPr>
          <w:p w14:paraId="34E4C42C" w14:textId="77777777" w:rsidR="00D10658" w:rsidRPr="00EB262D" w:rsidRDefault="00D10658" w:rsidP="00783666">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47468E12"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2" w:type="dxa"/>
          </w:tcPr>
          <w:p w14:paraId="78C52A51"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3EF56734"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341" w:type="dxa"/>
          </w:tcPr>
          <w:p w14:paraId="67850071"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46EE4F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D10658" w:rsidRPr="00EB262D" w14:paraId="3FA4DA28" w14:textId="77777777" w:rsidTr="00783666">
        <w:trPr>
          <w:trHeight w:val="300"/>
        </w:trPr>
        <w:tc>
          <w:tcPr>
            <w:tcW w:w="2263" w:type="dxa"/>
            <w:noWrap/>
            <w:hideMark/>
          </w:tcPr>
          <w:p w14:paraId="6A61B8F6"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4201A3F6"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2" w:type="dxa"/>
          </w:tcPr>
          <w:p w14:paraId="53FBF21A" w14:textId="77777777" w:rsidR="00D10658" w:rsidRPr="00EB262D" w:rsidRDefault="00D10658" w:rsidP="00783666">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0383B234"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341" w:type="dxa"/>
          </w:tcPr>
          <w:p w14:paraId="6E5837CD"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961952E"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D10658" w:rsidRPr="00EB262D" w14:paraId="32902440" w14:textId="77777777" w:rsidTr="00783666">
        <w:trPr>
          <w:trHeight w:val="300"/>
        </w:trPr>
        <w:tc>
          <w:tcPr>
            <w:tcW w:w="2263" w:type="dxa"/>
            <w:noWrap/>
            <w:hideMark/>
          </w:tcPr>
          <w:p w14:paraId="3251FF35"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0EB86375" w14:textId="77777777" w:rsidR="00D10658" w:rsidRPr="0048090C" w:rsidRDefault="00D10658" w:rsidP="00783666">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2" w:type="dxa"/>
          </w:tcPr>
          <w:p w14:paraId="52CC32C1"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7EC3F93D"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341" w:type="dxa"/>
          </w:tcPr>
          <w:p w14:paraId="3F3DA547"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AFA620B"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D10658" w:rsidRPr="00EB262D" w14:paraId="6A3E3A45" w14:textId="77777777" w:rsidTr="00783666">
        <w:trPr>
          <w:trHeight w:val="300"/>
        </w:trPr>
        <w:tc>
          <w:tcPr>
            <w:tcW w:w="2263" w:type="dxa"/>
            <w:noWrap/>
            <w:hideMark/>
          </w:tcPr>
          <w:p w14:paraId="5ECB8670" w14:textId="77777777" w:rsidR="00D10658" w:rsidRPr="00EB262D" w:rsidRDefault="00D10658" w:rsidP="00783666">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F152B3"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2" w:type="dxa"/>
          </w:tcPr>
          <w:p w14:paraId="04FE78F8" w14:textId="77777777" w:rsidR="00D10658" w:rsidRPr="00EB262D" w:rsidRDefault="00D10658" w:rsidP="00783666">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17370B3"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341" w:type="dxa"/>
          </w:tcPr>
          <w:p w14:paraId="34B75C1E"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55C39C"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D10658" w:rsidRPr="00EB262D" w14:paraId="7E94EF36" w14:textId="77777777" w:rsidTr="00783666">
        <w:trPr>
          <w:trHeight w:val="300"/>
        </w:trPr>
        <w:tc>
          <w:tcPr>
            <w:tcW w:w="2263" w:type="dxa"/>
            <w:noWrap/>
            <w:hideMark/>
          </w:tcPr>
          <w:p w14:paraId="704E59FB" w14:textId="77777777" w:rsidR="00D10658" w:rsidRPr="00EB262D" w:rsidRDefault="00D10658" w:rsidP="00783666">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08DEE820"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2" w:type="dxa"/>
          </w:tcPr>
          <w:p w14:paraId="6A7BC380"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9080854"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341" w:type="dxa"/>
          </w:tcPr>
          <w:p w14:paraId="34343789"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52436560" w14:textId="77777777" w:rsidR="00D10658" w:rsidRPr="00EB262D" w:rsidRDefault="00D10658" w:rsidP="00783666">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D10658" w:rsidRPr="00EB262D" w14:paraId="38527874" w14:textId="77777777" w:rsidTr="00783666">
        <w:trPr>
          <w:trHeight w:val="300"/>
        </w:trPr>
        <w:tc>
          <w:tcPr>
            <w:tcW w:w="2263" w:type="dxa"/>
            <w:noWrap/>
            <w:hideMark/>
          </w:tcPr>
          <w:p w14:paraId="32A9D491"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p>
        </w:tc>
        <w:tc>
          <w:tcPr>
            <w:tcW w:w="1847" w:type="dxa"/>
            <w:noWrap/>
            <w:hideMark/>
          </w:tcPr>
          <w:p w14:paraId="384C9285" w14:textId="77777777" w:rsidR="00D10658" w:rsidRPr="00EB262D" w:rsidRDefault="00D10658" w:rsidP="00783666">
            <w:pPr>
              <w:suppressAutoHyphens w:val="0"/>
              <w:rPr>
                <w:rFonts w:ascii="Times New Roman" w:eastAsia="Times New Roman" w:hAnsi="Times New Roman" w:cs="Times New Roman"/>
                <w:lang w:eastAsia="de-DE"/>
              </w:rPr>
            </w:pPr>
          </w:p>
        </w:tc>
        <w:tc>
          <w:tcPr>
            <w:tcW w:w="342" w:type="dxa"/>
          </w:tcPr>
          <w:p w14:paraId="6C9DDBF8" w14:textId="77777777" w:rsidR="00D10658" w:rsidRPr="00EB262D" w:rsidRDefault="00D10658" w:rsidP="00783666">
            <w:pPr>
              <w:suppressAutoHyphens w:val="0"/>
              <w:rPr>
                <w:rFonts w:ascii="Times New Roman" w:eastAsia="Times New Roman" w:hAnsi="Times New Roman" w:cs="Times New Roman"/>
                <w:lang w:eastAsia="de-DE"/>
              </w:rPr>
            </w:pPr>
          </w:p>
        </w:tc>
        <w:tc>
          <w:tcPr>
            <w:tcW w:w="2184" w:type="dxa"/>
            <w:noWrap/>
            <w:hideMark/>
          </w:tcPr>
          <w:p w14:paraId="7F0CA942" w14:textId="77777777" w:rsidR="00D10658" w:rsidRPr="00EB262D" w:rsidRDefault="00D10658" w:rsidP="00783666">
            <w:pPr>
              <w:suppressAutoHyphens w:val="0"/>
              <w:rPr>
                <w:rFonts w:ascii="Times New Roman" w:eastAsia="Times New Roman" w:hAnsi="Times New Roman" w:cs="Times New Roman"/>
                <w:lang w:eastAsia="de-DE"/>
              </w:rPr>
            </w:pPr>
          </w:p>
        </w:tc>
        <w:tc>
          <w:tcPr>
            <w:tcW w:w="341" w:type="dxa"/>
          </w:tcPr>
          <w:p w14:paraId="23C64609" w14:textId="77777777" w:rsidR="00D10658" w:rsidRPr="00EB262D" w:rsidRDefault="00D10658" w:rsidP="00783666">
            <w:pPr>
              <w:suppressAutoHyphens w:val="0"/>
              <w:rPr>
                <w:rFonts w:ascii="Times New Roman" w:eastAsia="Times New Roman" w:hAnsi="Times New Roman" w:cs="Times New Roman"/>
                <w:lang w:eastAsia="de-DE"/>
              </w:rPr>
            </w:pPr>
          </w:p>
        </w:tc>
        <w:tc>
          <w:tcPr>
            <w:tcW w:w="2501" w:type="dxa"/>
            <w:noWrap/>
            <w:hideMark/>
          </w:tcPr>
          <w:p w14:paraId="087980E5" w14:textId="77777777" w:rsidR="00D10658" w:rsidRPr="00EB262D" w:rsidRDefault="00D10658" w:rsidP="00783666">
            <w:pPr>
              <w:suppressAutoHyphens w:val="0"/>
              <w:rPr>
                <w:rFonts w:ascii="Times New Roman" w:eastAsia="Times New Roman" w:hAnsi="Times New Roman" w:cs="Times New Roman"/>
                <w:lang w:eastAsia="de-DE"/>
              </w:rPr>
            </w:pPr>
          </w:p>
        </w:tc>
      </w:tr>
      <w:tr w:rsidR="00D10658" w:rsidRPr="00EB262D" w14:paraId="5D2AB9F7" w14:textId="77777777" w:rsidTr="00783666">
        <w:trPr>
          <w:trHeight w:val="300"/>
        </w:trPr>
        <w:tc>
          <w:tcPr>
            <w:tcW w:w="2263" w:type="dxa"/>
            <w:noWrap/>
            <w:hideMark/>
          </w:tcPr>
          <w:p w14:paraId="4EE3DADF" w14:textId="77777777" w:rsidR="00D10658" w:rsidRPr="00EB262D" w:rsidRDefault="00D10658" w:rsidP="00783666">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165089F6" w14:textId="77777777" w:rsidR="00D10658" w:rsidRPr="00EB262D" w:rsidRDefault="00D10658" w:rsidP="00783666">
            <w:pPr>
              <w:suppressAutoHyphens w:val="0"/>
              <w:rPr>
                <w:rFonts w:ascii="Times New Roman" w:eastAsia="Times New Roman" w:hAnsi="Times New Roman" w:cs="Times New Roman"/>
                <w:i/>
                <w:iCs/>
                <w:color w:val="000000"/>
                <w:lang w:eastAsia="de-DE"/>
              </w:rPr>
            </w:pPr>
          </w:p>
        </w:tc>
        <w:tc>
          <w:tcPr>
            <w:tcW w:w="342" w:type="dxa"/>
          </w:tcPr>
          <w:p w14:paraId="2AC959E4"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184" w:type="dxa"/>
            <w:noWrap/>
            <w:hideMark/>
          </w:tcPr>
          <w:p w14:paraId="098A4A29"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341" w:type="dxa"/>
          </w:tcPr>
          <w:p w14:paraId="194BC191" w14:textId="77777777" w:rsidR="00D10658" w:rsidRPr="00EB262D" w:rsidRDefault="00D10658" w:rsidP="00783666">
            <w:pPr>
              <w:suppressAutoHyphens w:val="0"/>
              <w:jc w:val="center"/>
              <w:rPr>
                <w:rFonts w:ascii="Times New Roman" w:eastAsia="Times New Roman" w:hAnsi="Times New Roman" w:cs="Times New Roman"/>
                <w:lang w:eastAsia="de-DE"/>
              </w:rPr>
            </w:pPr>
          </w:p>
        </w:tc>
        <w:tc>
          <w:tcPr>
            <w:tcW w:w="2501" w:type="dxa"/>
            <w:noWrap/>
            <w:hideMark/>
          </w:tcPr>
          <w:p w14:paraId="0A4D93C6" w14:textId="77777777" w:rsidR="00D10658" w:rsidRPr="00EB262D" w:rsidRDefault="00D10658" w:rsidP="00783666">
            <w:pPr>
              <w:suppressAutoHyphens w:val="0"/>
              <w:jc w:val="center"/>
              <w:rPr>
                <w:rFonts w:ascii="Times New Roman" w:eastAsia="Times New Roman" w:hAnsi="Times New Roman" w:cs="Times New Roman"/>
                <w:lang w:eastAsia="de-DE"/>
              </w:rPr>
            </w:pPr>
          </w:p>
        </w:tc>
      </w:tr>
      <w:tr w:rsidR="00D10658" w:rsidRPr="00EB262D" w14:paraId="61826AB3" w14:textId="77777777" w:rsidTr="00783666">
        <w:trPr>
          <w:trHeight w:val="300"/>
        </w:trPr>
        <w:tc>
          <w:tcPr>
            <w:tcW w:w="2263" w:type="dxa"/>
            <w:noWrap/>
            <w:hideMark/>
          </w:tcPr>
          <w:p w14:paraId="4B2D2AEC"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1ED472AF"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2" w:type="dxa"/>
          </w:tcPr>
          <w:p w14:paraId="574059F9"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AC87A59"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341" w:type="dxa"/>
          </w:tcPr>
          <w:p w14:paraId="580AA0D1"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AC84EC3" w14:textId="77777777" w:rsidR="00D10658" w:rsidRPr="00EB262D" w:rsidRDefault="00D10658" w:rsidP="00783666">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D10658" w:rsidRPr="00EB262D" w14:paraId="3797B29B" w14:textId="77777777" w:rsidTr="00783666">
        <w:trPr>
          <w:trHeight w:val="300"/>
        </w:trPr>
        <w:tc>
          <w:tcPr>
            <w:tcW w:w="2263" w:type="dxa"/>
            <w:noWrap/>
            <w:hideMark/>
          </w:tcPr>
          <w:p w14:paraId="63444964"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4DC05E8A"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2" w:type="dxa"/>
          </w:tcPr>
          <w:p w14:paraId="67F7AC79"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3A07DB8"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341" w:type="dxa"/>
          </w:tcPr>
          <w:p w14:paraId="5F03B490"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C32E569" w14:textId="77777777" w:rsidR="00D10658" w:rsidRPr="00EB262D" w:rsidRDefault="00D10658" w:rsidP="00783666">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D10658" w:rsidRPr="00EB262D" w14:paraId="592388FE" w14:textId="77777777" w:rsidTr="00783666">
        <w:trPr>
          <w:trHeight w:val="300"/>
        </w:trPr>
        <w:tc>
          <w:tcPr>
            <w:tcW w:w="2263" w:type="dxa"/>
            <w:noWrap/>
            <w:hideMark/>
          </w:tcPr>
          <w:p w14:paraId="51ABA665"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411B5279"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2" w:type="dxa"/>
          </w:tcPr>
          <w:p w14:paraId="5037C75E" w14:textId="77777777" w:rsidR="00D10658" w:rsidRPr="00EB262D" w:rsidRDefault="00D10658" w:rsidP="00783666">
            <w:pPr>
              <w:suppressAutoHyphens w:val="0"/>
              <w:jc w:val="center"/>
              <w:rPr>
                <w:rFonts w:ascii="Times New Roman" w:hAnsi="Times New Roman" w:cs="Times New Roman"/>
              </w:rPr>
            </w:pPr>
          </w:p>
        </w:tc>
        <w:tc>
          <w:tcPr>
            <w:tcW w:w="2184" w:type="dxa"/>
            <w:noWrap/>
            <w:hideMark/>
          </w:tcPr>
          <w:p w14:paraId="06E85212"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341" w:type="dxa"/>
          </w:tcPr>
          <w:p w14:paraId="19A125C1" w14:textId="77777777" w:rsidR="00D10658" w:rsidRPr="00964350" w:rsidRDefault="00D10658" w:rsidP="00783666">
            <w:pPr>
              <w:suppressAutoHyphens w:val="0"/>
              <w:jc w:val="center"/>
              <w:rPr>
                <w:rFonts w:ascii="Times New Roman" w:hAnsi="Times New Roman" w:cs="Times New Roman"/>
              </w:rPr>
            </w:pPr>
          </w:p>
        </w:tc>
        <w:tc>
          <w:tcPr>
            <w:tcW w:w="2501" w:type="dxa"/>
            <w:noWrap/>
            <w:hideMark/>
          </w:tcPr>
          <w:p w14:paraId="56320CD7" w14:textId="77777777" w:rsidR="00D10658" w:rsidRPr="00964350" w:rsidRDefault="00D10658" w:rsidP="00783666">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D10658" w:rsidRPr="00EB262D" w14:paraId="2CE0B980" w14:textId="77777777" w:rsidTr="00783666">
        <w:trPr>
          <w:trHeight w:val="255"/>
        </w:trPr>
        <w:tc>
          <w:tcPr>
            <w:tcW w:w="2263" w:type="dxa"/>
            <w:tcBorders>
              <w:bottom w:val="single" w:sz="4" w:space="0" w:color="auto"/>
            </w:tcBorders>
            <w:noWrap/>
            <w:hideMark/>
          </w:tcPr>
          <w:p w14:paraId="434B5FE6" w14:textId="77777777" w:rsidR="00D10658" w:rsidRPr="00EB262D" w:rsidRDefault="00D10658" w:rsidP="00783666">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lastRenderedPageBreak/>
              <w:t>Rhythm</w:t>
            </w:r>
          </w:p>
        </w:tc>
        <w:tc>
          <w:tcPr>
            <w:tcW w:w="1847" w:type="dxa"/>
            <w:tcBorders>
              <w:bottom w:val="single" w:sz="4" w:space="0" w:color="auto"/>
            </w:tcBorders>
            <w:noWrap/>
            <w:hideMark/>
          </w:tcPr>
          <w:p w14:paraId="3DAADC69" w14:textId="77777777" w:rsidR="00D10658" w:rsidRPr="00964350" w:rsidRDefault="00D10658" w:rsidP="00783666">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2" w:type="dxa"/>
            <w:tcBorders>
              <w:bottom w:val="single" w:sz="4" w:space="0" w:color="auto"/>
            </w:tcBorders>
          </w:tcPr>
          <w:p w14:paraId="5ED68A86" w14:textId="77777777" w:rsidR="00D10658" w:rsidRPr="00EB262D" w:rsidRDefault="00D10658" w:rsidP="00783666">
            <w:pPr>
              <w:suppressAutoHyphens w:val="0"/>
              <w:jc w:val="center"/>
              <w:rPr>
                <w:rFonts w:ascii="Times New Roman" w:hAnsi="Times New Roman" w:cs="Times New Roman"/>
              </w:rPr>
            </w:pPr>
          </w:p>
        </w:tc>
        <w:tc>
          <w:tcPr>
            <w:tcW w:w="2184" w:type="dxa"/>
            <w:tcBorders>
              <w:bottom w:val="single" w:sz="4" w:space="0" w:color="auto"/>
            </w:tcBorders>
            <w:noWrap/>
            <w:hideMark/>
          </w:tcPr>
          <w:p w14:paraId="678D2379" w14:textId="77777777" w:rsidR="00D10658" w:rsidRPr="00EB262D" w:rsidRDefault="00D10658" w:rsidP="00783666">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341" w:type="dxa"/>
            <w:tcBorders>
              <w:bottom w:val="single" w:sz="4" w:space="0" w:color="auto"/>
            </w:tcBorders>
          </w:tcPr>
          <w:p w14:paraId="2C96CF45" w14:textId="77777777" w:rsidR="00D10658" w:rsidRPr="00EB262D" w:rsidRDefault="00D10658" w:rsidP="00783666">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309A5CA3" w14:textId="77777777" w:rsidR="00D10658" w:rsidRPr="00EB262D" w:rsidRDefault="00D10658" w:rsidP="00783666">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443926A3" w14:textId="460D6094" w:rsidR="00D10658" w:rsidRPr="001241B7" w:rsidRDefault="00D10658" w:rsidP="00D10658">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736B1145573348309F1EC3977A699B10"/>
          </w:placeholder>
        </w:sdtPr>
        <w:sdtContent>
          <w:r w:rsidRPr="00154D92">
            <w:rPr>
              <w:rFonts w:ascii="Times New Roman" w:hAnsi="Times New Roman" w:cs="Times New Roman"/>
              <w:i/>
              <w:sz w:val="24"/>
              <w:szCs w:val="24"/>
              <w:lang w:val="en-US"/>
            </w:rPr>
            <w:fldChar w:fldCharType="begin"/>
          </w:r>
          <w:r w:rsidR="0078366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LCJSZWZlcmVuY2VJZCI6IjkyMjVkN2E4LWNiYTEtNDk1MC04OTUzLWEyNWM0NWY3MjU4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giLCIkdHlwZSI6IlN3aXNzQWNhZGVtaWMuQ2l0YXZpLlByb2plY3QsIFN3aXNzQWNhZGVtaWMuQ2l0YXZpIn19LHsiJGlkIjoiOS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gifX1dLCJDaXRhdGlvbktleVVwZGF0ZVR5cGUiOjAsIkNvbGxhYm9yYXRvcnMiOltdLCJEYXRlIjoiMjAxNiIsIkRvaSI6IjEwLjYxMDIvemlzMjQyIiwiRWRpdG9ycyI6W10sIkV2YWx1YXRpb25Db21wbGV4aXR5IjowLCJFdmFsdWF0aW9uU291cmNlVGV4dEZvcm1hdCI6MCwiR3JvdXBzIjpbXSwiSGFzTGFiZWwxIjpmYWxzZSwiSGFzTGFiZWwyIjpmYWxzZSwiS2V5d29yZHMiOltdLCJMYW5ndWFnZSI6ImRldSIsIkxhbmd1YWdlQ29kZSI6ImRl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}</w:instrText>
          </w:r>
          <w:r w:rsidRPr="00154D92">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50</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736B1145573348309F1EC3977A699B10"/>
          </w:placeholder>
        </w:sdtPr>
        <w:sdtContent>
          <w:r w:rsidRPr="00154D92">
            <w:rPr>
              <w:rFonts w:ascii="Times New Roman" w:hAnsi="Times New Roman" w:cs="Times New Roman"/>
              <w:i/>
              <w:sz w:val="24"/>
              <w:szCs w:val="24"/>
              <w:lang w:val="en-US"/>
            </w:rPr>
            <w:fldChar w:fldCharType="begin"/>
          </w:r>
          <w:r w:rsidR="0078366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LCJSZWZlcmVuY2VJZCI6IjBkMmE4OTU3LWIxYWItNDZjZi04YTVhLWRiYzJkZGQwN2I1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giLCIkdHlwZSI6IlN3aXNzQWNhZGVtaWMuQ2l0YXZpLlByb2plY3QsIFN3aXNzQWNhZGVtaWMuQ2l0YXZpIn19LHsiJGlkIjoiOS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jcvMTAxNS01NzU5L2EwMDA0ODEiLCJVcmlTdHJpbmciOiJodHRwczovL2RvaS5vcmcvMTAuMTAyNy8xMDE1LTU3NTkvYTAwMDQ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}</w:instrText>
          </w:r>
          <w:r w:rsidRPr="00154D92">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48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736B1145573348309F1EC3977A699B10"/>
          </w:placeholder>
        </w:sdtPr>
        <w:sdtContent>
          <w:r w:rsidRPr="00154D92">
            <w:rPr>
              <w:rFonts w:ascii="Times New Roman" w:hAnsi="Times New Roman" w:cs="Times New Roman"/>
              <w:i/>
              <w:sz w:val="24"/>
              <w:szCs w:val="24"/>
              <w:lang w:val="en-US"/>
            </w:rPr>
            <w:fldChar w:fldCharType="begin"/>
          </w:r>
          <w:r w:rsidR="0078366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LCJSZWZlcmVuY2VJZCI6ImMzMzA1MWUzLTRmMjUtNDYxNy05ZGFlLTQzZjhhZTI5NmQ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OCIsIiR0eXBlIjoiU3dpc3NBY2FkZW1pYy5DaXRhdmkuUHJvamVjdCwgU3dpc3NBY2FkZW1pYy5DaXRhdmkifX0seyIkaWQiOiI5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OCJ9fSx7IiRpZCI6IjEwIiwiJHR5cGUiOiJTd2lzc0FjYWRlbWljLkNpdGF2aS5QZXJzb24sIFN3aXNzQWNhZGVtaWMuQ2l0YXZpIiwiRmlyc3ROYW1lIjoiSmFzb24iLCJMYXN0TmFtZSI6Ik11c2lsIiwiUHJvdGVjdGVkIjpmYWxzZSwiU2V4IjoyLCJDcmVhdGVkQnkiOiJfQ2hyaXN0aW5lIiwiQ3JlYXRlZE9uIjoiMjAxOS0wOC0yN1QwOTo0OToxOCIsIk1vZGlmaWVkQnkiOiJfQ2hyaXN0aW5lIiwiSWQiOiI5OWM5ZDI1MC03YWI5LTQyZDctYTA3OC0wOGU3N2JiY2NmOTkiLCJNb2RpZmllZE9uIjoiMjAxOS0wOC0yN1QwOTo0OToyMiIsIlByb2plY3QiOnsiJHJlZiI6IjgifX0seyIkaWQiOiIxMS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4In19XS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zNzEvam91cm5hbC5wb25lLjAxMDEwOTEiLCJVcmlTdHJpbmciOiJodHRwczovL2RvaS5vcmcvMTAuMTM3MS9qb3VybmFsLnBvbmUuMDEwMTA5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}</w:instrText>
          </w:r>
          <w:r w:rsidRPr="00154D92">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49</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736B1145573348309F1EC3977A699B10"/>
          </w:placeholder>
        </w:sdtPr>
        <w:sdtContent>
          <w:r w:rsidRPr="00154D92">
            <w:rPr>
              <w:rFonts w:ascii="Times New Roman" w:hAnsi="Times New Roman" w:cs="Times New Roman"/>
              <w:i/>
              <w:sz w:val="24"/>
              <w:szCs w:val="24"/>
              <w:lang w:val="en-US"/>
            </w:rPr>
            <w:fldChar w:fldCharType="begin"/>
          </w:r>
          <w:r w:rsidR="0078366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yLCJSZWZlcmVuY2VJZCI6ImU3NzEwZjFkLWIzYzYtNGVlMS05ZDQyLTIwZmJiZTg4Mjk5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giLCIkdHlwZSI6IlN3aXNzQWNhZGVtaWMuQ2l0YXZpLlByb2plY3QsIFN3aXNzQWNhZGVtaWMuQ2l0YXZpIn19LHsiJGlkIjoiOS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gifX0seyIkaWQiOiIxMC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gifX0seyIkaWQiOiIxMSIsIiR0eXBlIjoiU3dpc3NBY2FkZW1pYy5DaXRhdmkuUGVyc29uLCBTd2lzc0FjYWRlbWljLkNpdGF2aSIsIkZpcnN0TmFtZSI6IkQuIiwiTGFzdE5hbWUiOiJCb29tc21hIiwiTWlkZGxlTmFtZSI6IkkuIiwiUHJvdGVjdGVkIjpmYWxzZSwiU2V4IjowLCJDcmVhdGVkQnkiOiJfQ2hyaXN0aW5lIiwiQ3JlYXRlZE9uIjoiMjAxOS0wMi0yMVQxMjo1MDo0NiIsIk1vZGlmaWVkQnkiOiJfQ2hyaXN0aW5lIiwiSWQiOiIyMGY3NGE1Zi1jZTQ5LTRmNjUtODZiZC01YjJmMjJlNDUwMTEiLCJNb2RpZmllZE9uIjoiMjAxOS0wMi0yMVQxMjo1MDo0OCIsIlByb2plY3QiOnsiJHJlZiI6IjgifX1d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wNy9zMTA4MDMtMDA4LTA1MzgteCIsIlVyaVN0cmluZyI6Imh0dHBzOi8vZG9pLm9yZy8xMC4xMDA3L3MxMDgwMy0wMDgtMDUzOC14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5MTEzZDE3LWU2NjAtNDQ1Ny1hNzNlLTI5YTEwZmU0OWUzOC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jUxNjUzOCIsIlVyaVN0cmluZyI6Imh0dHBzOi8vd3d3Lm5jYmkubmxtLm5paC5nb3YvcG1jL2FydGljbGVzL1BNQzI1MTY1M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M2NiMzY4MGYtYjYzMy00ODdkLTgxMjQtNWZkZDEwMjhiYzVmIiwiTW9kaWZpZWRPbiI6IjIwMTktMDItMjFUMTI6NTA6NTQ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ODMwMjAxMyIsIlVyaVN0cmluZyI6Imh0dHA6Ly93d3cubmNiaS5ubG0ubmloLmdvdi9wdWJtZWQvMTgzMDIwMT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B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EwLTE1VDE1OjM4OjE5IiwiUHJvamVjdCI6eyIkcmVmIjoiOCJ9fSwiVXNlTnVtYmVyaW5nVHlwZU9mUGFyZW50RG9jdW1lbnQiOmZhbHNlfV0sIkZvcm1hdHRlZFRleHQiOnsiJGlkIjoiMjIiLCJDb3VudCI6MSwiVGV4dFVuaXRzIjpbeyIkaWQiOiIyMyIsIkZvbnRTdHlsZSI6eyIkaWQiOiIyNCIsIlN1cGVyc2NyaXB0Ijp0cnVlfSwiUmVhZGluZ09yZGVyIjoxLCJUZXh0IjoiNzQifV19LCJUYWciOiJDaXRhdmlQbGFjZWhvbGRlciM5N2YyZDI3Yi05YzYyLTRkNmUtYjQ5Yi1kY2Q1MGNkYzQ1ZWEiLCJUZXh0IjoiNzQiLCJXQUlWZXJzaW9uIjoiNi4xNy4wLjAifQ==}</w:instrText>
          </w:r>
          <w:r w:rsidRPr="00154D92">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74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736B1145573348309F1EC3977A699B10"/>
          </w:placeholder>
        </w:sdtPr>
        <w:sdtContent>
          <w:r w:rsidRPr="00154D92">
            <w:rPr>
              <w:rFonts w:ascii="Times New Roman" w:hAnsi="Times New Roman" w:cs="Times New Roman"/>
              <w:i/>
              <w:sz w:val="24"/>
              <w:szCs w:val="24"/>
              <w:lang w:val="en-US"/>
            </w:rPr>
            <w:fldChar w:fldCharType="begin"/>
          </w:r>
          <w:r w:rsidR="00783666">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y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TAtMTVUMTU6Mzg6MTkiLCJQcm9qZWN0Ijp7IiRyZWYiOiI4In19LCJVc2VOdW1iZXJpbmdUeXBlT2ZQYXJlbnREb2N1bWVudCI6ZmFsc2UsIlllYXJPbmx5Ijp0cnVlfV0sIkZvcm1hdHRlZFRleHQiOnsiJGlkIjoiMjIiLCJDb3VudCI6MSwiVGV4dFVuaXRzIjpbeyIkaWQiOiIyMyIsIkZvbnRTdHlsZSI6eyIkaWQiOiIyNCIsIlN1cGVyc2NyaXB0Ijp0cnVlfSwiUmVhZGluZ09yZGVyIjoxLCJUZXh0IjoiNzQifV19LCJUYWciOiJDaXRhdmlQbGFjZWhvbGRlciM1NzZmNjc2My1jNGY3LTQyMGQtOTUwOC04NmQ4YzQyZWYzMGIiLCJUZXh0IjoiNzQiLCJXQUlWZXJzaW9uIjoiNi4xNy4wLjAifQ==}</w:instrText>
          </w:r>
          <w:r w:rsidRPr="00154D92">
            <w:rPr>
              <w:rFonts w:ascii="Times New Roman" w:hAnsi="Times New Roman" w:cs="Times New Roman"/>
              <w:i/>
              <w:sz w:val="24"/>
              <w:szCs w:val="24"/>
              <w:lang w:val="en-US"/>
            </w:rPr>
            <w:fldChar w:fldCharType="separate"/>
          </w:r>
          <w:r w:rsidR="00783666" w:rsidRPr="00783666">
            <w:rPr>
              <w:rFonts w:ascii="Times New Roman" w:hAnsi="Times New Roman" w:cs="Times New Roman"/>
              <w:i/>
              <w:sz w:val="24"/>
              <w:szCs w:val="24"/>
              <w:vertAlign w:val="superscript"/>
              <w:lang w:val="en-US"/>
            </w:rPr>
            <w:t>74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736B1145573348309F1EC3977A699B10"/>
          </w:placeholder>
        </w:sdtPr>
        <w:sdtContent>
          <w:r w:rsidRPr="00154D92">
            <w:rPr>
              <w:rFonts w:ascii="Times New Roman" w:hAnsi="Times New Roman" w:cs="Times New Roman"/>
              <w:i/>
              <w:noProof/>
              <w:sz w:val="24"/>
              <w:szCs w:val="24"/>
            </w:rPr>
            <w:fldChar w:fldCharType="begin"/>
          </w:r>
          <w:r w:rsidR="00783666">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yLCJSZWZlcmVuY2VJZCI6IjNjMzFlYjQ0LTFmZWEtNDQ2Ny1hNjUyLTIwMWZjNmVmMGRmO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xMC0xNVQxNTozODoxOSIsIlByb2plY3QiOnsiJHJlZiI6IjgifX0sIlVzZU51bWJlcmluZ1R5cGVPZlBhcmVudERvY3VtZW50IjpmYWxzZX1dLCJGb3JtYXR0ZWRUZXh0Ijp7IiRpZCI6IjE0IiwiQ291bnQiOjEsIlRleHRVbml0cyI6W3siJGlkIjoiMTUiLCJGb250U3R5bGUiOnsiJGlkIjoiMTYiLCJTdXBlcnNjcmlwdCI6dHJ1ZX0sIlJlYWRpbmdPcmRlciI6MSwiVGV4dCI6IjQ2In1dfSwiVGFnIjoiQ2l0YXZpUGxhY2Vob2xkZXIjN2VjM2IzY2YtMjQ4Yi00ZjI5LThiN2YtOGRkMDA3YzU4ZmY2IiwiVGV4dCI6IjQ2IiwiV0FJVmVyc2lvbiI6IjYuMTcuMC4wIn0=}</w:instrText>
          </w:r>
          <w:r w:rsidRPr="00154D92">
            <w:rPr>
              <w:rFonts w:ascii="Times New Roman" w:hAnsi="Times New Roman" w:cs="Times New Roman"/>
              <w:i/>
              <w:noProof/>
              <w:sz w:val="24"/>
              <w:szCs w:val="24"/>
            </w:rPr>
            <w:fldChar w:fldCharType="separate"/>
          </w:r>
          <w:r w:rsidR="00783666" w:rsidRPr="00783666">
            <w:rPr>
              <w:rFonts w:ascii="Times New Roman" w:hAnsi="Times New Roman" w:cs="Times New Roman"/>
              <w:i/>
              <w:noProof/>
              <w:sz w:val="24"/>
              <w:szCs w:val="24"/>
              <w:vertAlign w:val="superscript"/>
            </w:rPr>
            <w:t>46</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736B1145573348309F1EC3977A699B10"/>
          </w:placeholder>
        </w:sdtPr>
        <w:sdtContent>
          <w:r w:rsidRPr="00154D92">
            <w:rPr>
              <w:rFonts w:ascii="Times New Roman" w:hAnsi="Times New Roman" w:cs="Times New Roman"/>
              <w:i/>
              <w:noProof/>
              <w:sz w:val="24"/>
              <w:szCs w:val="24"/>
            </w:rPr>
            <w:fldChar w:fldCharType="begin"/>
          </w:r>
          <w:r w:rsidR="00783666">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y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w:instrText>
          </w:r>
          <w:r w:rsidR="00783666" w:rsidRPr="00783666">
            <w:rPr>
              <w:rFonts w:ascii="Times New Roman" w:hAnsi="Times New Roman" w:cs="Times New Roman"/>
              <w:i/>
              <w:noProof/>
              <w:sz w:val="24"/>
              <w:szCs w:val="24"/>
              <w:lang w:val="en-US"/>
            </w:rPr>
            <w:instrText>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EwLTE1VDE1OjM4OjE5IiwiUHJvamVjdCI6eyIkcmVmIjoiOCJ9fSwiVXNlTnVtYmVyaW5nVHlwZU9mUGFyZW50RG9jdW1lbnQiOmZhbHNlLCJZZWFyT25seSI6dHJ1ZX1dLCJGb3JtYXR0ZWRUZXh0Ijp7IiRpZCI6IjE0IiwiQ291bnQiOjEsIlRleHRVbml0cyI6W3siJGlkIjoiMTUiLCJGb250U3R5bGUiOnsiJGlkIjoiMTYiLCJTdXBlcnNjcmlwdCI6dHJ1ZX0sIlJlYWRpbmdPcmRlciI6MSwiVGV4dCI6IjQ2In1dfSwiVGFnIjoiQ2l0YXZpUGxhY2Vob2xkZXIjODkyYzVmMTUtMWY0ZC00YzJmLTkxNDktZWQwNDY1N2I3MjU0IiwiVGV4dCI6IjQ2IiwiV0FJVmVyc2lvbiI6IjYuMTcuMC4wIn0=}</w:instrText>
          </w:r>
          <w:r w:rsidRPr="00154D92">
            <w:rPr>
              <w:rFonts w:ascii="Times New Roman" w:hAnsi="Times New Roman" w:cs="Times New Roman"/>
              <w:i/>
              <w:noProof/>
              <w:sz w:val="24"/>
              <w:szCs w:val="24"/>
            </w:rPr>
            <w:fldChar w:fldCharType="separate"/>
          </w:r>
          <w:r w:rsidR="00783666" w:rsidRPr="00783666">
            <w:rPr>
              <w:rFonts w:ascii="Times New Roman" w:hAnsi="Times New Roman" w:cs="Times New Roman"/>
              <w:i/>
              <w:noProof/>
              <w:sz w:val="24"/>
              <w:szCs w:val="24"/>
              <w:vertAlign w:val="superscript"/>
              <w:lang w:val="en-US"/>
            </w:rPr>
            <w:t>46</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w:t>
      </w:r>
      <w:r w:rsidRPr="00866130">
        <w:rPr>
          <w:rFonts w:ascii="Times New Roman" w:eastAsia="Calibri" w:hAnsi="Times New Roman" w:cs="Times New Roman"/>
          <w:i/>
          <w:iCs/>
          <w:sz w:val="24"/>
          <w:szCs w:val="24"/>
          <w:lang w:val="en-GB"/>
        </w:rPr>
        <w:t>, please refer to OSF.</w:t>
      </w:r>
      <w:bookmarkStart w:id="103" w:name="_Hlk207813842"/>
      <w:r w:rsidRPr="00866130">
        <w:rPr>
          <w:rFonts w:ascii="Times New Roman" w:eastAsia="Calibri" w:hAnsi="Times New Roman" w:cs="Times New Roman"/>
          <w:i/>
          <w:iCs/>
          <w:sz w:val="24"/>
          <w:szCs w:val="24"/>
          <w:lang w:val="en-GB"/>
        </w:rPr>
        <w:t xml:space="preserve"> For a detailed description and discussion of the differences between professional musicians and non-musicians, please refer to the previous publication </w:t>
      </w:r>
      <w:sdt>
        <w:sdtPr>
          <w:rPr>
            <w:rFonts w:ascii="Times New Roman" w:eastAsia="Calibri" w:hAnsi="Times New Roman" w:cs="Times New Roman"/>
            <w:i/>
            <w:iCs/>
            <w:sz w:val="24"/>
            <w:szCs w:val="24"/>
            <w:lang w:val="en-GB"/>
          </w:rPr>
          <w:alias w:val="To edit, see citavi.com/edit"/>
          <w:tag w:val="CitaviPlaceholder#965c5e16-40b7-4f07-8dce-0d5bd992005e"/>
          <w:id w:val="-606116367"/>
          <w:placeholder>
            <w:docPart w:val="38FB087CA11C4012B89153E514CD46A9"/>
          </w:placeholder>
        </w:sdtPr>
        <w:sdtContent>
          <w:r w:rsidRPr="00866130">
            <w:rPr>
              <w:rFonts w:ascii="Times New Roman" w:eastAsia="Calibri" w:hAnsi="Times New Roman" w:cs="Times New Roman"/>
              <w:i/>
              <w:iCs/>
              <w:sz w:val="24"/>
              <w:szCs w:val="24"/>
              <w:lang w:val="en-GB"/>
            </w:rPr>
            <w:fldChar w:fldCharType="begin"/>
          </w:r>
          <w:r w:rsidR="00783666">
            <w:rPr>
              <w:rFonts w:ascii="Times New Roman" w:eastAsia="Calibri" w:hAnsi="Times New Roman" w:cs="Times New Roman"/>
              <w:i/>
              <w:iCs/>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V9XSwiRm9ybWF0dGVkVGV4dCI6eyIkaWQiOiIxOCIsIkNvdW50IjoxLCJUZXh0VW5pdHMiOlt7IiRpZCI6IjE5IiwiRm9udFN0eWxlIjp7IiRpZCI6IjIwIiwiU3VwZXJzY3JpcHQiOnRydWV9LCJSZWFkaW5nT3JkZXIiOjEsIlRleHQiOiIxNCJ9XX0sIlRhZyI6IkNpdGF2aVBsYWNlaG9sZGVyIzk2NWM1ZTE2LTQwYjctNGYwNy04ZGNlLTBkNWJkOTkyMDA1ZSIsIlRleHQiOiIxNCIsIldBSVZlcnNpb24iOiI2LjE3LjAuMCJ9}</w:instrText>
          </w:r>
          <w:r w:rsidRPr="00866130">
            <w:rPr>
              <w:rFonts w:ascii="Times New Roman" w:eastAsia="Calibri" w:hAnsi="Times New Roman" w:cs="Times New Roman"/>
              <w:i/>
              <w:iCs/>
              <w:sz w:val="24"/>
              <w:szCs w:val="24"/>
              <w:lang w:val="en-GB"/>
            </w:rPr>
            <w:fldChar w:fldCharType="separate"/>
          </w:r>
          <w:r w:rsidR="00783666" w:rsidRPr="00783666">
            <w:rPr>
              <w:rFonts w:ascii="Times New Roman" w:eastAsia="Calibri" w:hAnsi="Times New Roman" w:cs="Times New Roman"/>
              <w:i/>
              <w:iCs/>
              <w:sz w:val="24"/>
              <w:szCs w:val="24"/>
              <w:vertAlign w:val="superscript"/>
              <w:lang w:val="en-GB"/>
            </w:rPr>
            <w:t>14</w:t>
          </w:r>
          <w:r w:rsidRPr="00866130">
            <w:rPr>
              <w:rFonts w:ascii="Times New Roman" w:eastAsia="Calibri" w:hAnsi="Times New Roman" w:cs="Times New Roman"/>
              <w:i/>
              <w:iCs/>
              <w:sz w:val="24"/>
              <w:szCs w:val="24"/>
              <w:lang w:val="en-GB"/>
            </w:rPr>
            <w:fldChar w:fldCharType="end"/>
          </w:r>
        </w:sdtContent>
      </w:sdt>
      <w:r w:rsidRPr="00866130">
        <w:rPr>
          <w:rFonts w:ascii="Times New Roman" w:eastAsia="Calibri" w:hAnsi="Times New Roman" w:cs="Times New Roman"/>
          <w:i/>
          <w:iCs/>
          <w:sz w:val="24"/>
          <w:szCs w:val="24"/>
          <w:lang w:val="en-GB"/>
        </w:rPr>
        <w:t>.</w:t>
      </w:r>
      <w:bookmarkEnd w:id="103"/>
    </w:p>
    <w:p w14:paraId="3C2F0634" w14:textId="77777777" w:rsidR="00D10658" w:rsidRDefault="00D10658" w:rsidP="00D10658">
      <w:pPr>
        <w:spacing w:line="480" w:lineRule="auto"/>
        <w:contextualSpacing/>
        <w:rPr>
          <w:rFonts w:ascii="Times New Roman" w:hAnsi="Times New Roman" w:cs="Times New Roman"/>
          <w:sz w:val="24"/>
          <w:szCs w:val="24"/>
          <w:lang w:val="en-US"/>
        </w:rPr>
      </w:pPr>
    </w:p>
    <w:p w14:paraId="730DCE4E" w14:textId="77777777" w:rsidR="00D10658" w:rsidRDefault="00D10658" w:rsidP="00D10658">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5</w:t>
      </w:r>
    </w:p>
    <w:p w14:paraId="73B0893C" w14:textId="77777777" w:rsidR="00D10658" w:rsidRPr="000A403F" w:rsidRDefault="00D10658" w:rsidP="00D10658">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D10658" w:rsidRPr="001241B7" w14:paraId="52D65716" w14:textId="77777777" w:rsidTr="00783666">
        <w:trPr>
          <w:trHeight w:val="300"/>
        </w:trPr>
        <w:tc>
          <w:tcPr>
            <w:tcW w:w="3060" w:type="dxa"/>
            <w:tcBorders>
              <w:top w:val="single" w:sz="4" w:space="0" w:color="auto"/>
              <w:left w:val="nil"/>
              <w:bottom w:val="single" w:sz="4" w:space="0" w:color="auto"/>
              <w:right w:val="nil"/>
            </w:tcBorders>
            <w:noWrap/>
            <w:vAlign w:val="bottom"/>
            <w:hideMark/>
          </w:tcPr>
          <w:p w14:paraId="568DA939" w14:textId="77777777" w:rsidR="00D10658" w:rsidRPr="005D275B" w:rsidRDefault="00D10658" w:rsidP="00783666">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13A1D53D" w14:textId="77777777" w:rsidR="00D10658" w:rsidRPr="001241B7" w:rsidRDefault="00D10658" w:rsidP="00783666">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427E3D5B" w14:textId="77777777" w:rsidR="00D10658" w:rsidRPr="001241B7" w:rsidRDefault="00D10658" w:rsidP="00783666">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0004AEBE" w14:textId="77777777" w:rsidR="00D10658" w:rsidRPr="001241B7" w:rsidRDefault="00D10658" w:rsidP="00783666">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4EB06AF7" w14:textId="77777777" w:rsidR="00D10658" w:rsidRPr="001241B7" w:rsidRDefault="00D10658" w:rsidP="00783666">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61046B8F" w14:textId="77777777" w:rsidR="00D10658" w:rsidRPr="001241B7" w:rsidRDefault="00D10658" w:rsidP="00783666">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019F2EE2" w14:textId="77777777" w:rsidR="00D10658" w:rsidRPr="001241B7" w:rsidRDefault="00D10658" w:rsidP="00783666">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D10658" w:rsidRPr="001241B7" w14:paraId="6777A08F" w14:textId="77777777" w:rsidTr="00783666">
        <w:trPr>
          <w:trHeight w:val="300"/>
        </w:trPr>
        <w:tc>
          <w:tcPr>
            <w:tcW w:w="3060" w:type="dxa"/>
            <w:tcBorders>
              <w:top w:val="nil"/>
              <w:left w:val="nil"/>
              <w:bottom w:val="nil"/>
              <w:right w:val="nil"/>
            </w:tcBorders>
            <w:noWrap/>
            <w:vAlign w:val="bottom"/>
            <w:hideMark/>
          </w:tcPr>
          <w:p w14:paraId="03D7CFAC"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0946AEE9"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77B0E7AC"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58B4B92E"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2830F1C1"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78B73CFF"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 .06]</w:t>
            </w:r>
          </w:p>
        </w:tc>
        <w:tc>
          <w:tcPr>
            <w:tcW w:w="1200" w:type="dxa"/>
            <w:tcBorders>
              <w:top w:val="nil"/>
              <w:left w:val="nil"/>
              <w:bottom w:val="nil"/>
              <w:right w:val="nil"/>
            </w:tcBorders>
            <w:noWrap/>
            <w:vAlign w:val="bottom"/>
            <w:hideMark/>
          </w:tcPr>
          <w:p w14:paraId="28ABF235"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p>
        </w:tc>
      </w:tr>
      <w:tr w:rsidR="00D10658" w:rsidRPr="001241B7" w14:paraId="0C0C25D9" w14:textId="77777777" w:rsidTr="00783666">
        <w:trPr>
          <w:trHeight w:val="300"/>
        </w:trPr>
        <w:tc>
          <w:tcPr>
            <w:tcW w:w="3060" w:type="dxa"/>
            <w:tcBorders>
              <w:top w:val="nil"/>
              <w:left w:val="nil"/>
              <w:bottom w:val="nil"/>
              <w:right w:val="nil"/>
            </w:tcBorders>
            <w:noWrap/>
            <w:vAlign w:val="bottom"/>
            <w:hideMark/>
          </w:tcPr>
          <w:p w14:paraId="73578ED3"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010F1EAE"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3C18AD96"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9C82C10"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F4F1537"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07EDA9B0"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 .49]</w:t>
            </w:r>
          </w:p>
        </w:tc>
        <w:tc>
          <w:tcPr>
            <w:tcW w:w="1200" w:type="dxa"/>
            <w:tcBorders>
              <w:top w:val="nil"/>
              <w:left w:val="nil"/>
              <w:bottom w:val="nil"/>
              <w:right w:val="nil"/>
            </w:tcBorders>
            <w:noWrap/>
            <w:vAlign w:val="bottom"/>
            <w:hideMark/>
          </w:tcPr>
          <w:p w14:paraId="43937C16"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p>
        </w:tc>
      </w:tr>
      <w:tr w:rsidR="00D10658" w:rsidRPr="001241B7" w14:paraId="2FBF33BB" w14:textId="77777777" w:rsidTr="00783666">
        <w:trPr>
          <w:trHeight w:val="300"/>
        </w:trPr>
        <w:tc>
          <w:tcPr>
            <w:tcW w:w="3060" w:type="dxa"/>
            <w:tcBorders>
              <w:top w:val="nil"/>
              <w:left w:val="nil"/>
              <w:bottom w:val="nil"/>
              <w:right w:val="nil"/>
            </w:tcBorders>
            <w:noWrap/>
            <w:vAlign w:val="bottom"/>
            <w:hideMark/>
          </w:tcPr>
          <w:p w14:paraId="49149EBE"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371ABF9B"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8357C52"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6EF158D"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2D1AB22B"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7431DD55"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 .91]</w:t>
            </w:r>
          </w:p>
        </w:tc>
        <w:tc>
          <w:tcPr>
            <w:tcW w:w="1200" w:type="dxa"/>
            <w:tcBorders>
              <w:top w:val="nil"/>
              <w:left w:val="nil"/>
              <w:bottom w:val="nil"/>
              <w:right w:val="nil"/>
            </w:tcBorders>
            <w:noWrap/>
            <w:vAlign w:val="bottom"/>
            <w:hideMark/>
          </w:tcPr>
          <w:p w14:paraId="3804EB2F"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D10658" w:rsidRPr="001241B7" w14:paraId="3A9A0642" w14:textId="77777777" w:rsidTr="00783666">
        <w:trPr>
          <w:trHeight w:val="300"/>
        </w:trPr>
        <w:tc>
          <w:tcPr>
            <w:tcW w:w="3060" w:type="dxa"/>
            <w:tcBorders>
              <w:top w:val="nil"/>
              <w:left w:val="nil"/>
              <w:bottom w:val="nil"/>
              <w:right w:val="nil"/>
            </w:tcBorders>
            <w:noWrap/>
            <w:vAlign w:val="bottom"/>
            <w:hideMark/>
          </w:tcPr>
          <w:p w14:paraId="5530559D"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3A514938"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5B72B35F"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5A582F08"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041138DA"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23BEA8BD"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 .01]</w:t>
            </w:r>
          </w:p>
        </w:tc>
        <w:tc>
          <w:tcPr>
            <w:tcW w:w="1200" w:type="dxa"/>
            <w:tcBorders>
              <w:top w:val="nil"/>
              <w:left w:val="nil"/>
              <w:bottom w:val="nil"/>
              <w:right w:val="nil"/>
            </w:tcBorders>
            <w:noWrap/>
            <w:vAlign w:val="bottom"/>
            <w:hideMark/>
          </w:tcPr>
          <w:p w14:paraId="645C0E35"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p>
        </w:tc>
      </w:tr>
      <w:tr w:rsidR="00D10658" w:rsidRPr="001241B7" w14:paraId="7C15B02F" w14:textId="77777777" w:rsidTr="00783666">
        <w:trPr>
          <w:trHeight w:val="300"/>
        </w:trPr>
        <w:tc>
          <w:tcPr>
            <w:tcW w:w="3060" w:type="dxa"/>
            <w:tcBorders>
              <w:top w:val="nil"/>
              <w:left w:val="nil"/>
              <w:bottom w:val="nil"/>
              <w:right w:val="nil"/>
            </w:tcBorders>
            <w:noWrap/>
            <w:vAlign w:val="bottom"/>
            <w:hideMark/>
          </w:tcPr>
          <w:p w14:paraId="41EEE73F"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052A2A7E"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3DACC5A4"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28270251"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7B9099D1"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7569D032"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 .04]</w:t>
            </w:r>
          </w:p>
        </w:tc>
        <w:tc>
          <w:tcPr>
            <w:tcW w:w="1200" w:type="dxa"/>
            <w:tcBorders>
              <w:top w:val="nil"/>
              <w:left w:val="nil"/>
              <w:bottom w:val="nil"/>
              <w:right w:val="nil"/>
            </w:tcBorders>
            <w:noWrap/>
            <w:vAlign w:val="bottom"/>
            <w:hideMark/>
          </w:tcPr>
          <w:p w14:paraId="7765164E"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D10658" w:rsidRPr="001241B7" w14:paraId="050C25D9" w14:textId="77777777" w:rsidTr="00783666">
        <w:trPr>
          <w:trHeight w:val="300"/>
        </w:trPr>
        <w:tc>
          <w:tcPr>
            <w:tcW w:w="3060" w:type="dxa"/>
            <w:tcBorders>
              <w:top w:val="nil"/>
              <w:left w:val="nil"/>
              <w:right w:val="nil"/>
            </w:tcBorders>
            <w:noWrap/>
            <w:vAlign w:val="bottom"/>
            <w:hideMark/>
          </w:tcPr>
          <w:p w14:paraId="6714F308" w14:textId="77777777" w:rsidR="00D10658" w:rsidRPr="001241B7" w:rsidRDefault="00D10658" w:rsidP="00783666">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29BC72C4"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3D8BA285"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30E68F93"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181ECA47"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042D165"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 .24]</w:t>
            </w:r>
          </w:p>
        </w:tc>
        <w:tc>
          <w:tcPr>
            <w:tcW w:w="1200" w:type="dxa"/>
            <w:tcBorders>
              <w:top w:val="nil"/>
              <w:left w:val="nil"/>
              <w:right w:val="nil"/>
            </w:tcBorders>
            <w:noWrap/>
            <w:vAlign w:val="bottom"/>
            <w:hideMark/>
          </w:tcPr>
          <w:p w14:paraId="4E67F418"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D10658" w:rsidRPr="001241B7" w14:paraId="606BBB1D" w14:textId="77777777" w:rsidTr="00783666">
        <w:trPr>
          <w:trHeight w:val="300"/>
        </w:trPr>
        <w:tc>
          <w:tcPr>
            <w:tcW w:w="3060" w:type="dxa"/>
            <w:tcBorders>
              <w:top w:val="nil"/>
              <w:left w:val="nil"/>
              <w:bottom w:val="single" w:sz="4" w:space="0" w:color="auto"/>
              <w:right w:val="nil"/>
            </w:tcBorders>
            <w:noWrap/>
            <w:vAlign w:val="bottom"/>
            <w:hideMark/>
          </w:tcPr>
          <w:p w14:paraId="3E14A33D" w14:textId="77777777" w:rsidR="00D10658" w:rsidRPr="005D275B" w:rsidRDefault="00D10658" w:rsidP="00783666">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38C737D9"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4DB64DC2"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65D1E1B8"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3FCD2C4E"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3D298BB8"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 .01]</w:t>
            </w:r>
          </w:p>
        </w:tc>
        <w:tc>
          <w:tcPr>
            <w:tcW w:w="1200" w:type="dxa"/>
            <w:tcBorders>
              <w:top w:val="nil"/>
              <w:left w:val="nil"/>
              <w:bottom w:val="single" w:sz="4" w:space="0" w:color="auto"/>
              <w:right w:val="nil"/>
            </w:tcBorders>
            <w:noWrap/>
            <w:vAlign w:val="bottom"/>
            <w:hideMark/>
          </w:tcPr>
          <w:p w14:paraId="7DE1F472" w14:textId="77777777" w:rsidR="00D10658" w:rsidRPr="001241B7" w:rsidRDefault="00D10658" w:rsidP="00783666">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1FF63190" w14:textId="77777777" w:rsidR="00D10658" w:rsidRDefault="00D10658" w:rsidP="00D10658">
      <w:pPr>
        <w:spacing w:line="480" w:lineRule="auto"/>
        <w:rPr>
          <w:rFonts w:ascii="Times New Roman" w:hAnsi="Times New Roman" w:cs="Times New Roman"/>
          <w:iCs/>
          <w:sz w:val="24"/>
          <w:szCs w:val="24"/>
          <w:lang w:val="en-US"/>
        </w:rPr>
      </w:pPr>
    </w:p>
    <w:p w14:paraId="1F3F956A" w14:textId="77777777" w:rsidR="00D10658" w:rsidRDefault="00D10658" w:rsidP="00D60F72">
      <w:pPr>
        <w:spacing w:line="480" w:lineRule="auto"/>
        <w:rPr>
          <w:rFonts w:ascii="Times New Roman" w:hAnsi="Times New Roman" w:cs="Times New Roman"/>
          <w:sz w:val="24"/>
          <w:szCs w:val="24"/>
          <w:lang w:val="en-US"/>
        </w:rPr>
      </w:pPr>
    </w:p>
    <w:p w14:paraId="411F3256" w14:textId="5B795F48" w:rsidR="0036429D" w:rsidRPr="0036429D" w:rsidRDefault="0036429D" w:rsidP="0036429D">
      <w:pPr>
        <w:pStyle w:val="berschrift1"/>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STAR Methods</w:t>
      </w:r>
    </w:p>
    <w:p w14:paraId="50DED2F3" w14:textId="77777777" w:rsidR="00D10658" w:rsidRPr="00D96432" w:rsidRDefault="00D10658" w:rsidP="00D10658">
      <w:pPr>
        <w:pStyle w:val="berschrift2"/>
        <w:rPr>
          <w:b/>
          <w:bCs/>
          <w:lang w:val="en-US"/>
        </w:rPr>
      </w:pPr>
      <w:r w:rsidRPr="00574885">
        <w:rPr>
          <w:b/>
          <w:bCs/>
          <w:lang w:val="en-US"/>
        </w:rPr>
        <w:t>EXPERIMENTAL MODEL AND STUDY PARTICIPANT DETAILS</w:t>
      </w:r>
    </w:p>
    <w:p w14:paraId="0F4F9F0E" w14:textId="77777777" w:rsidR="00D10658" w:rsidRPr="00D96432" w:rsidRDefault="00D10658" w:rsidP="00D10658">
      <w:pPr>
        <w:pStyle w:val="berschrift3"/>
        <w:rPr>
          <w:lang w:val="en-US"/>
        </w:rPr>
      </w:pPr>
      <w:r w:rsidRPr="00D96432">
        <w:rPr>
          <w:b/>
          <w:bCs/>
          <w:lang w:val="en-US"/>
        </w:rPr>
        <w:t xml:space="preserve">Participants for Part I and II </w:t>
      </w:r>
    </w:p>
    <w:p w14:paraId="7C958957" w14:textId="77777777" w:rsidR="00D10658" w:rsidRDefault="00D10658" w:rsidP="00D10658">
      <w:pPr>
        <w:rPr>
          <w:lang w:val="en-US"/>
        </w:rPr>
      </w:pPr>
      <w:r>
        <w:rPr>
          <w:lang w:val="en-US"/>
        </w:rPr>
        <w:t>(reported in the manuscript in section “Part I - Participants”)</w:t>
      </w:r>
    </w:p>
    <w:p w14:paraId="0FC2C3B9" w14:textId="77777777" w:rsidR="00D10658" w:rsidRPr="00672F01" w:rsidRDefault="00D10658" w:rsidP="00D10658">
      <w:pPr>
        <w:rPr>
          <w:lang w:val="en-US"/>
        </w:rPr>
      </w:pPr>
      <w:r w:rsidRPr="00672F01">
        <w:rPr>
          <w:lang w:val="en-US"/>
        </w:rPr>
        <w:t xml:space="preserve">Data were collected in a pseudonymized format from June 2023 to January 2024. All participants were aged between 18 and 54 years and fluent German speakers. Participants provided informed consent before completing the experiment and received compensation in the form of 12.50 € or course credit upon completion. The experiment was in line with the ethical guidelines by the American Psychological Association (APA) and approved by the local ethics committee of the Friedrich Schiller University Jena (Reg.-Nr. FSV 19/045). </w:t>
      </w:r>
    </w:p>
    <w:p w14:paraId="3DDB4016" w14:textId="77777777" w:rsidR="00D10658" w:rsidRPr="00672F01" w:rsidRDefault="00D10658" w:rsidP="00D10658">
      <w:pPr>
        <w:rPr>
          <w:lang w:val="en-US"/>
        </w:rPr>
      </w:pPr>
      <w:r w:rsidRPr="00672F01">
        <w:rPr>
          <w:lang w:val="en-US"/>
        </w:rPr>
        <w:t xml:space="preserve">In total, we collected data from 94 amateur musicians that were divided into singers and instrumentalists.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instrumentalists in an orchestra or a band). Instrumentalists, conversely, were required to be currently active in an orchestra or a </w:t>
      </w:r>
      <w:r w:rsidRPr="00672F01">
        <w:rPr>
          <w:lang w:val="en-US"/>
        </w:rPr>
        <w:lastRenderedPageBreak/>
        <w:t>band, but they should not engage in singing activities actively and regularly (i.e., they must not currently be in a choir or another singing group).</w:t>
      </w:r>
    </w:p>
    <w:p w14:paraId="1F366875" w14:textId="77777777" w:rsidR="00D10658" w:rsidRPr="00D96432" w:rsidRDefault="00D10658" w:rsidP="00D10658">
      <w:pPr>
        <w:pStyle w:val="berschrift4"/>
        <w:rPr>
          <w:lang w:val="en-US"/>
        </w:rPr>
      </w:pPr>
      <w:r w:rsidRPr="00D96432">
        <w:rPr>
          <w:lang w:val="en-US"/>
        </w:rPr>
        <w:t>Singers</w:t>
      </w:r>
    </w:p>
    <w:p w14:paraId="05520987" w14:textId="77777777" w:rsidR="00D10658" w:rsidRPr="00672F01" w:rsidRDefault="00D10658" w:rsidP="00D10658">
      <w:pPr>
        <w:rPr>
          <w:lang w:val="en-US"/>
        </w:rPr>
      </w:pPr>
      <w:r w:rsidRPr="00672F01">
        <w:rPr>
          <w:lang w:val="en-US"/>
        </w:rPr>
        <w:t xml:space="preserve">We recorded data from 48 singers, of which three were excluded (N = 2 had &gt; 5 % trials of omission, N = 1 had technical issues during stimulus playback). Thus, data from 45 singers were analyzed (22 female, 22 male, 1 diverse, aged 18 to 53 years [M = 27.02, SD = 8.2]). Mean onset age of musical training was 8 years (SD = 3.08, 5 - 20 years). Mean duration of musical training was 10 years (SD = 6.59, 0 – 25 years). Five participants reported that they never had any formal musical training. Two participants reported that they had occasional tinnitus, but without any subjective impairments in daily life. </w:t>
      </w:r>
    </w:p>
    <w:p w14:paraId="37443C49" w14:textId="77777777" w:rsidR="00D10658" w:rsidRPr="00D96432" w:rsidRDefault="00D10658" w:rsidP="00D10658">
      <w:pPr>
        <w:pStyle w:val="berschrift4"/>
        <w:rPr>
          <w:lang w:val="en-US"/>
        </w:rPr>
      </w:pPr>
      <w:r w:rsidRPr="00D96432">
        <w:rPr>
          <w:lang w:val="en-US"/>
        </w:rPr>
        <w:t>Instrumentalists</w:t>
      </w:r>
    </w:p>
    <w:p w14:paraId="4FC997DB" w14:textId="77777777" w:rsidR="00D10658" w:rsidRDefault="00D10658" w:rsidP="00D10658">
      <w:pPr>
        <w:rPr>
          <w:lang w:val="en-US"/>
        </w:rPr>
      </w:pPr>
      <w:r w:rsidRPr="00672F01">
        <w:rPr>
          <w:lang w:val="en-US"/>
        </w:rPr>
        <w:t xml:space="preserve">Data from 46 instrumentalists were collected, of which three were excluded. One had technical issues during stimulus playback, one was also active in a choir, one held a master’s degree in music science and was therefore regrouped with the professional musicians (see Part III). Thus, data from 43 instrumentalists entered analysis (24 female, 18 male, 1 diverse, aged 18 to 54 years [M = 28.51, SD = 10.64]). Mean onset age of musical training was 7 years (SD = 2.27, 4 - 14 years). Mean duration of musical training was 14 years (SD = 10.00, 0 – 44 years). Four participants reported that they never had any formal musical training, thus were autodidacts. </w:t>
      </w:r>
    </w:p>
    <w:p w14:paraId="03D39683" w14:textId="77777777" w:rsidR="00D10658" w:rsidRDefault="00D10658" w:rsidP="00D10658">
      <w:pPr>
        <w:rPr>
          <w:lang w:val="en-US"/>
        </w:rPr>
      </w:pPr>
      <w:r w:rsidRPr="00672F01">
        <w:rPr>
          <w:lang w:val="en-US"/>
        </w:rPr>
        <w:t xml:space="preserve">For more details, </w:t>
      </w:r>
      <w:r>
        <w:rPr>
          <w:lang w:val="en-US"/>
        </w:rPr>
        <w:t>please refer to the supplemental sample information in the document “</w:t>
      </w:r>
      <w:r w:rsidRPr="00793A99">
        <w:rPr>
          <w:lang w:val="en-US"/>
        </w:rPr>
        <w:t>Supplemental_Tables_and_Figures.pdf</w:t>
      </w:r>
      <w:r>
        <w:rPr>
          <w:lang w:val="en-US"/>
        </w:rPr>
        <w:t>” in the associated OSF repository (</w:t>
      </w:r>
      <w:hyperlink r:id="rId10" w:history="1">
        <w:r w:rsidRPr="006B4A9B">
          <w:rPr>
            <w:rStyle w:val="Hyperlink"/>
            <w:rFonts w:ascii="Times New Roman" w:hAnsi="Times New Roman" w:cs="Times New Roman"/>
            <w:sz w:val="24"/>
            <w:szCs w:val="24"/>
            <w:lang w:val="en-US"/>
          </w:rPr>
          <w:t>https://osf.io/ascqx/</w:t>
        </w:r>
      </w:hyperlink>
      <w:r>
        <w:rPr>
          <w:lang w:val="en-US"/>
        </w:rPr>
        <w:t xml:space="preserve">): S1 for musical background, S2 for socioeconomic background. </w:t>
      </w:r>
    </w:p>
    <w:p w14:paraId="6741CCEB" w14:textId="77777777" w:rsidR="00D10658" w:rsidRDefault="00D10658" w:rsidP="00D10658">
      <w:pPr>
        <w:rPr>
          <w:lang w:val="en-US"/>
        </w:rPr>
      </w:pPr>
    </w:p>
    <w:p w14:paraId="625F4F73" w14:textId="77777777" w:rsidR="00D10658" w:rsidRPr="00793A99" w:rsidRDefault="00D10658" w:rsidP="00D10658">
      <w:pPr>
        <w:pStyle w:val="berschrift3"/>
        <w:rPr>
          <w:lang w:val="en-US"/>
        </w:rPr>
      </w:pPr>
      <w:r w:rsidRPr="00793A99">
        <w:rPr>
          <w:b/>
          <w:bCs/>
          <w:lang w:val="en-US"/>
        </w:rPr>
        <w:t xml:space="preserve">Participants for Part III </w:t>
      </w:r>
    </w:p>
    <w:p w14:paraId="7D77E72F" w14:textId="77777777" w:rsidR="00D10658" w:rsidRDefault="00D10658" w:rsidP="00D10658">
      <w:pPr>
        <w:rPr>
          <w:lang w:val="en-US"/>
        </w:rPr>
      </w:pPr>
      <w:r>
        <w:rPr>
          <w:lang w:val="en-US"/>
        </w:rPr>
        <w:t>(reported in the manuscript in section “Part III - Method”)</w:t>
      </w:r>
    </w:p>
    <w:p w14:paraId="7BECF24D" w14:textId="3ED1774E" w:rsidR="00D10658" w:rsidRPr="00B8479B" w:rsidRDefault="00D10658" w:rsidP="00D10658">
      <w:pPr>
        <w:rPr>
          <w:lang w:val="en-US"/>
        </w:rPr>
      </w:pPr>
      <w:r w:rsidRPr="00B8479B">
        <w:rPr>
          <w:lang w:val="en-US"/>
        </w:rPr>
        <w:t xml:space="preserve">For this analysis, we collapsed all participants from Part I into the group of amateur musicians and compared it to the groups of professional musicians and non-musicians reported in Nussbaum et al. (2024). Note that we added one participant to the professional group, because he held a master’s degree in music (see Part I), so numbers slightly diverge from the original publication. All professional musicians reported to have a music-related academic degree or a non-academic music qualification. Non-musicians played no instrument or engaged in any other musical activities. For a more detailed description, please refer to </w:t>
      </w:r>
      <w:sdt>
        <w:sdtPr>
          <w:rPr>
            <w:lang w:val="en-US"/>
          </w:rPr>
          <w:alias w:val="To edit, see citavi.com/edit"/>
          <w:tag w:val="CitaviPlaceholder#ba56c92b-56d4-4297-806e-f8e12845ca29"/>
          <w:id w:val="205611294"/>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Fzc29jaWF0ZVdpdGhQbGFjZWhvbGRlclRhZyI6IkNpdGF2aVBsYWNlaG9sZGVyI2M3MzBhZDFkLWUxMjktNDMzZS04NWE2LTA5MWQyODBjZTI1YSIsIkVudHJpZXMiOlt7IiRpZCI6IjIiLCIkdHlwZSI6IlN3aXNzQWNhZGVtaWMuQ2l0YXZpLkNpdGF0aW9ucy5Xb3JkUGxhY2Vob2xkZXJFbnRyeSwgU3dpc3NBY2FkZW1pYy5DaXRhdmkiLCJJZCI6Ijk2OGRiYzMxLWE3MzAtNDVjOC05ZDI5LTY5NDJmYTExZjEwMC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NiYTU2YzkyYi01NmQ0LTQyOTctODA2ZS1mOGUxMjg0NWNhMjkiLCJUZXh0IjoiMTQiLCJXQUlWZXJzaW9uIjoiNi4xNy4wLjAifQ==}</w:instrText>
          </w:r>
          <w:r>
            <w:rPr>
              <w:lang w:val="en-US"/>
            </w:rPr>
            <w:fldChar w:fldCharType="separate"/>
          </w:r>
          <w:r w:rsidR="00783666" w:rsidRPr="00783666">
            <w:rPr>
              <w:vertAlign w:val="superscript"/>
              <w:lang w:val="en-US"/>
            </w:rPr>
            <w:t>14</w:t>
          </w:r>
          <w:r>
            <w:rPr>
              <w:lang w:val="en-US"/>
            </w:rPr>
            <w:fldChar w:fldCharType="end"/>
          </w:r>
        </w:sdtContent>
      </w:sdt>
      <w:r>
        <w:rPr>
          <w:lang w:val="en-US"/>
        </w:rPr>
        <w:t xml:space="preserve"> </w:t>
      </w:r>
      <w:sdt>
        <w:sdtPr>
          <w:rPr>
            <w:lang w:val="en-US"/>
          </w:rPr>
          <w:alias w:val="To edit, see citavi.com/edit"/>
          <w:tag w:val="CitaviPlaceholder#c730ad1d-e129-433e-85a6-091d280ce25a"/>
          <w:id w:val="-684525015"/>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Fzc29jaWF0ZVdpdGhQbGFjZWhvbGRlclRhZyI6IkNpdGF2aVBsYWNlaG9sZGVyI2JhNTZjOTJiLTU2ZDQtNDI5Ny04MDZlLWY4ZTEyODQ1Y2EyOSIsIkVudHJpZXMiOlt7IiRpZCI6IjIiLCIkdHlwZSI6IlN3aXNzQWNhZGVtaWMuQ2l0YXZpLkNpdGF0aW9ucy5Xb3JkUGxhY2Vob2xkZXJFbnRyeSwgU3dpc3NBY2FkZW1pYy5DaXRhdmkiLCJJZCI6ImMyYzlmYjZjLWE5NmMtNDkwNS04NzIzLWY0NjhlY2VkMWY4ZS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NjNzMwYWQxZC1lMTI5LTQzM2UtODVhNi0wOTFkMjgwY2UyNWEiLCJUZXh0IjoiMTQiLCJXQUlWZXJzaW9uIjoiNi4xNy4wLjAifQ==}</w:instrText>
          </w:r>
          <w:r>
            <w:rPr>
              <w:lang w:val="en-US"/>
            </w:rPr>
            <w:fldChar w:fldCharType="separate"/>
          </w:r>
          <w:r w:rsidR="00783666" w:rsidRPr="00783666">
            <w:rPr>
              <w:vertAlign w:val="superscript"/>
              <w:lang w:val="en-US"/>
            </w:rPr>
            <w:t>14</w:t>
          </w:r>
          <w:r>
            <w:rPr>
              <w:lang w:val="en-US"/>
            </w:rPr>
            <w:fldChar w:fldCharType="end"/>
          </w:r>
        </w:sdtContent>
      </w:sdt>
      <w:r>
        <w:rPr>
          <w:lang w:val="en-US"/>
        </w:rPr>
        <w:t>.</w:t>
      </w:r>
    </w:p>
    <w:p w14:paraId="4C187A78" w14:textId="77777777" w:rsidR="00D10658" w:rsidRDefault="00D10658" w:rsidP="00D10658">
      <w:pPr>
        <w:rPr>
          <w:lang w:val="en-US"/>
        </w:rPr>
      </w:pPr>
      <w:r w:rsidRPr="00B8479B">
        <w:rPr>
          <w:lang w:val="en-US"/>
        </w:rPr>
        <w:t xml:space="preserve">In total, we analyzed data from 40 professional musicians (20 male, 20 </w:t>
      </w:r>
      <w:proofErr w:type="gramStart"/>
      <w:r w:rsidRPr="00B8479B">
        <w:rPr>
          <w:lang w:val="en-US"/>
        </w:rPr>
        <w:t>female</w:t>
      </w:r>
      <w:proofErr w:type="gramEnd"/>
      <w:r w:rsidRPr="00B8479B">
        <w:rPr>
          <w:lang w:val="en-US"/>
        </w:rPr>
        <w:t xml:space="preserve">, aged 20 to 42 years [M = 29.6; SD = 5.58]), 38 non-musicians (18 male, 20 female, aged 19 to 48 years [M = 30.5; SD = 6.54]) and 88 amateurs (40 male, 46 female, 2 diverse, aged 18 to 54 years [M = 27.8; SD = 9.44]). </w:t>
      </w:r>
    </w:p>
    <w:p w14:paraId="621F293B" w14:textId="77777777" w:rsidR="00D10658" w:rsidRPr="00672F01" w:rsidRDefault="00D10658" w:rsidP="00D10658">
      <w:pPr>
        <w:pStyle w:val="berschrift2"/>
        <w:rPr>
          <w:b/>
          <w:bCs/>
          <w:lang w:val="en-US"/>
        </w:rPr>
      </w:pPr>
      <w:r w:rsidRPr="00672F01">
        <w:rPr>
          <w:b/>
          <w:bCs/>
          <w:lang w:val="en-US"/>
        </w:rPr>
        <w:t>METHOD DETAILS</w:t>
      </w:r>
    </w:p>
    <w:p w14:paraId="607D9BE4" w14:textId="77777777" w:rsidR="00D10658" w:rsidRDefault="00D10658" w:rsidP="00D10658">
      <w:pPr>
        <w:pStyle w:val="berschrift3"/>
        <w:rPr>
          <w:b/>
          <w:bCs/>
          <w:lang w:val="en-US"/>
        </w:rPr>
      </w:pPr>
      <w:r>
        <w:rPr>
          <w:b/>
          <w:bCs/>
          <w:lang w:val="en-US"/>
        </w:rPr>
        <w:t>Stimulus material</w:t>
      </w:r>
    </w:p>
    <w:p w14:paraId="4DD26367" w14:textId="77777777" w:rsidR="00D10658" w:rsidRDefault="00D10658" w:rsidP="00D10658">
      <w:pPr>
        <w:rPr>
          <w:lang w:val="en-US"/>
        </w:rPr>
      </w:pPr>
      <w:r>
        <w:rPr>
          <w:lang w:val="en-US"/>
        </w:rPr>
        <w:t>(reported in the manuscript in section “Part I – Stimulus material”)</w:t>
      </w:r>
    </w:p>
    <w:p w14:paraId="1B3C3DA3" w14:textId="77777777" w:rsidR="00D10658" w:rsidRPr="00B8479B" w:rsidRDefault="00D10658" w:rsidP="00D10658">
      <w:pPr>
        <w:rPr>
          <w:lang w:val="en-US"/>
        </w:rPr>
      </w:pPr>
      <w:r w:rsidRPr="00B8479B">
        <w:rPr>
          <w:lang w:val="en-US"/>
        </w:rPr>
        <w:t>As stimulus material, we used parameter-specific voice morphs that express emotional information either through the fundamental frequency contour only (F0), through timbre only (</w:t>
      </w:r>
      <w:proofErr w:type="spellStart"/>
      <w:r w:rsidRPr="00B8479B">
        <w:rPr>
          <w:lang w:val="en-US"/>
        </w:rPr>
        <w:t>Tbr</w:t>
      </w:r>
      <w:proofErr w:type="spellEnd"/>
      <w:r w:rsidRPr="00B8479B">
        <w:rPr>
          <w:lang w:val="en-US"/>
        </w:rPr>
        <w:t xml:space="preserve">) or through a combination of both (Full). </w:t>
      </w:r>
    </w:p>
    <w:p w14:paraId="71155A2C" w14:textId="77777777" w:rsidR="00D10658" w:rsidRPr="00B8479B" w:rsidRDefault="00D10658" w:rsidP="00D10658">
      <w:pPr>
        <w:rPr>
          <w:lang w:val="en-US"/>
        </w:rPr>
      </w:pPr>
      <w:r w:rsidRPr="00B8479B">
        <w:rPr>
          <w:lang w:val="en-US"/>
        </w:rPr>
        <w:tab/>
        <w:t>For voice morphing, we selected original audio recordings from a database of vocal actor portrayals, comprised of pseudowords (/</w:t>
      </w:r>
      <w:proofErr w:type="spellStart"/>
      <w:r w:rsidRPr="00B8479B">
        <w:rPr>
          <w:lang w:val="en-US"/>
        </w:rPr>
        <w:t>molen</w:t>
      </w:r>
      <w:proofErr w:type="spellEnd"/>
      <w:r w:rsidRPr="00B8479B">
        <w:rPr>
          <w:lang w:val="en-US"/>
        </w:rPr>
        <w:t>/, /</w:t>
      </w:r>
      <w:proofErr w:type="spellStart"/>
      <w:r w:rsidRPr="00B8479B">
        <w:rPr>
          <w:lang w:val="en-US"/>
        </w:rPr>
        <w:t>loman</w:t>
      </w:r>
      <w:proofErr w:type="spellEnd"/>
      <w:r w:rsidRPr="00B8479B">
        <w:rPr>
          <w:lang w:val="en-US"/>
        </w:rPr>
        <w:t>/, /</w:t>
      </w:r>
      <w:proofErr w:type="spellStart"/>
      <w:r w:rsidRPr="00B8479B">
        <w:rPr>
          <w:lang w:val="en-US"/>
        </w:rPr>
        <w:t>belam</w:t>
      </w:r>
      <w:proofErr w:type="spellEnd"/>
      <w:r w:rsidRPr="00B8479B">
        <w:rPr>
          <w:lang w:val="en-US"/>
        </w:rPr>
        <w:t xml:space="preserve">/) uttered by eight speakers (four </w:t>
      </w:r>
      <w:proofErr w:type="gramStart"/>
      <w:r w:rsidRPr="00B8479B">
        <w:rPr>
          <w:lang w:val="en-US"/>
        </w:rPr>
        <w:lastRenderedPageBreak/>
        <w:t>male</w:t>
      </w:r>
      <w:proofErr w:type="gramEnd"/>
      <w:r w:rsidRPr="00B8479B">
        <w:rPr>
          <w:lang w:val="en-US"/>
        </w:rPr>
        <w:t xml:space="preserve">, four female) with expressions of happiness, pleasure, fear, and sadness. We specifically opted for two positive and two negative emotions of different intensities, to balance both valence and arousal. A prior validation study with 20 raters confirmed that the two positive and two negative emotions had different degrees of emotional intensity (happiness &gt; pleasure, </w:t>
      </w:r>
      <w:proofErr w:type="gramStart"/>
      <w:r w:rsidRPr="00B8479B">
        <w:rPr>
          <w:lang w:val="en-US"/>
        </w:rPr>
        <w:t>t(</w:t>
      </w:r>
      <w:proofErr w:type="gramEnd"/>
      <w:r w:rsidRPr="00B8479B">
        <w:rPr>
          <w:lang w:val="en-US"/>
        </w:rPr>
        <w:t xml:space="preserve">19)=9.57, p &lt; 0.001 and fear &gt; sadness, t(19)=6.58, p &lt; 0.001). </w:t>
      </w:r>
    </w:p>
    <w:p w14:paraId="5B314085" w14:textId="37E12C37" w:rsidR="00D10658" w:rsidRPr="00B8479B" w:rsidRDefault="00D10658" w:rsidP="00D10658">
      <w:pPr>
        <w:rPr>
          <w:lang w:val="en-US"/>
        </w:rPr>
      </w:pPr>
      <w:r w:rsidRPr="00B8479B">
        <w:rPr>
          <w:lang w:val="en-US"/>
        </w:rPr>
        <w:t>To synthesize the parameter-specific emotional voice morphs, we created morphing trajectories between each emotion and an emotional average of the same speaker and pseudoword, using the Tandem-STRAIGHT software</w:t>
      </w:r>
      <w:r>
        <w:rPr>
          <w:lang w:val="en-US"/>
        </w:rPr>
        <w:t xml:space="preserve"> </w:t>
      </w:r>
      <w:sdt>
        <w:sdtPr>
          <w:rPr>
            <w:lang w:val="en-US"/>
          </w:rPr>
          <w:alias w:val="To edit, see citavi.com/edit"/>
          <w:tag w:val="CitaviPlaceholder#485540fa-2dd6-40af-8d0b-3afb115ee30a"/>
          <w:id w:val="-274409504"/>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NmMxZGQ1LWM3NWItNDEwMi1iMzQxLTI3MGQwZmMwNjNlNiIsIlJhbmdlTGVuZ3RoIjoyLCJSZWZlcmVuY2VJZCI6Ijg4NzJmNWUwLWE2MmMtNGE4Mi05MzZkLTg5YjVlZjQ4MTc0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k1hc2Fub3JpIiwiTGFzdE5hbWUiOiJNb3Jpc2UiLCJQcm90ZWN0ZWQiOmZhbHNlLCJTZXgiOjAsIkNyZWF0ZWRCeSI6Il9DaHJpc3RpbmUiLCJDcmVhdGVkT24iOiIyMDE5LTAyLTIxVDEyOjUwOjQ2IiwiTW9kaWZpZWRCeSI6Il9DaHJpc3RpbmUiLCJJZCI6IjRhYTMxMTc0LTU1MWEtNDdiYS04YzExLTQxNDYxNjYzYzMwZSIsIk1vZGlmaWVkT24iOiIyMDE5LTAyLTIxVDEyOjUwOjQ4IiwiUHJvamVjdCI6eyIkcmVmIjoiOCJ9fSx7IiRpZCI6IjEw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xMC0xNVQxNTozODoxOSIsIlByb2plY3QiOnsiJHJlZiI6IjgifX0sIlVzZU51bWJlcmluZ1R5cGVPZlBhcmVudERvY3VtZW50IjpmYWxzZX1dLCJGb3JtYXR0ZWRUZXh0Ijp7IiRpZCI6IjIyIiwiQ291bnQiOjEsIlRleHRVbml0cyI6W3siJGlkIjoiMjMiLCJGb250U3R5bGUiOnsiJGlkIjoiMjQiLCJTdXBlcnNjcmlwdCI6dHJ1ZX0sIlJlYWRpbmdPcmRlciI6MSwiVGV4dCI6IjM4LCAzOSJ9XX0sIlRhZyI6IkNpdGF2aVBsYWNlaG9sZGVyIzQ4NTU0MGZhLTJkZDYtNDBhZi04ZDBiLTNhZmIxMTVlZTMwYSIsIlRleHQiOiIzOCwgMzkiLCJXQUlWZXJzaW9uIjoiNi4xNy4wLjAifQ==}</w:instrText>
          </w:r>
          <w:r>
            <w:rPr>
              <w:lang w:val="en-US"/>
            </w:rPr>
            <w:fldChar w:fldCharType="separate"/>
          </w:r>
          <w:r w:rsidR="00783666" w:rsidRPr="00783666">
            <w:rPr>
              <w:vertAlign w:val="superscript"/>
              <w:lang w:val="en-US"/>
            </w:rPr>
            <w:t>38, 39</w:t>
          </w:r>
          <w:r>
            <w:rPr>
              <w:lang w:val="en-US"/>
            </w:rPr>
            <w:fldChar w:fldCharType="end"/>
          </w:r>
        </w:sdtContent>
      </w:sdt>
      <w:r w:rsidRPr="00054095">
        <w:rPr>
          <w:lang w:val="en-US"/>
        </w:rPr>
        <w:t xml:space="preserve">. </w:t>
      </w:r>
      <w:r w:rsidRPr="00B8479B">
        <w:rPr>
          <w:lang w:val="en-US"/>
        </w:rPr>
        <w:t xml:space="preserve">The averages had been created previously by blending all emotions together and were thus assumed to be uninformative and unbiased with respect to the four emotions of interest. After substantial preprocessing (e.g. manual mapping of time- and frequency anchors in each stimulus), Tandem-STRAIGHT enables voice morphing via weighted interpolation of five independent parameters: (1) F0-contour, (2) timing, (3) spectrum-level, (4) aperiodicity, and (5) spectral frequency; the latter three are summarized as timbre. </w:t>
      </w:r>
    </w:p>
    <w:p w14:paraId="0B8515F2" w14:textId="514D2073" w:rsidR="00D10658" w:rsidRPr="00B8479B" w:rsidRDefault="00D10658" w:rsidP="00D10658">
      <w:pPr>
        <w:rPr>
          <w:lang w:val="en-US"/>
        </w:rPr>
      </w:pPr>
      <w:r w:rsidRPr="00B8479B">
        <w:rPr>
          <w:lang w:val="en-US"/>
        </w:rPr>
        <w:t xml:space="preserve">We created three types of morphed stimuli. Full-Morphs were stimuli with all parameters taken from the emotional version (corresponding to 100% from the emotion and 0% from average), except for the timing parameter, which was taken from the average (corresponding to 0% emotion and 100% average). F0-Morphs were stimuli with the F0-contour taken from the emotion, but timbre and timing were taken from the average. Timbre-Morphs were stimuli with all timbre parameters taken from the emotion, but F0 and timing from the average. Note that the timing was kept constant in all conditions to allow a pure comparison of F0 vs. timbre. Furthermore, we kept all average stimuli as a further ambiguous reference category. In total, this resulted in 8 (speakers) x 3 (pseudowords) x 4 (emotions) x 3 (morphing conditions) + 24 average (8 speakers x 3 pseudowords) = 312 stimuli (duration M = 780 </w:t>
      </w:r>
      <w:proofErr w:type="spellStart"/>
      <w:r w:rsidRPr="00B8479B">
        <w:rPr>
          <w:lang w:val="en-US"/>
        </w:rPr>
        <w:t>ms</w:t>
      </w:r>
      <w:proofErr w:type="spellEnd"/>
      <w:r w:rsidRPr="00B8479B">
        <w:rPr>
          <w:lang w:val="en-US"/>
        </w:rPr>
        <w:t xml:space="preserve">, range 620 to 967 </w:t>
      </w:r>
      <w:proofErr w:type="spellStart"/>
      <w:r w:rsidRPr="00B8479B">
        <w:rPr>
          <w:lang w:val="en-US"/>
        </w:rPr>
        <w:t>ms</w:t>
      </w:r>
      <w:proofErr w:type="spellEnd"/>
      <w:r w:rsidRPr="00B8479B">
        <w:rPr>
          <w:lang w:val="en-US"/>
        </w:rPr>
        <w:t xml:space="preserve">, SD = 98 </w:t>
      </w:r>
      <w:proofErr w:type="spellStart"/>
      <w:r w:rsidRPr="00B8479B">
        <w:rPr>
          <w:lang w:val="en-US"/>
        </w:rPr>
        <w:t>ms</w:t>
      </w:r>
      <w:proofErr w:type="spellEnd"/>
      <w:r w:rsidRPr="00B8479B">
        <w:rPr>
          <w:lang w:val="en-US"/>
        </w:rPr>
        <w:t xml:space="preserve">). Using PRAAT </w:t>
      </w:r>
      <w:sdt>
        <w:sdtPr>
          <w:rPr>
            <w:lang w:val="en-US"/>
          </w:rPr>
          <w:alias w:val="To edit, see citavi.com/edit"/>
          <w:tag w:val="CitaviPlaceholder#2224fbdd-632a-4162-b421-cab32839134a"/>
          <w:id w:val="-608197174"/>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jY1MzU2LTE4ODUtNGM5NS1iNjI3LTE3N2Q5MjBiMDZhMyIsIlJhbmdlTGVuZ3RoIjoyLCJSZWZlcmVuY2VJZCI6IjhiY2Y1ZDU5LWY4ODItNDg4MS1iYmNiLTA3NjAzMzY2Y2Vl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k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gifX0sIlB1Ymxpc2hlcnMiOltdLCJRdW90YXRpb25zIjpbXSwiUmF0aW5nIjowLCJSZWZlcmVuY2VUeXBlIjoiSm91cm5hbEFydGljbGUiLCJTaG9ydFRpdGxlIjoiQm9lcnNtYSAyMDE4IOKAkyBQcmFhdDogR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R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UtMTAtMTVUMTU6Mzg6MTkiLCJQcm9qZWN0Ijp7IiRyZWYiOiI4In19LCJVc2VOdW1iZXJpbmdUeXBlT2ZQYXJlbnREb2N1bWVudCI6ZmFsc2V9XSwiRm9ybWF0dGVkVGV4dCI6eyIkaWQiOiIxMCIsIkNvdW50IjoxLCJUZXh0VW5pdHMiOlt7IiRpZCI6IjExIiwiRm9udFN0eWxlIjp7IiRpZCI6IjEyIiwiU3VwZXJzY3JpcHQiOnRydWV9LCJSZWFkaW5nT3JkZXIiOjEsIlRleHQiOiI0MCJ9XX0sIlRhZyI6IkNpdGF2aVBsYWNlaG9sZGVyIzIyMjRmYmRkLTYzMmEtNDE2Mi1iNDIxLWNhYjMyODM5MTM0YSIsIlRleHQiOiI0MCIsIldBSVZlcnNpb24iOiI2LjE3LjAuMCJ9}</w:instrText>
          </w:r>
          <w:r>
            <w:rPr>
              <w:lang w:val="en-US"/>
            </w:rPr>
            <w:fldChar w:fldCharType="separate"/>
          </w:r>
          <w:r w:rsidR="00783666" w:rsidRPr="00783666">
            <w:rPr>
              <w:vertAlign w:val="superscript"/>
              <w:lang w:val="en-US"/>
            </w:rPr>
            <w:t>40</w:t>
          </w:r>
          <w:r>
            <w:rPr>
              <w:lang w:val="en-US"/>
            </w:rPr>
            <w:fldChar w:fldCharType="end"/>
          </w:r>
        </w:sdtContent>
      </w:sdt>
      <w:r w:rsidRPr="00B8479B">
        <w:rPr>
          <w:lang w:val="en-US"/>
        </w:rPr>
        <w:t xml:space="preserve">, we normalized all stimuli to a root-mean-square of 70 dB SPL. </w:t>
      </w:r>
    </w:p>
    <w:p w14:paraId="0BA7A069" w14:textId="74D31A90" w:rsidR="00D10658" w:rsidRDefault="00D10658" w:rsidP="00D10658">
      <w:pPr>
        <w:rPr>
          <w:lang w:val="en-US"/>
        </w:rPr>
      </w:pPr>
      <w:r w:rsidRPr="00B8479B">
        <w:rPr>
          <w:lang w:val="en-US"/>
        </w:rPr>
        <w:t>For a more detailed description of the stimulus creation, see</w:t>
      </w:r>
      <w:ins w:id="104" w:author="Christine Nussbaum" w:date="2025-10-15T16:01:00Z">
        <w:r w:rsidR="003760A4">
          <w:rPr>
            <w:lang w:val="en-US"/>
          </w:rPr>
          <w:t xml:space="preserve"> Nussbaum et al. 2024</w:t>
        </w:r>
      </w:ins>
      <w:r>
        <w:rPr>
          <w:lang w:val="en-US"/>
        </w:rPr>
        <w:t xml:space="preserve"> </w:t>
      </w:r>
      <w:sdt>
        <w:sdtPr>
          <w:rPr>
            <w:lang w:val="en-US"/>
          </w:rPr>
          <w:alias w:val="To edit, see citavi.com/edit"/>
          <w:tag w:val="CitaviPlaceholder#c7edbf34-8ae7-481e-a713-9dce5d1402fb"/>
          <w:id w:val="2072223705"/>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Fzc29jaWF0ZVdpdGhQbGFjZWhvbGRlclRhZyI6IkNpdGF2aVBsYWNlaG9sZGVyI2E4Y2E2OWU5LTE2MzEtNGMzNS1iOGRkLTIxZTkxZDg3YTM1OCIsIkVudHJpZXMiOlt7IiRpZCI6IjIiLCIkdHlwZSI6IlN3aXNzQWNhZGVtaWMuQ2l0YXZpLkNpdGF0aW9ucy5Xb3JkUGxhY2Vob2xkZXJFbnRyeSwgU3dpc3NBY2FkZW1pYy5DaXRhdmkiLCJJZCI6ImYzYjQ1OTFmLWY0MjYtNGExOC1iZDMyLWFlM2RmNmY0NjFlZS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NjN2VkYmYzNC04YWU3LTQ4MWUtYTcxMy05ZGNlNWQxNDAyZmIiLCJUZXh0IjoiMTQiLCJXQUlWZXJzaW9uIjoiNi4xNy4wLjAifQ==}</w:instrText>
          </w:r>
          <w:r>
            <w:rPr>
              <w:lang w:val="en-US"/>
            </w:rPr>
            <w:fldChar w:fldCharType="separate"/>
          </w:r>
          <w:r w:rsidR="00783666" w:rsidRPr="00783666">
            <w:rPr>
              <w:vertAlign w:val="superscript"/>
              <w:lang w:val="en-US"/>
            </w:rPr>
            <w:t>14</w:t>
          </w:r>
          <w:r>
            <w:rPr>
              <w:lang w:val="en-US"/>
            </w:rPr>
            <w:fldChar w:fldCharType="end"/>
          </w:r>
        </w:sdtContent>
      </w:sdt>
      <w:r>
        <w:rPr>
          <w:lang w:val="en-US"/>
        </w:rPr>
        <w:t xml:space="preserve"> </w:t>
      </w:r>
      <w:sdt>
        <w:sdtPr>
          <w:rPr>
            <w:lang w:val="en-US"/>
          </w:rPr>
          <w:alias w:val="To edit, see citavi.com/edit"/>
          <w:tag w:val="CitaviPlaceholder#a8ca69e9-1631-4c35-b8dd-21e91d87a358"/>
          <w:id w:val="-2087216313"/>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Fzc29jaWF0ZVdpdGhQbGFjZWhvbGRlclRhZyI6IkNpdGF2aVBsYWNlaG9sZGVyI2M3ZWRiZjM0LThhZTctNDgxZS1hNzEzLTlkY2U1ZDE0MDJmYiIsIkVudHJpZXMiOlt7IiRpZCI6IjIiLCIkdHlwZSI6IlN3aXNzQWNhZGVtaWMuQ2l0YXZpLkNpdGF0aW9ucy5Xb3JkUGxhY2Vob2xkZXJFbnRyeSwgU3dpc3NBY2FkZW1pYy5DaXRhdmkiLCJJZCI6IjI4NDJkZmQzLTc1NmMtNDc2ZC04OGNjLTc5MDdhYmNlNDhjNy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NhOGNhNjllOS0xNjMxLTRjMzUtYjhkZC0yMWU5MWQ4N2EzNTgiLCJUZXh0IjoiMTQiLCJXQUlWZXJzaW9uIjoiNi4xNy4wLjAifQ==}</w:instrText>
          </w:r>
          <w:r>
            <w:rPr>
              <w:lang w:val="en-US"/>
            </w:rPr>
            <w:fldChar w:fldCharType="separate"/>
          </w:r>
          <w:r w:rsidR="00783666" w:rsidRPr="00783666">
            <w:rPr>
              <w:vertAlign w:val="superscript"/>
              <w:lang w:val="en-US"/>
            </w:rPr>
            <w:t>14</w:t>
          </w:r>
          <w:r>
            <w:rPr>
              <w:lang w:val="en-US"/>
            </w:rPr>
            <w:fldChar w:fldCharType="end"/>
          </w:r>
        </w:sdtContent>
      </w:sdt>
      <w:r>
        <w:rPr>
          <w:lang w:val="en-US"/>
        </w:rPr>
        <w:t xml:space="preserve"> and </w:t>
      </w:r>
      <w:ins w:id="105" w:author="Christine Nussbaum" w:date="2025-10-15T16:01:00Z">
        <w:r w:rsidR="003760A4">
          <w:rPr>
            <w:lang w:val="en-US"/>
          </w:rPr>
          <w:t>K</w:t>
        </w:r>
      </w:ins>
      <w:ins w:id="106" w:author="Christine Nussbaum" w:date="2025-10-15T16:02:00Z">
        <w:r w:rsidR="003760A4">
          <w:rPr>
            <w:lang w:val="en-US"/>
          </w:rPr>
          <w:t xml:space="preserve">awahara and </w:t>
        </w:r>
        <w:proofErr w:type="spellStart"/>
        <w:r w:rsidR="003760A4">
          <w:rPr>
            <w:lang w:val="en-US"/>
          </w:rPr>
          <w:t>Skuk</w:t>
        </w:r>
        <w:proofErr w:type="spellEnd"/>
        <w:r w:rsidR="003760A4">
          <w:rPr>
            <w:lang w:val="en-US"/>
          </w:rPr>
          <w:t xml:space="preserve">, 2018 </w:t>
        </w:r>
      </w:ins>
      <w:sdt>
        <w:sdtPr>
          <w:rPr>
            <w:lang w:val="en-US"/>
          </w:rPr>
          <w:alias w:val="To edit, see citavi.com/edit"/>
          <w:tag w:val="CitaviPlaceholder#f064fec9-40a0-43a7-96f4-83584d12e53a"/>
          <w:id w:val="230899203"/>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Fzc29jaWF0ZVdpdGhQbGFjZWhvbGRlclRhZyI6IkNpdGF2aVBsYWNlaG9sZGVyIzVlMDMzNjI2LTkyOTctNGRjNy1hYWRhLTdiYTI3MDMwNWY5ZSIsIkVudHJpZXMiOlt7IiRpZCI6IjIiLCIkdHlwZSI6IlN3aXNzQWNhZGVtaWMuQ2l0YXZpLkNpdGF0aW9ucy5Xb3JkUGxhY2Vob2xkZXJFbnRyeSwgU3dpc3NBY2FkZW1pYy5DaXRhdmkiLCJJZCI6ImY1YmQ1ZGY1LTJjYmEtNDYyYS1iYzMxLTI1ZWYyMGFiZjE1NiIsIlJhbmdlTGVuZ3RoIjoyLCJSZWZlcmVuY2VJZCI6ImM4NzYxZDk4LWM5ZDktNDliYy05OGFkLTUwOThiNGI4MDgwMy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4IiwiJHR5cGUiOiJTd2lzc0FjYWRlbWljLkNpdGF2aS5Qcm9qZWN0LCBTd2lzc0FjYWRlbWljLkNpdGF2aSJ9fSx7IiRpZCI6Ijk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OCJ9fV0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294Zm9yZGhiLzk3ODAxOTg3NDMxODcuMDEzLjMxIiwiVXJpU3RyaW5nIjoiaHR0cHM6Ly9kb2kub3JnLzEwLjEwOTMvb3hmb3JkaGIvOTc4MDE5ODc0MzE4Ny4wMTMuMz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4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FZGl0b3JzIjpbeyIkaWQiOiIxN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NS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OCJ9fSx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OC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3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4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NDEifV19LCJUYWciOiJDaXRhdmlQbGFjZWhvbGRlciNmMDY0ZmVjOS00MGEwLTQzYTctOTZmNC04MzU4NGQxMmU1M2EiLCJUZXh0IjoiNDEiLCJXQUlWZXJzaW9uIjoiNi4xNy4wLjAifQ==}</w:instrText>
          </w:r>
          <w:r>
            <w:rPr>
              <w:lang w:val="en-US"/>
            </w:rPr>
            <w:fldChar w:fldCharType="separate"/>
          </w:r>
          <w:r w:rsidR="00783666" w:rsidRPr="00783666">
            <w:rPr>
              <w:vertAlign w:val="superscript"/>
              <w:lang w:val="en-US"/>
            </w:rPr>
            <w:t>41</w:t>
          </w:r>
          <w:r>
            <w:rPr>
              <w:lang w:val="en-US"/>
            </w:rPr>
            <w:fldChar w:fldCharType="end"/>
          </w:r>
        </w:sdtContent>
      </w:sdt>
      <w:r>
        <w:rPr>
          <w:lang w:val="en-US"/>
        </w:rPr>
        <w:t xml:space="preserve"> </w:t>
      </w:r>
      <w:sdt>
        <w:sdtPr>
          <w:rPr>
            <w:lang w:val="en-US"/>
          </w:rPr>
          <w:alias w:val="To edit, see citavi.com/edit"/>
          <w:tag w:val="CitaviPlaceholder#5e033626-9297-4dc7-aada-7ba270305f9e"/>
          <w:id w:val="-57856889"/>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Fzc29jaWF0ZVdpdGhQbGFjZWhvbGRlclRhZyI6IkNpdGF2aVBsYWNlaG9sZGVyI2YwNjRmZWM5LTQwYTAtNDNhNy05NmY0LTgzNTg0ZDEyZTUzYSIsIkVudHJpZXMiOlt7IiRpZCI6IjIiLCIkdHlwZSI6IlN3aXNzQWNhZGVtaWMuQ2l0YXZpLkNpdGF0aW9ucy5Xb3JkUGxhY2Vob2xkZXJFbnRyeSwgU3dpc3NBY2FkZW1pYy5DaXRhdmkiLCJJZCI6IjY2ZTZjMWZiLWY5OTUtNDdkMS05ZWVjLTFhYTMyMGNlMjUzZCIsIlJhbmdlTGVuZ3RoIjoyLCJSZWZlcmVuY2VJZCI6ImM4NzYxZDk4LWM5ZDktNDliYy05OGFkLTUwOThiNGI4MDgw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g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MiLCIkdHlwZSI6IlN3aXNzQWNhZGVtaWMuQ2l0YXZpLlJlZmVyZW5jZSwgU3dpc3NBY2FkZW1pYy5DaXRhdmkiLCJBYnN0cmFjdENvbXBsZXhpdHkiOjAsIkFic3RyYWN0U291cmNlVGV4dEZvcm1hdCI6MCwiQXV0aG9ycyI6W10sIkNpdGF0aW9uS2V5VXBkYXRlVHlwZSI6MCwiQ29sbGFib3JhdG9ycyI6W10sIkVkaXRvcnMiOlt7IiRpZCI6IjE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1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GlkIjoiMTY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4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c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EwLTE1VDE1OjM4OjE5IiwiUHJvamVjdCI6eyIkcmVmIjoiOC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dGluZSBOdXNzYmF1bSIsIklkIjoiYzg3NjFkOTgtYzlkOS00OWJjLTk4YWQtNTA5OGI0YjgwODAz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NDEifV19LCJUYWciOiJDaXRhdmlQbGFjZWhvbGRlciM1ZTAzMzYyNi05Mjk3LTRkYzctYWFkYS03YmEyNzAzMDVmOWUiLCJUZXh0IjoiNDEiLCJXQUlWZXJzaW9uIjoiNi4xNy4wLjAifQ==}</w:instrText>
          </w:r>
          <w:r>
            <w:rPr>
              <w:lang w:val="en-US"/>
            </w:rPr>
            <w:fldChar w:fldCharType="separate"/>
          </w:r>
          <w:r w:rsidR="00783666" w:rsidRPr="00783666">
            <w:rPr>
              <w:vertAlign w:val="superscript"/>
              <w:lang w:val="en-US"/>
            </w:rPr>
            <w:t>41</w:t>
          </w:r>
          <w:r>
            <w:rPr>
              <w:lang w:val="en-US"/>
            </w:rPr>
            <w:fldChar w:fldCharType="end"/>
          </w:r>
        </w:sdtContent>
      </w:sdt>
      <w:r>
        <w:rPr>
          <w:lang w:val="en-US"/>
        </w:rPr>
        <w:t xml:space="preserve">. </w:t>
      </w:r>
    </w:p>
    <w:p w14:paraId="38C1982A" w14:textId="77777777" w:rsidR="00D10658" w:rsidRDefault="00D10658" w:rsidP="00D10658">
      <w:pPr>
        <w:rPr>
          <w:lang w:val="en-US"/>
        </w:rPr>
      </w:pPr>
      <w:r w:rsidRPr="00B8479B">
        <w:rPr>
          <w:lang w:val="en-US"/>
        </w:rPr>
        <w:t>For a summary of acoustic characteristics, see Tables S3 and S4 in the document “Supplemental_Tables_and_Figures.pdf” in the associated OSF repository (</w:t>
      </w:r>
      <w:hyperlink r:id="rId11" w:history="1">
        <w:r w:rsidRPr="006B4A9B">
          <w:rPr>
            <w:rStyle w:val="Hyperlink"/>
            <w:lang w:val="en-US"/>
          </w:rPr>
          <w:t>https://osf.io/ascqx/</w:t>
        </w:r>
      </w:hyperlink>
      <w:r w:rsidRPr="00B8479B">
        <w:rPr>
          <w:lang w:val="en-US"/>
        </w:rPr>
        <w:t>)</w:t>
      </w:r>
    </w:p>
    <w:p w14:paraId="75F749B0" w14:textId="77777777" w:rsidR="00D10658" w:rsidRDefault="00D10658" w:rsidP="00D10658">
      <w:pPr>
        <w:rPr>
          <w:lang w:val="en-US"/>
        </w:rPr>
      </w:pPr>
    </w:p>
    <w:p w14:paraId="2AD2DB40" w14:textId="77777777" w:rsidR="00D10658" w:rsidRDefault="00D10658" w:rsidP="00D10658">
      <w:pPr>
        <w:pStyle w:val="berschrift3"/>
        <w:rPr>
          <w:b/>
          <w:bCs/>
          <w:lang w:val="en-US"/>
        </w:rPr>
      </w:pPr>
      <w:r>
        <w:rPr>
          <w:b/>
          <w:bCs/>
          <w:lang w:val="en-US"/>
        </w:rPr>
        <w:t>Design</w:t>
      </w:r>
    </w:p>
    <w:p w14:paraId="7631F8E5" w14:textId="77777777" w:rsidR="00D10658" w:rsidRDefault="00D10658" w:rsidP="00D10658">
      <w:pPr>
        <w:rPr>
          <w:lang w:val="en-US"/>
        </w:rPr>
      </w:pPr>
      <w:r>
        <w:rPr>
          <w:lang w:val="en-US"/>
        </w:rPr>
        <w:t>(reported in the manuscript in section “Part I – Design”)</w:t>
      </w:r>
    </w:p>
    <w:p w14:paraId="76265071" w14:textId="48A237E0" w:rsidR="00D10658" w:rsidRPr="00B8479B" w:rsidRDefault="00D10658" w:rsidP="00D10658">
      <w:pPr>
        <w:rPr>
          <w:lang w:val="en-US"/>
        </w:rPr>
      </w:pPr>
      <w:r w:rsidRPr="00B8479B">
        <w:rPr>
          <w:lang w:val="en-US"/>
        </w:rPr>
        <w:t xml:space="preserve">Data were collected online via </w:t>
      </w:r>
      <w:proofErr w:type="spellStart"/>
      <w:r w:rsidRPr="00B8479B">
        <w:rPr>
          <w:lang w:val="en-US"/>
        </w:rPr>
        <w:t>PsyToolkit</w:t>
      </w:r>
      <w:proofErr w:type="spellEnd"/>
      <w:r>
        <w:rPr>
          <w:lang w:val="en-US"/>
        </w:rPr>
        <w:t xml:space="preserve"> </w:t>
      </w:r>
      <w:sdt>
        <w:sdtPr>
          <w:rPr>
            <w:lang w:val="en-US"/>
          </w:rPr>
          <w:alias w:val="To edit, see citavi.com/edit"/>
          <w:tag w:val="CitaviPlaceholder#d5a814f2-4f27-40c3-8873-9055188ad701"/>
          <w:id w:val="1318759444"/>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ZTQyMWE0LTAzZDYtNDNkOS1hNWMzLWIxNmY2OWRlNGI3MSIsIlJhbmdlTGVuZ3RoIjoyLCJSZWZlcmVuY2VJZCI6IjVjZjM3ODRiLWI5ZjctNDM3MC04YmJjLTllZjhjN2IxYjR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OCIsIiR0eXBlIjoiU3dpc3NBY2FkZW1pYy5DaXRhdmkuUHJvamVjdCwgU3dpc3NBY2FkZW1pYy5DaXRhdmkifX1dLCJDaXRhdGlvbktleVVwZGF0ZVR5cGUiOjAsIkNvbGxhYm9yYXRvcnMiOltdLCJEb2kiOiIxMC4zNzU4L0JSTS40Mi40LjEwO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NzcvMDA5ODYyODMxNjY3NzY0MyIsIlVyaVN0cmluZyI6Imh0dHBzOi8vZG9pLm9yZy8xMC4xMTc3LzAwOTg2MjgzMTY2Nzc2ND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}</w:instrText>
          </w:r>
          <w:r>
            <w:rPr>
              <w:lang w:val="en-US"/>
            </w:rPr>
            <w:fldChar w:fldCharType="separate"/>
          </w:r>
          <w:r w:rsidR="00783666" w:rsidRPr="00783666">
            <w:rPr>
              <w:vertAlign w:val="superscript"/>
              <w:lang w:val="en-US"/>
            </w:rPr>
            <w:t>42, 43</w:t>
          </w:r>
          <w:r>
            <w:rPr>
              <w:lang w:val="en-US"/>
            </w:rPr>
            <w:fldChar w:fldCharType="end"/>
          </w:r>
        </w:sdtContent>
      </w:sdt>
      <w:r w:rsidRPr="00B8479B">
        <w:rPr>
          <w:lang w:val="en-US"/>
        </w:rPr>
        <w:t xml:space="preserve">, but after completion of the study all participants met with the experimenter for a short personal debriefing. This was done to increase commitment and conscientiousness for the experiment. </w:t>
      </w:r>
    </w:p>
    <w:p w14:paraId="36E8E494" w14:textId="77777777" w:rsidR="00D10658" w:rsidRPr="00B8479B" w:rsidRDefault="00D10658" w:rsidP="00D10658">
      <w:pPr>
        <w:rPr>
          <w:lang w:val="en-US"/>
        </w:rPr>
      </w:pPr>
      <w:r w:rsidRPr="00B8479B">
        <w:rPr>
          <w:lang w:val="en-US"/>
        </w:rPr>
        <w:t>Participants were required to ensure a quiet environment for the duration of the study and use a computer with a physical keyboard and headphones. As browser, we recommended Google Chrome, and excluded Safari for technical reasons. Prior to the listening tasks, participants could adjust their sound settings to a comfortable sound pressure level.</w:t>
      </w:r>
    </w:p>
    <w:p w14:paraId="1F95E067" w14:textId="77777777" w:rsidR="00D10658" w:rsidRPr="00B8479B" w:rsidRDefault="00D10658" w:rsidP="00D10658">
      <w:pPr>
        <w:rPr>
          <w:lang w:val="en-US"/>
        </w:rPr>
      </w:pPr>
      <w:r w:rsidRPr="00B8479B">
        <w:rPr>
          <w:lang w:val="en-US"/>
        </w:rPr>
        <w:t xml:space="preserve"> First, participants entered demographic information, including age, sex, native language, profession, and potential hearing impairments such as tinnitus. They then completed an emotion classification experiment, a test on music perception and several questionnaires on musicality, personality and socioeconomic background. Mean duration of the whole online study was about 75 minutes.</w:t>
      </w:r>
    </w:p>
    <w:p w14:paraId="53CE92B4" w14:textId="77777777" w:rsidR="00D10658" w:rsidRPr="00B8479B" w:rsidRDefault="00D10658" w:rsidP="00D10658">
      <w:pPr>
        <w:pStyle w:val="berschrift4"/>
        <w:rPr>
          <w:lang w:val="en-US"/>
        </w:rPr>
      </w:pPr>
      <w:r w:rsidRPr="00B8479B">
        <w:rPr>
          <w:lang w:val="en-US"/>
        </w:rPr>
        <w:lastRenderedPageBreak/>
        <w:t>Emotion classification experiment</w:t>
      </w:r>
    </w:p>
    <w:p w14:paraId="36DEE194" w14:textId="77777777" w:rsidR="00D10658" w:rsidRPr="00B8479B" w:rsidRDefault="00D10658" w:rsidP="00D10658">
      <w:pPr>
        <w:rPr>
          <w:lang w:val="en-US"/>
        </w:rPr>
      </w:pPr>
      <w:r w:rsidRPr="00B8479B">
        <w:rPr>
          <w:lang w:val="en-US"/>
        </w:rPr>
        <w:t xml:space="preserve">In the experiment, participants classified vocal emotions as happiness, pleasure, fear, or sadness. Each trial started with a green fixation cross presented for 500 </w:t>
      </w:r>
      <w:proofErr w:type="spellStart"/>
      <w:r w:rsidRPr="00B8479B">
        <w:rPr>
          <w:lang w:val="en-US"/>
        </w:rPr>
        <w:t>ms.</w:t>
      </w:r>
      <w:proofErr w:type="spellEnd"/>
      <w:r w:rsidRPr="00B8479B">
        <w:rPr>
          <w:lang w:val="en-US"/>
        </w:rPr>
        <w:t xml:space="preserve"> Then the sound was played while a loudspeaker symbol was shown on the screen. Subsequently, a response screen showed the emotion labels and participants could enter their response within a 5000 </w:t>
      </w:r>
      <w:proofErr w:type="spellStart"/>
      <w:r w:rsidRPr="00B8479B">
        <w:rPr>
          <w:lang w:val="en-US"/>
        </w:rPr>
        <w:t>ms</w:t>
      </w:r>
      <w:proofErr w:type="spellEnd"/>
      <w:r w:rsidRPr="00B8479B">
        <w:rPr>
          <w:lang w:val="en-US"/>
        </w:rPr>
        <w:t xml:space="preserve"> time window starting from voice offset. Responses were entered with the left and right index and middle fingers, with random mapping of response keys to emotion categories for each participant, out of four possible key mappings (see Tables S5 and S6 in the document “Supplemental_Tables_and_Figures.pdf” in the associated OSF repository</w:t>
      </w:r>
      <w:r>
        <w:rPr>
          <w:lang w:val="en-US"/>
        </w:rPr>
        <w:t xml:space="preserve">). </w:t>
      </w:r>
      <w:r w:rsidRPr="00B8479B">
        <w:rPr>
          <w:lang w:val="en-US"/>
        </w:rPr>
        <w:t xml:space="preserve">In case of a response omission, the final trial slide (500 </w:t>
      </w:r>
      <w:proofErr w:type="spellStart"/>
      <w:r w:rsidRPr="00B8479B">
        <w:rPr>
          <w:lang w:val="en-US"/>
        </w:rPr>
        <w:t>ms</w:t>
      </w:r>
      <w:proofErr w:type="spellEnd"/>
      <w:r w:rsidRPr="00B8479B">
        <w:rPr>
          <w:lang w:val="en-US"/>
        </w:rPr>
        <w:t>) prompted participants to respond faster; otherwise, the screen turned black. Then the next trial started.</w:t>
      </w:r>
    </w:p>
    <w:p w14:paraId="1F80AA9B" w14:textId="77777777" w:rsidR="00D10658" w:rsidRPr="00B8479B" w:rsidRDefault="00D10658" w:rsidP="00D10658">
      <w:pPr>
        <w:rPr>
          <w:lang w:val="en-US"/>
        </w:rPr>
      </w:pPr>
      <w:r w:rsidRPr="00B8479B">
        <w:rPr>
          <w:lang w:val="en-US"/>
        </w:rPr>
        <w:t xml:space="preserve">The 312 stimuli were presented in randomized order in six blocks of 52 trials each, with self-paced breaks in between. Beforehand, participants completed eight practice trials with different stimuli. The experiment was about 25 minutes long. 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 </w:t>
      </w:r>
    </w:p>
    <w:p w14:paraId="261DCCDC" w14:textId="77777777" w:rsidR="00D10658" w:rsidRPr="00B8479B" w:rsidRDefault="00D10658" w:rsidP="00D10658">
      <w:pPr>
        <w:pStyle w:val="berschrift4"/>
        <w:rPr>
          <w:lang w:val="en-US"/>
        </w:rPr>
      </w:pPr>
      <w:r w:rsidRPr="00B8479B">
        <w:rPr>
          <w:lang w:val="en-US"/>
        </w:rPr>
        <w:t>Profile of Music Perception Skills (PROMS)</w:t>
      </w:r>
    </w:p>
    <w:p w14:paraId="6048D183" w14:textId="2BE92894" w:rsidR="00D10658" w:rsidRPr="00B8479B" w:rsidRDefault="00D10658" w:rsidP="00D10658">
      <w:pPr>
        <w:rPr>
          <w:lang w:val="en-US"/>
        </w:rPr>
      </w:pPr>
      <w:r w:rsidRPr="00B8479B">
        <w:rPr>
          <w:lang w:val="en-US"/>
        </w:rPr>
        <w:t xml:space="preserve">To measure music perception skills, we used a modular version of the Profile of Music Perception Skills </w:t>
      </w:r>
      <w:sdt>
        <w:sdtPr>
          <w:rPr>
            <w:lang w:val="en-US"/>
          </w:rPr>
          <w:alias w:val="To edit, see citavi.com/edit"/>
          <w:tag w:val="CitaviPlaceholder#740866a1-8e63-4511-b158-51baa0c90212"/>
          <w:id w:val="1776126730"/>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OGE5NTdjLTVmMmItNDBhOC1hNmI2LTMwNDM3ZDhjNDQwYiIsIlJhbmdlTGVuZ3RoIjoyLCJSZWZlcmVuY2VJZCI6IjJlMDJiOTAwLTZmZjAtNDUzMS1hYWY5LTZjZTRiMGRkYzJm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OCIsIiR0eXBlIjoiU3dpc3NBY2FkZW1pYy5DaXRhdmkuUHJvamVjdCwgU3dpc3NBY2FkZW1pYy5DaXRhdmkifX0seyIkaWQiOiI5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gifX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E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TAtMTVUMTU6Mzg6MTkiLCJQcm9qZWN0Ijp7IiRyZWYiOiI4In19LCJVc2VOdW1iZXJpbmdUeXBlT2ZQYXJlbnREb2N1bWVudCI6ZmFsc2V9XSwiRm9ybWF0dGVkVGV4dCI6eyIkaWQiOiIzMCIsIkNvdW50IjoxLCJUZXh0VW5pdHMiOlt7IiRpZCI6IjMxIiwiRm9udFN0eWxlIjp7IiRpZCI6IjMyIiwiU3VwZXJzY3JpcHQiOnRydWV9LCJSZWFkaW5nT3JkZXIiOjEsIlRleHQiOiI0NCwgNDUifV19LCJUYWciOiJDaXRhdmlQbGFjZWhvbGRlciM3NDA4NjZhMS04ZTYzLTQ1MTEtYjE1OC01MWJhYTBjOTAyMTIiLCJUZXh0IjoiNDQsIDQ1IiwiV0FJVmVyc2lvbiI6IjYuMTcuMC4wIn0=}</w:instrText>
          </w:r>
          <w:r>
            <w:rPr>
              <w:lang w:val="en-US"/>
            </w:rPr>
            <w:fldChar w:fldCharType="separate"/>
          </w:r>
          <w:r w:rsidR="00783666" w:rsidRPr="00783666">
            <w:rPr>
              <w:vertAlign w:val="superscript"/>
              <w:lang w:val="en-US"/>
            </w:rPr>
            <w:t>44, 45</w:t>
          </w:r>
          <w:r>
            <w:rPr>
              <w:lang w:val="en-US"/>
            </w:rPr>
            <w:fldChar w:fldCharType="end"/>
          </w:r>
        </w:sdtContent>
      </w:sdt>
      <w:r w:rsidRPr="00B8479B">
        <w:rPr>
          <w:lang w:val="en-US"/>
        </w:rPr>
        <w:t xml:space="preserve">, comprised of the four subtests „Melody“, „Pitch“, „Timbre”, and „Rhythm“, which we considered most informative for the present research question. Participants completed 18 items per subtest, always preceded by one practice trial. Each trial, participants heard a reference stimulus twice followed by a target stimulus. Then, they indicated whether reference and target were the same or different via a 5-point Likert scale with the labels “definitely same”, “maybe same”, “don’t know”, “maybe different”, and “definitely different”. The duration of the PROMS was about 20 minutes. </w:t>
      </w:r>
    </w:p>
    <w:p w14:paraId="649A7444" w14:textId="77777777" w:rsidR="00D10658" w:rsidRPr="00B8479B" w:rsidRDefault="00D10658" w:rsidP="00D10658">
      <w:pPr>
        <w:pStyle w:val="berschrift4"/>
        <w:rPr>
          <w:lang w:val="en-US"/>
        </w:rPr>
      </w:pPr>
      <w:r w:rsidRPr="00B8479B">
        <w:rPr>
          <w:lang w:val="en-US"/>
        </w:rPr>
        <w:t>Questionnaires</w:t>
      </w:r>
    </w:p>
    <w:p w14:paraId="146B4134" w14:textId="61721876" w:rsidR="00D10658" w:rsidRPr="00B8479B" w:rsidRDefault="00D10658" w:rsidP="00D10658">
      <w:pPr>
        <w:rPr>
          <w:lang w:val="en-US"/>
        </w:rPr>
      </w:pPr>
      <w:r w:rsidRPr="00B8479B">
        <w:rPr>
          <w:lang w:val="en-US"/>
        </w:rPr>
        <w:t>After the PROMS, participants completed several questionnaires: the German Version of the Autism Quotient Questionnaire, AQ,</w:t>
      </w:r>
      <w:r>
        <w:rPr>
          <w:lang w:val="en-US"/>
        </w:rPr>
        <w:t xml:space="preserve"> </w:t>
      </w:r>
      <w:sdt>
        <w:sdtPr>
          <w:rPr>
            <w:lang w:val="en-US"/>
          </w:rPr>
          <w:alias w:val="To edit, see citavi.com/edit"/>
          <w:tag w:val="CitaviPlaceholder#1857b54b-ed32-458f-8398-ca4c0d940ae2"/>
          <w:id w:val="-266082596"/>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MmJmY2Q4LThiMjgtNDExNi04OWRkLWQ5MDJiMjRiYjczMSIsIlJhbmdlTGVuZ3RoIjoy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EwLTE1VDE1OjM4OjE5IiwiUHJvamVjdCI6eyIkcmVmIjoiOCJ9fSwiVXNlTnVtYmVyaW5nVHlwZU9mUGFyZW50RG9jdW1lbnQiOmZhbHNlfSx7IiRpZCI6IjE0IiwiJHR5cGUiOiJTd2lzc0FjYWRlbWljLkNpdGF2aS5DaXRhdGlvbnMuV29yZFBsYWNlaG9sZGVyRW50cnksIFN3aXNzQWNhZGVtaWMuQ2l0YXZpIiwiSWQiOiI3MjY1OTI5ZC0zN2MxLTRhMzgtODBkMy0zZjliZTBhNDFhYmUiLCJSYW5nZVN0YXJ0IjoyLCJSYW5nZUxlbmd0aCI6NC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xMC0xNVQxNTozODoxOSIsIlByb2plY3QiOnsiJHJlZiI6IjgifX0sIlVzZU51bWJlcmluZ1R5cGVPZlBhcmVudERvY3VtZW50IjpmYWxzZX1dLCJGb3JtYXR0ZWRUZXh0Ijp7IiRpZCI6IjMxIiwiQ291bnQiOjEsIlRleHRVbml0cyI6W3siJGlkIjoiMzIiLCJGb250U3R5bGUiOnsiJGlkIjoiMzMiLCJTdXBlcnNjcmlwdCI6dHJ1ZX0sIlJlYWRpbmdPcmRlciI6MSwiVGV4dCI6IjQ2LCA0NyJ9XX0sIlRhZyI6IkNpdGF2aVBsYWNlaG9sZGVyIzE4NTdiNTRiLWVkMzItNDU4Zi04Mzk4LWNhNGMwZDk0MGFlMiIsIlRleHQiOiI0NiwgNDciLCJXQUlWZXJzaW9uIjoiNi4xNy4wLjAifQ==}</w:instrText>
          </w:r>
          <w:r>
            <w:rPr>
              <w:lang w:val="en-US"/>
            </w:rPr>
            <w:fldChar w:fldCharType="separate"/>
          </w:r>
          <w:r w:rsidR="00783666" w:rsidRPr="00783666">
            <w:rPr>
              <w:vertAlign w:val="superscript"/>
              <w:lang w:val="en-US"/>
            </w:rPr>
            <w:t>46, 47</w:t>
          </w:r>
          <w:r>
            <w:rPr>
              <w:lang w:val="en-US"/>
            </w:rPr>
            <w:fldChar w:fldCharType="end"/>
          </w:r>
        </w:sdtContent>
      </w:sdt>
      <w:r w:rsidRPr="00B8479B">
        <w:rPr>
          <w:lang w:val="en-US"/>
        </w:rPr>
        <w:t>, a 30-item Personality Inventory measuring the Big-Five domains</w:t>
      </w:r>
      <w:r>
        <w:rPr>
          <w:lang w:val="en-US"/>
        </w:rPr>
        <w:t xml:space="preserve"> </w:t>
      </w:r>
      <w:sdt>
        <w:sdtPr>
          <w:rPr>
            <w:lang w:val="en-US"/>
          </w:rPr>
          <w:alias w:val="To edit, see citavi.com/edit"/>
          <w:tag w:val="CitaviPlaceholder#24c48914-624d-4621-bb2d-91fe8c30494d"/>
          <w:id w:val="20898239"/>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mIxMGMyLTczYmEtNDJlNS05ZjAwLWI5M2YyMjc2MzI2NCIsIlJhbmdlTGVuZ3RoIjoyLCJSZWZlcmVuY2VJZCI6IjBkMmE4OTU3LWIxYWItNDZjZi04YTVhLWRiYzJkZGQwN2I1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giLCIkdHlwZSI6IlN3aXNzQWNhZGVtaWMuQ2l0YXZpLlByb2plY3QsIFN3aXNzQWNhZGVtaWMuQ2l0YXZpIn19LHsiJGlkIjoiOS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jcvMTAxNS01NzU5L2EwMDA0ODEiLCJVcmlTdHJpbmciOiJodHRwczovL2RvaS5vcmcvMTAuMTAyNy8xMDE1LTU3NTkvYTAwMDQ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}</w:instrText>
          </w:r>
          <w:r>
            <w:rPr>
              <w:lang w:val="en-US"/>
            </w:rPr>
            <w:fldChar w:fldCharType="separate"/>
          </w:r>
          <w:r w:rsidR="00783666" w:rsidRPr="00783666">
            <w:rPr>
              <w:vertAlign w:val="superscript"/>
              <w:lang w:val="en-US"/>
            </w:rPr>
            <w:t>48</w:t>
          </w:r>
          <w:r>
            <w:rPr>
              <w:lang w:val="en-US"/>
            </w:rPr>
            <w:fldChar w:fldCharType="end"/>
          </w:r>
        </w:sdtContent>
      </w:sdt>
      <w:r w:rsidRPr="00B8479B">
        <w:rPr>
          <w:lang w:val="en-US"/>
        </w:rPr>
        <w:t>, the Goldsmiths Musical Sophistication Index, Gold-MSI,</w:t>
      </w:r>
      <w:r>
        <w:rPr>
          <w:lang w:val="en-US"/>
        </w:rPr>
        <w:t xml:space="preserve"> </w:t>
      </w:r>
      <w:sdt>
        <w:sdtPr>
          <w:rPr>
            <w:lang w:val="en-US"/>
          </w:rPr>
          <w:alias w:val="To edit, see citavi.com/edit"/>
          <w:tag w:val="CitaviPlaceholder#f1f2cc93-6cc1-4ad3-bbb9-522692e81095"/>
          <w:id w:val="1786079524"/>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NDRhNjVlLTNhMGItNDgzMS1hNGRlLWNhYTFhNjRjNzYzZCIsIlJhbmdlTGVuZ3RoIjoyLCJSZWZlcmVuY2VJZCI6ImMzMzA1MWUzLTRmMjUtNDYxNy05ZGFlLTQzZjhhZTI5NmQ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OCIsIiR0eXBlIjoiU3dpc3NBY2FkZW1pYy5DaXRhdmkuUHJvamVjdCwgU3dpc3NBY2FkZW1pYy5DaXRhdmkifX0seyIkaWQiOiI5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OCJ9fSx7IiRpZCI6IjEwIiwiJHR5cGUiOiJTd2lzc0FjYWRlbWljLkNpdGF2aS5QZXJzb24sIFN3aXNzQWNhZGVtaWMuQ2l0YXZpIiwiRmlyc3ROYW1lIjoiSmFzb24iLCJMYXN0TmFtZSI6Ik11c2lsIiwiUHJvdGVjdGVkIjpmYWxzZSwiU2V4IjoyLCJDcmVhdGVkQnkiOiJfQ2hyaXN0aW5lIiwiQ3JlYXRlZE9uIjoiMjAxOS0wOC0yN1QwOTo0OToxOCIsIk1vZGlmaWVkQnkiOiJfQ2hyaXN0aW5lIiwiSWQiOiI5OWM5ZDI1MC03YWI5LTQyZDctYTA3OC0wOGU3N2JiY2NmOTkiLCJNb2RpZmllZE9uIjoiMjAxOS0wOC0yN1QwOTo0OToyMiIsIlByb2plY3QiOnsiJHJlZiI6IjgifX0seyIkaWQiOiIxMS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4In19XS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zNzEvam91cm5hbC5wb25lLjAxMDEwOTEiLCJVcmlTdHJpbmciOiJodHRwczovL2RvaS5vcmcvMTAuMTM3MS9qb3VybmFsLnBvbmUuMDEwMTA5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}</w:instrText>
          </w:r>
          <w:r>
            <w:rPr>
              <w:lang w:val="en-US"/>
            </w:rPr>
            <w:fldChar w:fldCharType="separate"/>
          </w:r>
          <w:r w:rsidR="00783666" w:rsidRPr="00783666">
            <w:rPr>
              <w:vertAlign w:val="superscript"/>
              <w:lang w:val="en-US"/>
            </w:rPr>
            <w:t>49</w:t>
          </w:r>
          <w:r>
            <w:rPr>
              <w:lang w:val="en-US"/>
            </w:rPr>
            <w:fldChar w:fldCharType="end"/>
          </w:r>
        </w:sdtContent>
      </w:sdt>
      <w:r w:rsidRPr="00B8479B">
        <w:rPr>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lang w:val="en-US"/>
          </w:rPr>
          <w:alias w:val="To edit, see citavi.com/edit"/>
          <w:tag w:val="CitaviPlaceholder#fce0a162-238c-4c69-95cf-064326d7dc58"/>
          <w:id w:val="-1867910322"/>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NGI3N2FmLWNjYjEtNDY4ZC1hNjc5LWEyNjhiMTgyMmY3MSIsIlJhbmdlTGVuZ3RoIjoyLCJSZWZlcmVuY2VJZCI6IjkyMjVkN2E4LWNiYTEtNDk1MC04OTUzLWEyNWM0NWY3MjU4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giLCIkdHlwZSI6IlN3aXNzQWNhZGVtaWMuQ2l0YXZpLlByb2plY3QsIFN3aXNzQWNhZGVtaWMuQ2l0YXZpIn19LHsiJGlkIjoiOS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gifX1dLCJDaXRhdGlvbktleVVwZGF0ZVR5cGUiOjAsIkNvbGxhYm9yYXRvcnMiOltdLCJEYXRlIjoiMjAxNiIsIkRvaSI6IjEwLjYxMDIvemlzMjQyIiwiRWRpdG9ycyI6W10sIkV2YWx1YXRpb25Db21wbGV4aXR5IjowLCJFdmFsdWF0aW9uU291cmNlVGV4dEZvcm1hdCI6MCwiR3JvdXBzIjpbXSwiSGFzTGFiZWwxIjpmYWxzZSwiSGFzTGFiZWwyIjpmYWxzZSwiS2V5d29yZHMiOltdLCJMYW5ndWFnZSI6ImRldSIsIkxhbmd1YWdlQ29kZSI6ImRl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TAtMTVUMTU6Mzg6MTkiLCJQcm9qZWN0Ijp7IiRyZWYiOiI4In19LCJVc2VOdW1iZXJpbmdUeXBlT2ZQYXJlbnREb2N1bWVudCI6ZmFsc2V9XSwiRm9ybWF0dGVkVGV4dCI6eyIkaWQiOiIyNiIsIkNvdW50IjoxLCJUZXh0VW5pdHMiOlt7IiRpZCI6IjI3IiwiRm9udFN0eWxlIjp7IiRpZCI6IjI4IiwiU3VwZXJzY3JpcHQiOnRydWV9LCJSZWFkaW5nT3JkZXIiOjEsIlRleHQiOiI1MCwgNTEifV19LCJUYWciOiJDaXRhdmlQbGFjZWhvbGRlciNmY2UwYTE2Mi0yMzhjLTRjNjktOTVjZi0wNjQzMjZkN2RjNTgiLCJUZXh0IjoiNTAsIDUxIiwiV0FJVmVyc2lvbiI6IjYuMTcuMC4wIn0=}</w:instrText>
          </w:r>
          <w:r>
            <w:rPr>
              <w:lang w:val="en-US"/>
            </w:rPr>
            <w:fldChar w:fldCharType="separate"/>
          </w:r>
          <w:r w:rsidR="00783666" w:rsidRPr="00783666">
            <w:rPr>
              <w:vertAlign w:val="superscript"/>
              <w:lang w:val="en-US"/>
            </w:rPr>
            <w:t>50, 51</w:t>
          </w:r>
          <w:r>
            <w:rPr>
              <w:lang w:val="en-US"/>
            </w:rPr>
            <w:fldChar w:fldCharType="end"/>
          </w:r>
        </w:sdtContent>
      </w:sdt>
      <w:r w:rsidRPr="00B8479B">
        <w:rPr>
          <w:lang w:val="en-US"/>
        </w:rPr>
        <w:t>.</w:t>
      </w:r>
    </w:p>
    <w:p w14:paraId="71B11BF7" w14:textId="77777777" w:rsidR="00D10658" w:rsidRPr="00B8479B" w:rsidRDefault="00D10658" w:rsidP="00D10658">
      <w:pPr>
        <w:rPr>
          <w:lang w:val="en-US"/>
        </w:rPr>
      </w:pPr>
    </w:p>
    <w:p w14:paraId="328AB5C9" w14:textId="77777777" w:rsidR="00D10658" w:rsidRPr="00672F01" w:rsidRDefault="00D10658" w:rsidP="00D10658">
      <w:pPr>
        <w:pStyle w:val="berschrift2"/>
        <w:rPr>
          <w:b/>
          <w:bCs/>
          <w:lang w:val="en-US"/>
        </w:rPr>
      </w:pPr>
      <w:r w:rsidRPr="00672F01">
        <w:rPr>
          <w:b/>
          <w:bCs/>
          <w:lang w:val="en-US"/>
        </w:rPr>
        <w:t>QUANTIFICATION AND STATISTICAL ANALYSIS</w:t>
      </w:r>
    </w:p>
    <w:p w14:paraId="0E6CBEF5" w14:textId="77777777" w:rsidR="00D10658" w:rsidRDefault="00D10658" w:rsidP="00D10658">
      <w:pPr>
        <w:rPr>
          <w:lang w:val="en-US"/>
        </w:rPr>
      </w:pPr>
      <w:r>
        <w:rPr>
          <w:lang w:val="en-US"/>
        </w:rPr>
        <w:t>(reported in the manuscript in section “Part I – Data analysis”)</w:t>
      </w:r>
    </w:p>
    <w:p w14:paraId="7CE675CC" w14:textId="561E9579" w:rsidR="00D10658" w:rsidRPr="00B8479B" w:rsidRDefault="00D10658" w:rsidP="00D10658">
      <w:pPr>
        <w:rPr>
          <w:lang w:val="en-US"/>
        </w:rPr>
      </w:pPr>
      <w:r w:rsidRPr="00B8479B">
        <w:rPr>
          <w:lang w:val="en-US"/>
        </w:rPr>
        <w:t xml:space="preserve">In line with our preregistered plan, we collapsed data across speakers and pseudowords for analysis. Further, data on emotional averages were excluded because they were not relevant for our hypotheses. Response omissions (~1 %) were treated as errors and participants with more than 5% of such omissions excluded from data analysis. Analyses of Variance (ANOVAs) and correlational analyses were performed using R Version 4.5.0 </w:t>
      </w:r>
      <w:sdt>
        <w:sdtPr>
          <w:rPr>
            <w:lang w:val="en-US"/>
          </w:rPr>
          <w:alias w:val="To edit, see citavi.com/edit"/>
          <w:tag w:val="CitaviPlaceholder#e2b2f6f2-917a-4f91-b88f-086dd157f870"/>
          <w:id w:val="1071158171"/>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mNmYjIyLTA5ZjEtNDFlMi04ZWU4LTE3NWQ3ZDc2OWYxYyIsIlJhbmdlTGVuZ3RoIjoyLCJSZWZlcmVuY2VJZCI6IjdiN2RiOWFlLTJjMWItNDc4MC1hYWRlLTc2MzgyNWU2NDhi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SLXByb2plY3Qub3JnLyIsIlVyaVN0cmluZyI6Imh0dHBzOi8vd3d3LnItcHJvamVjdC5vcmc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OCJ9fV0sIk9ubGluZUFkZHJlc3MiOiJodHRwczovL3d3dy5SLXByb2plY3Qub3JnLyIsIk9yZ2FuaXphdGlvbnMiOlt7IiRpZCI6IjEy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}</w:instrText>
          </w:r>
          <w:r>
            <w:rPr>
              <w:lang w:val="en-US"/>
            </w:rPr>
            <w:fldChar w:fldCharType="separate"/>
          </w:r>
          <w:r w:rsidR="00783666" w:rsidRPr="00783666">
            <w:rPr>
              <w:vertAlign w:val="superscript"/>
              <w:lang w:val="en-US"/>
            </w:rPr>
            <w:t>52</w:t>
          </w:r>
          <w:r>
            <w:rPr>
              <w:lang w:val="en-US"/>
            </w:rPr>
            <w:fldChar w:fldCharType="end"/>
          </w:r>
        </w:sdtContent>
      </w:sdt>
      <w:r w:rsidRPr="00B8479B">
        <w:rPr>
          <w:lang w:val="en-US"/>
        </w:rPr>
        <w:t xml:space="preserve">. Post-hoc tests were </w:t>
      </w:r>
      <w:proofErr w:type="spellStart"/>
      <w:r w:rsidRPr="00B8479B">
        <w:rPr>
          <w:lang w:val="en-US"/>
        </w:rPr>
        <w:t>Benjamini</w:t>
      </w:r>
      <w:proofErr w:type="spellEnd"/>
      <w:r w:rsidRPr="00B8479B">
        <w:rPr>
          <w:lang w:val="en-US"/>
        </w:rPr>
        <w:t xml:space="preserve">-Hochberg corrected where appropriate </w:t>
      </w:r>
      <w:sdt>
        <w:sdtPr>
          <w:rPr>
            <w:lang w:val="en-US"/>
          </w:rPr>
          <w:alias w:val="To edit, see citavi.com/edit"/>
          <w:tag w:val="CitaviPlaceholder#2b52ee2b-a719-4e33-adcb-36dd20cc6ee0"/>
          <w:id w:val="1480274068"/>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TBiNjczLTFiZjgtNDU4NS1hNTExLWVmMGFjNzZmNzg4YiIsIlJhbmdlTGVuZ3RoIjoyLCJSZWZlcmVuY2VJZCI6IjBmZTc1ZTdmLWViMTAtNGFkYi1iMTg1LTczMTQ4Y2Q5MzA4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OCIsIiR0eXBlIjoiU3dpc3NBY2FkZW1pYy5DaXRhdmkuUHJvamVjdCwgU3dpc3NBY2FkZW1pYy5DaXRhdmkifX0seyIkaWQiOiI5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gifX1dLCJDaXRhdGlvbktleVVwZGF0ZVR5cGUiOjAsIkNvbGxhYm9yYXRvcnMiOltdLCJEb2kiOiIxMC4xMTExL2ouMjUxNy02MTYxLjE5OTUudGIwMjAzMS54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}</w:instrText>
          </w:r>
          <w:r>
            <w:rPr>
              <w:lang w:val="en-US"/>
            </w:rPr>
            <w:fldChar w:fldCharType="separate"/>
          </w:r>
          <w:r w:rsidR="00783666" w:rsidRPr="00783666">
            <w:rPr>
              <w:vertAlign w:val="superscript"/>
              <w:lang w:val="en-US"/>
            </w:rPr>
            <w:t>53</w:t>
          </w:r>
          <w:r>
            <w:rPr>
              <w:lang w:val="en-US"/>
            </w:rPr>
            <w:fldChar w:fldCharType="end"/>
          </w:r>
        </w:sdtContent>
      </w:sdt>
      <w:r>
        <w:rPr>
          <w:lang w:val="en-US"/>
        </w:rPr>
        <w:t xml:space="preserve">. A p-value &lt; 0.05 was considered significant. </w:t>
      </w:r>
    </w:p>
    <w:p w14:paraId="3042072D" w14:textId="55AA4E12" w:rsidR="00D10658" w:rsidRPr="00B8479B" w:rsidRDefault="00D10658" w:rsidP="00D10658">
      <w:pPr>
        <w:rPr>
          <w:lang w:val="en-US"/>
        </w:rPr>
      </w:pPr>
      <w:r w:rsidRPr="00B8479B">
        <w:rPr>
          <w:lang w:val="en-US"/>
        </w:rPr>
        <w:t xml:space="preserve">We complemented these classical frequentist analyses with a Bayesian approach, which – in contrast to null hypothesis significance testing - allows a quantification of evidence for null findings </w:t>
      </w:r>
      <w:sdt>
        <w:sdtPr>
          <w:rPr>
            <w:lang w:val="en-US"/>
          </w:rPr>
          <w:alias w:val="To edit, see citavi.com/edit"/>
          <w:tag w:val="CitaviPlaceholder#110552f2-e299-4b60-ba14-5d2bf9f0f925"/>
          <w:id w:val="-1335297474"/>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MmQxYjkzLTk4ZTAtNGVmYS04ZmUxLTU0YzgxOGZjOWNlNSIsIlJhbmdlTGVuZ3RoIjoyLCJSZWZlcmVuY2VJZCI6IjliMGYxN2IwLTRhMDAtNGEwNS1iMzFlLWMxMjc3NWI2MGVh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OCIsIiR0eXBlIjoiU3dpc3NBY2FkZW1pYy5DaXRhdmkuUHJvamVjdCwgU3dpc3NBY2FkZW1pYy5DaXRhdmkifX0seyIkaWQiOiI5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4In19XSwiQ2l0YXRpb25LZXlVcGRhdGVUeXBlIjowLCJDb2xsYWJvcmF0b3JzIjpbXSwiRGF0ZTIiOiIxOC4wMS4yMDIxIiwiRG9pIjoiMTAuMTAwNy9zMTA0ODQtMDIwLTA5NTAyLX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M0NTk5MDMiLCJVcmlTdHJpbmciOiJodHRwOi8vd3d3Lm5jYmkubmxtLm5paC5nb3YvcHVibWVkLzMzNDU5OT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4VDExOjAwOjE4IiwiTW9kaWZpZWRCeSI6Il9DaHJpc3RpbmUgTnVzc2JhdW0iLCJJZCI6IjhmNTQwNWVlLTg2YWItNDQxMC05NmY2LTIzNDAxMTgxODhiNSIsIk1vZGlmaWVkT24iOiIyMDI1LTAxLTA4VDExOjAwOjE4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MTA0ODQtMDIwLTA5NTAyLXkiLCJVcmlTdHJpbmciOiJodHRwczovL2RvaS5vcmcvMTAuMTAwNy9zMTA0ODQtMDIwLTA5NTAyLX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}</w:instrText>
          </w:r>
          <w:r>
            <w:rPr>
              <w:lang w:val="en-US"/>
            </w:rPr>
            <w:fldChar w:fldCharType="separate"/>
          </w:r>
          <w:r w:rsidR="00783666" w:rsidRPr="00783666">
            <w:rPr>
              <w:vertAlign w:val="superscript"/>
              <w:lang w:val="en-US"/>
            </w:rPr>
            <w:t>54</w:t>
          </w:r>
          <w:r>
            <w:rPr>
              <w:lang w:val="en-US"/>
            </w:rPr>
            <w:fldChar w:fldCharType="end"/>
          </w:r>
        </w:sdtContent>
      </w:sdt>
      <w:r w:rsidRPr="00B8479B">
        <w:rPr>
          <w:lang w:val="en-US"/>
        </w:rPr>
        <w:t xml:space="preserve">. These analyses were conducted in JASP Version 0.19.3 </w:t>
      </w:r>
      <w:sdt>
        <w:sdtPr>
          <w:rPr>
            <w:lang w:val="en-US"/>
          </w:rPr>
          <w:alias w:val="To edit, see citavi.com/edit"/>
          <w:tag w:val="CitaviPlaceholder#7f400ed3-ce7b-49c2-945a-d5173bd69704"/>
          <w:id w:val="-1750805527"/>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ZjI2Yjk4LWVkMzgtNGE3My04MDM5LTg0ZDRiNzViZjFkMCIsIlJhbmdlTGVuZ3RoIjoyLCJSZWZlcmVuY2VJZCI6IjQ0MzEyMmJhLWM5ODctNDU2MC04ODhhLTJlZjM1NmQ4NWJm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}</w:instrText>
          </w:r>
          <w:r>
            <w:rPr>
              <w:lang w:val="en-US"/>
            </w:rPr>
            <w:fldChar w:fldCharType="separate"/>
          </w:r>
          <w:r w:rsidR="00783666" w:rsidRPr="00783666">
            <w:rPr>
              <w:vertAlign w:val="superscript"/>
              <w:lang w:val="en-US"/>
            </w:rPr>
            <w:t>55</w:t>
          </w:r>
          <w:r>
            <w:rPr>
              <w:lang w:val="en-US"/>
            </w:rPr>
            <w:fldChar w:fldCharType="end"/>
          </w:r>
        </w:sdtContent>
      </w:sdt>
      <w:r w:rsidRPr="00B8479B">
        <w:rPr>
          <w:lang w:val="en-US"/>
        </w:rPr>
        <w:t xml:space="preserve"> using default priors, which have been considered </w:t>
      </w:r>
      <w:r w:rsidRPr="00B8479B">
        <w:rPr>
          <w:lang w:val="en-US"/>
        </w:rPr>
        <w:lastRenderedPageBreak/>
        <w:t>appropriate for testing null hypotheses based on similar sample sizes</w:t>
      </w:r>
      <w:r>
        <w:rPr>
          <w:lang w:val="en-US"/>
        </w:rPr>
        <w:t xml:space="preserve"> </w:t>
      </w:r>
      <w:sdt>
        <w:sdtPr>
          <w:rPr>
            <w:lang w:val="en-US"/>
          </w:rPr>
          <w:alias w:val="To edit, see citavi.com/edit"/>
          <w:tag w:val="CitaviPlaceholder#c819b2fb-d4b8-4f02-b7d7-6aa086744ae4"/>
          <w:id w:val="-1641421409"/>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VlY2I4LTkwNjMtNGMyNy1iNzNkLWEwMzIyZmM0YmRjOSIsIlJhbmdlTGVuZ3RoIjoyLCJSZWZlcmVuY2VJZCI6IjM4MGFlZjY1LWRmNDctNDkzMC05ZmVmLTdiMDZhZDE1OTE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ptcC4yMDE1LjA2LjAwNCIsIlVyaVN0cmluZyI6Imh0dHBzOi8vZG9pLm9yZy8xMC4xMDE2L2ouam1wLjIwMTUuMDYuMDA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cmVmIjoiOCJ9fSx7IiRpZCI6IjIx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Iy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jM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j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M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xMC0xNVQxNTozODoxOSIsIlByb2plY3QiOnsiJHJlZiI6IjgifX0sIlVzZU51bWJlcmluZ1R5cGVPZlBhcmVudERvY3VtZW50IjpmYWxzZX1dLCJGb3JtYXR0ZWRUZXh0Ijp7IiRpZCI6IjMzIiwiQ291bnQiOjEsIlRleHRVbml0cyI6W3siJGlkIjoiMzQiLCJGb250U3R5bGUiOnsiJGlkIjoiMzUiLCJTdXBlcnNjcmlwdCI6dHJ1ZX0sIlJlYWRpbmdPcmRlciI6MSwiVGV4dCI6IjU2LCAxOSJ9XX0sIlRhZyI6IkNpdGF2aVBsYWNlaG9sZGVyI2M4MTliMmZiLWQ0YjgtNGYwMi1iN2Q3LTZhYTA4Njc0NGFlNCIsIlRleHQiOiI1NiwgMTkiLCJXQUlWZXJzaW9uIjoiNi4xNy4wLjAifQ==}</w:instrText>
          </w:r>
          <w:r>
            <w:rPr>
              <w:lang w:val="en-US"/>
            </w:rPr>
            <w:fldChar w:fldCharType="separate"/>
          </w:r>
          <w:r w:rsidR="00783666" w:rsidRPr="00783666">
            <w:rPr>
              <w:vertAlign w:val="superscript"/>
              <w:lang w:val="en-US"/>
            </w:rPr>
            <w:t>56, 19</w:t>
          </w:r>
          <w:r>
            <w:rPr>
              <w:lang w:val="en-US"/>
            </w:rPr>
            <w:fldChar w:fldCharType="end"/>
          </w:r>
        </w:sdtContent>
      </w:sdt>
      <w:r w:rsidRPr="00B8479B">
        <w:rPr>
          <w:lang w:val="en-US"/>
        </w:rPr>
        <w:t>. Further, we ensured that our Bayesian inference did not depend critically on the choice of priors by running robustness checks (see data analysis files</w:t>
      </w:r>
      <w:r>
        <w:rPr>
          <w:lang w:val="en-US"/>
        </w:rPr>
        <w:t xml:space="preserve"> “</w:t>
      </w:r>
      <w:r w:rsidRPr="00793A99">
        <w:rPr>
          <w:lang w:val="en-US"/>
        </w:rPr>
        <w:t>Analysis_JASP_Bayesian.zip</w:t>
      </w:r>
      <w:r>
        <w:rPr>
          <w:lang w:val="en-US"/>
        </w:rPr>
        <w:t>”</w:t>
      </w:r>
      <w:r w:rsidRPr="00B8479B">
        <w:rPr>
          <w:lang w:val="en-US"/>
        </w:rPr>
        <w:t xml:space="preserve"> on OSF). We report the Bayes factor (BF10) as an indicator for the likelihood of the null and alternative hypothesis given the observed data. BF10 &gt; 1 indicate larger evidence for the alternative hypothesis, BF10 &lt; 1 indicate larger evidence for the null hypothesis. For example, a BF10 = 3 means that the alternative hypothesis is three times more likely than the null hypothesis, whereas the reciprocal BF10 = .33 means that the null hypothesis is three times more likely than the alternative. Following the guidelines by</w:t>
      </w:r>
      <w:r>
        <w:rPr>
          <w:lang w:val="en-US"/>
        </w:rPr>
        <w:t xml:space="preserve"> </w:t>
      </w:r>
      <w:ins w:id="107" w:author="Christine Nussbaum" w:date="2025-10-15T16:02:00Z">
        <w:r w:rsidR="003760A4">
          <w:rPr>
            <w:lang w:val="en-US"/>
          </w:rPr>
          <w:t>Jarosz et al. 2014</w:t>
        </w:r>
        <w:bookmarkStart w:id="108" w:name="_GoBack"/>
        <w:bookmarkEnd w:id="108"/>
        <w:r w:rsidR="003760A4">
          <w:rPr>
            <w:lang w:val="en-US"/>
          </w:rPr>
          <w:t xml:space="preserve"> </w:t>
        </w:r>
      </w:ins>
      <w:sdt>
        <w:sdtPr>
          <w:rPr>
            <w:lang w:val="en-US"/>
          </w:rPr>
          <w:alias w:val="To edit, see citavi.com/edit"/>
          <w:tag w:val="CitaviPlaceholder#b9f7fb28-edc7-492d-89ce-f3b396ae8e51"/>
          <w:id w:val="-2115280223"/>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Fzc29jaWF0ZVdpdGhQbGFjZWhvbGRlclRhZyI6IkNpdGF2aVBsYWNlaG9sZGVyIzIxYjBjMjZiLTQ2YzktNDBlYi04NDBkLTQ3NGI5ZjU3MzJkYSIsIkVudHJpZXMiOlt7IiRpZCI6IjIiLCIkdHlwZSI6IlN3aXNzQWNhZGVtaWMuQ2l0YXZpLkNpdGF0aW9ucy5Xb3JkUGxhY2Vob2xkZXJFbnRyeSwgU3dpc3NBY2FkZW1pYy5DaXRhdmkiLCJJZCI6IjNlYTEzOGFmLTY3NjktNGYxYS1iMjQ0LWI2N2Y2OThjNWFlNyIsIlJhbmdlTGVuZ3RoIjoyLCJSZWZlcmVuY2VJZCI6ImU3MjYxMWZlLTg1NWQtNDc3Mi05MDUzLTdmZjQyNGMxYjJlZ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OCIsIiR0eXBlIjoiU3dpc3NBY2FkZW1pYy5DaXRhdmkuUHJvamVjdCwgU3dpc3NBY2FkZW1pYy5DaXRhdmkifX0seyIkaWQiOiI5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gifX1d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OCJ9fV0sIk51bWJlciI6IjEiLCJPcmdhbml6YXRpb25zIjpbXSwiT3RoZXJzSW52b2x2ZWQiOltdLCJQZXJpb2RpY2FsIjp7IiRpZCI6IjEz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OC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EwLTE1VDE1OjM4OjE5IiwiUHJvamVjdCI6eyIkcmVmIjoiOCJ9fSwiVXNlTnVtYmVyaW5nVHlwZU9mUGFyZW50RG9jdW1lbnQiOmZhbHNlfV0sIkZvcm1hdHRlZFRleHQiOnsiJGlkIjoiMTQiLCJDb3VudCI6MSwiVGV4dFVuaXRzIjpbeyIkaWQiOiIxNSIsIkZvbnRTdHlsZSI6eyIkaWQiOiIxNiIsIlN1cGVyc2NyaXB0Ijp0cnVlfSwiUmVhZGluZ09yZGVyIjoxLCJUZXh0IjoiNTcifV19LCJUYWciOiJDaXRhdmlQbGFjZWhvbGRlciNiOWY3ZmIyOC1lZGM3LTQ5MmQtODljZS1mM2IzOTZhZThlNTEiLCJUZXh0IjoiNTciLCJXQUlWZXJzaW9uIjoiNi4xNy4wLjAifQ==}</w:instrText>
          </w:r>
          <w:r>
            <w:rPr>
              <w:lang w:val="en-US"/>
            </w:rPr>
            <w:fldChar w:fldCharType="separate"/>
          </w:r>
          <w:r w:rsidR="00783666" w:rsidRPr="00783666">
            <w:rPr>
              <w:vertAlign w:val="superscript"/>
              <w:lang w:val="en-US"/>
            </w:rPr>
            <w:t>57</w:t>
          </w:r>
          <w:r>
            <w:rPr>
              <w:lang w:val="en-US"/>
            </w:rPr>
            <w:fldChar w:fldCharType="end"/>
          </w:r>
        </w:sdtContent>
      </w:sdt>
      <w:r>
        <w:rPr>
          <w:lang w:val="en-US"/>
        </w:rPr>
        <w:t xml:space="preserve"> </w:t>
      </w:r>
      <w:sdt>
        <w:sdtPr>
          <w:rPr>
            <w:lang w:val="en-US"/>
          </w:rPr>
          <w:alias w:val="To edit, see citavi.com/edit"/>
          <w:tag w:val="CitaviPlaceholder#21b0c26b-46c9-40eb-840d-474b9f5732da"/>
          <w:id w:val="1276066812"/>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Fzc29jaWF0ZVdpdGhQbGFjZWhvbGRlclRhZyI6IkNpdGF2aVBsYWNlaG9sZGVyI2I5ZjdmYjI4LWVkYzctNDkyZC04OWNlLWYzYjM5NmFlOGU1MSIsIkVudHJpZXMiOlt7IiRpZCI6IjIiLCIkdHlwZSI6IlN3aXNzQWNhZGVtaWMuQ2l0YXZpLkNpdGF0aW9ucy5Xb3JkUGxhY2Vob2xkZXJFbnRyeSwgU3dpc3NBY2FkZW1pYy5DaXRhdmkiLCJJZCI6IjMxZmZkYTAyLWU2NzctNGFkNy04NDgwLTYzMDlhYTNhYjhiMSIsIlJhbmdlTGVuZ3RoIjoy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TAtMTVUMTU6Mzg6MTkiLCJQcm9qZWN0Ijp7IiRyZWYiOiI4In19LCJVc2VOdW1iZXJpbmdUeXBlT2ZQYXJlbnREb2N1bWVudCI6ZmFsc2UsIlllYXJPbmx5Ijp0cnVlfV0sIkZvcm1hdHRlZFRleHQiOnsiJGlkIjoiMTQiLCJDb3VudCI6MSwiVGV4dFVuaXRzIjpbeyIkaWQiOiIxNSIsIkZvbnRTdHlsZSI6eyIkaWQiOiIxNiIsIlN1cGVyc2NyaXB0Ijp0cnVlfSwiUmVhZGluZ09yZGVyIjoxLCJUZXh0IjoiNTcifV19LCJUYWciOiJDaXRhdmlQbGFjZWhvbGRlciMyMWIwYzI2Yi00NmM5LTQwZWItODQwZC00NzRiOWY1NzMyZGEiLCJUZXh0IjoiNTciLCJXQUlWZXJzaW9uIjoiNi4xNy4wLjAifQ==}</w:instrText>
          </w:r>
          <w:r>
            <w:rPr>
              <w:lang w:val="en-US"/>
            </w:rPr>
            <w:fldChar w:fldCharType="separate"/>
          </w:r>
          <w:r w:rsidR="00783666" w:rsidRPr="00783666">
            <w:rPr>
              <w:vertAlign w:val="superscript"/>
              <w:lang w:val="en-US"/>
            </w:rPr>
            <w:t>57</w:t>
          </w:r>
          <w:r>
            <w:rPr>
              <w:lang w:val="en-US"/>
            </w:rPr>
            <w:fldChar w:fldCharType="end"/>
          </w:r>
        </w:sdtContent>
      </w:sdt>
      <w:r w:rsidRPr="00B8479B">
        <w:rPr>
          <w:lang w:val="en-US"/>
        </w:rPr>
        <w:t xml:space="preserve">, we consider values of BF10 = 1-3 (.1-.33) as anecdotal, BF10 = 3-10 (.33-.10) as moderate, BF10 = 10-30 (.10-.03) as strong, BF10 = 30-100 (.03-.01) as very strong and BF10 &gt; 100 (&lt; .01) as decisive evidence for the alternative hypothesis and the reciprocal values in parentheses as respective evidence for the null hypothesis. </w:t>
      </w:r>
    </w:p>
    <w:p w14:paraId="701A0AC2" w14:textId="5896A48C" w:rsidR="00D10658" w:rsidRDefault="00D10658" w:rsidP="00D10658">
      <w:pPr>
        <w:rPr>
          <w:lang w:val="en-US"/>
        </w:rPr>
      </w:pPr>
      <w:r w:rsidRPr="00B8479B">
        <w:rPr>
          <w:lang w:val="en-US"/>
        </w:rPr>
        <w:t xml:space="preserve">In alignment with the approach by </w:t>
      </w:r>
      <w:sdt>
        <w:sdtPr>
          <w:rPr>
            <w:lang w:val="en-US"/>
          </w:rPr>
          <w:alias w:val="To edit, see citavi.com/edit"/>
          <w:tag w:val="CitaviPlaceholder#36d798a3-a32f-4ca5-bb03-e45e7976c0fb"/>
          <w:id w:val="867949019"/>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Fzc29jaWF0ZVdpdGhQbGFjZWhvbGRlclRhZyI6IkNpdGF2aVBsYWNlaG9sZGVyI2FiMjVmZjk5LTIzMTUtNDFhMy04YzRmLTZmZWU1MTIzYzViZSIsIkVudHJpZXMiOlt7IiRpZCI6IjIiLCIkdHlwZSI6IlN3aXNzQWNhZGVtaWMuQ2l0YXZpLkNpdGF0aW9ucy5Xb3JkUGxhY2Vob2xkZXJFbnRyeSwgU3dpc3NBY2FkZW1pYy5DaXRhdmkiLCJJZCI6IjAwZmI0NGRhLWExNjAtNDdkMi05Mzg1LWYwY2JkN2Y1ZTJjNSIsIlJhbmdlTGVuZ3RoIjoyLCJSZWZlcmVuY2VJZCI6IjNjNTgyMGUyLTI3ZTktNDU1Ny05OGRiLWI5NTVhMmY2ZTVk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EwLTE1VDE1OjM4OjE5IiwiUHJvamVjdCI6eyIkcmVmIjoiOCJ9fSwiVXNlTnVtYmVyaW5nVHlwZU9mUGFyZW50RG9jdW1lbnQiOmZhbHNlfV0sIkZvcm1hdHRlZFRleHQiOnsiJGlkIjoiMTgiLCJDb3VudCI6MSwiVGV4dFVuaXRzIjpbeyIkaWQiOiIxOSIsIkZvbnRTdHlsZSI6eyIkaWQiOiIyMCIsIlN1cGVyc2NyaXB0Ijp0cnVlfSwiUmVhZGluZ09yZGVyIjoxLCJUZXh0IjoiMTQifV19LCJUYWciOiJDaXRhdmlQbGFjZWhvbGRlciMzNmQ3OThhMy1hMzJmLTRjYTUtYmIwMy1lNDVlNzk3NmMwZmIiLCJUZXh0IjoiMTQiLCJXQUlWZXJzaW9uIjoiNi4xNy4wLjAifQ==}</w:instrText>
          </w:r>
          <w:r>
            <w:rPr>
              <w:lang w:val="en-US"/>
            </w:rPr>
            <w:fldChar w:fldCharType="separate"/>
          </w:r>
          <w:r w:rsidR="00783666" w:rsidRPr="00783666">
            <w:rPr>
              <w:vertAlign w:val="superscript"/>
              <w:lang w:val="en-US"/>
            </w:rPr>
            <w:t>14</w:t>
          </w:r>
          <w:r>
            <w:rPr>
              <w:lang w:val="en-US"/>
            </w:rPr>
            <w:fldChar w:fldCharType="end"/>
          </w:r>
        </w:sdtContent>
      </w:sdt>
      <w:r>
        <w:rPr>
          <w:lang w:val="en-US"/>
        </w:rPr>
        <w:t xml:space="preserve"> </w:t>
      </w:r>
      <w:sdt>
        <w:sdtPr>
          <w:rPr>
            <w:lang w:val="en-US"/>
          </w:rPr>
          <w:alias w:val="To edit, see citavi.com/edit"/>
          <w:tag w:val="CitaviPlaceholder#ab25ff99-2315-41a3-8c4f-6fee5123c5be"/>
          <w:id w:val="388386026"/>
          <w:placeholder>
            <w:docPart w:val="CF0F6FD657E7498BA93AE4DB026AA204"/>
          </w:placeholder>
        </w:sdtPr>
        <w:sdtContent>
          <w:r>
            <w:rPr>
              <w:lang w:val="en-US"/>
            </w:rPr>
            <w:fldChar w:fldCharType="begin"/>
          </w:r>
          <w:r w:rsidR="00783666">
            <w:rPr>
              <w:lang w:val="en-US"/>
            </w:rPr>
            <w:instrText>ADDIN CitaviPlaceholder{eyIkaWQiOiIxIiwiJHR5cGUiOiJTd2lzc0FjYWRlbWljLkNpdGF2aS5DaXRhdGlvbnMuV29yZFBsYWNlaG9sZGVyLCBTd2lzc0FjYWRlbWljLkNpdGF2aSIsIkFzc29jaWF0ZVdpdGhQbGFjZWhvbGRlclRhZyI6IkNpdGF2aVBsYWNlaG9sZGVyIzM2ZDc5OGEzLWEzMmYtNGNhNS1iYjAzLWU0NWU3OTc2YzBmYiIsIkVudHJpZXMiOlt7IiRpZCI6IjIiLCIkdHlwZSI6IlN3aXNzQWNhZGVtaWMuQ2l0YXZpLkNpdGF0aW9ucy5Xb3JkUGxhY2Vob2xkZXJFbnRyeSwgU3dpc3NBY2FkZW1pYy5DaXRhdmkiLCJJZCI6ImYxYTIyNzVkLTYyODYtNGI5Ny05ZTAxLTA0NGYyMDlmYzkyNCIsIlJhbmdlTGVuZ3RoIjoy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TAtMTVUMTU6Mzg6MTkiLCJQcm9qZWN0Ijp7IiRyZWYiOiI4In19LCJVc2VOdW1iZXJpbmdUeXBlT2ZQYXJlbnREb2N1bWVudCI6ZmFsc2UsIlllYXJPbmx5Ijp0cnVlfV0sIkZvcm1hdHRlZFRleHQiOnsiJGlkIjoiMTgiLCJDb3VudCI6MSwiVGV4dFVuaXRzIjpbeyIkaWQiOiIxOSIsIkZvbnRTdHlsZSI6eyIkaWQiOiIyMCIsIlN1cGVyc2NyaXB0Ijp0cnVlfSwiUmVhZGluZ09yZGVyIjoxLCJUZXh0IjoiMTQifV19LCJUYWciOiJDaXRhdmlQbGFjZWhvbGRlciNhYjI1ZmY5OS0yMzE1LTQxYTMtOGM0Zi02ZmVlNTEyM2M1YmUiLCJUZXh0IjoiMTQiLCJXQUlWZXJzaW9uIjoiNi4xNy4wLjAifQ==}</w:instrText>
          </w:r>
          <w:r>
            <w:rPr>
              <w:lang w:val="en-US"/>
            </w:rPr>
            <w:fldChar w:fldCharType="separate"/>
          </w:r>
          <w:r w:rsidR="00783666" w:rsidRPr="00783666">
            <w:rPr>
              <w:vertAlign w:val="superscript"/>
              <w:lang w:val="en-US"/>
            </w:rPr>
            <w:t>14</w:t>
          </w:r>
          <w:r>
            <w:rPr>
              <w:lang w:val="en-US"/>
            </w:rPr>
            <w:fldChar w:fldCharType="end"/>
          </w:r>
        </w:sdtContent>
      </w:sdt>
      <w:r w:rsidRPr="00B8479B">
        <w:rPr>
          <w:lang w:val="en-US"/>
        </w:rPr>
        <w:t>, we first recoded responses in the PROMS from 1 to 0 in 0.25 steps starting with the “definitely” correct option down to the “definitely” incorrect option (thus, “don’t know” was always coded with 0.5). For the final measure, we then subtracted 0.5, so that a positive score indicates that participants were more correct/confident, a negative score indicates more incorrect/uncertain ratings, and a score of zero indicates responses at chance level. For statistical analyses, we used the averaged performance across trials for each subtest.</w:t>
      </w:r>
    </w:p>
    <w:p w14:paraId="321BA445" w14:textId="77777777" w:rsidR="00D10658" w:rsidRDefault="00D10658" w:rsidP="00D10658">
      <w:pPr>
        <w:rPr>
          <w:lang w:val="en-US"/>
        </w:rPr>
      </w:pPr>
    </w:p>
    <w:p w14:paraId="6979C534" w14:textId="77777777" w:rsidR="00D10658" w:rsidRPr="00672F01" w:rsidRDefault="00D10658" w:rsidP="00D10658">
      <w:pPr>
        <w:pStyle w:val="berschrift2"/>
        <w:rPr>
          <w:b/>
          <w:bCs/>
          <w:lang w:val="en-US"/>
        </w:rPr>
      </w:pPr>
      <w:r>
        <w:rPr>
          <w:b/>
          <w:bCs/>
          <w:lang w:val="en-US"/>
        </w:rPr>
        <w:t>ADDITIONAL RESOURCES</w:t>
      </w:r>
    </w:p>
    <w:p w14:paraId="7F8F496F" w14:textId="77777777" w:rsidR="00D10658" w:rsidRDefault="00D10658" w:rsidP="00D10658">
      <w:pPr>
        <w:rPr>
          <w:lang w:val="en-US"/>
        </w:rPr>
      </w:pPr>
      <w:r>
        <w:rPr>
          <w:lang w:val="en-US"/>
        </w:rPr>
        <w:t>(reported in the manuscript in section “Part I – Transparency and openness”)</w:t>
      </w:r>
    </w:p>
    <w:p w14:paraId="37011698" w14:textId="77777777" w:rsidR="00D10658" w:rsidRPr="00672F01" w:rsidRDefault="00D10658" w:rsidP="00D10658">
      <w:pPr>
        <w:rPr>
          <w:lang w:val="en-US"/>
        </w:rPr>
      </w:pPr>
      <w:r w:rsidRPr="00411ADD">
        <w:rPr>
          <w:lang w:val="en-US"/>
        </w:rPr>
        <w:t>We specified how we determined our sample size, all data exclusions, all manipulations, and all measures in the associated preregistration (</w:t>
      </w:r>
      <w:hyperlink r:id="rId12" w:history="1">
        <w:r w:rsidRPr="006B4A9B">
          <w:rPr>
            <w:rStyle w:val="Hyperlink"/>
            <w:lang w:val="en-US"/>
          </w:rPr>
          <w:t>https://doi.org/10.17605/OSF.IO/76PV5</w:t>
        </w:r>
      </w:hyperlink>
      <w:r w:rsidRPr="00411ADD">
        <w:rPr>
          <w:lang w:val="en-US"/>
        </w:rPr>
        <w:t>)</w:t>
      </w:r>
      <w:r>
        <w:rPr>
          <w:lang w:val="en-US"/>
        </w:rPr>
        <w:t xml:space="preserve">. </w:t>
      </w:r>
      <w:r w:rsidRPr="00411ADD">
        <w:rPr>
          <w:lang w:val="en-US"/>
        </w:rPr>
        <w:t>Preprocessed data, analysis scripts and supplemental materials can be found in the associated OSF repository (https://osf.io/ascqx/).</w:t>
      </w:r>
    </w:p>
    <w:p w14:paraId="267DA574" w14:textId="546BB01F" w:rsidR="00D10658" w:rsidRPr="00672F01" w:rsidRDefault="00D10658" w:rsidP="00D10658">
      <w:pPr>
        <w:rPr>
          <w:b/>
          <w:lang w:val="en-US"/>
        </w:rPr>
      </w:pPr>
    </w:p>
    <w:p w14:paraId="05528488" w14:textId="77777777" w:rsidR="00D10658" w:rsidRPr="00D96432" w:rsidRDefault="00D10658" w:rsidP="00D10658">
      <w:pPr>
        <w:rPr>
          <w:lang w:val="en-US"/>
        </w:rPr>
      </w:pPr>
    </w:p>
    <w:p w14:paraId="61CE444D" w14:textId="77777777" w:rsidR="0036429D" w:rsidRPr="00EB262D" w:rsidRDefault="0036429D" w:rsidP="00D60F72">
      <w:pPr>
        <w:spacing w:line="480" w:lineRule="auto"/>
        <w:rPr>
          <w:rFonts w:ascii="Times New Roman" w:hAnsi="Times New Roman" w:cs="Times New Roman"/>
          <w:sz w:val="24"/>
          <w:szCs w:val="24"/>
          <w:lang w:val="en-US"/>
        </w:rPr>
      </w:pP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3"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4A633126" w14:textId="77777777" w:rsidR="00783666" w:rsidRDefault="00484889" w:rsidP="00783666">
          <w:pPr>
            <w:pStyle w:val="CitaviBibliographyHeading"/>
            <w:rPr>
              <w:lang w:val="en-US"/>
            </w:rPr>
          </w:pPr>
          <w:r w:rsidRPr="00EB262D">
            <w:rPr>
              <w:lang w:val="en-US"/>
            </w:rPr>
            <w:fldChar w:fldCharType="begin"/>
          </w:r>
          <w:r w:rsidRPr="0036429D">
            <w:rPr>
              <w:lang w:val="en-US"/>
            </w:rPr>
            <w:instrText>ADDIN CitaviBibliography</w:instrText>
          </w:r>
          <w:r w:rsidRPr="00EB262D">
            <w:rPr>
              <w:lang w:val="en-US"/>
            </w:rPr>
            <w:fldChar w:fldCharType="separate"/>
          </w:r>
          <w:r w:rsidR="00783666">
            <w:rPr>
              <w:lang w:val="en-US"/>
            </w:rPr>
            <w:t>References</w:t>
          </w:r>
        </w:p>
        <w:p w14:paraId="5A6839D5" w14:textId="77777777" w:rsidR="00783666" w:rsidRDefault="00783666" w:rsidP="00783666">
          <w:pPr>
            <w:pStyle w:val="CitaviBibliographyEntry"/>
            <w:rPr>
              <w:lang w:val="en-US"/>
            </w:rPr>
          </w:pPr>
          <w:r>
            <w:rPr>
              <w:lang w:val="en-US"/>
            </w:rPr>
            <w:t>1.</w:t>
          </w:r>
          <w:r>
            <w:rPr>
              <w:lang w:val="en-US"/>
            </w:rPr>
            <w:tab/>
          </w:r>
          <w:bookmarkStart w:id="109" w:name="_CTVL001cae75f8fbc7f4fa6b4f65224d3353282"/>
          <w:proofErr w:type="spellStart"/>
          <w:r>
            <w:rPr>
              <w:lang w:val="en-US"/>
            </w:rPr>
            <w:t>Laukka</w:t>
          </w:r>
          <w:proofErr w:type="spellEnd"/>
          <w:r>
            <w:rPr>
              <w:lang w:val="en-US"/>
            </w:rPr>
            <w:t xml:space="preserve">, P., </w:t>
          </w:r>
          <w:proofErr w:type="spellStart"/>
          <w:r>
            <w:rPr>
              <w:lang w:val="en-US"/>
            </w:rPr>
            <w:t>Elfenbein</w:t>
          </w:r>
          <w:proofErr w:type="spellEnd"/>
          <w:r>
            <w:rPr>
              <w:lang w:val="en-US"/>
            </w:rPr>
            <w:t xml:space="preserve">, H.A., </w:t>
          </w:r>
          <w:proofErr w:type="spellStart"/>
          <w:r>
            <w:rPr>
              <w:lang w:val="en-US"/>
            </w:rPr>
            <w:t>Thingujam</w:t>
          </w:r>
          <w:proofErr w:type="spellEnd"/>
          <w:r>
            <w:rPr>
              <w:lang w:val="en-US"/>
            </w:rPr>
            <w:t xml:space="preserve">, N.S.,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xml:space="preserve">, F.K., Chui, W., and </w:t>
          </w:r>
          <w:proofErr w:type="spellStart"/>
          <w:r>
            <w:rPr>
              <w:lang w:val="en-US"/>
            </w:rPr>
            <w:t>Althoff</w:t>
          </w:r>
          <w:proofErr w:type="spellEnd"/>
          <w:r>
            <w:rPr>
              <w:lang w:val="en-US"/>
            </w:rPr>
            <w:t>, J. (2016). The expression and recognition of emotions in the voice across five nations: A lens model analysis based on acoustic features. Journal of Personality and Social Psychology</w:t>
          </w:r>
          <w:bookmarkEnd w:id="109"/>
          <w:r>
            <w:rPr>
              <w:lang w:val="en-US"/>
            </w:rPr>
            <w:t xml:space="preserve"> </w:t>
          </w:r>
          <w:r w:rsidRPr="00783666">
            <w:rPr>
              <w:i/>
              <w:lang w:val="en-US"/>
            </w:rPr>
            <w:t xml:space="preserve">111, </w:t>
          </w:r>
          <w:r w:rsidRPr="00783666">
            <w:rPr>
              <w:lang w:val="en-US"/>
            </w:rPr>
            <w:t>686–705. 10.1037/pspi0000066.</w:t>
          </w:r>
        </w:p>
        <w:p w14:paraId="5E41ABA8" w14:textId="77777777" w:rsidR="00783666" w:rsidRDefault="00783666" w:rsidP="00783666">
          <w:pPr>
            <w:pStyle w:val="CitaviBibliographyEntry"/>
            <w:rPr>
              <w:lang w:val="en-US"/>
            </w:rPr>
          </w:pPr>
          <w:r>
            <w:rPr>
              <w:lang w:val="en-US"/>
            </w:rPr>
            <w:t>2.</w:t>
          </w:r>
          <w:r>
            <w:rPr>
              <w:lang w:val="en-US"/>
            </w:rPr>
            <w:tab/>
          </w:r>
          <w:bookmarkStart w:id="110" w:name="_CTVL0015f660001c08f4f138e3e65733edf1a4d"/>
          <w:r>
            <w:rPr>
              <w:lang w:val="en-US"/>
            </w:rPr>
            <w:t xml:space="preserve">Schirmer, A., </w:t>
          </w:r>
          <w:proofErr w:type="spellStart"/>
          <w:r>
            <w:rPr>
              <w:lang w:val="en-US"/>
            </w:rPr>
            <w:t>Croy</w:t>
          </w:r>
          <w:proofErr w:type="spellEnd"/>
          <w:r>
            <w:rPr>
              <w:lang w:val="en-US"/>
            </w:rPr>
            <w:t xml:space="preserve">, I., </w:t>
          </w:r>
          <w:proofErr w:type="spellStart"/>
          <w:r>
            <w:rPr>
              <w:lang w:val="en-US"/>
            </w:rPr>
            <w:t>Liebal</w:t>
          </w:r>
          <w:proofErr w:type="spellEnd"/>
          <w:r>
            <w:rPr>
              <w:lang w:val="en-US"/>
            </w:rPr>
            <w:t xml:space="preserve">, K., and </w:t>
          </w:r>
          <w:proofErr w:type="spellStart"/>
          <w:r>
            <w:rPr>
              <w:lang w:val="en-US"/>
            </w:rPr>
            <w:t>Schweinberger</w:t>
          </w:r>
          <w:proofErr w:type="spellEnd"/>
          <w:r>
            <w:rPr>
              <w:lang w:val="en-US"/>
            </w:rPr>
            <w:t>, S.R. (2025). Non-verbal effecting - Animal research sheds light on human emotion communication. Biological reviews of the Cambridge Philosophical Society</w:t>
          </w:r>
          <w:bookmarkEnd w:id="110"/>
          <w:r>
            <w:rPr>
              <w:lang w:val="en-US"/>
            </w:rPr>
            <w:t xml:space="preserve"> </w:t>
          </w:r>
          <w:r w:rsidRPr="00783666">
            <w:rPr>
              <w:i/>
              <w:lang w:val="en-US"/>
            </w:rPr>
            <w:t xml:space="preserve">100, </w:t>
          </w:r>
          <w:r w:rsidRPr="00783666">
            <w:rPr>
              <w:lang w:val="en-US"/>
            </w:rPr>
            <w:t>245–257. 10.1111/brv.13140.</w:t>
          </w:r>
        </w:p>
        <w:p w14:paraId="16132C2A" w14:textId="77777777" w:rsidR="00783666" w:rsidRDefault="00783666" w:rsidP="00783666">
          <w:pPr>
            <w:pStyle w:val="CitaviBibliographyEntry"/>
            <w:rPr>
              <w:lang w:val="en-US"/>
            </w:rPr>
          </w:pPr>
          <w:r>
            <w:rPr>
              <w:lang w:val="en-US"/>
            </w:rPr>
            <w:t>3.</w:t>
          </w:r>
          <w:r>
            <w:rPr>
              <w:lang w:val="en-US"/>
            </w:rPr>
            <w:tab/>
          </w:r>
          <w:bookmarkStart w:id="111" w:name="_CTVL001b047e1b96de74266b43aadb4a3af2496"/>
          <w:proofErr w:type="spellStart"/>
          <w:r>
            <w:rPr>
              <w:lang w:val="en-US"/>
            </w:rPr>
            <w:t>Juslin</w:t>
          </w:r>
          <w:proofErr w:type="spellEnd"/>
          <w:r>
            <w:rPr>
              <w:lang w:val="en-US"/>
            </w:rPr>
            <w:t xml:space="preserve">, P.N., and </w:t>
          </w:r>
          <w:proofErr w:type="spellStart"/>
          <w:r>
            <w:rPr>
              <w:lang w:val="en-US"/>
            </w:rPr>
            <w:t>Laukka</w:t>
          </w:r>
          <w:proofErr w:type="spellEnd"/>
          <w:r>
            <w:rPr>
              <w:lang w:val="en-US"/>
            </w:rPr>
            <w:t>, P. (2003). Communication of emotions in vocal expression and music performance: Different channels, same code? Psychological bulletin</w:t>
          </w:r>
          <w:bookmarkEnd w:id="111"/>
          <w:r>
            <w:rPr>
              <w:lang w:val="en-US"/>
            </w:rPr>
            <w:t xml:space="preserve"> </w:t>
          </w:r>
          <w:r w:rsidRPr="00783666">
            <w:rPr>
              <w:i/>
              <w:lang w:val="en-US"/>
            </w:rPr>
            <w:t xml:space="preserve">129, </w:t>
          </w:r>
          <w:r w:rsidRPr="00783666">
            <w:rPr>
              <w:lang w:val="en-US"/>
            </w:rPr>
            <w:t>770–814. 10.1037/0033-2909.129.5.770.</w:t>
          </w:r>
        </w:p>
        <w:p w14:paraId="512475C4" w14:textId="77777777" w:rsidR="00783666" w:rsidRDefault="00783666" w:rsidP="00783666">
          <w:pPr>
            <w:pStyle w:val="CitaviBibliographyEntry"/>
            <w:rPr>
              <w:lang w:val="en-US"/>
            </w:rPr>
          </w:pPr>
          <w:r>
            <w:rPr>
              <w:lang w:val="en-US"/>
            </w:rPr>
            <w:t>4.</w:t>
          </w:r>
          <w:r>
            <w:rPr>
              <w:lang w:val="en-US"/>
            </w:rPr>
            <w:tab/>
          </w:r>
          <w:bookmarkStart w:id="112" w:name="_CTVL001ce109e2d81ca4b84b8e0e97cfa162bf0"/>
          <w:r>
            <w:rPr>
              <w:lang w:val="en-US"/>
            </w:rPr>
            <w:t xml:space="preserve">Scherer, K.R. (2018). Acoustic Patterning of Emotion Vocalizations. In </w:t>
          </w:r>
          <w:proofErr w:type="gramStart"/>
          <w:r>
            <w:rPr>
              <w:lang w:val="en-US"/>
            </w:rPr>
            <w:t>The</w:t>
          </w:r>
          <w:proofErr w:type="gramEnd"/>
          <w:r>
            <w:rPr>
              <w:lang w:val="en-US"/>
            </w:rPr>
            <w:t xml:space="preserve"> Oxford Handbook of Voice Perception, S. </w:t>
          </w:r>
          <w:proofErr w:type="spellStart"/>
          <w:r>
            <w:rPr>
              <w:lang w:val="en-US"/>
            </w:rPr>
            <w:t>Frühholz</w:t>
          </w:r>
          <w:proofErr w:type="spellEnd"/>
          <w:r>
            <w:rPr>
              <w:lang w:val="en-US"/>
            </w:rPr>
            <w:t>, P. Belin and K.R. Scherer, eds. (Oxford University Press), pp. 60–92.</w:t>
          </w:r>
        </w:p>
        <w:bookmarkEnd w:id="112"/>
        <w:p w14:paraId="17E822D6" w14:textId="77777777" w:rsidR="00783666" w:rsidRDefault="00783666" w:rsidP="00783666">
          <w:pPr>
            <w:pStyle w:val="CitaviBibliographyEntry"/>
            <w:rPr>
              <w:lang w:val="en-US"/>
            </w:rPr>
          </w:pPr>
          <w:r>
            <w:rPr>
              <w:lang w:val="en-US"/>
            </w:rPr>
            <w:t>5.</w:t>
          </w:r>
          <w:r>
            <w:rPr>
              <w:lang w:val="en-US"/>
            </w:rPr>
            <w:tab/>
          </w:r>
          <w:bookmarkStart w:id="113" w:name="_CTVL0018a088ef807694f5997fecb2354f5ed55"/>
          <w:proofErr w:type="spellStart"/>
          <w:r>
            <w:rPr>
              <w:lang w:val="en-US"/>
            </w:rPr>
            <w:t>Banse</w:t>
          </w:r>
          <w:proofErr w:type="spellEnd"/>
          <w:r>
            <w:rPr>
              <w:lang w:val="en-US"/>
            </w:rPr>
            <w:t>, R., and Scherer, K.R. (1996). Acoustic profiles in vocal emotion expression. Journal of Personality and Social Psychology</w:t>
          </w:r>
          <w:bookmarkEnd w:id="113"/>
          <w:r>
            <w:rPr>
              <w:lang w:val="en-US"/>
            </w:rPr>
            <w:t xml:space="preserve"> </w:t>
          </w:r>
          <w:r w:rsidRPr="00783666">
            <w:rPr>
              <w:i/>
              <w:lang w:val="en-US"/>
            </w:rPr>
            <w:t xml:space="preserve">70, </w:t>
          </w:r>
          <w:r w:rsidRPr="00783666">
            <w:rPr>
              <w:lang w:val="en-US"/>
            </w:rPr>
            <w:t>614–636. 10.1037/0022-3514.70.3.614.</w:t>
          </w:r>
        </w:p>
        <w:p w14:paraId="0A40DE3E" w14:textId="77777777" w:rsidR="00783666" w:rsidRDefault="00783666" w:rsidP="00783666">
          <w:pPr>
            <w:pStyle w:val="CitaviBibliographyEntry"/>
            <w:rPr>
              <w:lang w:val="en-US"/>
            </w:rPr>
          </w:pPr>
          <w:r>
            <w:rPr>
              <w:lang w:val="en-US"/>
            </w:rPr>
            <w:t>6.</w:t>
          </w:r>
          <w:r>
            <w:rPr>
              <w:lang w:val="en-US"/>
            </w:rPr>
            <w:tab/>
          </w:r>
          <w:bookmarkStart w:id="114" w:name="_CTVL00162e3652595454490b4cedaaf4bee7d59"/>
          <w:r>
            <w:rPr>
              <w:lang w:val="en-US"/>
            </w:rPr>
            <w:t>Lima, C.F., and Castro, S.L. (2011). Speaking to the trained ear: Musical expertise enhances the recognition of emotions in speech prosody. Emotion</w:t>
          </w:r>
          <w:bookmarkEnd w:id="114"/>
          <w:r>
            <w:rPr>
              <w:lang w:val="en-US"/>
            </w:rPr>
            <w:t xml:space="preserve"> </w:t>
          </w:r>
          <w:r w:rsidRPr="00783666">
            <w:rPr>
              <w:i/>
              <w:lang w:val="en-US"/>
            </w:rPr>
            <w:t xml:space="preserve">11, </w:t>
          </w:r>
          <w:r w:rsidRPr="00783666">
            <w:rPr>
              <w:lang w:val="en-US"/>
            </w:rPr>
            <w:t>1021–1031. 10.1037/a0024521.</w:t>
          </w:r>
        </w:p>
        <w:p w14:paraId="4B177B42" w14:textId="77777777" w:rsidR="00783666" w:rsidRDefault="00783666" w:rsidP="00783666">
          <w:pPr>
            <w:pStyle w:val="CitaviBibliographyEntry"/>
            <w:rPr>
              <w:lang w:val="en-US"/>
            </w:rPr>
          </w:pPr>
          <w:r>
            <w:rPr>
              <w:lang w:val="en-US"/>
            </w:rPr>
            <w:t>7.</w:t>
          </w:r>
          <w:r>
            <w:rPr>
              <w:lang w:val="en-US"/>
            </w:rPr>
            <w:tab/>
          </w:r>
          <w:bookmarkStart w:id="115" w:name="_CTVL0017bf8958faf7245c581ddb3e408ef8945"/>
          <w:r>
            <w:rPr>
              <w:lang w:val="en-US"/>
            </w:rPr>
            <w:t xml:space="preserve">Nussbaum, C., and </w:t>
          </w:r>
          <w:proofErr w:type="spellStart"/>
          <w:r>
            <w:rPr>
              <w:lang w:val="en-US"/>
            </w:rPr>
            <w:t>Schweinberger</w:t>
          </w:r>
          <w:proofErr w:type="spellEnd"/>
          <w:r>
            <w:rPr>
              <w:lang w:val="en-US"/>
            </w:rPr>
            <w:t>, S.R. (2021). Links Between Musicality and Vocal Emotion Perception. Emotion Review</w:t>
          </w:r>
          <w:bookmarkEnd w:id="115"/>
          <w:r>
            <w:rPr>
              <w:lang w:val="en-US"/>
            </w:rPr>
            <w:t xml:space="preserve"> </w:t>
          </w:r>
          <w:r w:rsidRPr="00783666">
            <w:rPr>
              <w:i/>
              <w:lang w:val="en-US"/>
            </w:rPr>
            <w:t xml:space="preserve">13, </w:t>
          </w:r>
          <w:r w:rsidRPr="00783666">
            <w:rPr>
              <w:lang w:val="en-US"/>
            </w:rPr>
            <w:t>211–224. 10.1177/17540739211022803.</w:t>
          </w:r>
        </w:p>
        <w:p w14:paraId="37394852" w14:textId="77777777" w:rsidR="00783666" w:rsidRDefault="00783666" w:rsidP="00783666">
          <w:pPr>
            <w:pStyle w:val="CitaviBibliographyEntry"/>
            <w:rPr>
              <w:lang w:val="en-US"/>
            </w:rPr>
          </w:pPr>
          <w:r>
            <w:rPr>
              <w:lang w:val="en-US"/>
            </w:rPr>
            <w:t>8.</w:t>
          </w:r>
          <w:r>
            <w:rPr>
              <w:lang w:val="en-US"/>
            </w:rPr>
            <w:tab/>
          </w:r>
          <w:bookmarkStart w:id="116" w:name="_CTVL001504a3293bd4e4277a86721370d265b06"/>
          <w:r>
            <w:rPr>
              <w:lang w:val="en-US"/>
            </w:rPr>
            <w:t>Martins, M., Pinheiro, A.P., and Lima, C.F. (2021). Does Music Training Improve Emotion Recognition Abilities? A Critical Review. Emotion Review</w:t>
          </w:r>
          <w:bookmarkEnd w:id="116"/>
          <w:r>
            <w:rPr>
              <w:lang w:val="en-US"/>
            </w:rPr>
            <w:t xml:space="preserve"> </w:t>
          </w:r>
          <w:r w:rsidRPr="00783666">
            <w:rPr>
              <w:i/>
              <w:lang w:val="en-US"/>
            </w:rPr>
            <w:t xml:space="preserve">13, </w:t>
          </w:r>
          <w:r w:rsidRPr="00783666">
            <w:rPr>
              <w:lang w:val="en-US"/>
            </w:rPr>
            <w:t>199–210. 10.1177/17540739211022035.</w:t>
          </w:r>
        </w:p>
        <w:p w14:paraId="04CC7589" w14:textId="77777777" w:rsidR="00783666" w:rsidRDefault="00783666" w:rsidP="00783666">
          <w:pPr>
            <w:pStyle w:val="CitaviBibliographyEntry"/>
            <w:rPr>
              <w:lang w:val="en-US"/>
            </w:rPr>
          </w:pPr>
          <w:r>
            <w:rPr>
              <w:lang w:val="en-US"/>
            </w:rPr>
            <w:t>9.</w:t>
          </w:r>
          <w:r>
            <w:rPr>
              <w:lang w:val="en-US"/>
            </w:rPr>
            <w:tab/>
          </w:r>
          <w:bookmarkStart w:id="117" w:name="_CTVL0014ffb5cc2effc4908bc5c98a96c9e0f77"/>
          <w:r>
            <w:rPr>
              <w:lang w:val="en-US"/>
            </w:rPr>
            <w:t>Schellenberg, E.G., and Lima, C.F. (2024). Music Training and Nonmusical Abilities. Annual Review of Psychology</w:t>
          </w:r>
          <w:bookmarkEnd w:id="117"/>
          <w:r>
            <w:rPr>
              <w:lang w:val="en-US"/>
            </w:rPr>
            <w:t xml:space="preserve"> </w:t>
          </w:r>
          <w:r w:rsidRPr="00783666">
            <w:rPr>
              <w:i/>
              <w:lang w:val="en-US"/>
            </w:rPr>
            <w:t xml:space="preserve">75, </w:t>
          </w:r>
          <w:r w:rsidRPr="00783666">
            <w:rPr>
              <w:lang w:val="en-US"/>
            </w:rPr>
            <w:t>87–128. 10.1146/annurev-psych-032323-051354.</w:t>
          </w:r>
        </w:p>
        <w:p w14:paraId="5E228F40" w14:textId="77777777" w:rsidR="00783666" w:rsidRDefault="00783666" w:rsidP="00783666">
          <w:pPr>
            <w:pStyle w:val="CitaviBibliographyEntry"/>
            <w:rPr>
              <w:lang w:val="en-US"/>
            </w:rPr>
          </w:pPr>
          <w:r>
            <w:rPr>
              <w:lang w:val="en-US"/>
            </w:rPr>
            <w:t>10.</w:t>
          </w:r>
          <w:r>
            <w:rPr>
              <w:lang w:val="en-US"/>
            </w:rPr>
            <w:tab/>
          </w:r>
          <w:bookmarkStart w:id="118" w:name="_CTVL00191f3dc1403844466abf307246191b032"/>
          <w:r>
            <w:rPr>
              <w:lang w:val="en-US"/>
            </w:rPr>
            <w:t xml:space="preserve">Patel, A.D. (2011). Why would Musical Training Benefit the Neural Encoding of </w:t>
          </w:r>
          <w:proofErr w:type="gramStart"/>
          <w:r>
            <w:rPr>
              <w:lang w:val="en-US"/>
            </w:rPr>
            <w:t>Speech?:</w:t>
          </w:r>
          <w:proofErr w:type="gramEnd"/>
          <w:r>
            <w:rPr>
              <w:lang w:val="en-US"/>
            </w:rPr>
            <w:t xml:space="preserve"> The OPERA Hypothesis. Front Psychol</w:t>
          </w:r>
          <w:bookmarkEnd w:id="118"/>
          <w:r>
            <w:rPr>
              <w:lang w:val="en-US"/>
            </w:rPr>
            <w:t xml:space="preserve"> </w:t>
          </w:r>
          <w:r w:rsidRPr="00783666">
            <w:rPr>
              <w:i/>
              <w:lang w:val="en-US"/>
            </w:rPr>
            <w:t xml:space="preserve">2, </w:t>
          </w:r>
          <w:r w:rsidRPr="00783666">
            <w:rPr>
              <w:lang w:val="en-US"/>
            </w:rPr>
            <w:t>142. 10.3389/fpsyg.2011.00142.</w:t>
          </w:r>
        </w:p>
        <w:p w14:paraId="16A9C384" w14:textId="77777777" w:rsidR="00783666" w:rsidRDefault="00783666" w:rsidP="00783666">
          <w:pPr>
            <w:pStyle w:val="CitaviBibliographyEntry"/>
            <w:rPr>
              <w:lang w:val="en-US"/>
            </w:rPr>
          </w:pPr>
          <w:r>
            <w:rPr>
              <w:lang w:val="en-US"/>
            </w:rPr>
            <w:t>11.</w:t>
          </w:r>
          <w:r>
            <w:rPr>
              <w:lang w:val="en-US"/>
            </w:rPr>
            <w:tab/>
          </w:r>
          <w:bookmarkStart w:id="119" w:name="_CTVL001b7f6993402cc4e649bd580b4784dc629"/>
          <w:r>
            <w:rPr>
              <w:lang w:val="en-US"/>
            </w:rPr>
            <w:t xml:space="preserve">Swaminathan, S., and Schellenberg, E.G. (2020). Musical ability, music training, and language ability in childhood. J Exp Psychol Learn Mem </w:t>
          </w:r>
          <w:proofErr w:type="spellStart"/>
          <w:r>
            <w:rPr>
              <w:lang w:val="en-US"/>
            </w:rPr>
            <w:t>Cogn</w:t>
          </w:r>
          <w:bookmarkEnd w:id="119"/>
          <w:proofErr w:type="spellEnd"/>
          <w:r>
            <w:rPr>
              <w:lang w:val="en-US"/>
            </w:rPr>
            <w:t xml:space="preserve"> </w:t>
          </w:r>
          <w:r w:rsidRPr="00783666">
            <w:rPr>
              <w:i/>
              <w:lang w:val="en-US"/>
            </w:rPr>
            <w:t xml:space="preserve">46, </w:t>
          </w:r>
          <w:r w:rsidRPr="00783666">
            <w:rPr>
              <w:lang w:val="en-US"/>
            </w:rPr>
            <w:t>2340–2348. 10.1037/xlm0000798.</w:t>
          </w:r>
        </w:p>
        <w:p w14:paraId="3702A22C" w14:textId="77777777" w:rsidR="00783666" w:rsidRDefault="00783666" w:rsidP="00783666">
          <w:pPr>
            <w:pStyle w:val="CitaviBibliographyEntry"/>
            <w:rPr>
              <w:lang w:val="en-US"/>
            </w:rPr>
          </w:pPr>
          <w:r>
            <w:rPr>
              <w:lang w:val="en-US"/>
            </w:rPr>
            <w:t>12.</w:t>
          </w:r>
          <w:r>
            <w:rPr>
              <w:lang w:val="en-US"/>
            </w:rPr>
            <w:tab/>
          </w:r>
          <w:bookmarkStart w:id="120" w:name="_CTVL0011d599aaa2f1b4634856b211bbf469afc"/>
          <w:proofErr w:type="spellStart"/>
          <w:r>
            <w:rPr>
              <w:lang w:val="en-US"/>
            </w:rPr>
            <w:t>Baldé</w:t>
          </w:r>
          <w:proofErr w:type="spellEnd"/>
          <w:r>
            <w:rPr>
              <w:lang w:val="en-US"/>
            </w:rPr>
            <w:t>, A.M., Lima, C.F., and Schellenberg, E.G. (2025). Associations between musical expertise and auditory processing. Journal of Experimental Psychology: Human Perception and Performance</w:t>
          </w:r>
          <w:bookmarkEnd w:id="120"/>
          <w:r>
            <w:rPr>
              <w:lang w:val="en-US"/>
            </w:rPr>
            <w:t xml:space="preserve"> </w:t>
          </w:r>
          <w:r w:rsidRPr="00783666">
            <w:rPr>
              <w:i/>
              <w:lang w:val="en-US"/>
            </w:rPr>
            <w:t xml:space="preserve">51, </w:t>
          </w:r>
          <w:r w:rsidRPr="00783666">
            <w:rPr>
              <w:lang w:val="en-US"/>
            </w:rPr>
            <w:t>747–763. 10.1037/xhp0001312.</w:t>
          </w:r>
        </w:p>
        <w:p w14:paraId="3E56617B" w14:textId="77777777" w:rsidR="00783666" w:rsidRDefault="00783666" w:rsidP="00783666">
          <w:pPr>
            <w:pStyle w:val="CitaviBibliographyEntry"/>
            <w:rPr>
              <w:lang w:val="en-US"/>
            </w:rPr>
          </w:pPr>
          <w:r>
            <w:rPr>
              <w:lang w:val="en-US"/>
            </w:rPr>
            <w:t>13.</w:t>
          </w:r>
          <w:r>
            <w:rPr>
              <w:lang w:val="en-US"/>
            </w:rPr>
            <w:tab/>
          </w:r>
          <w:bookmarkStart w:id="121" w:name="_CTVL001eec65599c99340e5847d67fa86a419ab"/>
          <w:r>
            <w:rPr>
              <w:lang w:val="en-US"/>
            </w:rPr>
            <w:t>Kraus, N., and Chandrasekaran, B. (2010). Music training for the development of auditory skills. Nature reviews neuroscience</w:t>
          </w:r>
          <w:bookmarkEnd w:id="121"/>
          <w:r>
            <w:rPr>
              <w:lang w:val="en-US"/>
            </w:rPr>
            <w:t xml:space="preserve"> </w:t>
          </w:r>
          <w:r w:rsidRPr="00783666">
            <w:rPr>
              <w:i/>
              <w:lang w:val="en-US"/>
            </w:rPr>
            <w:t xml:space="preserve">11, </w:t>
          </w:r>
          <w:r w:rsidRPr="00783666">
            <w:rPr>
              <w:lang w:val="en-US"/>
            </w:rPr>
            <w:t>599–605. 10.1038/nrn2882.</w:t>
          </w:r>
        </w:p>
        <w:p w14:paraId="6F60C18C" w14:textId="77777777" w:rsidR="00783666" w:rsidRDefault="00783666" w:rsidP="00783666">
          <w:pPr>
            <w:pStyle w:val="CitaviBibliographyEntry"/>
            <w:rPr>
              <w:lang w:val="en-US"/>
            </w:rPr>
          </w:pPr>
          <w:r>
            <w:rPr>
              <w:lang w:val="en-US"/>
            </w:rPr>
            <w:t>14.</w:t>
          </w:r>
          <w:r>
            <w:rPr>
              <w:lang w:val="en-US"/>
            </w:rPr>
            <w:tab/>
          </w:r>
          <w:bookmarkStart w:id="122" w:name="_CTVL0013c5820e227e9455798dbb955a2f6e5d4"/>
          <w:r>
            <w:rPr>
              <w:lang w:val="en-US"/>
            </w:rPr>
            <w:t xml:space="preserve">Nussbaum, C., Schirmer, A., and </w:t>
          </w:r>
          <w:proofErr w:type="spellStart"/>
          <w:r>
            <w:rPr>
              <w:lang w:val="en-US"/>
            </w:rPr>
            <w:t>Schweinberger</w:t>
          </w:r>
          <w:proofErr w:type="spellEnd"/>
          <w:r>
            <w:rPr>
              <w:lang w:val="en-US"/>
            </w:rPr>
            <w:t>, S.R. (2024). Musicality - Tuned to the melody of vocal emotions. British Journal of Psychology</w:t>
          </w:r>
          <w:bookmarkEnd w:id="122"/>
          <w:r>
            <w:rPr>
              <w:lang w:val="en-US"/>
            </w:rPr>
            <w:t xml:space="preserve"> </w:t>
          </w:r>
          <w:r w:rsidRPr="00783666">
            <w:rPr>
              <w:i/>
              <w:lang w:val="en-US"/>
            </w:rPr>
            <w:t xml:space="preserve">115, </w:t>
          </w:r>
          <w:r w:rsidRPr="00783666">
            <w:rPr>
              <w:lang w:val="en-US"/>
            </w:rPr>
            <w:t>206–225. 10.1111/bjop.12684.</w:t>
          </w:r>
        </w:p>
        <w:p w14:paraId="32FF72C9" w14:textId="77777777" w:rsidR="00783666" w:rsidRPr="00783666" w:rsidRDefault="00783666" w:rsidP="00783666">
          <w:pPr>
            <w:pStyle w:val="CitaviBibliographyEntry"/>
          </w:pPr>
          <w:r>
            <w:rPr>
              <w:lang w:val="en-US"/>
            </w:rPr>
            <w:t>15.</w:t>
          </w:r>
          <w:r>
            <w:rPr>
              <w:lang w:val="en-US"/>
            </w:rPr>
            <w:tab/>
          </w:r>
          <w:bookmarkStart w:id="123" w:name="_CTVL001f3d30444bd094c628cfd31c090beabd9"/>
          <w:r>
            <w:rPr>
              <w:lang w:val="en-US"/>
            </w:rPr>
            <w:t xml:space="preserve">Correia, A.I., Castro, S.L., MacGregor, C., </w:t>
          </w:r>
          <w:proofErr w:type="spellStart"/>
          <w:r>
            <w:rPr>
              <w:lang w:val="en-US"/>
            </w:rPr>
            <w:t>Müllensiefen</w:t>
          </w:r>
          <w:proofErr w:type="spellEnd"/>
          <w:r>
            <w:rPr>
              <w:lang w:val="en-US"/>
            </w:rPr>
            <w:t xml:space="preserve">, D., Schellenberg, E.G., and Lima, C.F. (2022). Enhanced recognition of vocal emotions in individuals with naturally good musical abilities. </w:t>
          </w:r>
          <w:r w:rsidRPr="00783666">
            <w:t>Emotion</w:t>
          </w:r>
          <w:bookmarkEnd w:id="123"/>
          <w:r w:rsidRPr="00783666">
            <w:t xml:space="preserve"> </w:t>
          </w:r>
          <w:r w:rsidRPr="00783666">
            <w:rPr>
              <w:i/>
            </w:rPr>
            <w:t xml:space="preserve">22, </w:t>
          </w:r>
          <w:r w:rsidRPr="00783666">
            <w:t>894–906. 10.1037/emo0000770.</w:t>
          </w:r>
        </w:p>
        <w:p w14:paraId="1823C262" w14:textId="77777777" w:rsidR="00783666" w:rsidRDefault="00783666" w:rsidP="00783666">
          <w:pPr>
            <w:pStyle w:val="CitaviBibliographyEntry"/>
            <w:rPr>
              <w:lang w:val="en-US"/>
            </w:rPr>
          </w:pPr>
          <w:r w:rsidRPr="00783666">
            <w:t>16.</w:t>
          </w:r>
          <w:r w:rsidRPr="00783666">
            <w:tab/>
          </w:r>
          <w:bookmarkStart w:id="124" w:name="_CTVL001e2972488df3e4de0a2c6c84f88d6fb3a"/>
          <w:proofErr w:type="spellStart"/>
          <w:r w:rsidRPr="00783666">
            <w:t>Vigl</w:t>
          </w:r>
          <w:proofErr w:type="spellEnd"/>
          <w:r w:rsidRPr="00783666">
            <w:t xml:space="preserve">, J., </w:t>
          </w:r>
          <w:proofErr w:type="spellStart"/>
          <w:r w:rsidRPr="00783666">
            <w:t>Talamini</w:t>
          </w:r>
          <w:proofErr w:type="spellEnd"/>
          <w:r w:rsidRPr="00783666">
            <w:t xml:space="preserve">, F., </w:t>
          </w:r>
          <w:proofErr w:type="spellStart"/>
          <w:r w:rsidRPr="00783666">
            <w:t>Strauss</w:t>
          </w:r>
          <w:proofErr w:type="spellEnd"/>
          <w:r w:rsidRPr="00783666">
            <w:t xml:space="preserve">, H., and Zentner, M. (2024). </w:t>
          </w:r>
          <w:r>
            <w:rPr>
              <w:lang w:val="en-US"/>
            </w:rPr>
            <w:t>Prosodic discrimination skills mediate the association between musical aptitude and vocal emotion recognition ability. Scientific reports</w:t>
          </w:r>
          <w:bookmarkEnd w:id="124"/>
          <w:r>
            <w:rPr>
              <w:lang w:val="en-US"/>
            </w:rPr>
            <w:t xml:space="preserve"> </w:t>
          </w:r>
          <w:r w:rsidRPr="00783666">
            <w:rPr>
              <w:i/>
              <w:lang w:val="en-US"/>
            </w:rPr>
            <w:t xml:space="preserve">14, </w:t>
          </w:r>
          <w:r w:rsidRPr="00783666">
            <w:rPr>
              <w:lang w:val="en-US"/>
            </w:rPr>
            <w:t>16462. 10.1038/s41598-024-66889-y.</w:t>
          </w:r>
        </w:p>
        <w:p w14:paraId="5EE1E2C6" w14:textId="77777777" w:rsidR="00783666" w:rsidRDefault="00783666" w:rsidP="00783666">
          <w:pPr>
            <w:pStyle w:val="CitaviBibliographyEntry"/>
            <w:rPr>
              <w:lang w:val="en-US"/>
            </w:rPr>
          </w:pPr>
          <w:r>
            <w:rPr>
              <w:lang w:val="en-US"/>
            </w:rPr>
            <w:lastRenderedPageBreak/>
            <w:t>17.</w:t>
          </w:r>
          <w:r>
            <w:rPr>
              <w:lang w:val="en-US"/>
            </w:rPr>
            <w:tab/>
          </w:r>
          <w:bookmarkStart w:id="125" w:name="_CTVL0019c9769044e2144ffb88f55914cab8766"/>
          <w:r>
            <w:rPr>
              <w:lang w:val="en-US"/>
            </w:rPr>
            <w:t xml:space="preserve">Lima, C.F., </w:t>
          </w:r>
          <w:proofErr w:type="spellStart"/>
          <w:r>
            <w:rPr>
              <w:lang w:val="en-US"/>
            </w:rPr>
            <w:t>Brancatisano</w:t>
          </w:r>
          <w:proofErr w:type="spellEnd"/>
          <w:r>
            <w:rPr>
              <w:lang w:val="en-US"/>
            </w:rPr>
            <w:t xml:space="preserve">, O., </w:t>
          </w:r>
          <w:proofErr w:type="spellStart"/>
          <w:r>
            <w:rPr>
              <w:lang w:val="en-US"/>
            </w:rPr>
            <w:t>Fancourt</w:t>
          </w:r>
          <w:proofErr w:type="spellEnd"/>
          <w:r>
            <w:rPr>
              <w:lang w:val="en-US"/>
            </w:rPr>
            <w:t xml:space="preserve">, A., </w:t>
          </w:r>
          <w:proofErr w:type="spellStart"/>
          <w:r>
            <w:rPr>
              <w:lang w:val="en-US"/>
            </w:rPr>
            <w:t>Müllensiefen</w:t>
          </w:r>
          <w:proofErr w:type="spellEnd"/>
          <w:r>
            <w:rPr>
              <w:lang w:val="en-US"/>
            </w:rPr>
            <w:t>, D., Scott, S.K., Warren, J.D., and Stewart, L. (2016). Impaired socio-emotional processing in a developmental music disorder. Scientific reports</w:t>
          </w:r>
          <w:bookmarkEnd w:id="125"/>
          <w:r>
            <w:rPr>
              <w:lang w:val="en-US"/>
            </w:rPr>
            <w:t xml:space="preserve"> </w:t>
          </w:r>
          <w:r w:rsidRPr="00783666">
            <w:rPr>
              <w:i/>
              <w:lang w:val="en-US"/>
            </w:rPr>
            <w:t xml:space="preserve">6, </w:t>
          </w:r>
          <w:r w:rsidRPr="00783666">
            <w:rPr>
              <w:lang w:val="en-US"/>
            </w:rPr>
            <w:t>34911. 10.1038/srep34911.</w:t>
          </w:r>
        </w:p>
        <w:p w14:paraId="353FAEB0" w14:textId="77777777" w:rsidR="00783666" w:rsidRDefault="00783666" w:rsidP="00783666">
          <w:pPr>
            <w:pStyle w:val="CitaviBibliographyEntry"/>
            <w:rPr>
              <w:lang w:val="en-US"/>
            </w:rPr>
          </w:pPr>
          <w:r>
            <w:rPr>
              <w:lang w:val="en-US"/>
            </w:rPr>
            <w:t>18.</w:t>
          </w:r>
          <w:r>
            <w:rPr>
              <w:lang w:val="en-US"/>
            </w:rPr>
            <w:tab/>
          </w:r>
          <w:bookmarkStart w:id="126" w:name="_CTVL00188b14b9afb774e6e9038adf0e477ce28"/>
          <w:r>
            <w:rPr>
              <w:lang w:val="en-US"/>
            </w:rPr>
            <w:t>Thompson, W.F., Marin, M.M., and Stewart, L. (2012). Reduced sensitivity to emotional prosody in congenital amusia rekindles the musical protolanguage hypothesis. Proceedings of the National Academy of Sciences</w:t>
          </w:r>
          <w:bookmarkEnd w:id="126"/>
          <w:r>
            <w:rPr>
              <w:lang w:val="en-US"/>
            </w:rPr>
            <w:t xml:space="preserve"> </w:t>
          </w:r>
          <w:r w:rsidRPr="00783666">
            <w:rPr>
              <w:i/>
              <w:lang w:val="en-US"/>
            </w:rPr>
            <w:t xml:space="preserve">109, </w:t>
          </w:r>
          <w:r w:rsidRPr="00783666">
            <w:rPr>
              <w:lang w:val="en-US"/>
            </w:rPr>
            <w:t>19027–19032. 10.1073/pnas.1210344109.</w:t>
          </w:r>
        </w:p>
        <w:p w14:paraId="0115C897" w14:textId="77777777" w:rsidR="00783666" w:rsidRDefault="00783666" w:rsidP="00783666">
          <w:pPr>
            <w:pStyle w:val="CitaviBibliographyEntry"/>
            <w:rPr>
              <w:lang w:val="en-US"/>
            </w:rPr>
          </w:pPr>
          <w:r>
            <w:rPr>
              <w:lang w:val="en-US"/>
            </w:rPr>
            <w:t>19.</w:t>
          </w:r>
          <w:r>
            <w:rPr>
              <w:lang w:val="en-US"/>
            </w:rPr>
            <w:tab/>
          </w:r>
          <w:bookmarkStart w:id="127" w:name="_CTVL0019f57a31f77e14b0d93f351fd2ac86558"/>
          <w:r>
            <w:rPr>
              <w:lang w:val="en-US"/>
            </w:rPr>
            <w:t>Neves, L., Martins, M., Correia, A.I., Castro, S.L., Schellenberg, E.G., and Lima, C.F. (2025). Does music training improve emotion recognition and cognitive abilities? Longitudinal and correlational evidence from children. Cognition</w:t>
          </w:r>
          <w:bookmarkEnd w:id="127"/>
          <w:r>
            <w:rPr>
              <w:lang w:val="en-US"/>
            </w:rPr>
            <w:t xml:space="preserve"> </w:t>
          </w:r>
          <w:r w:rsidRPr="00783666">
            <w:rPr>
              <w:i/>
              <w:lang w:val="en-US"/>
            </w:rPr>
            <w:t xml:space="preserve">259, </w:t>
          </w:r>
          <w:r w:rsidRPr="00783666">
            <w:rPr>
              <w:lang w:val="en-US"/>
            </w:rPr>
            <w:t>106102. 10.1016/j.cognition.2025.106102.</w:t>
          </w:r>
        </w:p>
        <w:p w14:paraId="06BE2735" w14:textId="77777777" w:rsidR="00783666" w:rsidRDefault="00783666" w:rsidP="00783666">
          <w:pPr>
            <w:pStyle w:val="CitaviBibliographyEntry"/>
            <w:rPr>
              <w:lang w:val="en-US"/>
            </w:rPr>
          </w:pPr>
          <w:r>
            <w:rPr>
              <w:lang w:val="en-US"/>
            </w:rPr>
            <w:t>20.</w:t>
          </w:r>
          <w:r>
            <w:rPr>
              <w:lang w:val="en-US"/>
            </w:rPr>
            <w:tab/>
          </w:r>
          <w:bookmarkStart w:id="128"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and Gamble, C. (2006). The Singing Neanderthals: The Origins of Music, Language, Mind and </w:t>
          </w:r>
          <w:proofErr w:type="gramStart"/>
          <w:r>
            <w:rPr>
              <w:lang w:val="en-US"/>
            </w:rPr>
            <w:t>Body ,</w:t>
          </w:r>
          <w:proofErr w:type="gramEnd"/>
          <w:r>
            <w:rPr>
              <w:lang w:val="en-US"/>
            </w:rPr>
            <w:t xml:space="preserve"> by Steven </w:t>
          </w:r>
          <w:proofErr w:type="spellStart"/>
          <w:r>
            <w:rPr>
              <w:lang w:val="en-US"/>
            </w:rPr>
            <w:t>Mithen</w:t>
          </w:r>
          <w:proofErr w:type="spellEnd"/>
          <w:r>
            <w:rPr>
              <w:lang w:val="en-US"/>
            </w:rPr>
            <w:t>. London: Weidenfeld &amp; Nicholson, 2005. ISBN 0-297-64317-7 hardback £20 &amp; US$25.2; ix+374 pp. CAJ</w:t>
          </w:r>
          <w:bookmarkEnd w:id="128"/>
          <w:r>
            <w:rPr>
              <w:lang w:val="en-US"/>
            </w:rPr>
            <w:t xml:space="preserve"> </w:t>
          </w:r>
          <w:r w:rsidRPr="00783666">
            <w:rPr>
              <w:i/>
              <w:lang w:val="en-US"/>
            </w:rPr>
            <w:t xml:space="preserve">16, </w:t>
          </w:r>
          <w:r w:rsidRPr="00783666">
            <w:rPr>
              <w:lang w:val="en-US"/>
            </w:rPr>
            <w:t>97–112. 10.1017/S0959774306000060.</w:t>
          </w:r>
        </w:p>
        <w:p w14:paraId="61F2EECA" w14:textId="77777777" w:rsidR="00783666" w:rsidRDefault="00783666" w:rsidP="00783666">
          <w:pPr>
            <w:pStyle w:val="CitaviBibliographyEntry"/>
            <w:rPr>
              <w:lang w:val="en-US"/>
            </w:rPr>
          </w:pPr>
          <w:r>
            <w:rPr>
              <w:lang w:val="en-US"/>
            </w:rPr>
            <w:t>21.</w:t>
          </w:r>
          <w:r>
            <w:rPr>
              <w:lang w:val="en-US"/>
            </w:rPr>
            <w:tab/>
          </w:r>
          <w:bookmarkStart w:id="129" w:name="_CTVL0019ec4e8d5ccd741cfa5e9bc874dcf4426"/>
          <w:proofErr w:type="spellStart"/>
          <w:r>
            <w:rPr>
              <w:lang w:val="en-US"/>
            </w:rPr>
            <w:t>Akkermans</w:t>
          </w:r>
          <w:proofErr w:type="spellEnd"/>
          <w:r>
            <w:rPr>
              <w:lang w:val="en-US"/>
            </w:rPr>
            <w:t xml:space="preserve">, J., Schapiro, R., </w:t>
          </w:r>
          <w:proofErr w:type="spellStart"/>
          <w:r>
            <w:rPr>
              <w:lang w:val="en-US"/>
            </w:rPr>
            <w:t>Müllensiefen</w:t>
          </w:r>
          <w:proofErr w:type="spellEnd"/>
          <w:r>
            <w:rPr>
              <w:lang w:val="en-US"/>
            </w:rPr>
            <w:t xml:space="preserve">, D., Jakubowski, K., Shanahan, D., Baker, D., Busch, V., </w:t>
          </w:r>
          <w:proofErr w:type="spellStart"/>
          <w:r>
            <w:rPr>
              <w:lang w:val="en-US"/>
            </w:rPr>
            <w:t>Lothwesen</w:t>
          </w:r>
          <w:proofErr w:type="spellEnd"/>
          <w:r>
            <w:rPr>
              <w:lang w:val="en-US"/>
            </w:rPr>
            <w:t xml:space="preserve">, K., </w:t>
          </w:r>
          <w:proofErr w:type="spellStart"/>
          <w:r>
            <w:rPr>
              <w:lang w:val="en-US"/>
            </w:rPr>
            <w:t>Elvers</w:t>
          </w:r>
          <w:proofErr w:type="spellEnd"/>
          <w:r>
            <w:rPr>
              <w:lang w:val="en-US"/>
            </w:rPr>
            <w:t xml:space="preserve">, P., and </w:t>
          </w:r>
          <w:proofErr w:type="spellStart"/>
          <w:r>
            <w:rPr>
              <w:lang w:val="en-US"/>
            </w:rPr>
            <w:t>Fischinger</w:t>
          </w:r>
          <w:proofErr w:type="spellEnd"/>
          <w:r>
            <w:rPr>
              <w:lang w:val="en-US"/>
            </w:rPr>
            <w:t>, T., et al. (2019). Decoding emotions in expressive music performances: A multi-lab replication and extension study. Cognition &amp; Emotion</w:t>
          </w:r>
          <w:bookmarkEnd w:id="129"/>
          <w:r>
            <w:rPr>
              <w:lang w:val="en-US"/>
            </w:rPr>
            <w:t xml:space="preserve"> </w:t>
          </w:r>
          <w:r w:rsidRPr="00783666">
            <w:rPr>
              <w:i/>
              <w:lang w:val="en-US"/>
            </w:rPr>
            <w:t xml:space="preserve">33, </w:t>
          </w:r>
          <w:r w:rsidRPr="00783666">
            <w:rPr>
              <w:lang w:val="en-US"/>
            </w:rPr>
            <w:t>1099–1118. 10.1080/02699931.2018.1541312.</w:t>
          </w:r>
        </w:p>
        <w:p w14:paraId="5FECD009" w14:textId="77777777" w:rsidR="00783666" w:rsidRDefault="00783666" w:rsidP="00783666">
          <w:pPr>
            <w:pStyle w:val="CitaviBibliographyEntry"/>
            <w:rPr>
              <w:lang w:val="en-US"/>
            </w:rPr>
          </w:pPr>
          <w:r>
            <w:rPr>
              <w:lang w:val="en-US"/>
            </w:rPr>
            <w:t>22.</w:t>
          </w:r>
          <w:r>
            <w:rPr>
              <w:lang w:val="en-US"/>
            </w:rPr>
            <w:tab/>
          </w:r>
          <w:bookmarkStart w:id="130" w:name="_CTVL001ade3f42486fd4f2bbe6e5077b61f6374"/>
          <w:proofErr w:type="spellStart"/>
          <w:r>
            <w:rPr>
              <w:lang w:val="en-US"/>
            </w:rPr>
            <w:t>Vincenzi</w:t>
          </w:r>
          <w:proofErr w:type="spellEnd"/>
          <w:r>
            <w:rPr>
              <w:lang w:val="en-US"/>
            </w:rPr>
            <w:t xml:space="preserve">, M., Correia, A.I., </w:t>
          </w:r>
          <w:proofErr w:type="spellStart"/>
          <w:r>
            <w:rPr>
              <w:lang w:val="en-US"/>
            </w:rPr>
            <w:t>Vanzella</w:t>
          </w:r>
          <w:proofErr w:type="spellEnd"/>
          <w:r>
            <w:rPr>
              <w:lang w:val="en-US"/>
            </w:rPr>
            <w:t>, P., Pinheiro, A.P., Lima, C.F., and Schellenberg, E.G. (2022). Associations between music training and cognitive abilities: The special case of professional musicians. Psychology of Aesthetics, Creativity, and the Arts. 10.1037/aca0000481.</w:t>
          </w:r>
        </w:p>
        <w:bookmarkEnd w:id="130"/>
        <w:p w14:paraId="6305EF03" w14:textId="77777777" w:rsidR="00783666" w:rsidRDefault="00783666" w:rsidP="00783666">
          <w:pPr>
            <w:pStyle w:val="CitaviBibliographyEntry"/>
            <w:rPr>
              <w:lang w:val="en-US"/>
            </w:rPr>
          </w:pPr>
          <w:r>
            <w:rPr>
              <w:lang w:val="en-US"/>
            </w:rPr>
            <w:t>23.</w:t>
          </w:r>
          <w:r>
            <w:rPr>
              <w:lang w:val="en-US"/>
            </w:rPr>
            <w:tab/>
          </w:r>
          <w:bookmarkStart w:id="131" w:name="_CTVL0010c19d9ac001f408b867a6f85c86d9367"/>
          <w:r>
            <w:rPr>
              <w:lang w:val="en-US"/>
            </w:rPr>
            <w:t xml:space="preserve">Krishnan, S., Lima, C.F., Evans, S., Chen, S., </w:t>
          </w:r>
          <w:proofErr w:type="spellStart"/>
          <w:r>
            <w:rPr>
              <w:lang w:val="en-US"/>
            </w:rPr>
            <w:t>Guldner</w:t>
          </w:r>
          <w:proofErr w:type="spellEnd"/>
          <w:r>
            <w:rPr>
              <w:lang w:val="en-US"/>
            </w:rPr>
            <w:t xml:space="preserve">, S., </w:t>
          </w:r>
          <w:proofErr w:type="spellStart"/>
          <w:r>
            <w:rPr>
              <w:lang w:val="en-US"/>
            </w:rPr>
            <w:t>Yeff</w:t>
          </w:r>
          <w:proofErr w:type="spellEnd"/>
          <w:r>
            <w:rPr>
              <w:lang w:val="en-US"/>
            </w:rPr>
            <w:t>, H., Manly, T., and Scott, S.K. (2018). Beatboxers and Guitarists Engage Sensorimotor Regions Selectively When Listening to the Instruments They can Play. Cerebral Cortex</w:t>
          </w:r>
          <w:bookmarkEnd w:id="131"/>
          <w:r>
            <w:rPr>
              <w:lang w:val="en-US"/>
            </w:rPr>
            <w:t xml:space="preserve"> </w:t>
          </w:r>
          <w:r w:rsidRPr="00783666">
            <w:rPr>
              <w:i/>
              <w:lang w:val="en-US"/>
            </w:rPr>
            <w:t xml:space="preserve">28, </w:t>
          </w:r>
          <w:r w:rsidRPr="00783666">
            <w:rPr>
              <w:lang w:val="en-US"/>
            </w:rPr>
            <w:t>4063–4079. 10.1093/</w:t>
          </w:r>
          <w:proofErr w:type="spellStart"/>
          <w:r w:rsidRPr="00783666">
            <w:rPr>
              <w:lang w:val="en-US"/>
            </w:rPr>
            <w:t>cercor</w:t>
          </w:r>
          <w:proofErr w:type="spellEnd"/>
          <w:r w:rsidRPr="00783666">
            <w:rPr>
              <w:lang w:val="en-US"/>
            </w:rPr>
            <w:t>/bhy208.</w:t>
          </w:r>
        </w:p>
        <w:p w14:paraId="733337C8" w14:textId="77777777" w:rsidR="00783666" w:rsidRDefault="00783666" w:rsidP="00783666">
          <w:pPr>
            <w:pStyle w:val="CitaviBibliographyEntry"/>
            <w:rPr>
              <w:lang w:val="en-US"/>
            </w:rPr>
          </w:pPr>
          <w:r>
            <w:rPr>
              <w:lang w:val="en-US"/>
            </w:rPr>
            <w:t>24.</w:t>
          </w:r>
          <w:r>
            <w:rPr>
              <w:lang w:val="en-US"/>
            </w:rPr>
            <w:tab/>
          </w:r>
          <w:bookmarkStart w:id="132" w:name="_CTVL001054b6372e59740a8b23865ec452ea9cd"/>
          <w:r>
            <w:rPr>
              <w:lang w:val="en-US"/>
            </w:rPr>
            <w:t>Fisher, R.A., Hoult, A.R., and Tucker, W.S. (2020). A Comparison of Facial Muscle Activation for Vocalists and Instrumentalists. Journal of Music Teacher Education</w:t>
          </w:r>
          <w:bookmarkEnd w:id="132"/>
          <w:r>
            <w:rPr>
              <w:lang w:val="en-US"/>
            </w:rPr>
            <w:t xml:space="preserve"> </w:t>
          </w:r>
          <w:r w:rsidRPr="00783666">
            <w:rPr>
              <w:i/>
              <w:lang w:val="en-US"/>
            </w:rPr>
            <w:t xml:space="preserve">30, </w:t>
          </w:r>
          <w:r w:rsidRPr="00783666">
            <w:rPr>
              <w:lang w:val="en-US"/>
            </w:rPr>
            <w:t>53–64. 10.1177/1057083720947412.</w:t>
          </w:r>
        </w:p>
        <w:p w14:paraId="484CE50F" w14:textId="77777777" w:rsidR="00783666" w:rsidRDefault="00783666" w:rsidP="00783666">
          <w:pPr>
            <w:pStyle w:val="CitaviBibliographyEntry"/>
            <w:rPr>
              <w:lang w:val="en-US"/>
            </w:rPr>
          </w:pPr>
          <w:r>
            <w:rPr>
              <w:lang w:val="en-US"/>
            </w:rPr>
            <w:t>25.</w:t>
          </w:r>
          <w:r>
            <w:rPr>
              <w:lang w:val="en-US"/>
            </w:rPr>
            <w:tab/>
          </w:r>
          <w:bookmarkStart w:id="133" w:name="_CTVL0014c69460c6ffc475c919f8331b1ac4729"/>
          <w:proofErr w:type="spellStart"/>
          <w:r>
            <w:rPr>
              <w:lang w:val="en-US"/>
            </w:rPr>
            <w:t>Christiner</w:t>
          </w:r>
          <w:proofErr w:type="spellEnd"/>
          <w:r>
            <w:rPr>
              <w:lang w:val="en-US"/>
            </w:rPr>
            <w:t xml:space="preserve">, M., and </w:t>
          </w:r>
          <w:proofErr w:type="spellStart"/>
          <w:r>
            <w:rPr>
              <w:lang w:val="en-US"/>
            </w:rPr>
            <w:t>Reiterer</w:t>
          </w:r>
          <w:proofErr w:type="spellEnd"/>
          <w:r>
            <w:rPr>
              <w:lang w:val="en-US"/>
            </w:rPr>
            <w:t>, S.M. (2015). A Mozart is not a Pavarotti: singers outperform instrumentalists on foreign accent imitation. Frontiers in Human Neuroscience</w:t>
          </w:r>
          <w:bookmarkEnd w:id="133"/>
          <w:r>
            <w:rPr>
              <w:lang w:val="en-US"/>
            </w:rPr>
            <w:t xml:space="preserve"> </w:t>
          </w:r>
          <w:r w:rsidRPr="00783666">
            <w:rPr>
              <w:i/>
              <w:lang w:val="en-US"/>
            </w:rPr>
            <w:t xml:space="preserve">9, </w:t>
          </w:r>
          <w:r w:rsidRPr="00783666">
            <w:rPr>
              <w:lang w:val="en-US"/>
            </w:rPr>
            <w:t>482. 10.3389/fnhum.2015.00482.</w:t>
          </w:r>
        </w:p>
        <w:p w14:paraId="2D184BF1" w14:textId="77777777" w:rsidR="00783666" w:rsidRDefault="00783666" w:rsidP="00783666">
          <w:pPr>
            <w:pStyle w:val="CitaviBibliographyEntry"/>
            <w:rPr>
              <w:lang w:val="en-US"/>
            </w:rPr>
          </w:pPr>
          <w:r>
            <w:rPr>
              <w:lang w:val="en-US"/>
            </w:rPr>
            <w:t>26.</w:t>
          </w:r>
          <w:r>
            <w:rPr>
              <w:lang w:val="en-US"/>
            </w:rPr>
            <w:tab/>
          </w:r>
          <w:bookmarkStart w:id="134" w:name="_CTVL0016e8bf5aa3e0447f987499fe6433296c8"/>
          <w:r>
            <w:rPr>
              <w:lang w:val="en-US"/>
            </w:rPr>
            <w:t xml:space="preserve">Waters, S., </w:t>
          </w:r>
          <w:proofErr w:type="spellStart"/>
          <w:r>
            <w:rPr>
              <w:lang w:val="en-US"/>
            </w:rPr>
            <w:t>Kanber</w:t>
          </w:r>
          <w:proofErr w:type="spellEnd"/>
          <w:r>
            <w:rPr>
              <w:lang w:val="en-US"/>
            </w:rPr>
            <w:t xml:space="preserve">, E., </w:t>
          </w:r>
          <w:proofErr w:type="spellStart"/>
          <w:r>
            <w:rPr>
              <w:lang w:val="en-US"/>
            </w:rPr>
            <w:t>Lavan</w:t>
          </w:r>
          <w:proofErr w:type="spellEnd"/>
          <w:r>
            <w:rPr>
              <w:lang w:val="en-US"/>
            </w:rPr>
            <w:t xml:space="preserve">, N., </w:t>
          </w:r>
          <w:proofErr w:type="spellStart"/>
          <w:r>
            <w:rPr>
              <w:lang w:val="en-US"/>
            </w:rPr>
            <w:t>Belyk</w:t>
          </w:r>
          <w:proofErr w:type="spellEnd"/>
          <w:r>
            <w:rPr>
              <w:lang w:val="en-US"/>
            </w:rPr>
            <w:t xml:space="preserve">, M., Carey, D., </w:t>
          </w:r>
          <w:proofErr w:type="spellStart"/>
          <w:r>
            <w:rPr>
              <w:lang w:val="en-US"/>
            </w:rPr>
            <w:t>Cartei</w:t>
          </w:r>
          <w:proofErr w:type="spellEnd"/>
          <w:r>
            <w:rPr>
              <w:lang w:val="en-US"/>
            </w:rPr>
            <w:t xml:space="preserve">, V., </w:t>
          </w:r>
          <w:proofErr w:type="spellStart"/>
          <w:r>
            <w:rPr>
              <w:lang w:val="en-US"/>
            </w:rPr>
            <w:t>Lally</w:t>
          </w:r>
          <w:proofErr w:type="spellEnd"/>
          <w:r>
            <w:rPr>
              <w:lang w:val="en-US"/>
            </w:rPr>
            <w:t>, C., Miquel, M., and McGettigan, C. (2021). Singers show enhanced performance and neural representation of vocal imitation. Philosophical transactions of the Royal Society of London. Series B, Biological sciences</w:t>
          </w:r>
          <w:bookmarkEnd w:id="134"/>
          <w:r>
            <w:rPr>
              <w:lang w:val="en-US"/>
            </w:rPr>
            <w:t xml:space="preserve"> </w:t>
          </w:r>
          <w:r w:rsidRPr="00783666">
            <w:rPr>
              <w:i/>
              <w:lang w:val="en-US"/>
            </w:rPr>
            <w:t xml:space="preserve">376, </w:t>
          </w:r>
          <w:r w:rsidRPr="00783666">
            <w:rPr>
              <w:lang w:val="en-US"/>
            </w:rPr>
            <w:t>20200399. 10.1098/rstb.2020.0399.</w:t>
          </w:r>
        </w:p>
        <w:p w14:paraId="3E9824E2" w14:textId="77777777" w:rsidR="00783666" w:rsidRDefault="00783666" w:rsidP="00783666">
          <w:pPr>
            <w:pStyle w:val="CitaviBibliographyEntry"/>
            <w:rPr>
              <w:lang w:val="en-US"/>
            </w:rPr>
          </w:pPr>
          <w:r>
            <w:rPr>
              <w:lang w:val="en-US"/>
            </w:rPr>
            <w:t>27.</w:t>
          </w:r>
          <w:r>
            <w:rPr>
              <w:lang w:val="en-US"/>
            </w:rPr>
            <w:tab/>
          </w:r>
          <w:bookmarkStart w:id="135" w:name="_CTVL001ea1526d28f4a4bfd8cbb27222a58911f"/>
          <w:proofErr w:type="spellStart"/>
          <w:r>
            <w:rPr>
              <w:lang w:val="en-US"/>
            </w:rPr>
            <w:t>Frühholz</w:t>
          </w:r>
          <w:proofErr w:type="spellEnd"/>
          <w:r>
            <w:rPr>
              <w:lang w:val="en-US"/>
            </w:rPr>
            <w:t xml:space="preserve">, S., and </w:t>
          </w:r>
          <w:proofErr w:type="spellStart"/>
          <w:r>
            <w:rPr>
              <w:lang w:val="en-US"/>
            </w:rPr>
            <w:t>Schweinberger</w:t>
          </w:r>
          <w:proofErr w:type="spellEnd"/>
          <w:r>
            <w:rPr>
              <w:lang w:val="en-US"/>
            </w:rPr>
            <w:t>, S.R. (2021). Nonverbal auditory communication - Evidence for integrated neural systems for voice signal production and perception. Progress in neurobiology</w:t>
          </w:r>
          <w:bookmarkEnd w:id="135"/>
          <w:r>
            <w:rPr>
              <w:lang w:val="en-US"/>
            </w:rPr>
            <w:t xml:space="preserve"> </w:t>
          </w:r>
          <w:r w:rsidRPr="00783666">
            <w:rPr>
              <w:i/>
              <w:lang w:val="en-US"/>
            </w:rPr>
            <w:t xml:space="preserve">199, </w:t>
          </w:r>
          <w:r w:rsidRPr="00783666">
            <w:rPr>
              <w:lang w:val="en-US"/>
            </w:rPr>
            <w:t>101948. 10.1016/j.pneurobio.2020.101948.</w:t>
          </w:r>
        </w:p>
        <w:p w14:paraId="6841A823" w14:textId="77777777" w:rsidR="00783666" w:rsidRDefault="00783666" w:rsidP="00783666">
          <w:pPr>
            <w:pStyle w:val="CitaviBibliographyEntry"/>
            <w:rPr>
              <w:lang w:val="en-US"/>
            </w:rPr>
          </w:pPr>
          <w:r>
            <w:rPr>
              <w:lang w:val="en-US"/>
            </w:rPr>
            <w:t>28.</w:t>
          </w:r>
          <w:r>
            <w:rPr>
              <w:lang w:val="en-US"/>
            </w:rPr>
            <w:tab/>
          </w:r>
          <w:bookmarkStart w:id="136" w:name="_CTVL0019e4a83dfd5c94fd8831aa2405707b31c"/>
          <w:proofErr w:type="spellStart"/>
          <w:r>
            <w:rPr>
              <w:lang w:val="en-US"/>
            </w:rPr>
            <w:t>Nikjeh</w:t>
          </w:r>
          <w:proofErr w:type="spellEnd"/>
          <w:r>
            <w:rPr>
              <w:lang w:val="en-US"/>
            </w:rPr>
            <w:t>, D.A., Lister, J.J., and Frisch, S.A. (2009). The relationship between pitch discrimination and vocal production: comparison of vocal and instrumental musicians. The Journal of the Acoustical Society of America</w:t>
          </w:r>
          <w:bookmarkEnd w:id="136"/>
          <w:r>
            <w:rPr>
              <w:lang w:val="en-US"/>
            </w:rPr>
            <w:t xml:space="preserve"> </w:t>
          </w:r>
          <w:r w:rsidRPr="00783666">
            <w:rPr>
              <w:i/>
              <w:lang w:val="en-US"/>
            </w:rPr>
            <w:t xml:space="preserve">125, </w:t>
          </w:r>
          <w:r w:rsidRPr="00783666">
            <w:rPr>
              <w:lang w:val="en-US"/>
            </w:rPr>
            <w:t>328–338. 10.1121/1.3021309.</w:t>
          </w:r>
        </w:p>
        <w:p w14:paraId="0DB485F6" w14:textId="77777777" w:rsidR="00783666" w:rsidRDefault="00783666" w:rsidP="00783666">
          <w:pPr>
            <w:pStyle w:val="CitaviBibliographyEntry"/>
            <w:rPr>
              <w:lang w:val="en-US"/>
            </w:rPr>
          </w:pPr>
          <w:r>
            <w:rPr>
              <w:lang w:val="en-US"/>
            </w:rPr>
            <w:t>29.</w:t>
          </w:r>
          <w:r>
            <w:rPr>
              <w:lang w:val="en-US"/>
            </w:rPr>
            <w:tab/>
          </w:r>
          <w:bookmarkStart w:id="137" w:name="_CTVL001cb7bcc5685334b20b4468d68984f9e98"/>
          <w:r>
            <w:rPr>
              <w:lang w:val="en-US"/>
            </w:rPr>
            <w:t>Martins, I., Lima, C.F., and Pinheiro, A.P. (2022). Enhanced salience of musical sounds in singers and instrumentalists. Cognitive, Affective, &amp; Behavioral Neuroscience. 10.3758/s13415-022-01007-x.</w:t>
          </w:r>
        </w:p>
        <w:bookmarkEnd w:id="137"/>
        <w:p w14:paraId="0163E1AB" w14:textId="77777777" w:rsidR="00783666" w:rsidRDefault="00783666" w:rsidP="00783666">
          <w:pPr>
            <w:pStyle w:val="CitaviBibliographyEntry"/>
            <w:rPr>
              <w:lang w:val="en-US"/>
            </w:rPr>
          </w:pPr>
          <w:r>
            <w:rPr>
              <w:lang w:val="en-US"/>
            </w:rPr>
            <w:t>30.</w:t>
          </w:r>
          <w:r>
            <w:rPr>
              <w:lang w:val="en-US"/>
            </w:rPr>
            <w:tab/>
          </w:r>
          <w:bookmarkStart w:id="138" w:name="_CTVL001ae5b330363fb48e68563857bb27266ec"/>
          <w:proofErr w:type="spellStart"/>
          <w:r>
            <w:rPr>
              <w:lang w:val="en-US"/>
            </w:rPr>
            <w:t>Greenspon</w:t>
          </w:r>
          <w:proofErr w:type="spellEnd"/>
          <w:r>
            <w:rPr>
              <w:lang w:val="en-US"/>
            </w:rPr>
            <w:t xml:space="preserve">, E.B., and </w:t>
          </w:r>
          <w:proofErr w:type="spellStart"/>
          <w:r>
            <w:rPr>
              <w:lang w:val="en-US"/>
            </w:rPr>
            <w:t>Montanaro</w:t>
          </w:r>
          <w:proofErr w:type="spellEnd"/>
          <w:r>
            <w:rPr>
              <w:lang w:val="en-US"/>
            </w:rPr>
            <w:t>, V. (2023). Singing ability is related to vocal emotion recognition: Evidence for shared sensorimotor processing across speech and music. Attention, Perception &amp; Psychophysics</w:t>
          </w:r>
          <w:bookmarkEnd w:id="138"/>
          <w:r>
            <w:rPr>
              <w:lang w:val="en-US"/>
            </w:rPr>
            <w:t xml:space="preserve"> </w:t>
          </w:r>
          <w:r w:rsidRPr="00783666">
            <w:rPr>
              <w:i/>
              <w:lang w:val="en-US"/>
            </w:rPr>
            <w:t xml:space="preserve">85, </w:t>
          </w:r>
          <w:r w:rsidRPr="00783666">
            <w:rPr>
              <w:lang w:val="en-US"/>
            </w:rPr>
            <w:t>234–243. 10.3758/s13414-022-02613-0.</w:t>
          </w:r>
        </w:p>
        <w:p w14:paraId="4A35BCC7" w14:textId="77777777" w:rsidR="00783666" w:rsidRDefault="00783666" w:rsidP="00783666">
          <w:pPr>
            <w:pStyle w:val="CitaviBibliographyEntry"/>
            <w:rPr>
              <w:lang w:val="en-US"/>
            </w:rPr>
          </w:pPr>
          <w:r>
            <w:rPr>
              <w:lang w:val="en-US"/>
            </w:rPr>
            <w:t>31.</w:t>
          </w:r>
          <w:r>
            <w:rPr>
              <w:lang w:val="en-US"/>
            </w:rPr>
            <w:tab/>
          </w:r>
          <w:bookmarkStart w:id="139" w:name="_CTVL00183eb9b6a8c80449d887b07689122d925"/>
          <w:r>
            <w:rPr>
              <w:lang w:val="en-US"/>
            </w:rPr>
            <w:t>Thompson, W.F., Schellenberg, E.G., and Husain, G. (2004). Decoding speech prosody: Do music lessons help? Emotion</w:t>
          </w:r>
          <w:bookmarkEnd w:id="139"/>
          <w:r>
            <w:rPr>
              <w:lang w:val="en-US"/>
            </w:rPr>
            <w:t xml:space="preserve"> </w:t>
          </w:r>
          <w:r w:rsidRPr="00783666">
            <w:rPr>
              <w:i/>
              <w:lang w:val="en-US"/>
            </w:rPr>
            <w:t xml:space="preserve">4, </w:t>
          </w:r>
          <w:r w:rsidRPr="00783666">
            <w:rPr>
              <w:lang w:val="en-US"/>
            </w:rPr>
            <w:t>46–64. 10.1037/1528-3542.4.1.46.</w:t>
          </w:r>
        </w:p>
        <w:p w14:paraId="5E3CFCED" w14:textId="77777777" w:rsidR="00783666" w:rsidRPr="00783666" w:rsidRDefault="00783666" w:rsidP="00783666">
          <w:pPr>
            <w:pStyle w:val="CitaviBibliographyEntry"/>
          </w:pPr>
          <w:r>
            <w:rPr>
              <w:lang w:val="en-US"/>
            </w:rPr>
            <w:lastRenderedPageBreak/>
            <w:t>32.</w:t>
          </w:r>
          <w:r>
            <w:rPr>
              <w:lang w:val="en-US"/>
            </w:rPr>
            <w:tab/>
          </w:r>
          <w:bookmarkStart w:id="140" w:name="_CTVL001d5bdd2d0896b4c3dad84efb4d128e415"/>
          <w:proofErr w:type="spellStart"/>
          <w:r>
            <w:rPr>
              <w:lang w:val="en-US"/>
            </w:rPr>
            <w:t>Bonde</w:t>
          </w:r>
          <w:proofErr w:type="spellEnd"/>
          <w:r>
            <w:rPr>
              <w:lang w:val="en-US"/>
            </w:rPr>
            <w:t xml:space="preserve">, L.O., </w:t>
          </w:r>
          <w:proofErr w:type="spellStart"/>
          <w:r>
            <w:rPr>
              <w:lang w:val="en-US"/>
            </w:rPr>
            <w:t>Juel</w:t>
          </w:r>
          <w:proofErr w:type="spellEnd"/>
          <w:r>
            <w:rPr>
              <w:lang w:val="en-US"/>
            </w:rPr>
            <w:t xml:space="preserve">, K., and </w:t>
          </w:r>
          <w:proofErr w:type="spellStart"/>
          <w:r>
            <w:rPr>
              <w:lang w:val="en-US"/>
            </w:rPr>
            <w:t>Ekholm</w:t>
          </w:r>
          <w:proofErr w:type="spellEnd"/>
          <w:r>
            <w:rPr>
              <w:lang w:val="en-US"/>
            </w:rPr>
            <w:t xml:space="preserve">, O. (2018). Associations between music and health-related outcomes in adult non-musicians, amateur musicians and professional musicians—Results from a nationwide Danish study. </w:t>
          </w:r>
          <w:r w:rsidRPr="00783666">
            <w:t xml:space="preserve">Nordic Journal </w:t>
          </w:r>
          <w:proofErr w:type="spellStart"/>
          <w:r w:rsidRPr="00783666">
            <w:t>of</w:t>
          </w:r>
          <w:proofErr w:type="spellEnd"/>
          <w:r w:rsidRPr="00783666">
            <w:t xml:space="preserve"> Music Therapy</w:t>
          </w:r>
          <w:bookmarkEnd w:id="140"/>
          <w:r w:rsidRPr="00783666">
            <w:t xml:space="preserve"> </w:t>
          </w:r>
          <w:r w:rsidRPr="00783666">
            <w:rPr>
              <w:i/>
            </w:rPr>
            <w:t xml:space="preserve">27, </w:t>
          </w:r>
          <w:r w:rsidRPr="00783666">
            <w:t>262–282. 10.1080/08098131.2018.1439086.</w:t>
          </w:r>
        </w:p>
        <w:p w14:paraId="08A907FF" w14:textId="77777777" w:rsidR="00783666" w:rsidRDefault="00783666" w:rsidP="00783666">
          <w:pPr>
            <w:pStyle w:val="CitaviBibliographyEntry"/>
            <w:rPr>
              <w:lang w:val="en-US"/>
            </w:rPr>
          </w:pPr>
          <w:r w:rsidRPr="00783666">
            <w:t>33.</w:t>
          </w:r>
          <w:r w:rsidRPr="00783666">
            <w:tab/>
          </w:r>
          <w:bookmarkStart w:id="141" w:name="_CTVL00105e01761dbef4bdfa9f7fbd2629fc752"/>
          <w:r w:rsidRPr="00783666">
            <w:t xml:space="preserve">Hake, R., Kreutz, G., Frischen, U., </w:t>
          </w:r>
          <w:proofErr w:type="spellStart"/>
          <w:r w:rsidRPr="00783666">
            <w:t>Schlender</w:t>
          </w:r>
          <w:proofErr w:type="spellEnd"/>
          <w:r w:rsidRPr="00783666">
            <w:t xml:space="preserve">, M., </w:t>
          </w:r>
          <w:proofErr w:type="spellStart"/>
          <w:r w:rsidRPr="00783666">
            <w:t>Rois</w:t>
          </w:r>
          <w:proofErr w:type="spellEnd"/>
          <w:r w:rsidRPr="00783666">
            <w:t xml:space="preserve">-Merz, E., Meis, M., Wagener, K.C., and </w:t>
          </w:r>
          <w:proofErr w:type="spellStart"/>
          <w:r w:rsidRPr="00783666">
            <w:t>Siedenburg</w:t>
          </w:r>
          <w:proofErr w:type="spellEnd"/>
          <w:r w:rsidRPr="00783666">
            <w:t xml:space="preserve">, K. (2024). </w:t>
          </w:r>
          <w:r>
            <w:rPr>
              <w:lang w:val="en-US"/>
            </w:rPr>
            <w:t>A Survey on Hearing Health of Musicians in Professional and Amateur Orchestras. Trends in hearing</w:t>
          </w:r>
          <w:bookmarkEnd w:id="141"/>
          <w:r>
            <w:rPr>
              <w:lang w:val="en-US"/>
            </w:rPr>
            <w:t xml:space="preserve"> </w:t>
          </w:r>
          <w:r w:rsidRPr="00783666">
            <w:rPr>
              <w:i/>
              <w:lang w:val="en-US"/>
            </w:rPr>
            <w:t xml:space="preserve">28, </w:t>
          </w:r>
          <w:r w:rsidRPr="00783666">
            <w:rPr>
              <w:lang w:val="en-US"/>
            </w:rPr>
            <w:t>23312165241293762. 10.1177/23312165241293762.</w:t>
          </w:r>
        </w:p>
        <w:p w14:paraId="11DD5153" w14:textId="77777777" w:rsidR="00783666" w:rsidRDefault="00783666" w:rsidP="00783666">
          <w:pPr>
            <w:pStyle w:val="CitaviBibliographyEntry"/>
            <w:rPr>
              <w:lang w:val="en-US"/>
            </w:rPr>
          </w:pPr>
          <w:r>
            <w:rPr>
              <w:lang w:val="en-US"/>
            </w:rPr>
            <w:t>34.</w:t>
          </w:r>
          <w:r>
            <w:rPr>
              <w:lang w:val="en-US"/>
            </w:rPr>
            <w:tab/>
          </w:r>
          <w:bookmarkStart w:id="142" w:name="_CTVL00153e78e17e9a241bba3f687fb3d699f39"/>
          <w:r>
            <w:rPr>
              <w:lang w:val="en-US"/>
            </w:rPr>
            <w:t>Loveday, C., Musgrave, G., and Gross, S.-A. (2023). Predicting anxiety, depression, and wellbeing in professional and nonprofessional musicians. Psychology of Music</w:t>
          </w:r>
          <w:bookmarkEnd w:id="142"/>
          <w:r>
            <w:rPr>
              <w:lang w:val="en-US"/>
            </w:rPr>
            <w:t xml:space="preserve"> </w:t>
          </w:r>
          <w:r w:rsidRPr="00783666">
            <w:rPr>
              <w:i/>
              <w:lang w:val="en-US"/>
            </w:rPr>
            <w:t xml:space="preserve">51, </w:t>
          </w:r>
          <w:r w:rsidRPr="00783666">
            <w:rPr>
              <w:lang w:val="en-US"/>
            </w:rPr>
            <w:t>508–522. 10.1177/03057356221096506.</w:t>
          </w:r>
        </w:p>
        <w:p w14:paraId="41F7FD0B" w14:textId="77777777" w:rsidR="00783666" w:rsidRPr="00783666" w:rsidRDefault="00783666" w:rsidP="00783666">
          <w:pPr>
            <w:pStyle w:val="CitaviBibliographyEntry"/>
          </w:pPr>
          <w:r>
            <w:rPr>
              <w:lang w:val="en-US"/>
            </w:rPr>
            <w:t>35.</w:t>
          </w:r>
          <w:r>
            <w:rPr>
              <w:lang w:val="en-US"/>
            </w:rPr>
            <w:tab/>
          </w:r>
          <w:bookmarkStart w:id="143" w:name="_CTVL0012240de1447994c689bf6786980a72820"/>
          <w:proofErr w:type="spellStart"/>
          <w:r>
            <w:rPr>
              <w:lang w:val="en-US"/>
            </w:rPr>
            <w:t>Maghiar</w:t>
          </w:r>
          <w:proofErr w:type="spellEnd"/>
          <w:r>
            <w:rPr>
              <w:lang w:val="en-US"/>
            </w:rPr>
            <w:t xml:space="preserve">, M.J., Lawrence, B.J., Mulders, W.H., Moyle, T.C., Livings, I., and Jayakody, D.M.P. (2023). Hearing loss and mental health issues in amateur and professional musicians. </w:t>
          </w:r>
          <w:proofErr w:type="spellStart"/>
          <w:r w:rsidRPr="00783666">
            <w:t>Psychology</w:t>
          </w:r>
          <w:proofErr w:type="spellEnd"/>
          <w:r w:rsidRPr="00783666">
            <w:t xml:space="preserve"> </w:t>
          </w:r>
          <w:proofErr w:type="spellStart"/>
          <w:r w:rsidRPr="00783666">
            <w:t>of</w:t>
          </w:r>
          <w:proofErr w:type="spellEnd"/>
          <w:r w:rsidRPr="00783666">
            <w:t xml:space="preserve"> Music</w:t>
          </w:r>
          <w:bookmarkEnd w:id="143"/>
          <w:r w:rsidRPr="00783666">
            <w:t xml:space="preserve"> </w:t>
          </w:r>
          <w:r w:rsidRPr="00783666">
            <w:rPr>
              <w:i/>
            </w:rPr>
            <w:t xml:space="preserve">51, </w:t>
          </w:r>
          <w:r w:rsidRPr="00783666">
            <w:t>1584–1597. 10.1177/03057356231155970.</w:t>
          </w:r>
        </w:p>
        <w:p w14:paraId="77F6F056" w14:textId="77777777" w:rsidR="00783666" w:rsidRDefault="00783666" w:rsidP="00783666">
          <w:pPr>
            <w:pStyle w:val="CitaviBibliographyEntry"/>
            <w:rPr>
              <w:lang w:val="en-US"/>
            </w:rPr>
          </w:pPr>
          <w:r w:rsidRPr="00783666">
            <w:t>36.</w:t>
          </w:r>
          <w:r w:rsidRPr="00783666">
            <w:tab/>
          </w:r>
          <w:bookmarkStart w:id="144" w:name="_CTVL0018c848ca54d344a4eaf0e949b1f10f5d3"/>
          <w:proofErr w:type="spellStart"/>
          <w:r w:rsidRPr="00783666">
            <w:t>Rogenmoser</w:t>
          </w:r>
          <w:proofErr w:type="spellEnd"/>
          <w:r w:rsidRPr="00783666">
            <w:t xml:space="preserve">, L., Kernbach, J., </w:t>
          </w:r>
          <w:proofErr w:type="spellStart"/>
          <w:r w:rsidRPr="00783666">
            <w:t>Schlaug</w:t>
          </w:r>
          <w:proofErr w:type="spellEnd"/>
          <w:r w:rsidRPr="00783666">
            <w:t xml:space="preserve">, G., and Gaser, C. (2018). </w:t>
          </w:r>
          <w:r>
            <w:rPr>
              <w:lang w:val="en-US"/>
            </w:rPr>
            <w:t>Keeping brains young with making music. Brain structure &amp; function</w:t>
          </w:r>
          <w:bookmarkEnd w:id="144"/>
          <w:r>
            <w:rPr>
              <w:lang w:val="en-US"/>
            </w:rPr>
            <w:t xml:space="preserve"> </w:t>
          </w:r>
          <w:r w:rsidRPr="00783666">
            <w:rPr>
              <w:i/>
              <w:lang w:val="en-US"/>
            </w:rPr>
            <w:t xml:space="preserve">223, </w:t>
          </w:r>
          <w:r w:rsidRPr="00783666">
            <w:rPr>
              <w:lang w:val="en-US"/>
            </w:rPr>
            <w:t>297–305. 10.1007/s00429-017-1491-2.</w:t>
          </w:r>
        </w:p>
        <w:p w14:paraId="5E3C997E" w14:textId="77777777" w:rsidR="00783666" w:rsidRDefault="00783666" w:rsidP="00783666">
          <w:pPr>
            <w:pStyle w:val="CitaviBibliographyEntry"/>
            <w:rPr>
              <w:lang w:val="en-US"/>
            </w:rPr>
          </w:pPr>
          <w:r>
            <w:rPr>
              <w:lang w:val="en-US"/>
            </w:rPr>
            <w:t>37.</w:t>
          </w:r>
          <w:r>
            <w:rPr>
              <w:lang w:val="en-US"/>
            </w:rPr>
            <w:tab/>
          </w:r>
          <w:bookmarkStart w:id="145" w:name="_CTVL0015454479518414fefb65527de7a257b0f"/>
          <w:proofErr w:type="spellStart"/>
          <w:r>
            <w:rPr>
              <w:lang w:val="en-US"/>
            </w:rPr>
            <w:t>Rakei</w:t>
          </w:r>
          <w:proofErr w:type="spellEnd"/>
          <w:r>
            <w:rPr>
              <w:lang w:val="en-US"/>
            </w:rPr>
            <w:t>, A., and Bhattacharya, J. (2024). Professional status matters: Differences in flow proneness between professional and amateur contemporary musicians. Psychology of Aesthetics, Creativity, and the Arts. 10.1037/aca0000674.</w:t>
          </w:r>
        </w:p>
        <w:bookmarkEnd w:id="145"/>
        <w:p w14:paraId="7DE8CCF2" w14:textId="77777777" w:rsidR="00783666" w:rsidRDefault="00783666" w:rsidP="00783666">
          <w:pPr>
            <w:pStyle w:val="CitaviBibliographyEntry"/>
            <w:rPr>
              <w:lang w:val="en-US"/>
            </w:rPr>
          </w:pPr>
          <w:r>
            <w:rPr>
              <w:lang w:val="en-US"/>
            </w:rPr>
            <w:t>38.</w:t>
          </w:r>
          <w:r>
            <w:rPr>
              <w:lang w:val="en-US"/>
            </w:rPr>
            <w:tab/>
          </w:r>
          <w:bookmarkStart w:id="146" w:name="_CTVL0018872f5e0a62c4a82936d89b5ef481744"/>
          <w:r>
            <w:rPr>
              <w:lang w:val="en-US"/>
            </w:rPr>
            <w:t xml:space="preserve">Kawahara, H., </w:t>
          </w:r>
          <w:proofErr w:type="spellStart"/>
          <w:r>
            <w:rPr>
              <w:lang w:val="en-US"/>
            </w:rPr>
            <w:t>Morise</w:t>
          </w:r>
          <w:proofErr w:type="spellEnd"/>
          <w:r>
            <w:rPr>
              <w:lang w:val="en-US"/>
            </w:rPr>
            <w:t xml:space="preserv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xml:space="preserve">, T., and </w:t>
          </w:r>
          <w:proofErr w:type="spellStart"/>
          <w:r>
            <w:rPr>
              <w:lang w:val="en-US"/>
            </w:rPr>
            <w:t>Banno</w:t>
          </w:r>
          <w:proofErr w:type="spellEnd"/>
          <w:r>
            <w:rPr>
              <w:lang w:val="en-US"/>
            </w:rPr>
            <w:t>, H. (2008). TANDEM-STRAIGHT: A temporally stable power spectral representation for periodic signals and applications to interference-free spectrum, F0, and aperiodicity estimation. IEEE International Conference on Acoustics, Speech and Signal Processing.</w:t>
          </w:r>
        </w:p>
        <w:bookmarkEnd w:id="146"/>
        <w:p w14:paraId="06A5A452" w14:textId="77777777" w:rsidR="00783666" w:rsidRDefault="00783666" w:rsidP="00783666">
          <w:pPr>
            <w:pStyle w:val="CitaviBibliographyEntry"/>
            <w:rPr>
              <w:lang w:val="en-US"/>
            </w:rPr>
          </w:pPr>
          <w:r>
            <w:rPr>
              <w:lang w:val="en-US"/>
            </w:rPr>
            <w:t>39.</w:t>
          </w:r>
          <w:r>
            <w:rPr>
              <w:lang w:val="en-US"/>
            </w:rPr>
            <w:tab/>
          </w:r>
          <w:bookmarkStart w:id="147" w:name="_CTVL001d709af4ace5c42978ae9f5da346d04ca"/>
          <w:r>
            <w:rPr>
              <w:lang w:val="en-US"/>
            </w:rPr>
            <w:t xml:space="preserve">Kawahara, H., </w:t>
          </w:r>
          <w:proofErr w:type="spellStart"/>
          <w:r>
            <w:rPr>
              <w:lang w:val="en-US"/>
            </w:rPr>
            <w:t>Morise</w:t>
          </w:r>
          <w:proofErr w:type="spellEnd"/>
          <w:r>
            <w:rPr>
              <w:lang w:val="en-US"/>
            </w:rPr>
            <w:t xml:space="preserve">, M., and </w:t>
          </w:r>
          <w:proofErr w:type="spellStart"/>
          <w:r>
            <w:rPr>
              <w:lang w:val="en-US"/>
            </w:rPr>
            <w:t>Skuk</w:t>
          </w:r>
          <w:proofErr w:type="spellEnd"/>
          <w:r>
            <w:rPr>
              <w:lang w:val="en-US"/>
            </w:rPr>
            <w:t>, V.G. (2013). Temporally variable multi-aspect N-way morphing based on interference-free speech representations. IEEE International Conference on Acoustics, Speech and Signal Processing.</w:t>
          </w:r>
        </w:p>
        <w:bookmarkEnd w:id="147"/>
        <w:p w14:paraId="3B22126D" w14:textId="77777777" w:rsidR="00783666" w:rsidRDefault="00783666" w:rsidP="00783666">
          <w:pPr>
            <w:pStyle w:val="CitaviBibliographyEntry"/>
            <w:rPr>
              <w:lang w:val="en-US"/>
            </w:rPr>
          </w:pPr>
          <w:r>
            <w:rPr>
              <w:lang w:val="en-US"/>
            </w:rPr>
            <w:t>40.</w:t>
          </w:r>
          <w:r>
            <w:rPr>
              <w:lang w:val="en-US"/>
            </w:rPr>
            <w:tab/>
          </w:r>
          <w:bookmarkStart w:id="148" w:name="_CTVL0018bcf5d59f8824881bbcb07603366cee6"/>
          <w:r>
            <w:rPr>
              <w:lang w:val="en-US"/>
            </w:rPr>
            <w:t xml:space="preserve">Boersma, P. (2018). </w:t>
          </w:r>
          <w:proofErr w:type="spellStart"/>
          <w:r>
            <w:rPr>
              <w:lang w:val="en-US"/>
            </w:rPr>
            <w:t>Praat</w:t>
          </w:r>
          <w:proofErr w:type="spellEnd"/>
          <w:r>
            <w:rPr>
              <w:lang w:val="en-US"/>
            </w:rPr>
            <w:t xml:space="preserve">: Doing phonetics by computer [Computer program]: Version 6.0.46, retrieved January 2020 from http://www.praat.org/. http://www. </w:t>
          </w:r>
          <w:proofErr w:type="spellStart"/>
          <w:r>
            <w:rPr>
              <w:lang w:val="en-US"/>
            </w:rPr>
            <w:t>praat</w:t>
          </w:r>
          <w:proofErr w:type="spellEnd"/>
          <w:r>
            <w:rPr>
              <w:lang w:val="en-US"/>
            </w:rPr>
            <w:t>. org.</w:t>
          </w:r>
        </w:p>
        <w:bookmarkEnd w:id="148"/>
        <w:p w14:paraId="1EE8D30F" w14:textId="77777777" w:rsidR="00783666" w:rsidRDefault="00783666" w:rsidP="00783666">
          <w:pPr>
            <w:pStyle w:val="CitaviBibliographyEntry"/>
            <w:rPr>
              <w:lang w:val="en-US"/>
            </w:rPr>
          </w:pPr>
          <w:r>
            <w:rPr>
              <w:lang w:val="en-US"/>
            </w:rPr>
            <w:t>41.</w:t>
          </w:r>
          <w:r>
            <w:rPr>
              <w:lang w:val="en-US"/>
            </w:rPr>
            <w:tab/>
          </w:r>
          <w:bookmarkStart w:id="149" w:name="_CTVL001c8761d98c9d949bc98ad5098b4b80803"/>
          <w:r>
            <w:rPr>
              <w:lang w:val="en-US"/>
            </w:rPr>
            <w:t xml:space="preserve">Kawahara, H., and </w:t>
          </w:r>
          <w:proofErr w:type="spellStart"/>
          <w:r>
            <w:rPr>
              <w:lang w:val="en-US"/>
            </w:rPr>
            <w:t>Skuk</w:t>
          </w:r>
          <w:proofErr w:type="spellEnd"/>
          <w:r>
            <w:rPr>
              <w:lang w:val="en-US"/>
            </w:rPr>
            <w:t xml:space="preserve">, V.G. (2018). Voice Morphing. In </w:t>
          </w:r>
          <w:proofErr w:type="gramStart"/>
          <w:r>
            <w:rPr>
              <w:lang w:val="en-US"/>
            </w:rPr>
            <w:t>The</w:t>
          </w:r>
          <w:proofErr w:type="gramEnd"/>
          <w:r>
            <w:rPr>
              <w:lang w:val="en-US"/>
            </w:rPr>
            <w:t xml:space="preserve"> Oxford Handbook of Voice Perception, S. </w:t>
          </w:r>
          <w:proofErr w:type="spellStart"/>
          <w:r>
            <w:rPr>
              <w:lang w:val="en-US"/>
            </w:rPr>
            <w:t>Frühholz</w:t>
          </w:r>
          <w:proofErr w:type="spellEnd"/>
          <w:r>
            <w:rPr>
              <w:lang w:val="en-US"/>
            </w:rPr>
            <w:t>, P. Belin and K.R. Scherer, eds. (Oxford University Press), pp. 684–706.</w:t>
          </w:r>
        </w:p>
        <w:bookmarkEnd w:id="149"/>
        <w:p w14:paraId="0A895AB4" w14:textId="77777777" w:rsidR="00783666" w:rsidRDefault="00783666" w:rsidP="00783666">
          <w:pPr>
            <w:pStyle w:val="CitaviBibliographyEntry"/>
            <w:rPr>
              <w:lang w:val="en-US"/>
            </w:rPr>
          </w:pPr>
          <w:r>
            <w:rPr>
              <w:lang w:val="en-US"/>
            </w:rPr>
            <w:t>42.</w:t>
          </w:r>
          <w:r>
            <w:rPr>
              <w:lang w:val="en-US"/>
            </w:rPr>
            <w:tab/>
          </w:r>
          <w:bookmarkStart w:id="150"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 Behavior research methods</w:t>
          </w:r>
          <w:bookmarkEnd w:id="150"/>
          <w:r>
            <w:rPr>
              <w:lang w:val="en-US"/>
            </w:rPr>
            <w:t xml:space="preserve"> </w:t>
          </w:r>
          <w:r w:rsidRPr="00783666">
            <w:rPr>
              <w:i/>
              <w:lang w:val="en-US"/>
            </w:rPr>
            <w:t xml:space="preserve">42, </w:t>
          </w:r>
          <w:r w:rsidRPr="00783666">
            <w:rPr>
              <w:lang w:val="en-US"/>
            </w:rPr>
            <w:t>1096–1104. 10.3758/BRM.42.4.1096.</w:t>
          </w:r>
        </w:p>
        <w:p w14:paraId="5D0A979E" w14:textId="77777777" w:rsidR="00783666" w:rsidRDefault="00783666" w:rsidP="00783666">
          <w:pPr>
            <w:pStyle w:val="CitaviBibliographyEntry"/>
            <w:rPr>
              <w:lang w:val="en-US"/>
            </w:rPr>
          </w:pPr>
          <w:r>
            <w:rPr>
              <w:lang w:val="en-US"/>
            </w:rPr>
            <w:t>43.</w:t>
          </w:r>
          <w:r>
            <w:rPr>
              <w:lang w:val="en-US"/>
            </w:rPr>
            <w:tab/>
          </w:r>
          <w:bookmarkStart w:id="151"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 Teaching of Psychology</w:t>
          </w:r>
          <w:bookmarkEnd w:id="151"/>
          <w:r>
            <w:rPr>
              <w:lang w:val="en-US"/>
            </w:rPr>
            <w:t xml:space="preserve"> </w:t>
          </w:r>
          <w:r w:rsidRPr="00783666">
            <w:rPr>
              <w:i/>
              <w:lang w:val="en-US"/>
            </w:rPr>
            <w:t xml:space="preserve">44, </w:t>
          </w:r>
          <w:r w:rsidRPr="00783666">
            <w:rPr>
              <w:lang w:val="en-US"/>
            </w:rPr>
            <w:t>24–31. 10.1177/0098628316677643.</w:t>
          </w:r>
        </w:p>
        <w:p w14:paraId="7ECE02D6" w14:textId="77777777" w:rsidR="00783666" w:rsidRDefault="00783666" w:rsidP="00783666">
          <w:pPr>
            <w:pStyle w:val="CitaviBibliographyEntry"/>
            <w:rPr>
              <w:lang w:val="en-US"/>
            </w:rPr>
          </w:pPr>
          <w:r>
            <w:rPr>
              <w:lang w:val="en-US"/>
            </w:rPr>
            <w:t>44.</w:t>
          </w:r>
          <w:r>
            <w:rPr>
              <w:lang w:val="en-US"/>
            </w:rPr>
            <w:tab/>
          </w:r>
          <w:bookmarkStart w:id="152" w:name="_CTVL0012e02b9006ff04531aaf96ce4b0ddc2fd"/>
          <w:r>
            <w:rPr>
              <w:lang w:val="en-US"/>
            </w:rPr>
            <w:t xml:space="preserve">Law, L.N.C., and </w:t>
          </w:r>
          <w:proofErr w:type="spellStart"/>
          <w:r>
            <w:rPr>
              <w:lang w:val="en-US"/>
            </w:rPr>
            <w:t>Zentner</w:t>
          </w:r>
          <w:proofErr w:type="spellEnd"/>
          <w:r>
            <w:rPr>
              <w:lang w:val="en-US"/>
            </w:rPr>
            <w:t xml:space="preserve">, M. (2012). Assessing musical abilities objectively: construction and validation of the profile of music perception skills. </w:t>
          </w:r>
          <w:proofErr w:type="spellStart"/>
          <w:r>
            <w:rPr>
              <w:lang w:val="en-US"/>
            </w:rPr>
            <w:t>PLoS</w:t>
          </w:r>
          <w:proofErr w:type="spellEnd"/>
          <w:r>
            <w:rPr>
              <w:lang w:val="en-US"/>
            </w:rPr>
            <w:t xml:space="preserve"> One</w:t>
          </w:r>
          <w:bookmarkEnd w:id="152"/>
          <w:r>
            <w:rPr>
              <w:lang w:val="en-US"/>
            </w:rPr>
            <w:t xml:space="preserve"> </w:t>
          </w:r>
          <w:r w:rsidRPr="00783666">
            <w:rPr>
              <w:i/>
              <w:lang w:val="en-US"/>
            </w:rPr>
            <w:t xml:space="preserve">7, </w:t>
          </w:r>
          <w:r w:rsidRPr="00783666">
            <w:rPr>
              <w:lang w:val="en-US"/>
            </w:rPr>
            <w:t>e52508. 10.1371/journal.pone.0052508.</w:t>
          </w:r>
        </w:p>
        <w:p w14:paraId="1FB9417C" w14:textId="77777777" w:rsidR="00783666" w:rsidRDefault="00783666" w:rsidP="00783666">
          <w:pPr>
            <w:pStyle w:val="CitaviBibliographyEntry"/>
            <w:rPr>
              <w:lang w:val="en-US"/>
            </w:rPr>
          </w:pPr>
          <w:r>
            <w:rPr>
              <w:lang w:val="en-US"/>
            </w:rPr>
            <w:t>45.</w:t>
          </w:r>
          <w:r>
            <w:rPr>
              <w:lang w:val="en-US"/>
            </w:rPr>
            <w:tab/>
          </w:r>
          <w:bookmarkStart w:id="153" w:name="_CTVL001908cdee26e294848994556f8cfcdb856"/>
          <w:proofErr w:type="spellStart"/>
          <w:r>
            <w:rPr>
              <w:lang w:val="en-US"/>
            </w:rPr>
            <w:t>Zentner</w:t>
          </w:r>
          <w:proofErr w:type="spellEnd"/>
          <w:r>
            <w:rPr>
              <w:lang w:val="en-US"/>
            </w:rPr>
            <w:t>, M., and Strauss, H. (2017). Assessing musical ability quickly and objectively: Development and validation of the Short‐PROMS and the Mini‐PROMS. Annals of the New York Academy of Sciences</w:t>
          </w:r>
          <w:bookmarkEnd w:id="153"/>
          <w:r>
            <w:rPr>
              <w:lang w:val="en-US"/>
            </w:rPr>
            <w:t xml:space="preserve"> </w:t>
          </w:r>
          <w:r w:rsidRPr="00783666">
            <w:rPr>
              <w:i/>
              <w:lang w:val="en-US"/>
            </w:rPr>
            <w:t xml:space="preserve">1400, </w:t>
          </w:r>
          <w:r w:rsidRPr="00783666">
            <w:rPr>
              <w:lang w:val="en-US"/>
            </w:rPr>
            <w:t>33–45. 10.1111/nyas.13410.</w:t>
          </w:r>
        </w:p>
        <w:p w14:paraId="02453D5D" w14:textId="77777777" w:rsidR="00783666" w:rsidRDefault="00783666" w:rsidP="00783666">
          <w:pPr>
            <w:pStyle w:val="CitaviBibliographyEntry"/>
            <w:rPr>
              <w:lang w:val="en-US"/>
            </w:rPr>
          </w:pPr>
          <w:r>
            <w:rPr>
              <w:lang w:val="en-US"/>
            </w:rPr>
            <w:t>46.</w:t>
          </w:r>
          <w:r>
            <w:rPr>
              <w:lang w:val="en-US"/>
            </w:rPr>
            <w:tab/>
          </w:r>
          <w:bookmarkStart w:id="154" w:name="_CTVL0013c31eb441fea4467a652201fc6ef0df9"/>
          <w:r>
            <w:rPr>
              <w:lang w:val="en-US"/>
            </w:rPr>
            <w:t xml:space="preserve">Baron-Cohen, S., Wheelwright, S., Skinner, R., Martin, J.-C., and </w:t>
          </w:r>
          <w:proofErr w:type="spellStart"/>
          <w:r>
            <w:rPr>
              <w:lang w:val="en-US"/>
            </w:rPr>
            <w:t>Clubley</w:t>
          </w:r>
          <w:proofErr w:type="spellEnd"/>
          <w:r>
            <w:rPr>
              <w:lang w:val="en-US"/>
            </w:rPr>
            <w:t xml:space="preserve">, E. (2001). The autism-spectrum quotient (AQ): Evidence from </w:t>
          </w:r>
          <w:proofErr w:type="spellStart"/>
          <w:r>
            <w:rPr>
              <w:lang w:val="en-US"/>
            </w:rPr>
            <w:t>asperger</w:t>
          </w:r>
          <w:proofErr w:type="spellEnd"/>
          <w:r>
            <w:rPr>
              <w:lang w:val="en-US"/>
            </w:rPr>
            <w:t xml:space="preserve"> syndrome/high-functioning autism, males and females, scientists and mathematicians. Journal of autism and developmental disorders</w:t>
          </w:r>
          <w:bookmarkEnd w:id="154"/>
          <w:r>
            <w:rPr>
              <w:lang w:val="en-US"/>
            </w:rPr>
            <w:t xml:space="preserve"> </w:t>
          </w:r>
          <w:r w:rsidRPr="00783666">
            <w:rPr>
              <w:i/>
              <w:lang w:val="en-US"/>
            </w:rPr>
            <w:t xml:space="preserve">31, </w:t>
          </w:r>
          <w:r w:rsidRPr="00783666">
            <w:rPr>
              <w:lang w:val="en-US"/>
            </w:rPr>
            <w:t>5–17.</w:t>
          </w:r>
        </w:p>
        <w:p w14:paraId="5E24DA96" w14:textId="77777777" w:rsidR="00783666" w:rsidRPr="00783666" w:rsidRDefault="00783666" w:rsidP="00783666">
          <w:pPr>
            <w:pStyle w:val="CitaviBibliographyEntry"/>
          </w:pPr>
          <w:r>
            <w:rPr>
              <w:lang w:val="en-US"/>
            </w:rPr>
            <w:t>47.</w:t>
          </w:r>
          <w:r>
            <w:rPr>
              <w:lang w:val="en-US"/>
            </w:rPr>
            <w:tab/>
          </w:r>
          <w:bookmarkStart w:id="155" w:name="_CTVL00111a838218dd3406bbfdf594513d70ba0"/>
          <w:r>
            <w:rPr>
              <w:lang w:val="en-US"/>
            </w:rPr>
            <w:t>Freitag, C.M.,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w:t>
          </w:r>
          <w:proofErr w:type="spellStart"/>
          <w:r>
            <w:rPr>
              <w:lang w:val="en-US"/>
            </w:rPr>
            <w:t>Rösler</w:t>
          </w:r>
          <w:proofErr w:type="spellEnd"/>
          <w:r>
            <w:rPr>
              <w:lang w:val="en-US"/>
            </w:rPr>
            <w:t xml:space="preserve">, M., and </w:t>
          </w:r>
          <w:proofErr w:type="spellStart"/>
          <w:r>
            <w:rPr>
              <w:lang w:val="en-US"/>
            </w:rPr>
            <w:t>Gontard</w:t>
          </w:r>
          <w:proofErr w:type="spellEnd"/>
          <w:r>
            <w:rPr>
              <w:lang w:val="en-US"/>
            </w:rPr>
            <w:t xml:space="preserve">, A. von (2007). </w:t>
          </w:r>
          <w:r w:rsidRPr="00783666">
            <w:t>Evaluation der deutschen Version des Autismus-Spektrum-Quotienten (AQ) - die Kurzversion AQ-k. Zeitschrift für Klinische Psychologie und Psychotherapie</w:t>
          </w:r>
          <w:bookmarkEnd w:id="155"/>
          <w:r w:rsidRPr="00783666">
            <w:t xml:space="preserve"> </w:t>
          </w:r>
          <w:r w:rsidRPr="00783666">
            <w:rPr>
              <w:i/>
            </w:rPr>
            <w:t xml:space="preserve">36, </w:t>
          </w:r>
          <w:r w:rsidRPr="00783666">
            <w:t>280–289. 10.1026/1616-3443.36.4.280.</w:t>
          </w:r>
        </w:p>
        <w:p w14:paraId="10AC32C0" w14:textId="77777777" w:rsidR="00783666" w:rsidRDefault="00783666" w:rsidP="00783666">
          <w:pPr>
            <w:pStyle w:val="CitaviBibliographyEntry"/>
            <w:rPr>
              <w:lang w:val="en-US"/>
            </w:rPr>
          </w:pPr>
          <w:r w:rsidRPr="00783666">
            <w:lastRenderedPageBreak/>
            <w:t>48.</w:t>
          </w:r>
          <w:r w:rsidRPr="00783666">
            <w:tab/>
          </w:r>
          <w:bookmarkStart w:id="156" w:name="_CTVL0010d2a8957b1ab46cf8a5adbc2ddd07b55"/>
          <w:proofErr w:type="spellStart"/>
          <w:r w:rsidRPr="00783666">
            <w:t>Rammstedt</w:t>
          </w:r>
          <w:proofErr w:type="spellEnd"/>
          <w:r w:rsidRPr="00783666">
            <w:t xml:space="preserve">, B., Danner, D., Soto, C.J., and John, O.P. (2018). </w:t>
          </w:r>
          <w:r>
            <w:rPr>
              <w:lang w:val="en-US"/>
            </w:rPr>
            <w:t>Validation of the short and extra-short forms of the Big Five Inventory-2 (BFI-2) and their German adaptations. European Journal of Psychological Assessment. 10.1027/1015-5759/a000481.</w:t>
          </w:r>
        </w:p>
        <w:bookmarkEnd w:id="156"/>
        <w:p w14:paraId="293B36A4" w14:textId="77777777" w:rsidR="00783666" w:rsidRDefault="00783666" w:rsidP="00783666">
          <w:pPr>
            <w:pStyle w:val="CitaviBibliographyEntry"/>
            <w:rPr>
              <w:lang w:val="en-US"/>
            </w:rPr>
          </w:pPr>
          <w:r>
            <w:rPr>
              <w:lang w:val="en-US"/>
            </w:rPr>
            <w:t>49.</w:t>
          </w:r>
          <w:r>
            <w:rPr>
              <w:lang w:val="en-US"/>
            </w:rPr>
            <w:tab/>
          </w:r>
          <w:bookmarkStart w:id="157" w:name="_CTVL001c33051e34f2546179dae43f8ae296d50"/>
          <w:proofErr w:type="spellStart"/>
          <w:r>
            <w:rPr>
              <w:lang w:val="en-US"/>
            </w:rPr>
            <w:t>Müllensiefen</w:t>
          </w:r>
          <w:proofErr w:type="spellEnd"/>
          <w:r>
            <w:rPr>
              <w:lang w:val="en-US"/>
            </w:rPr>
            <w:t xml:space="preserve">, D., Gingras, B., </w:t>
          </w:r>
          <w:proofErr w:type="spellStart"/>
          <w:r>
            <w:rPr>
              <w:lang w:val="en-US"/>
            </w:rPr>
            <w:t>Musil</w:t>
          </w:r>
          <w:proofErr w:type="spellEnd"/>
          <w:r>
            <w:rPr>
              <w:lang w:val="en-US"/>
            </w:rPr>
            <w:t xml:space="preserve">, J., and Stewart, L. (2014). The musicality of non-musicians: An index for assessing musical sophistication in the general population. </w:t>
          </w:r>
          <w:proofErr w:type="spellStart"/>
          <w:r>
            <w:rPr>
              <w:lang w:val="en-US"/>
            </w:rPr>
            <w:t>PLoS</w:t>
          </w:r>
          <w:proofErr w:type="spellEnd"/>
          <w:r>
            <w:rPr>
              <w:lang w:val="en-US"/>
            </w:rPr>
            <w:t xml:space="preserve"> One</w:t>
          </w:r>
          <w:bookmarkEnd w:id="157"/>
          <w:r>
            <w:rPr>
              <w:lang w:val="en-US"/>
            </w:rPr>
            <w:t xml:space="preserve"> </w:t>
          </w:r>
          <w:r w:rsidRPr="00783666">
            <w:rPr>
              <w:i/>
              <w:lang w:val="en-US"/>
            </w:rPr>
            <w:t xml:space="preserve">9, </w:t>
          </w:r>
          <w:r w:rsidRPr="00783666">
            <w:rPr>
              <w:lang w:val="en-US"/>
            </w:rPr>
            <w:t>e89642. 10.1371/journal.pone.0101091.</w:t>
          </w:r>
        </w:p>
        <w:p w14:paraId="019A0222" w14:textId="77777777" w:rsidR="00783666" w:rsidRDefault="00783666" w:rsidP="00783666">
          <w:pPr>
            <w:pStyle w:val="CitaviBibliographyEntry"/>
            <w:rPr>
              <w:lang w:val="en-US"/>
            </w:rPr>
          </w:pPr>
          <w:r>
            <w:rPr>
              <w:lang w:val="en-US"/>
            </w:rPr>
            <w:t>50.</w:t>
          </w:r>
          <w:r>
            <w:rPr>
              <w:lang w:val="en-US"/>
            </w:rPr>
            <w:tab/>
          </w:r>
          <w:bookmarkStart w:id="158" w:name="_CTVL0019225d7a8cba149508953a25c45f72589"/>
          <w:r>
            <w:rPr>
              <w:lang w:val="en-US"/>
            </w:rPr>
            <w:t xml:space="preserve">Breyer, B., and </w:t>
          </w:r>
          <w:proofErr w:type="spellStart"/>
          <w:r>
            <w:rPr>
              <w:lang w:val="en-US"/>
            </w:rPr>
            <w:t>Bluemke</w:t>
          </w:r>
          <w:proofErr w:type="spellEnd"/>
          <w:r>
            <w:rPr>
              <w:lang w:val="en-US"/>
            </w:rPr>
            <w:t>, M. (2016). Deutsche Version der Positive and Negative Affect Schedule PANAS (GESIS Panel) (ZIS - GESIS Leibniz Institute for the Social Sciences).</w:t>
          </w:r>
        </w:p>
        <w:bookmarkEnd w:id="158"/>
        <w:p w14:paraId="61636273" w14:textId="77777777" w:rsidR="00783666" w:rsidRDefault="00783666" w:rsidP="00783666">
          <w:pPr>
            <w:pStyle w:val="CitaviBibliographyEntry"/>
            <w:rPr>
              <w:lang w:val="en-US"/>
            </w:rPr>
          </w:pPr>
          <w:r>
            <w:rPr>
              <w:lang w:val="en-US"/>
            </w:rPr>
            <w:t>51.</w:t>
          </w:r>
          <w:r>
            <w:rPr>
              <w:lang w:val="en-US"/>
            </w:rPr>
            <w:tab/>
          </w:r>
          <w:bookmarkStart w:id="159" w:name="_CTVL001c56ed3926b3045f8929becdd2342b9c3"/>
          <w:r>
            <w:rPr>
              <w:lang w:val="en-US"/>
            </w:rPr>
            <w:t xml:space="preserve">Watson, D., Clark, L.A., and </w:t>
          </w:r>
          <w:proofErr w:type="spellStart"/>
          <w:r>
            <w:rPr>
              <w:lang w:val="en-US"/>
            </w:rPr>
            <w:t>Tellegen</w:t>
          </w:r>
          <w:proofErr w:type="spellEnd"/>
          <w:r>
            <w:rPr>
              <w:lang w:val="en-US"/>
            </w:rPr>
            <w:t>, A. (1988). Development and validation of brief measures of positive and negative affect: The PANAS scales. Journal of Personality and Social Psychology</w:t>
          </w:r>
          <w:bookmarkEnd w:id="159"/>
          <w:r>
            <w:rPr>
              <w:lang w:val="en-US"/>
            </w:rPr>
            <w:t xml:space="preserve"> </w:t>
          </w:r>
          <w:r w:rsidRPr="00783666">
            <w:rPr>
              <w:i/>
              <w:lang w:val="en-US"/>
            </w:rPr>
            <w:t xml:space="preserve">54, </w:t>
          </w:r>
          <w:r w:rsidRPr="00783666">
            <w:rPr>
              <w:lang w:val="en-US"/>
            </w:rPr>
            <w:t>1063–1070. 10.1037/0022-3514.54.6.1063.</w:t>
          </w:r>
        </w:p>
        <w:p w14:paraId="32724B91" w14:textId="77777777" w:rsidR="00783666" w:rsidRDefault="00783666" w:rsidP="00783666">
          <w:pPr>
            <w:pStyle w:val="CitaviBibliographyEntry"/>
            <w:rPr>
              <w:lang w:val="en-US"/>
            </w:rPr>
          </w:pPr>
          <w:r>
            <w:rPr>
              <w:lang w:val="en-US"/>
            </w:rPr>
            <w:t>52.</w:t>
          </w:r>
          <w:r>
            <w:rPr>
              <w:lang w:val="en-US"/>
            </w:rPr>
            <w:tab/>
          </w:r>
          <w:bookmarkStart w:id="160" w:name="_CTVL0017b7db9ae2c1b4780aade763825e648b1"/>
          <w:r>
            <w:rPr>
              <w:lang w:val="en-US"/>
            </w:rPr>
            <w:t>R Core Team (2025). R: A Language and Environment for Statistical Computing. https://www.R-project.org/.</w:t>
          </w:r>
        </w:p>
        <w:bookmarkEnd w:id="160"/>
        <w:p w14:paraId="4FCC79D2" w14:textId="77777777" w:rsidR="00783666" w:rsidRDefault="00783666" w:rsidP="00783666">
          <w:pPr>
            <w:pStyle w:val="CitaviBibliographyEntry"/>
            <w:rPr>
              <w:lang w:val="en-US"/>
            </w:rPr>
          </w:pPr>
          <w:r>
            <w:rPr>
              <w:lang w:val="en-US"/>
            </w:rPr>
            <w:t>53.</w:t>
          </w:r>
          <w:r>
            <w:rPr>
              <w:lang w:val="en-US"/>
            </w:rPr>
            <w:tab/>
          </w:r>
          <w:bookmarkStart w:id="161" w:name="_CTVL0010fe75e7feb104adbb18573148cd9308a"/>
          <w:proofErr w:type="spellStart"/>
          <w:r>
            <w:rPr>
              <w:lang w:val="en-US"/>
            </w:rPr>
            <w:t>Benjamini</w:t>
          </w:r>
          <w:proofErr w:type="spellEnd"/>
          <w:r>
            <w:rPr>
              <w:lang w:val="en-US"/>
            </w:rPr>
            <w:t>, Y., and Hochberg, Y. (1995). Controlling the False Discovery Rate: A Practical and Powerful Approach to Multiple Testing. Journal of the Royal Statistical Society: Series B (Methodological)</w:t>
          </w:r>
          <w:bookmarkEnd w:id="161"/>
          <w:r>
            <w:rPr>
              <w:lang w:val="en-US"/>
            </w:rPr>
            <w:t xml:space="preserve"> </w:t>
          </w:r>
          <w:r w:rsidRPr="00783666">
            <w:rPr>
              <w:i/>
              <w:lang w:val="en-US"/>
            </w:rPr>
            <w:t xml:space="preserve">57, </w:t>
          </w:r>
          <w:r w:rsidRPr="00783666">
            <w:rPr>
              <w:lang w:val="en-US"/>
            </w:rPr>
            <w:t>289–300. 10.1111/j.2517-</w:t>
          </w:r>
          <w:proofErr w:type="gramStart"/>
          <w:r w:rsidRPr="00783666">
            <w:rPr>
              <w:lang w:val="en-US"/>
            </w:rPr>
            <w:t>6161.1995.tb</w:t>
          </w:r>
          <w:proofErr w:type="gramEnd"/>
          <w:r w:rsidRPr="00783666">
            <w:rPr>
              <w:lang w:val="en-US"/>
            </w:rPr>
            <w:t>02031.x.</w:t>
          </w:r>
        </w:p>
        <w:p w14:paraId="6B12454D" w14:textId="77777777" w:rsidR="00783666" w:rsidRDefault="00783666" w:rsidP="00783666">
          <w:pPr>
            <w:pStyle w:val="CitaviBibliographyEntry"/>
            <w:rPr>
              <w:lang w:val="en-US"/>
            </w:rPr>
          </w:pPr>
          <w:r>
            <w:rPr>
              <w:lang w:val="en-US"/>
            </w:rPr>
            <w:t>54.</w:t>
          </w:r>
          <w:r>
            <w:rPr>
              <w:lang w:val="en-US"/>
            </w:rPr>
            <w:tab/>
          </w:r>
          <w:bookmarkStart w:id="162" w:name="_CTVL0019b0f17b04a004a05b31ec12775b60ea2"/>
          <w:r>
            <w:rPr>
              <w:lang w:val="en-US"/>
            </w:rPr>
            <w:t>Rosenfeld, J.P., and Olson, J.M. (2021). Bayesian Data Analysis: A Fresh Approach to Power Issues and Null Hypothesis Interpretation. Applied psychophysiology and biofeedback</w:t>
          </w:r>
          <w:bookmarkEnd w:id="162"/>
          <w:r>
            <w:rPr>
              <w:lang w:val="en-US"/>
            </w:rPr>
            <w:t xml:space="preserve"> </w:t>
          </w:r>
          <w:r w:rsidRPr="00783666">
            <w:rPr>
              <w:i/>
              <w:lang w:val="en-US"/>
            </w:rPr>
            <w:t xml:space="preserve">46, </w:t>
          </w:r>
          <w:r w:rsidRPr="00783666">
            <w:rPr>
              <w:lang w:val="en-US"/>
            </w:rPr>
            <w:t>135–140. 10.1007/s10484-020-09502-y.</w:t>
          </w:r>
        </w:p>
        <w:p w14:paraId="07313649" w14:textId="77777777" w:rsidR="00783666" w:rsidRDefault="00783666" w:rsidP="00783666">
          <w:pPr>
            <w:pStyle w:val="CitaviBibliographyEntry"/>
            <w:rPr>
              <w:lang w:val="en-US"/>
            </w:rPr>
          </w:pPr>
          <w:r>
            <w:rPr>
              <w:lang w:val="en-US"/>
            </w:rPr>
            <w:t>55.</w:t>
          </w:r>
          <w:r>
            <w:rPr>
              <w:lang w:val="en-US"/>
            </w:rPr>
            <w:tab/>
          </w:r>
          <w:bookmarkStart w:id="163" w:name="_CTVL001443122bac9874560888a2ef356d85bf5"/>
          <w:r>
            <w:rPr>
              <w:lang w:val="en-US"/>
            </w:rPr>
            <w:t xml:space="preserve">JASP Team (2025). JASP (Version </w:t>
          </w:r>
          <w:proofErr w:type="gramStart"/>
          <w:r>
            <w:rPr>
              <w:lang w:val="en-US"/>
            </w:rPr>
            <w:t>0.19.3)[</w:t>
          </w:r>
          <w:proofErr w:type="gramEnd"/>
          <w:r>
            <w:rPr>
              <w:lang w:val="en-US"/>
            </w:rPr>
            <w:t>Computer software]. https://jasp-stats.org/.</w:t>
          </w:r>
        </w:p>
        <w:bookmarkEnd w:id="163"/>
        <w:p w14:paraId="09B7F020" w14:textId="77777777" w:rsidR="00783666" w:rsidRDefault="00783666" w:rsidP="00783666">
          <w:pPr>
            <w:pStyle w:val="CitaviBibliographyEntry"/>
            <w:rPr>
              <w:lang w:val="en-US"/>
            </w:rPr>
          </w:pPr>
          <w:r>
            <w:rPr>
              <w:lang w:val="en-US"/>
            </w:rPr>
            <w:t>56.</w:t>
          </w:r>
          <w:r>
            <w:rPr>
              <w:lang w:val="en-US"/>
            </w:rPr>
            <w:tab/>
          </w:r>
          <w:bookmarkStart w:id="164" w:name="_CTVL001380aef65df4749309fef7b06ad159142"/>
          <w:r>
            <w:rPr>
              <w:lang w:val="en-US"/>
            </w:rPr>
            <w:t xml:space="preserve">Ly, A., </w:t>
          </w:r>
          <w:proofErr w:type="spellStart"/>
          <w:r>
            <w:rPr>
              <w:lang w:val="en-US"/>
            </w:rPr>
            <w:t>Verhagen</w:t>
          </w:r>
          <w:proofErr w:type="spellEnd"/>
          <w:r>
            <w:rPr>
              <w:lang w:val="en-US"/>
            </w:rPr>
            <w:t xml:space="preserve">, J., and </w:t>
          </w:r>
          <w:proofErr w:type="spellStart"/>
          <w:r>
            <w:rPr>
              <w:lang w:val="en-US"/>
            </w:rPr>
            <w:t>Wagenmakers</w:t>
          </w:r>
          <w:proofErr w:type="spellEnd"/>
          <w:r>
            <w:rPr>
              <w:lang w:val="en-US"/>
            </w:rPr>
            <w:t>, E.-J. (2016). Harold Jeffreys’s default Bayes factor hypothesis tests: Explanation, extension, and application in psychology. Journal of Mathematical Psychology</w:t>
          </w:r>
          <w:bookmarkEnd w:id="164"/>
          <w:r>
            <w:rPr>
              <w:lang w:val="en-US"/>
            </w:rPr>
            <w:t xml:space="preserve"> </w:t>
          </w:r>
          <w:r w:rsidRPr="00783666">
            <w:rPr>
              <w:i/>
              <w:lang w:val="en-US"/>
            </w:rPr>
            <w:t xml:space="preserve">72, </w:t>
          </w:r>
          <w:r w:rsidRPr="00783666">
            <w:rPr>
              <w:lang w:val="en-US"/>
            </w:rPr>
            <w:t>19–32. 10.1016/j.jmp.2015.06.004.</w:t>
          </w:r>
        </w:p>
        <w:p w14:paraId="4185F292" w14:textId="77777777" w:rsidR="00783666" w:rsidRDefault="00783666" w:rsidP="00783666">
          <w:pPr>
            <w:pStyle w:val="CitaviBibliographyEntry"/>
            <w:rPr>
              <w:lang w:val="en-US"/>
            </w:rPr>
          </w:pPr>
          <w:r>
            <w:rPr>
              <w:lang w:val="en-US"/>
            </w:rPr>
            <w:t>57.</w:t>
          </w:r>
          <w:r>
            <w:rPr>
              <w:lang w:val="en-US"/>
            </w:rPr>
            <w:tab/>
          </w:r>
          <w:bookmarkStart w:id="165" w:name="_CTVL001e72611fe855d477290537ff424c1b2ed"/>
          <w:r>
            <w:rPr>
              <w:lang w:val="en-US"/>
            </w:rPr>
            <w:t>Jarosz, A.F., and Wiley, J. (2014). What Are the Odds? A Practical Guide to Computing and Reporting Bayes Factors. The Journal of Problem Solving</w:t>
          </w:r>
          <w:bookmarkEnd w:id="165"/>
          <w:r>
            <w:rPr>
              <w:lang w:val="en-US"/>
            </w:rPr>
            <w:t xml:space="preserve"> </w:t>
          </w:r>
          <w:r w:rsidRPr="00783666">
            <w:rPr>
              <w:i/>
              <w:lang w:val="en-US"/>
            </w:rPr>
            <w:t xml:space="preserve">7. </w:t>
          </w:r>
          <w:r w:rsidRPr="00783666">
            <w:rPr>
              <w:lang w:val="en-US"/>
            </w:rPr>
            <w:t>10.7771/1932-6246.1167.</w:t>
          </w:r>
        </w:p>
        <w:p w14:paraId="0DDDD7C4" w14:textId="77777777" w:rsidR="00783666" w:rsidRDefault="00783666" w:rsidP="00783666">
          <w:pPr>
            <w:pStyle w:val="CitaviBibliographyEntry"/>
            <w:rPr>
              <w:lang w:val="en-US"/>
            </w:rPr>
          </w:pPr>
          <w:r>
            <w:rPr>
              <w:lang w:val="en-US"/>
            </w:rPr>
            <w:t>58.</w:t>
          </w:r>
          <w:r>
            <w:rPr>
              <w:lang w:val="en-US"/>
            </w:rPr>
            <w:tab/>
          </w:r>
          <w:bookmarkStart w:id="166" w:name="_CTVL0019b2a9899904a4719bf8ba767e57fac3e"/>
          <w:r>
            <w:rPr>
              <w:lang w:val="en-US"/>
            </w:rPr>
            <w:t xml:space="preserve">Nussbaum, C., Schirmer, A., and </w:t>
          </w:r>
          <w:proofErr w:type="spellStart"/>
          <w:r>
            <w:rPr>
              <w:lang w:val="en-US"/>
            </w:rPr>
            <w:t>Schweinberger</w:t>
          </w:r>
          <w:proofErr w:type="spellEnd"/>
          <w:r>
            <w:rPr>
              <w:lang w:val="en-US"/>
            </w:rPr>
            <w:t>, S.R. (2022). Contributions of fundamental frequency and timbre to vocal emotion perception and their electrophysiological correlates. Social Cognitive and Affective Neuroscience</w:t>
          </w:r>
          <w:bookmarkEnd w:id="166"/>
          <w:r>
            <w:rPr>
              <w:lang w:val="en-US"/>
            </w:rPr>
            <w:t xml:space="preserve"> </w:t>
          </w:r>
          <w:r w:rsidRPr="00783666">
            <w:rPr>
              <w:i/>
              <w:lang w:val="en-US"/>
            </w:rPr>
            <w:t xml:space="preserve">17, </w:t>
          </w:r>
          <w:r w:rsidRPr="00783666">
            <w:rPr>
              <w:lang w:val="en-US"/>
            </w:rPr>
            <w:t>1145–1154. 10.1093/scan/nsac033.</w:t>
          </w:r>
        </w:p>
        <w:p w14:paraId="75FCFBE2" w14:textId="77777777" w:rsidR="00783666" w:rsidRDefault="00783666" w:rsidP="00783666">
          <w:pPr>
            <w:pStyle w:val="CitaviBibliographyEntry"/>
            <w:rPr>
              <w:lang w:val="en-US"/>
            </w:rPr>
          </w:pPr>
          <w:r>
            <w:rPr>
              <w:lang w:val="en-US"/>
            </w:rPr>
            <w:t>59.</w:t>
          </w:r>
          <w:r>
            <w:rPr>
              <w:lang w:val="en-US"/>
            </w:rPr>
            <w:tab/>
          </w:r>
          <w:bookmarkStart w:id="167" w:name="_CTVL001ab219232fcad4ba4af06d487c8625d27"/>
          <w:proofErr w:type="spellStart"/>
          <w:r>
            <w:rPr>
              <w:lang w:val="en-US"/>
            </w:rPr>
            <w:t>Tragantzopoulou</w:t>
          </w:r>
          <w:proofErr w:type="spellEnd"/>
          <w:r>
            <w:rPr>
              <w:lang w:val="en-US"/>
            </w:rPr>
            <w:t xml:space="preserve">, P., and </w:t>
          </w:r>
          <w:proofErr w:type="spellStart"/>
          <w:r>
            <w:rPr>
              <w:lang w:val="en-US"/>
            </w:rPr>
            <w:t>Giannouli</w:t>
          </w:r>
          <w:proofErr w:type="spellEnd"/>
          <w:r>
            <w:rPr>
              <w:lang w:val="en-US"/>
            </w:rPr>
            <w:t>, V. (2025). A Song for the Mind: A Literature Review on Singing and Cognitive Health in Aging Populations. Brain sciences</w:t>
          </w:r>
          <w:bookmarkEnd w:id="167"/>
          <w:r>
            <w:rPr>
              <w:lang w:val="en-US"/>
            </w:rPr>
            <w:t xml:space="preserve"> </w:t>
          </w:r>
          <w:r w:rsidRPr="00783666">
            <w:rPr>
              <w:i/>
              <w:lang w:val="en-US"/>
            </w:rPr>
            <w:t xml:space="preserve">15. </w:t>
          </w:r>
          <w:r w:rsidRPr="00783666">
            <w:rPr>
              <w:lang w:val="en-US"/>
            </w:rPr>
            <w:t>10.3390/brainsci15030227.</w:t>
          </w:r>
        </w:p>
        <w:p w14:paraId="6E0CC797" w14:textId="77777777" w:rsidR="00783666" w:rsidRDefault="00783666" w:rsidP="00783666">
          <w:pPr>
            <w:pStyle w:val="CitaviBibliographyEntry"/>
            <w:rPr>
              <w:lang w:val="en-US"/>
            </w:rPr>
          </w:pPr>
          <w:r>
            <w:rPr>
              <w:lang w:val="en-US"/>
            </w:rPr>
            <w:t>60.</w:t>
          </w:r>
          <w:r>
            <w:rPr>
              <w:lang w:val="en-US"/>
            </w:rPr>
            <w:tab/>
          </w:r>
          <w:bookmarkStart w:id="168" w:name="_CTVL00110b9e461a64141479090d9ea2f2fc40b"/>
          <w:proofErr w:type="spellStart"/>
          <w:r>
            <w:rPr>
              <w:lang w:val="en-US"/>
            </w:rPr>
            <w:t>Moisseinen</w:t>
          </w:r>
          <w:proofErr w:type="spellEnd"/>
          <w:r>
            <w:rPr>
              <w:lang w:val="en-US"/>
            </w:rPr>
            <w:t xml:space="preserve">, N., </w:t>
          </w:r>
          <w:proofErr w:type="spellStart"/>
          <w:r>
            <w:rPr>
              <w:lang w:val="en-US"/>
            </w:rPr>
            <w:t>Ahveninen</w:t>
          </w:r>
          <w:proofErr w:type="spellEnd"/>
          <w:r>
            <w:rPr>
              <w:lang w:val="en-US"/>
            </w:rPr>
            <w:t xml:space="preserve">, L., Martínez-Molina, N., </w:t>
          </w:r>
          <w:proofErr w:type="spellStart"/>
          <w:r>
            <w:rPr>
              <w:lang w:val="en-US"/>
            </w:rPr>
            <w:t>Sairanen</w:t>
          </w:r>
          <w:proofErr w:type="spellEnd"/>
          <w:r>
            <w:rPr>
              <w:lang w:val="en-US"/>
            </w:rPr>
            <w:t xml:space="preserve">, V., </w:t>
          </w:r>
          <w:proofErr w:type="spellStart"/>
          <w:r>
            <w:rPr>
              <w:lang w:val="en-US"/>
            </w:rPr>
            <w:t>Melkas</w:t>
          </w:r>
          <w:proofErr w:type="spellEnd"/>
          <w:r>
            <w:rPr>
              <w:lang w:val="en-US"/>
            </w:rPr>
            <w:t xml:space="preserve">, S., Kleber, B., </w:t>
          </w:r>
          <w:proofErr w:type="spellStart"/>
          <w:r>
            <w:rPr>
              <w:lang w:val="en-US"/>
            </w:rPr>
            <w:t>Sihvonen</w:t>
          </w:r>
          <w:proofErr w:type="spellEnd"/>
          <w:r>
            <w:rPr>
              <w:lang w:val="en-US"/>
            </w:rPr>
            <w:t xml:space="preserve">, A.J., and </w:t>
          </w:r>
          <w:proofErr w:type="spellStart"/>
          <w:r>
            <w:rPr>
              <w:lang w:val="en-US"/>
            </w:rPr>
            <w:t>Särkämö</w:t>
          </w:r>
          <w:proofErr w:type="spellEnd"/>
          <w:r>
            <w:rPr>
              <w:lang w:val="en-US"/>
            </w:rPr>
            <w:t>, T. (2024). Choir singing is associated with enhanced structural connectivity across the adult lifespan. Human brain mapping</w:t>
          </w:r>
          <w:bookmarkEnd w:id="168"/>
          <w:r>
            <w:rPr>
              <w:lang w:val="en-US"/>
            </w:rPr>
            <w:t xml:space="preserve"> </w:t>
          </w:r>
          <w:r w:rsidRPr="00783666">
            <w:rPr>
              <w:i/>
              <w:lang w:val="en-US"/>
            </w:rPr>
            <w:t xml:space="preserve">45, </w:t>
          </w:r>
          <w:r w:rsidRPr="00783666">
            <w:rPr>
              <w:lang w:val="en-US"/>
            </w:rPr>
            <w:t>e26705. 10.1002/hbm.26705.</w:t>
          </w:r>
        </w:p>
        <w:p w14:paraId="30E90612" w14:textId="77777777" w:rsidR="00783666" w:rsidRDefault="00783666" w:rsidP="00783666">
          <w:pPr>
            <w:pStyle w:val="CitaviBibliographyEntry"/>
            <w:rPr>
              <w:lang w:val="en-US"/>
            </w:rPr>
          </w:pPr>
          <w:r>
            <w:rPr>
              <w:lang w:val="en-US"/>
            </w:rPr>
            <w:t>61.</w:t>
          </w:r>
          <w:r>
            <w:rPr>
              <w:lang w:val="en-US"/>
            </w:rPr>
            <w:tab/>
          </w:r>
          <w:bookmarkStart w:id="169" w:name="_CTVL001465027d8016142a089abc009b56e4951"/>
          <w:r>
            <w:rPr>
              <w:lang w:val="en-US"/>
            </w:rPr>
            <w:t>Morrison, S.J., and Demorest, S.M. (2009). Cultural constraints on music perception and cognition. Progress in brain research</w:t>
          </w:r>
          <w:bookmarkEnd w:id="169"/>
          <w:r>
            <w:rPr>
              <w:lang w:val="en-US"/>
            </w:rPr>
            <w:t xml:space="preserve"> </w:t>
          </w:r>
          <w:r w:rsidRPr="00783666">
            <w:rPr>
              <w:i/>
              <w:lang w:val="en-US"/>
            </w:rPr>
            <w:t xml:space="preserve">178, </w:t>
          </w:r>
          <w:r w:rsidRPr="00783666">
            <w:rPr>
              <w:lang w:val="en-US"/>
            </w:rPr>
            <w:t>67–77. 10.1016/S0079-6123(09)17805-6.</w:t>
          </w:r>
        </w:p>
        <w:p w14:paraId="4AB09FDE" w14:textId="77777777" w:rsidR="00783666" w:rsidRDefault="00783666" w:rsidP="00783666">
          <w:pPr>
            <w:pStyle w:val="CitaviBibliographyEntry"/>
            <w:rPr>
              <w:lang w:val="en-US"/>
            </w:rPr>
          </w:pPr>
          <w:r>
            <w:rPr>
              <w:lang w:val="en-US"/>
            </w:rPr>
            <w:t>62.</w:t>
          </w:r>
          <w:r>
            <w:rPr>
              <w:lang w:val="en-US"/>
            </w:rPr>
            <w:tab/>
          </w:r>
          <w:bookmarkStart w:id="170" w:name="_CTVL00116f0014ede6c4ce5bf4787036de544b0"/>
          <w:proofErr w:type="spellStart"/>
          <w:r>
            <w:rPr>
              <w:lang w:val="en-US"/>
            </w:rPr>
            <w:t>Zendel</w:t>
          </w:r>
          <w:proofErr w:type="spellEnd"/>
          <w:r>
            <w:rPr>
              <w:lang w:val="en-US"/>
            </w:rPr>
            <w:t>, B.R., and Alexander, E.J. (2020). Autodidacticism and Music: Do Self-Taught Musicians Exhibit the Same Auditory Processing Advantages as Formally Trained Musicians? Frontiers in Neuroscience</w:t>
          </w:r>
          <w:bookmarkEnd w:id="170"/>
          <w:r>
            <w:rPr>
              <w:lang w:val="en-US"/>
            </w:rPr>
            <w:t xml:space="preserve"> </w:t>
          </w:r>
          <w:r w:rsidRPr="00783666">
            <w:rPr>
              <w:i/>
              <w:lang w:val="en-US"/>
            </w:rPr>
            <w:t xml:space="preserve">14, </w:t>
          </w:r>
          <w:r w:rsidRPr="00783666">
            <w:rPr>
              <w:lang w:val="en-US"/>
            </w:rPr>
            <w:t>752. 10.3389/fnins.2020.00752.</w:t>
          </w:r>
        </w:p>
        <w:p w14:paraId="2EC2071F" w14:textId="77777777" w:rsidR="00783666" w:rsidRDefault="00783666" w:rsidP="00783666">
          <w:pPr>
            <w:pStyle w:val="CitaviBibliographyEntry"/>
            <w:rPr>
              <w:lang w:val="en-US"/>
            </w:rPr>
          </w:pPr>
          <w:r>
            <w:rPr>
              <w:lang w:val="en-US"/>
            </w:rPr>
            <w:t>63.</w:t>
          </w:r>
          <w:r>
            <w:rPr>
              <w:lang w:val="en-US"/>
            </w:rPr>
            <w:tab/>
          </w:r>
          <w:bookmarkStart w:id="171" w:name="_CTVL001bd96d468a60b4aab838f05df06b31de4"/>
          <w:r>
            <w:rPr>
              <w:lang w:val="en-US"/>
            </w:rPr>
            <w:t>Taylor, A., and Hallam, S. (2011). From leisure to work: amateur musicians taking up instrumental or vocal teaching as a second career. Music Education Research</w:t>
          </w:r>
          <w:bookmarkEnd w:id="171"/>
          <w:r>
            <w:rPr>
              <w:lang w:val="en-US"/>
            </w:rPr>
            <w:t xml:space="preserve"> </w:t>
          </w:r>
          <w:r w:rsidRPr="00783666">
            <w:rPr>
              <w:i/>
              <w:lang w:val="en-US"/>
            </w:rPr>
            <w:t xml:space="preserve">13, </w:t>
          </w:r>
          <w:r w:rsidRPr="00783666">
            <w:rPr>
              <w:lang w:val="en-US"/>
            </w:rPr>
            <w:t>307–325. 10.1080/14613808.2011.603044.</w:t>
          </w:r>
        </w:p>
        <w:p w14:paraId="2667ADB2" w14:textId="77777777" w:rsidR="00783666" w:rsidRDefault="00783666" w:rsidP="00783666">
          <w:pPr>
            <w:pStyle w:val="CitaviBibliographyEntry"/>
            <w:rPr>
              <w:lang w:val="en-US"/>
            </w:rPr>
          </w:pPr>
          <w:r>
            <w:rPr>
              <w:lang w:val="en-US"/>
            </w:rPr>
            <w:t>64.</w:t>
          </w:r>
          <w:r>
            <w:rPr>
              <w:lang w:val="en-US"/>
            </w:rPr>
            <w:tab/>
          </w:r>
          <w:bookmarkStart w:id="172" w:name="_CTVL001fb2b984f6e624be2b0c4b9f23cb5ca4c"/>
          <w:r>
            <w:rPr>
              <w:lang w:val="en-US"/>
            </w:rPr>
            <w:t xml:space="preserve">Kleber, B., </w:t>
          </w:r>
          <w:proofErr w:type="spellStart"/>
          <w:r>
            <w:rPr>
              <w:lang w:val="en-US"/>
            </w:rPr>
            <w:t>Veit</w:t>
          </w:r>
          <w:proofErr w:type="spellEnd"/>
          <w:r>
            <w:rPr>
              <w:lang w:val="en-US"/>
            </w:rPr>
            <w:t xml:space="preserve">, R., </w:t>
          </w:r>
          <w:proofErr w:type="spellStart"/>
          <w:r>
            <w:rPr>
              <w:lang w:val="en-US"/>
            </w:rPr>
            <w:t>Birbaumer</w:t>
          </w:r>
          <w:proofErr w:type="spellEnd"/>
          <w:r>
            <w:rPr>
              <w:lang w:val="en-US"/>
            </w:rPr>
            <w:t xml:space="preserve">, N., </w:t>
          </w:r>
          <w:proofErr w:type="spellStart"/>
          <w:r>
            <w:rPr>
              <w:lang w:val="en-US"/>
            </w:rPr>
            <w:t>Gruzelier</w:t>
          </w:r>
          <w:proofErr w:type="spellEnd"/>
          <w:r>
            <w:rPr>
              <w:lang w:val="en-US"/>
            </w:rPr>
            <w:t xml:space="preserve">, J., and </w:t>
          </w:r>
          <w:proofErr w:type="spellStart"/>
          <w:r>
            <w:rPr>
              <w:lang w:val="en-US"/>
            </w:rPr>
            <w:t>Lotze</w:t>
          </w:r>
          <w:proofErr w:type="spellEnd"/>
          <w:r>
            <w:rPr>
              <w:lang w:val="en-US"/>
            </w:rPr>
            <w:t>, M. (2010). The brain of opera singers: experience-dependent changes in functional activation. Cerebral Cortex</w:t>
          </w:r>
          <w:bookmarkEnd w:id="172"/>
          <w:r>
            <w:rPr>
              <w:lang w:val="en-US"/>
            </w:rPr>
            <w:t xml:space="preserve"> </w:t>
          </w:r>
          <w:r w:rsidRPr="00783666">
            <w:rPr>
              <w:i/>
              <w:lang w:val="en-US"/>
            </w:rPr>
            <w:t xml:space="preserve">20, </w:t>
          </w:r>
          <w:r w:rsidRPr="00783666">
            <w:rPr>
              <w:lang w:val="en-US"/>
            </w:rPr>
            <w:t>1144–1152. 10.1093/</w:t>
          </w:r>
          <w:proofErr w:type="spellStart"/>
          <w:r w:rsidRPr="00783666">
            <w:rPr>
              <w:lang w:val="en-US"/>
            </w:rPr>
            <w:t>cercor</w:t>
          </w:r>
          <w:proofErr w:type="spellEnd"/>
          <w:r w:rsidRPr="00783666">
            <w:rPr>
              <w:lang w:val="en-US"/>
            </w:rPr>
            <w:t>/bhp177.</w:t>
          </w:r>
        </w:p>
        <w:p w14:paraId="0F7CE6F3" w14:textId="77777777" w:rsidR="00783666" w:rsidRPr="00783666" w:rsidRDefault="00783666" w:rsidP="00783666">
          <w:pPr>
            <w:pStyle w:val="CitaviBibliographyEntry"/>
          </w:pPr>
          <w:r>
            <w:rPr>
              <w:lang w:val="en-US"/>
            </w:rPr>
            <w:t>65.</w:t>
          </w:r>
          <w:r>
            <w:rPr>
              <w:lang w:val="en-US"/>
            </w:rPr>
            <w:tab/>
          </w:r>
          <w:bookmarkStart w:id="173" w:name="_CTVL0016a0c451d4ed349e3af7af49b6725bc67"/>
          <w:proofErr w:type="spellStart"/>
          <w:r>
            <w:rPr>
              <w:lang w:val="en-US"/>
            </w:rPr>
            <w:t>Lotze</w:t>
          </w:r>
          <w:proofErr w:type="spellEnd"/>
          <w:r>
            <w:rPr>
              <w:lang w:val="en-US"/>
            </w:rPr>
            <w:t xml:space="preserve">, M., Scheler, G., Tan, H.-R.M., Braun, C., and </w:t>
          </w:r>
          <w:proofErr w:type="spellStart"/>
          <w:r>
            <w:rPr>
              <w:lang w:val="en-US"/>
            </w:rPr>
            <w:t>Birbaumer</w:t>
          </w:r>
          <w:proofErr w:type="spellEnd"/>
          <w:r>
            <w:rPr>
              <w:lang w:val="en-US"/>
            </w:rPr>
            <w:t xml:space="preserve">, N. (2003). The musician's brain: functional imaging of amateurs and professionals during performance and imagery. </w:t>
          </w:r>
          <w:r w:rsidRPr="00783666">
            <w:t>Neuroimage</w:t>
          </w:r>
          <w:bookmarkEnd w:id="173"/>
          <w:r w:rsidRPr="00783666">
            <w:t xml:space="preserve"> </w:t>
          </w:r>
          <w:r w:rsidRPr="00783666">
            <w:rPr>
              <w:i/>
            </w:rPr>
            <w:t xml:space="preserve">20, </w:t>
          </w:r>
          <w:r w:rsidRPr="00783666">
            <w:t>1817–1829. 10.1016/j.neuroimage.2003.07.018.</w:t>
          </w:r>
        </w:p>
        <w:p w14:paraId="2E6CA8C7" w14:textId="77777777" w:rsidR="00783666" w:rsidRPr="00783666" w:rsidRDefault="00783666" w:rsidP="00783666">
          <w:pPr>
            <w:pStyle w:val="CitaviBibliographyEntry"/>
          </w:pPr>
          <w:r w:rsidRPr="00783666">
            <w:lastRenderedPageBreak/>
            <w:t>66.</w:t>
          </w:r>
          <w:r w:rsidRPr="00783666">
            <w:tab/>
          </w:r>
          <w:bookmarkStart w:id="174" w:name="_CTVL00169082b3ce2404b99b8856c2e1d9edb4d"/>
          <w:r w:rsidRPr="00783666">
            <w:t xml:space="preserve">Oechslin, M.S., van de </w:t>
          </w:r>
          <w:proofErr w:type="spellStart"/>
          <w:r w:rsidRPr="00783666">
            <w:t>Ville</w:t>
          </w:r>
          <w:proofErr w:type="spellEnd"/>
          <w:r w:rsidRPr="00783666">
            <w:t xml:space="preserve">, D., </w:t>
          </w:r>
          <w:proofErr w:type="spellStart"/>
          <w:r w:rsidRPr="00783666">
            <w:t>Lazeyras</w:t>
          </w:r>
          <w:proofErr w:type="spellEnd"/>
          <w:r w:rsidRPr="00783666">
            <w:t xml:space="preserve">, F., </w:t>
          </w:r>
          <w:proofErr w:type="spellStart"/>
          <w:r w:rsidRPr="00783666">
            <w:t>Hauert</w:t>
          </w:r>
          <w:proofErr w:type="spellEnd"/>
          <w:r w:rsidRPr="00783666">
            <w:t xml:space="preserve">, C.-A., and James, C.E. (2013). </w:t>
          </w:r>
          <w:r>
            <w:rPr>
              <w:lang w:val="en-US"/>
            </w:rPr>
            <w:t>Degree of musical expertise modulates higher order brain functioning. Cerebral Cortex</w:t>
          </w:r>
          <w:bookmarkEnd w:id="174"/>
          <w:r>
            <w:rPr>
              <w:lang w:val="en-US"/>
            </w:rPr>
            <w:t xml:space="preserve"> </w:t>
          </w:r>
          <w:r w:rsidRPr="00783666">
            <w:rPr>
              <w:i/>
              <w:lang w:val="en-US"/>
            </w:rPr>
            <w:t xml:space="preserve">23, </w:t>
          </w:r>
          <w:r w:rsidRPr="00783666">
            <w:rPr>
              <w:lang w:val="en-US"/>
            </w:rPr>
            <w:t xml:space="preserve">2213–2224. </w:t>
          </w:r>
          <w:r w:rsidRPr="00783666">
            <w:t>10.1093/</w:t>
          </w:r>
          <w:proofErr w:type="spellStart"/>
          <w:r w:rsidRPr="00783666">
            <w:t>cercor</w:t>
          </w:r>
          <w:proofErr w:type="spellEnd"/>
          <w:r w:rsidRPr="00783666">
            <w:t>/bhs206.</w:t>
          </w:r>
        </w:p>
        <w:p w14:paraId="459D8756" w14:textId="77777777" w:rsidR="00783666" w:rsidRDefault="00783666" w:rsidP="00783666">
          <w:pPr>
            <w:pStyle w:val="CitaviBibliographyEntry"/>
            <w:rPr>
              <w:lang w:val="en-US"/>
            </w:rPr>
          </w:pPr>
          <w:r w:rsidRPr="00783666">
            <w:t>67.</w:t>
          </w:r>
          <w:r w:rsidRPr="00783666">
            <w:tab/>
          </w:r>
          <w:bookmarkStart w:id="175" w:name="_CTVL001ec59de764e624747bbd9677f10a55753"/>
          <w:proofErr w:type="spellStart"/>
          <w:r w:rsidRPr="00783666">
            <w:t>Papadaki</w:t>
          </w:r>
          <w:proofErr w:type="spellEnd"/>
          <w:r w:rsidRPr="00783666">
            <w:t xml:space="preserve">, E., </w:t>
          </w:r>
          <w:proofErr w:type="spellStart"/>
          <w:r w:rsidRPr="00783666">
            <w:t>Koustakas</w:t>
          </w:r>
          <w:proofErr w:type="spellEnd"/>
          <w:r w:rsidRPr="00783666">
            <w:t xml:space="preserve">, T., Werner, A., Lindenberger, U., Kühn, S., and Wenger, E. (2023). </w:t>
          </w:r>
          <w:r>
            <w:rPr>
              <w:lang w:val="en-US"/>
            </w:rPr>
            <w:t>Resting-state functional connectivity in an auditory network differs between aspiring professional and amateur musicians and correlates with performance. Brain structure &amp; function</w:t>
          </w:r>
          <w:bookmarkEnd w:id="175"/>
          <w:r>
            <w:rPr>
              <w:lang w:val="en-US"/>
            </w:rPr>
            <w:t xml:space="preserve"> </w:t>
          </w:r>
          <w:r w:rsidRPr="00783666">
            <w:rPr>
              <w:i/>
              <w:lang w:val="en-US"/>
            </w:rPr>
            <w:t xml:space="preserve">228, </w:t>
          </w:r>
          <w:r w:rsidRPr="00783666">
            <w:rPr>
              <w:lang w:val="en-US"/>
            </w:rPr>
            <w:t>2147–2163. 10.1007/s00429-023-02711-1.</w:t>
          </w:r>
        </w:p>
        <w:p w14:paraId="162C3C90" w14:textId="77777777" w:rsidR="00783666" w:rsidRPr="00783666" w:rsidRDefault="00783666" w:rsidP="00783666">
          <w:pPr>
            <w:pStyle w:val="CitaviBibliographyEntry"/>
          </w:pPr>
          <w:r>
            <w:rPr>
              <w:lang w:val="en-US"/>
            </w:rPr>
            <w:t>68.</w:t>
          </w:r>
          <w:r>
            <w:rPr>
              <w:lang w:val="en-US"/>
            </w:rPr>
            <w:tab/>
          </w:r>
          <w:bookmarkStart w:id="176" w:name="_CTVL001fcbf239e712c4d1d867a0d9fff587287"/>
          <w:proofErr w:type="spellStart"/>
          <w:r>
            <w:rPr>
              <w:lang w:val="en-US"/>
            </w:rPr>
            <w:t>Halwani</w:t>
          </w:r>
          <w:proofErr w:type="spellEnd"/>
          <w:r>
            <w:rPr>
              <w:lang w:val="en-US"/>
            </w:rPr>
            <w:t xml:space="preserve">, G.F., Loui, P., </w:t>
          </w:r>
          <w:proofErr w:type="spellStart"/>
          <w:r>
            <w:rPr>
              <w:lang w:val="en-US"/>
            </w:rPr>
            <w:t>Rüber</w:t>
          </w:r>
          <w:proofErr w:type="spellEnd"/>
          <w:r>
            <w:rPr>
              <w:lang w:val="en-US"/>
            </w:rPr>
            <w:t xml:space="preserve">, T., and </w:t>
          </w:r>
          <w:proofErr w:type="spellStart"/>
          <w:r>
            <w:rPr>
              <w:lang w:val="en-US"/>
            </w:rPr>
            <w:t>Schlaug</w:t>
          </w:r>
          <w:proofErr w:type="spellEnd"/>
          <w:r>
            <w:rPr>
              <w:lang w:val="en-US"/>
            </w:rPr>
            <w:t xml:space="preserve">, G. (2011). Effects of practice and experience on the arcuate fasciculus: comparing singers, instrumentalists, and non-musicians. </w:t>
          </w:r>
          <w:r w:rsidRPr="00783666">
            <w:t xml:space="preserve">Frontiers in </w:t>
          </w:r>
          <w:proofErr w:type="spellStart"/>
          <w:r w:rsidRPr="00783666">
            <w:t>Psychology</w:t>
          </w:r>
          <w:bookmarkEnd w:id="176"/>
          <w:proofErr w:type="spellEnd"/>
          <w:r w:rsidRPr="00783666">
            <w:t xml:space="preserve"> </w:t>
          </w:r>
          <w:r w:rsidRPr="00783666">
            <w:rPr>
              <w:i/>
            </w:rPr>
            <w:t xml:space="preserve">2, </w:t>
          </w:r>
          <w:r w:rsidRPr="00783666">
            <w:t>156. 10.3389/fpsyg.2011.00156.</w:t>
          </w:r>
        </w:p>
        <w:p w14:paraId="5D6E3398" w14:textId="77777777" w:rsidR="00783666" w:rsidRPr="00783666" w:rsidRDefault="00783666" w:rsidP="00783666">
          <w:pPr>
            <w:pStyle w:val="CitaviBibliographyEntry"/>
          </w:pPr>
          <w:r w:rsidRPr="00783666">
            <w:t>69.</w:t>
          </w:r>
          <w:r w:rsidRPr="00783666">
            <w:tab/>
          </w:r>
          <w:bookmarkStart w:id="177" w:name="_CTVL00154ee2e00b13e4f36a27cae1e2f79e2a0"/>
          <w:r w:rsidRPr="00783666">
            <w:t xml:space="preserve">Nussbaum, C., Schirmer, A., and Schweinberger, S.R. (2023). </w:t>
          </w:r>
          <w:r>
            <w:rPr>
              <w:lang w:val="en-US"/>
            </w:rPr>
            <w:t xml:space="preserve">Electrophysiological Correlates of Vocal Emotional Processing in Musicians and Non-Musicians. </w:t>
          </w:r>
          <w:r w:rsidRPr="00783666">
            <w:t xml:space="preserve">Brain </w:t>
          </w:r>
          <w:proofErr w:type="spellStart"/>
          <w:r w:rsidRPr="00783666">
            <w:t>sciences</w:t>
          </w:r>
          <w:bookmarkEnd w:id="177"/>
          <w:proofErr w:type="spellEnd"/>
          <w:r w:rsidRPr="00783666">
            <w:t xml:space="preserve"> </w:t>
          </w:r>
          <w:r w:rsidRPr="00783666">
            <w:rPr>
              <w:i/>
            </w:rPr>
            <w:t xml:space="preserve">13, </w:t>
          </w:r>
          <w:r w:rsidRPr="00783666">
            <w:t>1563. 10.3390/brainsci13111563.</w:t>
          </w:r>
        </w:p>
        <w:p w14:paraId="0217B706" w14:textId="77777777" w:rsidR="00783666" w:rsidRDefault="00783666" w:rsidP="00783666">
          <w:pPr>
            <w:pStyle w:val="CitaviBibliographyEntry"/>
            <w:rPr>
              <w:lang w:val="en-US"/>
            </w:rPr>
          </w:pPr>
          <w:r w:rsidRPr="00783666">
            <w:t>70.</w:t>
          </w:r>
          <w:r w:rsidRPr="00783666">
            <w:tab/>
          </w:r>
          <w:bookmarkStart w:id="178" w:name="_CTVL001d2e904230b12488f8eb875bc4ac8558a"/>
          <w:r w:rsidRPr="00783666">
            <w:t xml:space="preserve">Lehnen, J.M., Schweinberger, S.R., and Nussbaum, C. (2025). </w:t>
          </w:r>
          <w:r>
            <w:rPr>
              <w:lang w:val="en-US"/>
            </w:rPr>
            <w:t>Vocal Emotion Perception and Musicality-Insights from EEG Decoding. Sensors (Basel, Switzerland)</w:t>
          </w:r>
          <w:bookmarkEnd w:id="178"/>
          <w:r>
            <w:rPr>
              <w:lang w:val="en-US"/>
            </w:rPr>
            <w:t xml:space="preserve"> </w:t>
          </w:r>
          <w:r w:rsidRPr="00783666">
            <w:rPr>
              <w:i/>
              <w:lang w:val="en-US"/>
            </w:rPr>
            <w:t xml:space="preserve">25. </w:t>
          </w:r>
          <w:r w:rsidRPr="00783666">
            <w:rPr>
              <w:lang w:val="en-US"/>
            </w:rPr>
            <w:t>10.3390/s25061669.</w:t>
          </w:r>
        </w:p>
        <w:p w14:paraId="10680DEF" w14:textId="77777777" w:rsidR="00783666" w:rsidRDefault="00783666" w:rsidP="00783666">
          <w:pPr>
            <w:pStyle w:val="CitaviBibliographyEntry"/>
            <w:rPr>
              <w:lang w:val="en-US"/>
            </w:rPr>
          </w:pPr>
          <w:r>
            <w:rPr>
              <w:lang w:val="en-US"/>
            </w:rPr>
            <w:t>71.</w:t>
          </w:r>
          <w:r>
            <w:rPr>
              <w:lang w:val="en-US"/>
            </w:rPr>
            <w:tab/>
          </w:r>
          <w:bookmarkStart w:id="179" w:name="_CTVL001fb05dfdb123f4ddab7972fcf8357b374"/>
          <w:proofErr w:type="spellStart"/>
          <w:r>
            <w:rPr>
              <w:lang w:val="en-US"/>
            </w:rPr>
            <w:t>Kachlicka</w:t>
          </w:r>
          <w:proofErr w:type="spellEnd"/>
          <w:r>
            <w:rPr>
              <w:lang w:val="en-US"/>
            </w:rPr>
            <w:t>, M., and Tierney, A. (2024). Voice actors show enhanced neural tracking of pitch, prosody perception, and music perception. Cortex</w:t>
          </w:r>
          <w:bookmarkEnd w:id="179"/>
          <w:r>
            <w:rPr>
              <w:lang w:val="en-US"/>
            </w:rPr>
            <w:t xml:space="preserve"> </w:t>
          </w:r>
          <w:r w:rsidRPr="00783666">
            <w:rPr>
              <w:i/>
              <w:lang w:val="en-US"/>
            </w:rPr>
            <w:t xml:space="preserve">178, </w:t>
          </w:r>
          <w:r w:rsidRPr="00783666">
            <w:rPr>
              <w:lang w:val="en-US"/>
            </w:rPr>
            <w:t>213–222. 10.1016/j.cortex.2024.06.016.</w:t>
          </w:r>
        </w:p>
        <w:p w14:paraId="23D286A0" w14:textId="77777777" w:rsidR="00783666" w:rsidRDefault="00783666" w:rsidP="00783666">
          <w:pPr>
            <w:pStyle w:val="CitaviBibliographyEntry"/>
            <w:rPr>
              <w:lang w:val="en-US"/>
            </w:rPr>
          </w:pPr>
          <w:r>
            <w:rPr>
              <w:lang w:val="en-US"/>
            </w:rPr>
            <w:t>72.</w:t>
          </w:r>
          <w:r>
            <w:rPr>
              <w:lang w:val="en-US"/>
            </w:rPr>
            <w:tab/>
          </w:r>
          <w:bookmarkStart w:id="180" w:name="_CTVL001b4c35af2d1b64765895fa5629f1b1670"/>
          <w:r>
            <w:rPr>
              <w:lang w:val="en-US"/>
            </w:rPr>
            <w:t>Berry, M., and Brown, S. (2019). Acting in action: Prosodic analysis of character portrayal during acting. Journal of Experimental Psychology. General</w:t>
          </w:r>
          <w:bookmarkEnd w:id="180"/>
          <w:r>
            <w:rPr>
              <w:lang w:val="en-US"/>
            </w:rPr>
            <w:t xml:space="preserve"> </w:t>
          </w:r>
          <w:r w:rsidRPr="00783666">
            <w:rPr>
              <w:i/>
              <w:lang w:val="en-US"/>
            </w:rPr>
            <w:t xml:space="preserve">148, </w:t>
          </w:r>
          <w:r w:rsidRPr="00783666">
            <w:rPr>
              <w:lang w:val="en-US"/>
            </w:rPr>
            <w:t>1407–1425. 10.1037/xge0000624.</w:t>
          </w:r>
        </w:p>
        <w:p w14:paraId="1F8E2657" w14:textId="77777777" w:rsidR="00783666" w:rsidRDefault="00783666" w:rsidP="00783666">
          <w:pPr>
            <w:pStyle w:val="CitaviBibliographyEntry"/>
            <w:rPr>
              <w:lang w:val="en-US"/>
            </w:rPr>
          </w:pPr>
          <w:r>
            <w:rPr>
              <w:lang w:val="en-US"/>
            </w:rPr>
            <w:t>73.</w:t>
          </w:r>
          <w:r>
            <w:rPr>
              <w:lang w:val="en-US"/>
            </w:rPr>
            <w:tab/>
          </w:r>
          <w:bookmarkStart w:id="181" w:name="_CTVL001b20bdd2e237a4869b98a8301899eb53c"/>
          <w:proofErr w:type="spellStart"/>
          <w:r>
            <w:rPr>
              <w:lang w:val="en-US"/>
            </w:rPr>
            <w:t>Jürgens</w:t>
          </w:r>
          <w:proofErr w:type="spellEnd"/>
          <w:r>
            <w:rPr>
              <w:lang w:val="en-US"/>
            </w:rPr>
            <w:t xml:space="preserve">, R., Grass, A., </w:t>
          </w:r>
          <w:proofErr w:type="spellStart"/>
          <w:r>
            <w:rPr>
              <w:lang w:val="en-US"/>
            </w:rPr>
            <w:t>Drolet</w:t>
          </w:r>
          <w:proofErr w:type="spellEnd"/>
          <w:r>
            <w:rPr>
              <w:lang w:val="en-US"/>
            </w:rPr>
            <w:t>, M., and Fischer, J. (2015). Effect of Acting Experience on Emotion Expression and Recognition in Voice: Non-Actors Provide Better Stimuli than Expected. Journal of Nonverbal Behavior</w:t>
          </w:r>
          <w:bookmarkEnd w:id="181"/>
          <w:r>
            <w:rPr>
              <w:lang w:val="en-US"/>
            </w:rPr>
            <w:t xml:space="preserve"> </w:t>
          </w:r>
          <w:r w:rsidRPr="00783666">
            <w:rPr>
              <w:i/>
              <w:lang w:val="en-US"/>
            </w:rPr>
            <w:t xml:space="preserve">39, </w:t>
          </w:r>
          <w:r w:rsidRPr="00783666">
            <w:rPr>
              <w:lang w:val="en-US"/>
            </w:rPr>
            <w:t>195–214. 10.1007/s10919-015-0209-5.</w:t>
          </w:r>
        </w:p>
        <w:p w14:paraId="7EF70BC3" w14:textId="0CBF1447" w:rsidR="0024244C" w:rsidRPr="00F258E7" w:rsidRDefault="00783666" w:rsidP="00783666">
          <w:pPr>
            <w:pStyle w:val="CitaviBibliographyEntry"/>
            <w:rPr>
              <w:lang w:val="en-US"/>
            </w:rPr>
          </w:pPr>
          <w:r>
            <w:rPr>
              <w:lang w:val="en-US"/>
            </w:rPr>
            <w:t>74.</w:t>
          </w:r>
          <w:r>
            <w:rPr>
              <w:lang w:val="en-US"/>
            </w:rPr>
            <w:tab/>
          </w:r>
          <w:bookmarkStart w:id="182" w:name="_CTVL001e7710f1db3c64ee19d4220fbbe882994"/>
          <w:r>
            <w:rPr>
              <w:lang w:val="en-US"/>
            </w:rPr>
            <w:t xml:space="preserve">Hoekstra, R.A., Bartels, M., Cath, D.C., and </w:t>
          </w:r>
          <w:proofErr w:type="spellStart"/>
          <w:r>
            <w:rPr>
              <w:lang w:val="en-US"/>
            </w:rPr>
            <w:t>Boomsma</w:t>
          </w:r>
          <w:proofErr w:type="spellEnd"/>
          <w:r>
            <w:rPr>
              <w:lang w:val="en-US"/>
            </w:rPr>
            <w:t>, D.I. (2008). Factor structure, reliability and criterion validity of the Autism-Spectrum Quotient (AQ): A study in Dutch population and patient groups. Journal of autism and developmental disorders</w:t>
          </w:r>
          <w:bookmarkEnd w:id="182"/>
          <w:r>
            <w:rPr>
              <w:lang w:val="en-US"/>
            </w:rPr>
            <w:t xml:space="preserve"> </w:t>
          </w:r>
          <w:r w:rsidRPr="00783666">
            <w:rPr>
              <w:i/>
              <w:lang w:val="en-US"/>
            </w:rPr>
            <w:t xml:space="preserve">38, </w:t>
          </w:r>
          <w:r w:rsidRPr="00783666">
            <w:rPr>
              <w:lang w:val="en-US"/>
            </w:rPr>
            <w:t>1555–1566. 10.1007/s10803-008-0538-x.</w:t>
          </w:r>
          <w:r w:rsidR="00484889" w:rsidRPr="00EB262D">
            <w:rPr>
              <w:lang w:val="en-US"/>
            </w:rPr>
            <w:fldChar w:fldCharType="end"/>
          </w:r>
        </w:p>
      </w:sdtContent>
    </w:sdt>
    <w:sectPr w:rsidR="0024244C" w:rsidRPr="00F258E7" w:rsidSect="003248C0">
      <w:headerReference w:type="default" r:id="rId14"/>
      <w:footerReference w:type="default" r:id="rId15"/>
      <w:head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01AB2" w14:textId="77777777" w:rsidR="005A0815" w:rsidRDefault="005A0815" w:rsidP="003248C0">
      <w:pPr>
        <w:spacing w:after="0" w:line="240" w:lineRule="auto"/>
      </w:pPr>
      <w:r>
        <w:separator/>
      </w:r>
    </w:p>
  </w:endnote>
  <w:endnote w:type="continuationSeparator" w:id="0">
    <w:p w14:paraId="4A6F8A4A" w14:textId="77777777" w:rsidR="005A0815" w:rsidRDefault="005A0815"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783666" w:rsidRDefault="00783666">
        <w:pPr>
          <w:pStyle w:val="Fuzeile"/>
          <w:jc w:val="center"/>
        </w:pPr>
        <w:r>
          <w:fldChar w:fldCharType="begin"/>
        </w:r>
        <w:r>
          <w:instrText>PAGE   \* MERGEFORMAT</w:instrText>
        </w:r>
        <w:r>
          <w:fldChar w:fldCharType="separate"/>
        </w:r>
        <w:r>
          <w:t>2</w:t>
        </w:r>
        <w:r>
          <w:fldChar w:fldCharType="end"/>
        </w:r>
      </w:p>
    </w:sdtContent>
  </w:sdt>
  <w:p w14:paraId="2E0692E5" w14:textId="77777777" w:rsidR="00783666" w:rsidRDefault="007836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40864" w14:textId="77777777" w:rsidR="005A0815" w:rsidRDefault="005A0815" w:rsidP="003248C0">
      <w:pPr>
        <w:spacing w:after="0" w:line="240" w:lineRule="auto"/>
      </w:pPr>
      <w:r>
        <w:separator/>
      </w:r>
    </w:p>
  </w:footnote>
  <w:footnote w:type="continuationSeparator" w:id="0">
    <w:p w14:paraId="2D826A84" w14:textId="77777777" w:rsidR="005A0815" w:rsidRDefault="005A0815"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01425E38" w:rsidR="00783666" w:rsidRPr="009228AE" w:rsidRDefault="00783666" w:rsidP="00576CBC">
    <w:pPr>
      <w:pStyle w:val="Kopfzeile"/>
      <w:jc w:val="center"/>
      <w:rPr>
        <w:rFonts w:cstheme="minorHAnsi"/>
        <w:lang w:val="en-US"/>
      </w:rPr>
    </w:pPr>
    <w:r w:rsidRPr="009228AE">
      <w:rPr>
        <w:rFonts w:cstheme="minorHAnsi"/>
        <w:lang w:val="en-US"/>
      </w:rPr>
      <w:t xml:space="preserve">Vocal </w:t>
    </w:r>
    <w:r w:rsidRPr="007970AA">
      <w:rPr>
        <w:rFonts w:cstheme="minorHAnsi"/>
        <w:lang w:val="en-US"/>
      </w:rPr>
      <w:t xml:space="preserve">Emotion Recognition – Singers </w:t>
    </w:r>
    <w:r w:rsidRPr="009228AE">
      <w:rPr>
        <w:rFonts w:cstheme="minorHAnsi"/>
        <w:lang w:val="en-US"/>
      </w:rPr>
      <w:t>vs. Instrumentalists</w:t>
    </w:r>
  </w:p>
  <w:p w14:paraId="07CF7522" w14:textId="77777777" w:rsidR="00783666" w:rsidRPr="003248C0" w:rsidRDefault="00783666">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79BCFC92" w:rsidR="00783666" w:rsidRDefault="00783666" w:rsidP="006269CD">
    <w:pPr>
      <w:pStyle w:val="Kopfzeile"/>
      <w:jc w:val="center"/>
      <w:rPr>
        <w:lang w:val="en-US"/>
      </w:rPr>
    </w:pPr>
    <w:r w:rsidRPr="003248C0">
      <w:rPr>
        <w:lang w:val="en-US"/>
      </w:rPr>
      <w:t xml:space="preserve">Running Head: </w:t>
    </w:r>
    <w:r>
      <w:rPr>
        <w:lang w:val="en-US"/>
      </w:rPr>
      <w:t xml:space="preserve">Vocal </w:t>
    </w:r>
    <w:r w:rsidRPr="007970AA">
      <w:rPr>
        <w:lang w:val="en-US"/>
      </w:rPr>
      <w:t>Emotion Recognition – Sin</w:t>
    </w:r>
    <w:r>
      <w:rPr>
        <w:lang w:val="en-US"/>
      </w:rPr>
      <w:t>gers vs. Instrumentalists</w:t>
    </w:r>
  </w:p>
  <w:p w14:paraId="6496DBD2" w14:textId="77777777" w:rsidR="00783666" w:rsidRPr="003248C0" w:rsidRDefault="00783666"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D0DDCC"/>
    <w:lvl w:ilvl="0">
      <w:start w:val="1"/>
      <w:numFmt w:val="decimal"/>
      <w:pStyle w:val="Listennummer5"/>
      <w:lvlText w:val="%1."/>
      <w:lvlJc w:val="left"/>
      <w:pPr>
        <w:tabs>
          <w:tab w:val="num" w:pos="1492"/>
        </w:tabs>
        <w:ind w:left="1492" w:hanging="360"/>
      </w:pPr>
    </w:lvl>
  </w:abstractNum>
  <w:abstractNum w:abstractNumId="1"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142"/>
        </w:tabs>
        <w:ind w:left="718"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3"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1700262"/>
    <w:multiLevelType w:val="hybridMultilevel"/>
    <w:tmpl w:val="09D0D138"/>
    <w:lvl w:ilvl="0" w:tplc="CC2AE8C2">
      <w:start w:val="2"/>
      <w:numFmt w:val="bullet"/>
      <w:lvlText w:val="-"/>
      <w:lvlJc w:val="left"/>
      <w:pPr>
        <w:ind w:left="936" w:hanging="360"/>
      </w:pPr>
      <w:rPr>
        <w:rFonts w:ascii="Times New Roman" w:eastAsiaTheme="minorHAnsi" w:hAnsi="Times New Roman"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19"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9"/>
  </w:num>
  <w:num w:numId="3">
    <w:abstractNumId w:val="16"/>
  </w:num>
  <w:num w:numId="4">
    <w:abstractNumId w:val="11"/>
  </w:num>
  <w:num w:numId="5">
    <w:abstractNumId w:val="5"/>
  </w:num>
  <w:num w:numId="6">
    <w:abstractNumId w:val="1"/>
  </w:num>
  <w:num w:numId="7">
    <w:abstractNumId w:val="23"/>
  </w:num>
  <w:num w:numId="8">
    <w:abstractNumId w:val="10"/>
  </w:num>
  <w:num w:numId="9">
    <w:abstractNumId w:val="17"/>
  </w:num>
  <w:num w:numId="10">
    <w:abstractNumId w:val="13"/>
  </w:num>
  <w:num w:numId="11">
    <w:abstractNumId w:val="3"/>
  </w:num>
  <w:num w:numId="12">
    <w:abstractNumId w:val="21"/>
  </w:num>
  <w:num w:numId="13">
    <w:abstractNumId w:val="4"/>
  </w:num>
  <w:num w:numId="14">
    <w:abstractNumId w:val="25"/>
  </w:num>
  <w:num w:numId="15">
    <w:abstractNumId w:val="28"/>
  </w:num>
  <w:num w:numId="16">
    <w:abstractNumId w:val="27"/>
  </w:num>
  <w:num w:numId="17">
    <w:abstractNumId w:val="14"/>
  </w:num>
  <w:num w:numId="18">
    <w:abstractNumId w:val="15"/>
  </w:num>
  <w:num w:numId="19">
    <w:abstractNumId w:val="24"/>
  </w:num>
  <w:num w:numId="20">
    <w:abstractNumId w:val="9"/>
  </w:num>
  <w:num w:numId="21">
    <w:abstractNumId w:val="8"/>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20"/>
  </w:num>
  <w:num w:numId="30">
    <w:abstractNumId w:val="22"/>
  </w:num>
  <w:num w:numId="31">
    <w:abstractNumId w:val="12"/>
  </w:num>
  <w:num w:numId="32">
    <w:abstractNumId w:val="7"/>
  </w:num>
  <w:num w:numId="33">
    <w:abstractNumId w:val="6"/>
  </w:num>
  <w:num w:numId="34">
    <w:abstractNumId w:val="18"/>
  </w:num>
  <w:num w:numId="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38BD"/>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942B8"/>
    <w:rsid w:val="000A08E0"/>
    <w:rsid w:val="000A2FEC"/>
    <w:rsid w:val="000A3C46"/>
    <w:rsid w:val="000A403F"/>
    <w:rsid w:val="000A5A16"/>
    <w:rsid w:val="000A7A6D"/>
    <w:rsid w:val="000B7E9B"/>
    <w:rsid w:val="000C0F97"/>
    <w:rsid w:val="000C589E"/>
    <w:rsid w:val="000C7D80"/>
    <w:rsid w:val="000D227A"/>
    <w:rsid w:val="000D48EA"/>
    <w:rsid w:val="000D4B35"/>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4275B"/>
    <w:rsid w:val="00154D92"/>
    <w:rsid w:val="00154FBD"/>
    <w:rsid w:val="001551DA"/>
    <w:rsid w:val="00170470"/>
    <w:rsid w:val="00174A83"/>
    <w:rsid w:val="00175C49"/>
    <w:rsid w:val="00183682"/>
    <w:rsid w:val="00185F9C"/>
    <w:rsid w:val="00185FBD"/>
    <w:rsid w:val="001867C9"/>
    <w:rsid w:val="00187F9A"/>
    <w:rsid w:val="00191AD4"/>
    <w:rsid w:val="00192E0D"/>
    <w:rsid w:val="00195E7E"/>
    <w:rsid w:val="001A00CF"/>
    <w:rsid w:val="001A07A4"/>
    <w:rsid w:val="001A28A1"/>
    <w:rsid w:val="001A52C7"/>
    <w:rsid w:val="001A60F8"/>
    <w:rsid w:val="001A71C5"/>
    <w:rsid w:val="001A7262"/>
    <w:rsid w:val="001A7C9A"/>
    <w:rsid w:val="001B048C"/>
    <w:rsid w:val="001B28AF"/>
    <w:rsid w:val="001B35E1"/>
    <w:rsid w:val="001C1822"/>
    <w:rsid w:val="001C31F7"/>
    <w:rsid w:val="001C38B4"/>
    <w:rsid w:val="001C6EA3"/>
    <w:rsid w:val="001C77F8"/>
    <w:rsid w:val="001D12FB"/>
    <w:rsid w:val="001D2996"/>
    <w:rsid w:val="001D36B4"/>
    <w:rsid w:val="001D78D0"/>
    <w:rsid w:val="001D7A38"/>
    <w:rsid w:val="001E135D"/>
    <w:rsid w:val="001E428D"/>
    <w:rsid w:val="001E43D7"/>
    <w:rsid w:val="001E5E17"/>
    <w:rsid w:val="001F5A34"/>
    <w:rsid w:val="0020154C"/>
    <w:rsid w:val="002058E4"/>
    <w:rsid w:val="00210667"/>
    <w:rsid w:val="00213F4E"/>
    <w:rsid w:val="0022129F"/>
    <w:rsid w:val="002218EB"/>
    <w:rsid w:val="002224D9"/>
    <w:rsid w:val="00223A01"/>
    <w:rsid w:val="00225FCB"/>
    <w:rsid w:val="00226CD0"/>
    <w:rsid w:val="00232554"/>
    <w:rsid w:val="00236A58"/>
    <w:rsid w:val="0024244C"/>
    <w:rsid w:val="002443DE"/>
    <w:rsid w:val="0024516D"/>
    <w:rsid w:val="00247D0C"/>
    <w:rsid w:val="002539EA"/>
    <w:rsid w:val="0026304E"/>
    <w:rsid w:val="00271744"/>
    <w:rsid w:val="00271D7C"/>
    <w:rsid w:val="00274F88"/>
    <w:rsid w:val="002765C5"/>
    <w:rsid w:val="00280BCB"/>
    <w:rsid w:val="002827A7"/>
    <w:rsid w:val="00283238"/>
    <w:rsid w:val="0028780F"/>
    <w:rsid w:val="002878DE"/>
    <w:rsid w:val="00294516"/>
    <w:rsid w:val="00296057"/>
    <w:rsid w:val="002963DB"/>
    <w:rsid w:val="002A2967"/>
    <w:rsid w:val="002A3266"/>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46A7"/>
    <w:rsid w:val="003357BA"/>
    <w:rsid w:val="00337419"/>
    <w:rsid w:val="00342CD4"/>
    <w:rsid w:val="0034561D"/>
    <w:rsid w:val="00352FE2"/>
    <w:rsid w:val="00355248"/>
    <w:rsid w:val="0036429D"/>
    <w:rsid w:val="00365442"/>
    <w:rsid w:val="00371A45"/>
    <w:rsid w:val="00372F20"/>
    <w:rsid w:val="003760A4"/>
    <w:rsid w:val="003817B4"/>
    <w:rsid w:val="003841C7"/>
    <w:rsid w:val="0038469A"/>
    <w:rsid w:val="00386032"/>
    <w:rsid w:val="0039013A"/>
    <w:rsid w:val="0039449E"/>
    <w:rsid w:val="00395044"/>
    <w:rsid w:val="003A5B4B"/>
    <w:rsid w:val="003C0E94"/>
    <w:rsid w:val="003C349C"/>
    <w:rsid w:val="003D0C93"/>
    <w:rsid w:val="003D3E7B"/>
    <w:rsid w:val="003D5387"/>
    <w:rsid w:val="003D6591"/>
    <w:rsid w:val="003E243E"/>
    <w:rsid w:val="003E2F9E"/>
    <w:rsid w:val="003F4ADF"/>
    <w:rsid w:val="003F773D"/>
    <w:rsid w:val="00401B1C"/>
    <w:rsid w:val="00402041"/>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3261"/>
    <w:rsid w:val="004E4468"/>
    <w:rsid w:val="004F3ACD"/>
    <w:rsid w:val="004F5C76"/>
    <w:rsid w:val="00501FDE"/>
    <w:rsid w:val="00502CA4"/>
    <w:rsid w:val="00507DFD"/>
    <w:rsid w:val="00510B5B"/>
    <w:rsid w:val="00510D22"/>
    <w:rsid w:val="00511BEC"/>
    <w:rsid w:val="00512C53"/>
    <w:rsid w:val="00516C50"/>
    <w:rsid w:val="00530A7B"/>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0815"/>
    <w:rsid w:val="005A3FD1"/>
    <w:rsid w:val="005A730E"/>
    <w:rsid w:val="005C2845"/>
    <w:rsid w:val="005C36C2"/>
    <w:rsid w:val="005D275B"/>
    <w:rsid w:val="005D3A49"/>
    <w:rsid w:val="005D6764"/>
    <w:rsid w:val="005E2496"/>
    <w:rsid w:val="005E349A"/>
    <w:rsid w:val="005E3C4B"/>
    <w:rsid w:val="005E7D4D"/>
    <w:rsid w:val="005E7F74"/>
    <w:rsid w:val="005E7FF6"/>
    <w:rsid w:val="005F06C1"/>
    <w:rsid w:val="005F2477"/>
    <w:rsid w:val="005F2B9C"/>
    <w:rsid w:val="00602F05"/>
    <w:rsid w:val="006046A3"/>
    <w:rsid w:val="00612493"/>
    <w:rsid w:val="006161F8"/>
    <w:rsid w:val="0062107D"/>
    <w:rsid w:val="00623954"/>
    <w:rsid w:val="006269CD"/>
    <w:rsid w:val="00630068"/>
    <w:rsid w:val="00630530"/>
    <w:rsid w:val="006318BC"/>
    <w:rsid w:val="00631FCB"/>
    <w:rsid w:val="00634B52"/>
    <w:rsid w:val="00635E08"/>
    <w:rsid w:val="00635F15"/>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4F14"/>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0163"/>
    <w:rsid w:val="00745500"/>
    <w:rsid w:val="00745F44"/>
    <w:rsid w:val="007465BB"/>
    <w:rsid w:val="00752230"/>
    <w:rsid w:val="0075381D"/>
    <w:rsid w:val="00753983"/>
    <w:rsid w:val="0075526B"/>
    <w:rsid w:val="00756295"/>
    <w:rsid w:val="007564B3"/>
    <w:rsid w:val="00757FD0"/>
    <w:rsid w:val="00763958"/>
    <w:rsid w:val="00765D52"/>
    <w:rsid w:val="00767C99"/>
    <w:rsid w:val="00770083"/>
    <w:rsid w:val="00770CF4"/>
    <w:rsid w:val="00780793"/>
    <w:rsid w:val="00783666"/>
    <w:rsid w:val="00793392"/>
    <w:rsid w:val="00795116"/>
    <w:rsid w:val="007970AA"/>
    <w:rsid w:val="00797E97"/>
    <w:rsid w:val="007A2F46"/>
    <w:rsid w:val="007A4623"/>
    <w:rsid w:val="007A5B06"/>
    <w:rsid w:val="007A6E13"/>
    <w:rsid w:val="007B1498"/>
    <w:rsid w:val="007B2CFC"/>
    <w:rsid w:val="007B319D"/>
    <w:rsid w:val="007B4193"/>
    <w:rsid w:val="007B533F"/>
    <w:rsid w:val="007C636B"/>
    <w:rsid w:val="007C6B57"/>
    <w:rsid w:val="007D0B23"/>
    <w:rsid w:val="007D0C7D"/>
    <w:rsid w:val="007D4447"/>
    <w:rsid w:val="007D56D3"/>
    <w:rsid w:val="007D5C03"/>
    <w:rsid w:val="007E0709"/>
    <w:rsid w:val="007E24EC"/>
    <w:rsid w:val="007E42E7"/>
    <w:rsid w:val="007E78C8"/>
    <w:rsid w:val="007F4F7C"/>
    <w:rsid w:val="007F7061"/>
    <w:rsid w:val="007F728E"/>
    <w:rsid w:val="008013AD"/>
    <w:rsid w:val="008015F3"/>
    <w:rsid w:val="008029DA"/>
    <w:rsid w:val="008156EF"/>
    <w:rsid w:val="008173C5"/>
    <w:rsid w:val="00823796"/>
    <w:rsid w:val="00825252"/>
    <w:rsid w:val="008370D6"/>
    <w:rsid w:val="008403B2"/>
    <w:rsid w:val="0084087B"/>
    <w:rsid w:val="00841426"/>
    <w:rsid w:val="008467DE"/>
    <w:rsid w:val="00847C16"/>
    <w:rsid w:val="00850059"/>
    <w:rsid w:val="00850848"/>
    <w:rsid w:val="008509B5"/>
    <w:rsid w:val="00863B35"/>
    <w:rsid w:val="00866130"/>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B2753"/>
    <w:rsid w:val="008B293B"/>
    <w:rsid w:val="008C04FC"/>
    <w:rsid w:val="008C1FE4"/>
    <w:rsid w:val="008D6FC0"/>
    <w:rsid w:val="008E2C25"/>
    <w:rsid w:val="008E7D96"/>
    <w:rsid w:val="008F2C5A"/>
    <w:rsid w:val="008F4AA1"/>
    <w:rsid w:val="009032E4"/>
    <w:rsid w:val="009037AE"/>
    <w:rsid w:val="00904276"/>
    <w:rsid w:val="00912A04"/>
    <w:rsid w:val="0091335A"/>
    <w:rsid w:val="009179B7"/>
    <w:rsid w:val="009228AE"/>
    <w:rsid w:val="009247B5"/>
    <w:rsid w:val="0092555C"/>
    <w:rsid w:val="009276DD"/>
    <w:rsid w:val="009306A9"/>
    <w:rsid w:val="00934856"/>
    <w:rsid w:val="009368EE"/>
    <w:rsid w:val="0093777D"/>
    <w:rsid w:val="00943016"/>
    <w:rsid w:val="0094734D"/>
    <w:rsid w:val="00947754"/>
    <w:rsid w:val="00950B58"/>
    <w:rsid w:val="00952DD6"/>
    <w:rsid w:val="009532EF"/>
    <w:rsid w:val="00955A89"/>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A2668"/>
    <w:rsid w:val="009B2C7C"/>
    <w:rsid w:val="009B3773"/>
    <w:rsid w:val="009B4CE6"/>
    <w:rsid w:val="009C2193"/>
    <w:rsid w:val="009C544A"/>
    <w:rsid w:val="009C5B4A"/>
    <w:rsid w:val="009D2C61"/>
    <w:rsid w:val="009D6F4E"/>
    <w:rsid w:val="009D73E2"/>
    <w:rsid w:val="009D7FFA"/>
    <w:rsid w:val="009E1C93"/>
    <w:rsid w:val="009E2E52"/>
    <w:rsid w:val="009E4D79"/>
    <w:rsid w:val="009E6341"/>
    <w:rsid w:val="009F4B1C"/>
    <w:rsid w:val="00A04B05"/>
    <w:rsid w:val="00A062E4"/>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A30DD"/>
    <w:rsid w:val="00AB32A2"/>
    <w:rsid w:val="00AB63F6"/>
    <w:rsid w:val="00AB64A4"/>
    <w:rsid w:val="00AB7027"/>
    <w:rsid w:val="00AC4021"/>
    <w:rsid w:val="00AC7377"/>
    <w:rsid w:val="00AC7982"/>
    <w:rsid w:val="00AD2347"/>
    <w:rsid w:val="00AD3D12"/>
    <w:rsid w:val="00AE3611"/>
    <w:rsid w:val="00AE3680"/>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5B8"/>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09E5"/>
    <w:rsid w:val="00C07DE7"/>
    <w:rsid w:val="00C117B4"/>
    <w:rsid w:val="00C14C48"/>
    <w:rsid w:val="00C15B25"/>
    <w:rsid w:val="00C15E21"/>
    <w:rsid w:val="00C168A9"/>
    <w:rsid w:val="00C244B6"/>
    <w:rsid w:val="00C27B42"/>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5B5B"/>
    <w:rsid w:val="00CC60A1"/>
    <w:rsid w:val="00CD057B"/>
    <w:rsid w:val="00CD5912"/>
    <w:rsid w:val="00CE645F"/>
    <w:rsid w:val="00CE7250"/>
    <w:rsid w:val="00CF432E"/>
    <w:rsid w:val="00CF5672"/>
    <w:rsid w:val="00D00E69"/>
    <w:rsid w:val="00D02F2A"/>
    <w:rsid w:val="00D0490C"/>
    <w:rsid w:val="00D059DF"/>
    <w:rsid w:val="00D10658"/>
    <w:rsid w:val="00D1166C"/>
    <w:rsid w:val="00D12216"/>
    <w:rsid w:val="00D1401E"/>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01D0"/>
    <w:rsid w:val="00DA519C"/>
    <w:rsid w:val="00DB47FD"/>
    <w:rsid w:val="00DB4B9C"/>
    <w:rsid w:val="00DB7423"/>
    <w:rsid w:val="00DC0497"/>
    <w:rsid w:val="00DC1D73"/>
    <w:rsid w:val="00DC4232"/>
    <w:rsid w:val="00DC7723"/>
    <w:rsid w:val="00DC7F1C"/>
    <w:rsid w:val="00DD41E3"/>
    <w:rsid w:val="00DD4EE8"/>
    <w:rsid w:val="00DD6549"/>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37AA7"/>
    <w:rsid w:val="00E40A0A"/>
    <w:rsid w:val="00E461A4"/>
    <w:rsid w:val="00E55DAE"/>
    <w:rsid w:val="00E56AD4"/>
    <w:rsid w:val="00E57FC3"/>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C7FF3"/>
    <w:rsid w:val="00ED0479"/>
    <w:rsid w:val="00ED20B1"/>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138F6"/>
    <w:rsid w:val="00F23B93"/>
    <w:rsid w:val="00F23D51"/>
    <w:rsid w:val="00F258E7"/>
    <w:rsid w:val="00F31F2B"/>
    <w:rsid w:val="00F34BD8"/>
    <w:rsid w:val="00F42A24"/>
    <w:rsid w:val="00F467EA"/>
    <w:rsid w:val="00F5103D"/>
    <w:rsid w:val="00F51385"/>
    <w:rsid w:val="00F51683"/>
    <w:rsid w:val="00F53857"/>
    <w:rsid w:val="00F54F3E"/>
    <w:rsid w:val="00F57A1C"/>
    <w:rsid w:val="00F632EA"/>
    <w:rsid w:val="00F63C0B"/>
    <w:rsid w:val="00F67666"/>
    <w:rsid w:val="00F7115C"/>
    <w:rsid w:val="00F71C2D"/>
    <w:rsid w:val="00F7695A"/>
    <w:rsid w:val="00F76EA8"/>
    <w:rsid w:val="00F80A2A"/>
    <w:rsid w:val="00F812AC"/>
    <w:rsid w:val="00F828A7"/>
    <w:rsid w:val="00F925C8"/>
    <w:rsid w:val="00F9513E"/>
    <w:rsid w:val="00F95B95"/>
    <w:rsid w:val="00FA18D9"/>
    <w:rsid w:val="00FA2FFF"/>
    <w:rsid w:val="00FA5FE8"/>
    <w:rsid w:val="00FA6A46"/>
    <w:rsid w:val="00FB69CC"/>
    <w:rsid w:val="00FB7ACA"/>
    <w:rsid w:val="00FC3E5F"/>
    <w:rsid w:val="00FD0D41"/>
    <w:rsid w:val="00FE3F56"/>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tabs>
        <w:tab w:val="clear" w:pos="142"/>
        <w:tab w:val="num" w:pos="708"/>
      </w:tabs>
      <w:spacing w:before="40" w:after="0"/>
      <w:ind w:left="1284"/>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454"/>
      </w:tabs>
      <w:spacing w:after="0"/>
      <w:ind w:left="454" w:hanging="454"/>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character" w:styleId="BesuchterLink">
    <w:name w:val="FollowedHyperlink"/>
    <w:basedOn w:val="Absatz-Standardschriftart"/>
    <w:uiPriority w:val="99"/>
    <w:semiHidden/>
    <w:unhideWhenUsed/>
    <w:rsid w:val="004E3261"/>
    <w:rPr>
      <w:color w:val="954F72" w:themeColor="followedHyperlink"/>
      <w:u w:val="single"/>
    </w:rPr>
  </w:style>
  <w:style w:type="table" w:styleId="Tabellenraster">
    <w:name w:val="Table Grid"/>
    <w:basedOn w:val="NormaleTabelle"/>
    <w:uiPriority w:val="39"/>
    <w:rsid w:val="00D10658"/>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nummer5">
    <w:name w:val="List Number 5"/>
    <w:basedOn w:val="Standard"/>
    <w:uiPriority w:val="99"/>
    <w:semiHidden/>
    <w:unhideWhenUsed/>
    <w:rsid w:val="00D10658"/>
    <w:pPr>
      <w:numPr>
        <w:numId w:val="3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hyperlink" Target="mailto:christine.nussbaum@uni-jena.d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ascq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sf.io/ascq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i.org/10.17605/OSF.IO/76PV5"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
      <w:docPartPr>
        <w:name w:val="043557BB3915493E8503C1630AE2F6F6"/>
        <w:category>
          <w:name w:val="Allgemein"/>
          <w:gallery w:val="placeholder"/>
        </w:category>
        <w:types>
          <w:type w:val="bbPlcHdr"/>
        </w:types>
        <w:behaviors>
          <w:behavior w:val="content"/>
        </w:behaviors>
        <w:guid w:val="{90769063-3BED-418F-BDB4-115DA2E60A94}"/>
      </w:docPartPr>
      <w:docPartBody>
        <w:p w:rsidR="00D56FFF" w:rsidRDefault="00D56FFF" w:rsidP="00D56FFF">
          <w:pPr>
            <w:pStyle w:val="043557BB3915493E8503C1630AE2F6F6"/>
          </w:pPr>
          <w:r w:rsidRPr="004554BF">
            <w:rPr>
              <w:rStyle w:val="Platzhaltertext"/>
            </w:rPr>
            <w:t>Klicken oder tippen Sie hier, um Text einzugeben.</w:t>
          </w:r>
        </w:p>
      </w:docPartBody>
    </w:docPart>
    <w:docPart>
      <w:docPartPr>
        <w:name w:val="E04ECC53847A4A7BBD92D6445297C360"/>
        <w:category>
          <w:name w:val="Allgemein"/>
          <w:gallery w:val="placeholder"/>
        </w:category>
        <w:types>
          <w:type w:val="bbPlcHdr"/>
        </w:types>
        <w:behaviors>
          <w:behavior w:val="content"/>
        </w:behaviors>
        <w:guid w:val="{809AFCFC-78C4-4BED-BBEB-4DD222B5837E}"/>
      </w:docPartPr>
      <w:docPartBody>
        <w:p w:rsidR="00D56FFF" w:rsidRDefault="00D56FFF" w:rsidP="00D56FFF">
          <w:pPr>
            <w:pStyle w:val="E04ECC53847A4A7BBD92D6445297C360"/>
          </w:pPr>
          <w:r w:rsidRPr="00380A22">
            <w:rPr>
              <w:rStyle w:val="Platzhaltertext"/>
            </w:rPr>
            <w:t>Klicken oder tippen Sie hier, um Text einzugeben.</w:t>
          </w:r>
        </w:p>
      </w:docPartBody>
    </w:docPart>
    <w:docPart>
      <w:docPartPr>
        <w:name w:val="08CB23B3BC81416A8B3BCF07CC096FFC"/>
        <w:category>
          <w:name w:val="Allgemein"/>
          <w:gallery w:val="placeholder"/>
        </w:category>
        <w:types>
          <w:type w:val="bbPlcHdr"/>
        </w:types>
        <w:behaviors>
          <w:behavior w:val="content"/>
        </w:behaviors>
        <w:guid w:val="{1BFFA704-C1CC-4619-B14A-1D34330ABAE8}"/>
      </w:docPartPr>
      <w:docPartBody>
        <w:p w:rsidR="00D56FFF" w:rsidRDefault="00D56FFF" w:rsidP="00D56FFF">
          <w:pPr>
            <w:pStyle w:val="08CB23B3BC81416A8B3BCF07CC096FFC"/>
          </w:pPr>
          <w:r w:rsidRPr="00380A22">
            <w:rPr>
              <w:rStyle w:val="Platzhaltertext"/>
            </w:rPr>
            <w:t>Klicken oder tippen Sie hier, um Text einzugeben.</w:t>
          </w:r>
        </w:p>
      </w:docPartBody>
    </w:docPart>
    <w:docPart>
      <w:docPartPr>
        <w:name w:val="736B1145573348309F1EC3977A699B10"/>
        <w:category>
          <w:name w:val="Allgemein"/>
          <w:gallery w:val="placeholder"/>
        </w:category>
        <w:types>
          <w:type w:val="bbPlcHdr"/>
        </w:types>
        <w:behaviors>
          <w:behavior w:val="content"/>
        </w:behaviors>
        <w:guid w:val="{E1EEB68A-0A50-4D33-98B5-3B42888F0794}"/>
      </w:docPartPr>
      <w:docPartBody>
        <w:p w:rsidR="00D56FFF" w:rsidRDefault="00D56FFF" w:rsidP="00D56FFF">
          <w:pPr>
            <w:pStyle w:val="736B1145573348309F1EC3977A699B10"/>
          </w:pPr>
          <w:r w:rsidRPr="00380A22">
            <w:rPr>
              <w:rStyle w:val="Platzhaltertext"/>
            </w:rPr>
            <w:t>Klicken oder tippen Sie hier, um Text einzugeben.</w:t>
          </w:r>
        </w:p>
      </w:docPartBody>
    </w:docPart>
    <w:docPart>
      <w:docPartPr>
        <w:name w:val="38FB087CA11C4012B89153E514CD46A9"/>
        <w:category>
          <w:name w:val="Allgemein"/>
          <w:gallery w:val="placeholder"/>
        </w:category>
        <w:types>
          <w:type w:val="bbPlcHdr"/>
        </w:types>
        <w:behaviors>
          <w:behavior w:val="content"/>
        </w:behaviors>
        <w:guid w:val="{70F54C9D-FC10-4702-BA9B-7621F361C977}"/>
      </w:docPartPr>
      <w:docPartBody>
        <w:p w:rsidR="00D56FFF" w:rsidRDefault="00D56FFF" w:rsidP="00D56FFF">
          <w:pPr>
            <w:pStyle w:val="38FB087CA11C4012B89153E514CD46A9"/>
          </w:pPr>
          <w:r w:rsidRPr="004554BF">
            <w:rPr>
              <w:rStyle w:val="Platzhaltertext"/>
            </w:rPr>
            <w:t>Klicken oder tippen Sie hier, um Text einzugeben.</w:t>
          </w:r>
        </w:p>
      </w:docPartBody>
    </w:docPart>
    <w:docPart>
      <w:docPartPr>
        <w:name w:val="CF0F6FD657E7498BA93AE4DB026AA204"/>
        <w:category>
          <w:name w:val="Allgemein"/>
          <w:gallery w:val="placeholder"/>
        </w:category>
        <w:types>
          <w:type w:val="bbPlcHdr"/>
        </w:types>
        <w:behaviors>
          <w:behavior w:val="content"/>
        </w:behaviors>
        <w:guid w:val="{4FB7FB93-2CF9-4932-AA76-CF5942FBF17F}"/>
      </w:docPartPr>
      <w:docPartBody>
        <w:p w:rsidR="00D56FFF" w:rsidRDefault="00D56FFF" w:rsidP="00D56FFF">
          <w:pPr>
            <w:pStyle w:val="CF0F6FD657E7498BA93AE4DB026AA204"/>
          </w:pPr>
          <w:r w:rsidRPr="006B4A9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26A7D"/>
    <w:rsid w:val="00176C8B"/>
    <w:rsid w:val="001876AC"/>
    <w:rsid w:val="001C38B4"/>
    <w:rsid w:val="0020154C"/>
    <w:rsid w:val="00206365"/>
    <w:rsid w:val="00236A58"/>
    <w:rsid w:val="00237C76"/>
    <w:rsid w:val="00247119"/>
    <w:rsid w:val="00254D79"/>
    <w:rsid w:val="0026776B"/>
    <w:rsid w:val="00280BF6"/>
    <w:rsid w:val="002857C2"/>
    <w:rsid w:val="00290F64"/>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91D07"/>
    <w:rsid w:val="004A5FC3"/>
    <w:rsid w:val="004B2FDD"/>
    <w:rsid w:val="004C2841"/>
    <w:rsid w:val="004E4403"/>
    <w:rsid w:val="004F2689"/>
    <w:rsid w:val="00510B5B"/>
    <w:rsid w:val="00510D22"/>
    <w:rsid w:val="00511BEC"/>
    <w:rsid w:val="00517552"/>
    <w:rsid w:val="00524842"/>
    <w:rsid w:val="00530A7B"/>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526DD"/>
    <w:rsid w:val="00777901"/>
    <w:rsid w:val="00785C58"/>
    <w:rsid w:val="007B4193"/>
    <w:rsid w:val="007B4EFA"/>
    <w:rsid w:val="007C04E8"/>
    <w:rsid w:val="007C5013"/>
    <w:rsid w:val="007F1310"/>
    <w:rsid w:val="0080025B"/>
    <w:rsid w:val="008015F3"/>
    <w:rsid w:val="0080210C"/>
    <w:rsid w:val="00803E22"/>
    <w:rsid w:val="00806CB9"/>
    <w:rsid w:val="00823796"/>
    <w:rsid w:val="00832FDB"/>
    <w:rsid w:val="00846727"/>
    <w:rsid w:val="008B032D"/>
    <w:rsid w:val="008B7353"/>
    <w:rsid w:val="008E74E7"/>
    <w:rsid w:val="008F54E1"/>
    <w:rsid w:val="009140EF"/>
    <w:rsid w:val="00921828"/>
    <w:rsid w:val="00927349"/>
    <w:rsid w:val="009313F4"/>
    <w:rsid w:val="0093777D"/>
    <w:rsid w:val="009651F8"/>
    <w:rsid w:val="00987515"/>
    <w:rsid w:val="009C6441"/>
    <w:rsid w:val="009E1984"/>
    <w:rsid w:val="00A11755"/>
    <w:rsid w:val="00A3204A"/>
    <w:rsid w:val="00A41605"/>
    <w:rsid w:val="00A568F7"/>
    <w:rsid w:val="00A66363"/>
    <w:rsid w:val="00A952B3"/>
    <w:rsid w:val="00AB7027"/>
    <w:rsid w:val="00AB7B83"/>
    <w:rsid w:val="00AC247E"/>
    <w:rsid w:val="00AD5F03"/>
    <w:rsid w:val="00AE2940"/>
    <w:rsid w:val="00B045E5"/>
    <w:rsid w:val="00B14856"/>
    <w:rsid w:val="00B30AF1"/>
    <w:rsid w:val="00B30D2F"/>
    <w:rsid w:val="00B82D41"/>
    <w:rsid w:val="00B83FDB"/>
    <w:rsid w:val="00BB3B79"/>
    <w:rsid w:val="00BB66E4"/>
    <w:rsid w:val="00BC0075"/>
    <w:rsid w:val="00BD133B"/>
    <w:rsid w:val="00BF14E1"/>
    <w:rsid w:val="00C009E5"/>
    <w:rsid w:val="00C23DCF"/>
    <w:rsid w:val="00C356B0"/>
    <w:rsid w:val="00C6007C"/>
    <w:rsid w:val="00C94EF2"/>
    <w:rsid w:val="00CD057B"/>
    <w:rsid w:val="00CD1D8F"/>
    <w:rsid w:val="00CD5905"/>
    <w:rsid w:val="00CD65A4"/>
    <w:rsid w:val="00CE2346"/>
    <w:rsid w:val="00D1461B"/>
    <w:rsid w:val="00D1545C"/>
    <w:rsid w:val="00D50BB4"/>
    <w:rsid w:val="00D56FFF"/>
    <w:rsid w:val="00D57D6A"/>
    <w:rsid w:val="00D60879"/>
    <w:rsid w:val="00D7369A"/>
    <w:rsid w:val="00DA0039"/>
    <w:rsid w:val="00DA717B"/>
    <w:rsid w:val="00DD7605"/>
    <w:rsid w:val="00E0112A"/>
    <w:rsid w:val="00E1030C"/>
    <w:rsid w:val="00E331D2"/>
    <w:rsid w:val="00E461A4"/>
    <w:rsid w:val="00E52D0A"/>
    <w:rsid w:val="00E60219"/>
    <w:rsid w:val="00E60C87"/>
    <w:rsid w:val="00E92C73"/>
    <w:rsid w:val="00EA34A0"/>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56FFF"/>
    <w:rPr>
      <w:color w:val="666666"/>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 w:type="paragraph" w:customStyle="1" w:styleId="043557BB3915493E8503C1630AE2F6F6">
    <w:name w:val="043557BB3915493E8503C1630AE2F6F6"/>
    <w:rsid w:val="00D56FFF"/>
  </w:style>
  <w:style w:type="paragraph" w:customStyle="1" w:styleId="E04ECC53847A4A7BBD92D6445297C360">
    <w:name w:val="E04ECC53847A4A7BBD92D6445297C360"/>
    <w:rsid w:val="00D56FFF"/>
  </w:style>
  <w:style w:type="paragraph" w:customStyle="1" w:styleId="08CB23B3BC81416A8B3BCF07CC096FFC">
    <w:name w:val="08CB23B3BC81416A8B3BCF07CC096FFC"/>
    <w:rsid w:val="00D56FFF"/>
  </w:style>
  <w:style w:type="paragraph" w:customStyle="1" w:styleId="736B1145573348309F1EC3977A699B10">
    <w:name w:val="736B1145573348309F1EC3977A699B10"/>
    <w:rsid w:val="00D56FFF"/>
  </w:style>
  <w:style w:type="paragraph" w:customStyle="1" w:styleId="38FB087CA11C4012B89153E514CD46A9">
    <w:name w:val="38FB087CA11C4012B89153E514CD46A9"/>
    <w:rsid w:val="00D56FFF"/>
  </w:style>
  <w:style w:type="paragraph" w:customStyle="1" w:styleId="CF0F6FD657E7498BA93AE4DB026AA204">
    <w:name w:val="CF0F6FD657E7498BA93AE4DB026AA204"/>
    <w:rsid w:val="00D56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7DC6A-0805-4623-A173-44A24E1F8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184430</Words>
  <Characters>1161911</Characters>
  <Application>Microsoft Office Word</Application>
  <DocSecurity>0</DocSecurity>
  <Lines>9682</Lines>
  <Paragraphs>2687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70</cp:revision>
  <dcterms:created xsi:type="dcterms:W3CDTF">2025-06-16T08:41:00Z</dcterms:created>
  <dcterms:modified xsi:type="dcterms:W3CDTF">2025-10-15T14:04:00Z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0">
    <vt:lpwstr>29724b38-13bd-49bb-8e1c-14f720412ee5</vt:lpwstr>
  </property>
  <property fmtid="{D5CDD505-2E9C-101B-9397-08002B2CF9AE}" pid="5" name="CitaviDocumentProperty_1">
    <vt:lpwstr>6.17.0.0</vt:lpwstr>
  </property>
  <property fmtid="{D5CDD505-2E9C-101B-9397-08002B2CF9AE}" pid="6" name="CitaviDocumentProperty_6">
    <vt:lpwstr>False</vt:lpwstr>
  </property>
</Properties>
</file>