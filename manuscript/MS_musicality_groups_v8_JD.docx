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740E53F0"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Vocal Emotion Perception: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2CCA2D21"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Leutragraben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Schweinberger,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r w:rsidR="00296057" w:rsidRPr="00296057">
        <w:rPr>
          <w:rFonts w:ascii="Times New Roman" w:hAnsi="Times New Roman" w:cs="Times New Roman"/>
          <w:color w:val="C00000"/>
          <w:sz w:val="24"/>
          <w:szCs w:val="24"/>
          <w:lang w:val="en-US"/>
        </w:rPr>
        <w:t>https://osf.io/ascqx/</w:t>
      </w:r>
      <w:r w:rsidR="00AC7982">
        <w:rPr>
          <w:rFonts w:ascii="Times New Roman" w:hAnsi="Times New Roman" w:cs="Times New Roman"/>
          <w:sz w:val="24"/>
          <w:szCs w:val="24"/>
          <w:lang w:val="en-US"/>
        </w:rPr>
        <w:t>)</w:t>
      </w:r>
      <w:r w:rsidR="00296057">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615124DA" w14:textId="3BE234B3" w:rsidR="000A3C46" w:rsidRPr="000A5A16" w:rsidRDefault="002443DE" w:rsidP="000A5A16">
      <w:pPr>
        <w:rPr>
          <w:rStyle w:val="Hervorhebung"/>
          <w:rFonts w:ascii="Times New Roman" w:hAnsi="Times New Roman" w:cs="Times New Roman"/>
          <w:i w:val="0"/>
          <w:iCs w:val="0"/>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bookmarkStart w:id="3" w:name="_Toc64538323"/>
      <w:r w:rsidR="00C77CEF">
        <w:rPr>
          <w:rFonts w:ascii="Times New Roman" w:hAnsi="Times New Roman" w:cs="Times New Roman"/>
          <w:sz w:val="24"/>
          <w:szCs w:val="24"/>
          <w:lang w:val="en-US"/>
        </w:rPr>
        <w:t xml:space="preserve">7515 </w:t>
      </w:r>
      <w:r w:rsidR="000A3C46">
        <w:rPr>
          <w:rStyle w:val="Hervorhebung"/>
          <w:rFonts w:ascii="Times New Roman" w:hAnsi="Times New Roman" w:cs="Times New Roman"/>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0C06FDBB"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for melodic patterns that carry emotional meaning.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In the present study, we compared emotion recognition performance of singers (N</w:t>
      </w:r>
      <w:ins w:id="5" w:author="Jessica Dethloff" w:date="2025-06-17T13:23:00Z" w16du:dateUtc="2025-06-17T11:23:00Z">
        <w:r w:rsidR="00085BC2">
          <w:rPr>
            <w:rFonts w:ascii="Times New Roman" w:hAnsi="Times New Roman" w:cs="Times New Roman"/>
            <w:sz w:val="24"/>
            <w:szCs w:val="24"/>
            <w:lang w:val="en-US"/>
          </w:rPr>
          <w:t xml:space="preserve"> </w:t>
        </w:r>
      </w:ins>
      <w:r>
        <w:rPr>
          <w:rFonts w:ascii="Times New Roman" w:hAnsi="Times New Roman" w:cs="Times New Roman"/>
          <w:sz w:val="24"/>
          <w:szCs w:val="24"/>
          <w:lang w:val="en-US"/>
        </w:rPr>
        <w:t>= 45) vs. instrumentalists (N</w:t>
      </w:r>
      <w:r w:rsidR="00085B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085BC2">
        <w:rPr>
          <w:rFonts w:ascii="Times New Roman" w:hAnsi="Times New Roman" w:cs="Times New Roman"/>
          <w:sz w:val="24"/>
          <w:szCs w:val="24"/>
          <w:lang w:val="en-US"/>
        </w:rPr>
        <w:t xml:space="preserve"> </w:t>
      </w:r>
      <w:r>
        <w:rPr>
          <w:rFonts w:ascii="Times New Roman" w:hAnsi="Times New Roman" w:cs="Times New Roman"/>
          <w:sz w:val="24"/>
          <w:szCs w:val="24"/>
          <w:lang w:val="en-US"/>
        </w:rPr>
        <w:t>43) and professional musicians (N = 40) vs. amateurs (N = 88) vs. non-musicians (N = 38)</w:t>
      </w:r>
      <w:r w:rsidR="00CE7250">
        <w:rPr>
          <w:rFonts w:ascii="Times New Roman" w:hAnsi="Times New Roman" w:cs="Times New Roman"/>
          <w:sz w:val="24"/>
          <w:szCs w:val="24"/>
          <w:lang w:val="en-US"/>
        </w:rPr>
        <w:t>, all recruited between 2021 and 2024</w:t>
      </w:r>
      <w:r>
        <w:rPr>
          <w:rFonts w:ascii="Times New Roman" w:hAnsi="Times New Roman" w:cs="Times New Roman"/>
          <w:sz w:val="24"/>
          <w:szCs w:val="24"/>
          <w:lang w:val="en-US"/>
        </w:rPr>
        <w:t xml:space="preserve">. Using both frequentist and Bayesian inference, we found the predicted null effects for singers vs. instrumentalists, and for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perception and auditory sensitivity, especially for melodies. </w:t>
      </w:r>
      <w:r w:rsidR="00FA6A46">
        <w:rPr>
          <w:rFonts w:ascii="Times New Roman" w:hAnsi="Times New Roman" w:cs="Times New Roman"/>
          <w:sz w:val="24"/>
          <w:szCs w:val="24"/>
          <w:lang w:val="en-US"/>
        </w:rPr>
        <w:t>Overall</w:t>
      </w:r>
      <w:r>
        <w:rPr>
          <w:rFonts w:ascii="Times New Roman" w:hAnsi="Times New Roman" w:cs="Times New Roman"/>
          <w:sz w:val="24"/>
          <w:szCs w:val="24"/>
          <w:lang w:val="en-US"/>
        </w:rPr>
        <w:t>, the current work aligns with the perspective that a musicians’ advantage for vocal emotions is tied to natural auditory sensitivity</w:t>
      </w:r>
      <w:r w:rsidR="00FA6A46">
        <w:rPr>
          <w:rFonts w:ascii="Times New Roman" w:hAnsi="Times New Roman" w:cs="Times New Roman"/>
          <w:sz w:val="24"/>
          <w:szCs w:val="24"/>
          <w:lang w:val="en-US"/>
        </w:rPr>
        <w:t>,</w:t>
      </w:r>
      <w:r>
        <w:rPr>
          <w:rFonts w:ascii="Times New Roman" w:hAnsi="Times New Roman" w:cs="Times New Roman"/>
          <w:sz w:val="24"/>
          <w:szCs w:val="24"/>
          <w:lang w:val="en-US"/>
        </w:rPr>
        <w:t xml:space="preserve"> but </w:t>
      </w:r>
      <w:r w:rsidR="00FA6A46">
        <w:rPr>
          <w:rFonts w:ascii="Times New Roman" w:hAnsi="Times New Roman" w:cs="Times New Roman"/>
          <w:sz w:val="24"/>
          <w:szCs w:val="24"/>
          <w:lang w:val="en-US"/>
        </w:rPr>
        <w:t xml:space="preserve">neither to </w:t>
      </w:r>
      <w:r>
        <w:rPr>
          <w:rFonts w:ascii="Times New Roman" w:hAnsi="Times New Roman" w:cs="Times New Roman"/>
          <w:sz w:val="24"/>
          <w:szCs w:val="24"/>
          <w:lang w:val="en-US"/>
        </w:rPr>
        <w:t xml:space="preserve">the type of musical activities </w:t>
      </w:r>
      <w:r w:rsidR="00FA6A46">
        <w:rPr>
          <w:rFonts w:ascii="Times New Roman" w:hAnsi="Times New Roman" w:cs="Times New Roman"/>
          <w:sz w:val="24"/>
          <w:szCs w:val="24"/>
          <w:lang w:val="en-US"/>
        </w:rPr>
        <w:t>n</w:t>
      </w:r>
      <w:r>
        <w:rPr>
          <w:rFonts w:ascii="Times New Roman" w:hAnsi="Times New Roman" w:cs="Times New Roman"/>
          <w:sz w:val="24"/>
          <w:szCs w:val="24"/>
          <w:lang w:val="en-US"/>
        </w:rPr>
        <w:t xml:space="preserve">or the amount of formal training. </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200448860"/>
      <w:r>
        <w:rPr>
          <w:rStyle w:val="Hervorhebung"/>
          <w:rFonts w:ascii="Times New Roman" w:hAnsi="Times New Roman" w:cs="Times New Roman"/>
          <w:sz w:val="24"/>
          <w:szCs w:val="24"/>
          <w:lang w:val="en-US"/>
        </w:rPr>
        <w:lastRenderedPageBreak/>
        <w:t>Public significance statement</w:t>
      </w:r>
      <w:bookmarkEnd w:id="6"/>
    </w:p>
    <w:p w14:paraId="4EAC67CE"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4717282C"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To address this gap, we compared vocal emotion perception in singers vs. instrumentalists and in amateurs vs. professional musicians</w:t>
      </w:r>
    </w:p>
    <w:p w14:paraId="5E6CEDC2"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In line with our predictions, we found no difference between either of these subgroups, suggesting that vocal emotion perception is unaffected by the type and amount of musical activity</w:t>
      </w:r>
    </w:p>
    <w:p w14:paraId="1B31501F" w14:textId="5FD96490"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we replicated the link between natural auditory sensitivity and vocal emotion perception</w:t>
      </w:r>
      <w:r w:rsidR="001C77F8"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7"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7"/>
      <w:r w:rsidRPr="003248C0">
        <w:rPr>
          <w:rFonts w:ascii="Times New Roman" w:hAnsi="Times New Roman" w:cs="Times New Roman"/>
          <w:sz w:val="24"/>
          <w:szCs w:val="24"/>
          <w:lang w:val="en-US"/>
        </w:rPr>
        <w:t xml:space="preserve"> </w:t>
      </w:r>
    </w:p>
    <w:p w14:paraId="63BF6F52" w14:textId="29136D68"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2LTEzVDE0OjUyOjM1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YtMTNUMTQ6NTI6MzU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YtMTNUMTQ6NTI6MzU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NUMTQ6NTI6MzU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YtMTNUMTQ6NTI6MzU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2LTEzVDE0OjUyOjM1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2LTEzVDE0OjUyOjM1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YtMTNUMTQ6NTI6MzU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YtMTNUMTQ6NTI6MzU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BF4D79" w:rsidRPr="00BF4D79">
        <w:rPr>
          <w:rFonts w:ascii="Times New Roman" w:hAnsi="Times New Roman" w:cs="Times New Roman"/>
          <w:sz w:val="24"/>
          <w:szCs w:val="24"/>
          <w:lang w:val="en-US"/>
        </w:rPr>
        <w:t xml:space="preserve">They collectively point to a role of </w:t>
      </w:r>
      <w:r w:rsidR="00BF4D79" w:rsidRPr="004C6E77">
        <w:rPr>
          <w:rFonts w:ascii="Times New Roman" w:hAnsi="Times New Roman" w:cs="Times New Roman"/>
          <w:bCs/>
          <w:i/>
          <w:iCs/>
          <w:sz w:val="24"/>
          <w:szCs w:val="24"/>
          <w:lang w:val="en-US"/>
        </w:rPr>
        <w:t>acoustic sensitivity</w:t>
      </w:r>
      <w:r w:rsidR="00B67784">
        <w:rPr>
          <w:rFonts w:ascii="Times New Roman" w:hAnsi="Times New Roman" w:cs="Times New Roman"/>
          <w:b/>
          <w:sz w:val="24"/>
          <w:szCs w:val="24"/>
          <w:lang w:val="en-US"/>
        </w:rPr>
        <w:t xml:space="preserve">.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2LTEzVDE0OjUyOjM1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NUMTQ6NTI6MzU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Q0LCJSYW5nZUxlbmd0aCI6MjA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}</w:instrText>
          </w:r>
          <w:r w:rsidR="00B6778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(Correia et al., 2022; Nussbaum et al., 2024; Vigl et al., 2024)</w:t>
          </w:r>
          <w:r w:rsidR="00B6778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i0xM1QxNDo1MjozNS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NUMTQ6NTI6MzU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 training and vocal emotion perception was fully mediated via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NUMTQ6NTI6MzU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acoustic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zVDE0OjUyOjM1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2077DD7B"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zVDE0OjUyOjM1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69F14DDA"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qualitative differences between musicians can relate to a great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i0xM1QxNDo1MjozNS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YtMTNUMTQ6NTI6MzU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46637E">
        <w:rPr>
          <w:rFonts w:ascii="Times New Roman" w:hAnsi="Times New Roman" w:cs="Times New Roman"/>
          <w:sz w:val="24"/>
          <w:szCs w:val="24"/>
          <w:lang w:val="en-US"/>
        </w:rPr>
        <w:t xml:space="preserve">. Therefore, the present study targeted these subgroups to explore differential patterns in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8" w:name="_Toc200448862"/>
      <w:r>
        <w:rPr>
          <w:rFonts w:ascii="Times New Roman" w:hAnsi="Times New Roman" w:cs="Times New Roman"/>
          <w:sz w:val="24"/>
          <w:szCs w:val="24"/>
          <w:lang w:val="en-US"/>
        </w:rPr>
        <w:t>Singers vs. instrumentalists</w:t>
      </w:r>
      <w:bookmarkEnd w:id="8"/>
    </w:p>
    <w:p w14:paraId="4E0ABDF0" w14:textId="355B7655" w:rsidR="009306A9" w:rsidRPr="00EB262D" w:rsidRDefault="00825252" w:rsidP="002F6B6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 xml:space="preserve">playing an instrument are both fundamental forms of musical expression in humans, but they require very different motor skills and, typically, different amounts of </w:t>
      </w:r>
      <w:r w:rsidR="003D0C93">
        <w:rPr>
          <w:rFonts w:ascii="Times New Roman" w:hAnsi="Times New Roman" w:cs="Times New Roman"/>
          <w:sz w:val="24"/>
          <w:szCs w:val="24"/>
          <w:lang w:val="en-US"/>
        </w:rPr>
        <w:lastRenderedPageBreak/>
        <w:t>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YtMTNUMTQ6NTI6MzU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YtMTNUMTQ6NTI6MzU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or example, singers outperform instrumentalists in foreign accent imitation</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Ni0xM1QxNDo1MjozNS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(Christiner &amp; Reiterer,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BC5426" w:rsidRPr="002F6B62">
        <w:rPr>
          <w:rFonts w:ascii="Times New Roman" w:hAnsi="Times New Roman" w:cs="Times New Roman"/>
          <w:color w:val="C00000"/>
          <w:sz w:val="24"/>
          <w:szCs w:val="24"/>
          <w:lang w:val="en-US"/>
        </w:rPr>
        <w:t>But does this hold for</w:t>
      </w:r>
      <w:r w:rsidR="003D0C93" w:rsidRPr="002F6B62">
        <w:rPr>
          <w:rFonts w:ascii="Times New Roman" w:hAnsi="Times New Roman" w:cs="Times New Roman"/>
          <w:color w:val="C00000"/>
          <w:sz w:val="24"/>
          <w:szCs w:val="24"/>
          <w:lang w:val="en-US"/>
        </w:rPr>
        <w:t xml:space="preserve"> </w:t>
      </w:r>
      <w:r w:rsidR="00226CD0" w:rsidRPr="002F6B62">
        <w:rPr>
          <w:rFonts w:ascii="Times New Roman" w:hAnsi="Times New Roman" w:cs="Times New Roman"/>
          <w:color w:val="C00000"/>
          <w:sz w:val="24"/>
          <w:szCs w:val="24"/>
          <w:lang w:val="en-US"/>
        </w:rPr>
        <w:t xml:space="preserve">the </w:t>
      </w:r>
      <w:r w:rsidR="003D0C93" w:rsidRPr="002F6B62">
        <w:rPr>
          <w:rFonts w:ascii="Times New Roman" w:hAnsi="Times New Roman" w:cs="Times New Roman"/>
          <w:color w:val="C00000"/>
          <w:sz w:val="24"/>
          <w:szCs w:val="24"/>
          <w:lang w:val="en-US"/>
        </w:rPr>
        <w:t>perception</w:t>
      </w:r>
      <w:r w:rsidR="00226CD0" w:rsidRPr="002F6B62">
        <w:rPr>
          <w:rFonts w:ascii="Times New Roman" w:hAnsi="Times New Roman" w:cs="Times New Roman"/>
          <w:color w:val="C00000"/>
          <w:sz w:val="24"/>
          <w:szCs w:val="24"/>
          <w:lang w:val="en-US"/>
        </w:rPr>
        <w:t xml:space="preserve"> of vocal cues</w:t>
      </w:r>
      <w:r w:rsidR="00BC5426" w:rsidRPr="002F6B62">
        <w:rPr>
          <w:rFonts w:ascii="Times New Roman" w:hAnsi="Times New Roman" w:cs="Times New Roman"/>
          <w:color w:val="C00000"/>
          <w:sz w:val="24"/>
          <w:szCs w:val="24"/>
          <w:lang w:val="en-US"/>
        </w:rPr>
        <w:t xml:space="preserve"> as well?</w:t>
      </w:r>
      <w:r w:rsidR="003D0C93" w:rsidRPr="002F6B62">
        <w:rPr>
          <w:rFonts w:ascii="Times New Roman" w:hAnsi="Times New Roman" w:cs="Times New Roman"/>
          <w:color w:val="C00000"/>
          <w:sz w:val="24"/>
          <w:szCs w:val="24"/>
          <w:lang w:val="en-US"/>
        </w:rPr>
        <w:t xml:space="preserve"> </w:t>
      </w:r>
      <w:r w:rsidR="00226CD0" w:rsidRPr="002F6B62">
        <w:rPr>
          <w:rFonts w:ascii="Times New Roman" w:hAnsi="Times New Roman" w:cs="Times New Roman"/>
          <w:color w:val="C00000"/>
          <w:sz w:val="24"/>
          <w:szCs w:val="24"/>
          <w:lang w:val="en-US"/>
        </w:rPr>
        <w:t>Neuroscientific research revealed</w:t>
      </w:r>
      <w:r w:rsidR="003D0C93" w:rsidRPr="002F6B62">
        <w:rPr>
          <w:rFonts w:ascii="Times New Roman" w:hAnsi="Times New Roman" w:cs="Times New Roman"/>
          <w:color w:val="C00000"/>
          <w:sz w:val="24"/>
          <w:szCs w:val="24"/>
          <w:lang w:val="en-US"/>
        </w:rPr>
        <w:t xml:space="preserve"> </w:t>
      </w:r>
      <w:r w:rsidR="00C617CB">
        <w:rPr>
          <w:rFonts w:ascii="Times New Roman" w:hAnsi="Times New Roman" w:cs="Times New Roman"/>
          <w:color w:val="C00000"/>
          <w:sz w:val="24"/>
          <w:szCs w:val="24"/>
          <w:lang w:val="en-US"/>
        </w:rPr>
        <w:t>substantial</w:t>
      </w:r>
      <w:r w:rsidR="00C617CB" w:rsidRPr="002F6B62">
        <w:rPr>
          <w:rFonts w:ascii="Times New Roman" w:hAnsi="Times New Roman" w:cs="Times New Roman"/>
          <w:color w:val="C00000"/>
          <w:sz w:val="24"/>
          <w:szCs w:val="24"/>
          <w:lang w:val="en-US"/>
        </w:rPr>
        <w:t xml:space="preserve"> </w:t>
      </w:r>
      <w:r w:rsidR="00226CD0" w:rsidRPr="002F6B62">
        <w:rPr>
          <w:rFonts w:ascii="Times New Roman" w:hAnsi="Times New Roman" w:cs="Times New Roman"/>
          <w:color w:val="C00000"/>
          <w:sz w:val="24"/>
          <w:szCs w:val="24"/>
          <w:lang w:val="en-US"/>
        </w:rPr>
        <w:t>overlap between the neural circuits</w:t>
      </w:r>
      <w:r w:rsidR="003D0C93" w:rsidRPr="002F6B62">
        <w:rPr>
          <w:rFonts w:ascii="Times New Roman" w:hAnsi="Times New Roman" w:cs="Times New Roman"/>
          <w:color w:val="C00000"/>
          <w:sz w:val="24"/>
          <w:szCs w:val="24"/>
          <w:lang w:val="en-US"/>
        </w:rPr>
        <w:t xml:space="preserve"> </w:t>
      </w:r>
      <w:r w:rsidR="00226CD0" w:rsidRPr="002F6B62">
        <w:rPr>
          <w:rFonts w:ascii="Times New Roman" w:hAnsi="Times New Roman" w:cs="Times New Roman"/>
          <w:color w:val="C00000"/>
          <w:sz w:val="24"/>
          <w:szCs w:val="24"/>
          <w:lang w:val="en-US"/>
        </w:rPr>
        <w:t xml:space="preserve">involved </w:t>
      </w:r>
      <w:r w:rsidR="00BC5426" w:rsidRPr="002F6B62">
        <w:rPr>
          <w:rFonts w:ascii="Times New Roman" w:hAnsi="Times New Roman" w:cs="Times New Roman"/>
          <w:color w:val="C00000"/>
          <w:sz w:val="24"/>
          <w:szCs w:val="24"/>
          <w:lang w:val="en-US"/>
        </w:rPr>
        <w:t xml:space="preserve">in </w:t>
      </w:r>
      <w:r w:rsidR="00226CD0" w:rsidRPr="002F6B62">
        <w:rPr>
          <w:rFonts w:ascii="Times New Roman" w:hAnsi="Times New Roman" w:cs="Times New Roman"/>
          <w:color w:val="C00000"/>
          <w:sz w:val="24"/>
          <w:szCs w:val="24"/>
          <w:lang w:val="en-US"/>
        </w:rPr>
        <w:t>the</w:t>
      </w:r>
      <w:r w:rsidR="003D0C93" w:rsidRPr="002F6B62">
        <w:rPr>
          <w:rFonts w:ascii="Times New Roman" w:hAnsi="Times New Roman" w:cs="Times New Roman"/>
          <w:color w:val="C00000"/>
          <w:sz w:val="24"/>
          <w:szCs w:val="24"/>
          <w:lang w:val="en-US"/>
        </w:rPr>
        <w:t xml:space="preserve"> expression and perception </w:t>
      </w:r>
      <w:r w:rsidR="00226CD0" w:rsidRPr="002F6B62">
        <w:rPr>
          <w:rFonts w:ascii="Times New Roman" w:hAnsi="Times New Roman" w:cs="Times New Roman"/>
          <w:color w:val="C00000"/>
          <w:sz w:val="24"/>
          <w:szCs w:val="24"/>
          <w:lang w:val="en-US"/>
        </w:rPr>
        <w:t>of</w:t>
      </w:r>
      <w:r w:rsidR="003D0C93" w:rsidRPr="002F6B62">
        <w:rPr>
          <w:rFonts w:ascii="Times New Roman" w:hAnsi="Times New Roman" w:cs="Times New Roman"/>
          <w:color w:val="C00000"/>
          <w:sz w:val="24"/>
          <w:szCs w:val="24"/>
          <w:lang w:val="en-US"/>
        </w:rPr>
        <w:t xml:space="preserve"> v</w:t>
      </w:r>
      <w:r w:rsidR="00226CD0" w:rsidRPr="002F6B62">
        <w:rPr>
          <w:rFonts w:ascii="Times New Roman" w:hAnsi="Times New Roman" w:cs="Times New Roman"/>
          <w:color w:val="C00000"/>
          <w:sz w:val="24"/>
          <w:szCs w:val="24"/>
          <w:lang w:val="en-US"/>
        </w:rPr>
        <w:t>ocal information</w:t>
      </w:r>
      <w:r w:rsidR="003D0C93" w:rsidRPr="002F6B62">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362e7432-1b20-4f08-bd8d-bffaa8036f0c"/>
          <w:id w:val="-2038725500"/>
          <w:placeholder>
            <w:docPart w:val="DefaultPlaceholder_-1854013440"/>
          </w:placeholder>
        </w:sdtPr>
        <w:sdtContent>
          <w:r w:rsidR="000A2FEC" w:rsidRPr="002F6B62">
            <w:rPr>
              <w:rFonts w:ascii="Times New Roman" w:hAnsi="Times New Roman" w:cs="Times New Roman"/>
              <w:color w:val="C00000"/>
              <w:sz w:val="24"/>
              <w:szCs w:val="24"/>
              <w:lang w:val="en-US"/>
            </w:rPr>
            <w:fldChar w:fldCharType="begin"/>
          </w:r>
          <w:r w:rsidR="007F728E">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i0xM1QxNDo1MjozNS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sidRPr="002F6B62">
            <w:rPr>
              <w:rFonts w:ascii="Times New Roman" w:hAnsi="Times New Roman" w:cs="Times New Roman"/>
              <w:color w:val="C00000"/>
              <w:sz w:val="24"/>
              <w:szCs w:val="24"/>
              <w:lang w:val="en-US"/>
            </w:rPr>
            <w:fldChar w:fldCharType="separate"/>
          </w:r>
          <w:r w:rsidR="00213F4E">
            <w:rPr>
              <w:rFonts w:ascii="Times New Roman" w:hAnsi="Times New Roman" w:cs="Times New Roman"/>
              <w:color w:val="C00000"/>
              <w:sz w:val="24"/>
              <w:szCs w:val="24"/>
              <w:lang w:val="en-US"/>
            </w:rPr>
            <w:t>(Frühholz &amp; Schweinberger, 2021)</w:t>
          </w:r>
          <w:r w:rsidR="000A2FEC" w:rsidRPr="002F6B62">
            <w:rPr>
              <w:rFonts w:ascii="Times New Roman" w:hAnsi="Times New Roman" w:cs="Times New Roman"/>
              <w:color w:val="C00000"/>
              <w:sz w:val="24"/>
              <w:szCs w:val="24"/>
              <w:lang w:val="en-US"/>
            </w:rPr>
            <w:fldChar w:fldCharType="end"/>
          </w:r>
        </w:sdtContent>
      </w:sdt>
      <w:r w:rsidR="00226CD0" w:rsidRPr="002F6B62">
        <w:rPr>
          <w:rFonts w:ascii="Times New Roman" w:hAnsi="Times New Roman" w:cs="Times New Roman"/>
          <w:color w:val="C00000"/>
          <w:sz w:val="24"/>
          <w:szCs w:val="24"/>
          <w:lang w:val="en-US"/>
        </w:rPr>
        <w:t xml:space="preserve">, but this does not necessarily imply that individuals with supreme </w:t>
      </w:r>
      <w:r w:rsidR="003D0C93" w:rsidRPr="002F6B62">
        <w:rPr>
          <w:rFonts w:ascii="Times New Roman" w:hAnsi="Times New Roman" w:cs="Times New Roman"/>
          <w:color w:val="C00000"/>
          <w:sz w:val="24"/>
          <w:szCs w:val="24"/>
          <w:lang w:val="en-US"/>
        </w:rPr>
        <w:t>expertise in vocal expression</w:t>
      </w:r>
      <w:r w:rsidR="00226CD0" w:rsidRPr="002F6B62">
        <w:rPr>
          <w:rFonts w:ascii="Times New Roman" w:hAnsi="Times New Roman" w:cs="Times New Roman"/>
          <w:color w:val="C00000"/>
          <w:sz w:val="24"/>
          <w:szCs w:val="24"/>
          <w:lang w:val="en-US"/>
        </w:rPr>
        <w:t xml:space="preserve"> would have benefits in</w:t>
      </w:r>
      <w:r w:rsidR="00BC5426" w:rsidRPr="002F6B62">
        <w:rPr>
          <w:rFonts w:ascii="Times New Roman" w:hAnsi="Times New Roman" w:cs="Times New Roman"/>
          <w:color w:val="C00000"/>
          <w:sz w:val="24"/>
          <w:szCs w:val="24"/>
          <w:lang w:val="en-US"/>
        </w:rPr>
        <w:t xml:space="preserve"> </w:t>
      </w:r>
      <w:r w:rsidR="00226CD0" w:rsidRPr="002F6B62">
        <w:rPr>
          <w:rFonts w:ascii="Times New Roman" w:hAnsi="Times New Roman" w:cs="Times New Roman"/>
          <w:color w:val="C00000"/>
          <w:sz w:val="24"/>
          <w:szCs w:val="24"/>
          <w:lang w:val="en-US"/>
        </w:rPr>
        <w:t>perception as well</w:t>
      </w:r>
      <w:r w:rsidR="002F6B62" w:rsidRPr="002F6B62">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9535528c-fe38-4ae4-8f0e-48610f358cc0"/>
          <w:id w:val="-806078846"/>
          <w:placeholder>
            <w:docPart w:val="2CCB5FC22A594A83BF2CAF57C52CEEF4"/>
          </w:placeholder>
        </w:sdtPr>
        <w:sdtContent>
          <w:r w:rsidR="002F6B62" w:rsidRPr="002F6B62">
            <w:rPr>
              <w:rFonts w:ascii="Times New Roman" w:hAnsi="Times New Roman" w:cs="Times New Roman"/>
              <w:color w:val="C00000"/>
              <w:sz w:val="24"/>
              <w:szCs w:val="24"/>
              <w:lang w:val="en-US"/>
            </w:rPr>
            <w:fldChar w:fldCharType="begin"/>
          </w:r>
          <w:r w:rsidR="007F728E">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TczNDIwIiwiVXJpU3RyaW5nIjoiaHR0cDovL3d3dy5uY2JpLm5sbS5uaWguZ292L3B1Ym1lZC8xOTE3MzQy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jowMDozNiIsIk1vZGlmaWVkQnkiOiJfQ2hyaXN0aW5lIE51c3NiYXVtIiwiSWQiOiI0YTMwY2ZlZC02ZGM0LTQzODctOWVmOS1jOTZjNTk2Yjk5MTkiLCJNb2RpZmllZE9uIjoiMjAyNS0wNC0wNFQxNjowMDoz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YtMTNUMTQ6NTI6MzU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2F6B62" w:rsidRPr="002F6B62">
            <w:rPr>
              <w:rFonts w:ascii="Times New Roman" w:hAnsi="Times New Roman" w:cs="Times New Roman"/>
              <w:color w:val="C00000"/>
              <w:sz w:val="24"/>
              <w:szCs w:val="24"/>
              <w:lang w:val="en-US"/>
            </w:rPr>
            <w:fldChar w:fldCharType="separate"/>
          </w:r>
          <w:r w:rsidR="00213F4E">
            <w:rPr>
              <w:rFonts w:ascii="Times New Roman" w:hAnsi="Times New Roman" w:cs="Times New Roman"/>
              <w:color w:val="C00000"/>
              <w:sz w:val="24"/>
              <w:szCs w:val="24"/>
              <w:lang w:val="en-US"/>
            </w:rPr>
            <w:t>(Nikjeh et al., 2009)</w:t>
          </w:r>
          <w:r w:rsidR="002F6B62" w:rsidRPr="002F6B62">
            <w:rPr>
              <w:rFonts w:ascii="Times New Roman" w:hAnsi="Times New Roman" w:cs="Times New Roman"/>
              <w:color w:val="C00000"/>
              <w:sz w:val="24"/>
              <w:szCs w:val="24"/>
              <w:lang w:val="en-US"/>
            </w:rPr>
            <w:fldChar w:fldCharType="end"/>
          </w:r>
        </w:sdtContent>
      </w:sdt>
      <w:r w:rsidR="002F6B62" w:rsidRPr="002F6B62">
        <w:rPr>
          <w:rFonts w:ascii="Times New Roman" w:hAnsi="Times New Roman" w:cs="Times New Roman"/>
          <w:color w:val="C00000"/>
          <w:sz w:val="24"/>
          <w:szCs w:val="24"/>
          <w:lang w:val="en-US"/>
        </w:rPr>
        <w:t>.</w:t>
      </w:r>
      <w:r w:rsidR="00226CD0" w:rsidRPr="002F6B62">
        <w:rPr>
          <w:rFonts w:ascii="Times New Roman" w:hAnsi="Times New Roman" w:cs="Times New Roman"/>
          <w:color w:val="C00000"/>
          <w:sz w:val="24"/>
          <w:szCs w:val="24"/>
          <w:lang w:val="en-US"/>
        </w:rPr>
        <w:t xml:space="preserve"> </w:t>
      </w:r>
      <w:r w:rsidR="002F6B62" w:rsidRPr="002F6B62">
        <w:rPr>
          <w:rFonts w:ascii="Times New Roman" w:hAnsi="Times New Roman" w:cs="Times New Roman"/>
          <w:color w:val="C00000"/>
          <w:sz w:val="24"/>
          <w:szCs w:val="24"/>
          <w:lang w:val="en-US"/>
        </w:rPr>
        <w:t xml:space="preserve">In fact, </w:t>
      </w:r>
      <w:sdt>
        <w:sdtPr>
          <w:rPr>
            <w:rFonts w:ascii="Times New Roman" w:hAnsi="Times New Roman" w:cs="Times New Roman"/>
            <w:color w:val="C00000"/>
            <w:sz w:val="24"/>
            <w:szCs w:val="24"/>
            <w:lang w:val="en-US"/>
          </w:rPr>
          <w:alias w:val="To edit, see citavi.com/edit"/>
          <w:tag w:val="CitaviPlaceholder#3a0d578c-3154-4ae1-8a47-0186e88b5509"/>
          <w:id w:val="1299191498"/>
          <w:placeholder>
            <w:docPart w:val="FE7978C886AA414AA4D08169BA85532D"/>
          </w:placeholder>
        </w:sdtPr>
        <w:sdtContent>
          <w:r w:rsidR="002F6B62" w:rsidRPr="002F6B62">
            <w:rPr>
              <w:rFonts w:ascii="Times New Roman" w:hAnsi="Times New Roman" w:cs="Times New Roman"/>
              <w:color w:val="C00000"/>
              <w:sz w:val="24"/>
              <w:szCs w:val="24"/>
              <w:lang w:val="en-US"/>
            </w:rPr>
            <w:fldChar w:fldCharType="begin"/>
          </w:r>
          <w:r w:rsidR="007F728E">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2F6B62" w:rsidRPr="002F6B62">
            <w:rPr>
              <w:rFonts w:ascii="Times New Roman" w:hAnsi="Times New Roman" w:cs="Times New Roman"/>
              <w:color w:val="C00000"/>
              <w:sz w:val="24"/>
              <w:szCs w:val="24"/>
              <w:lang w:val="en-US"/>
            </w:rPr>
            <w:fldChar w:fldCharType="separate"/>
          </w:r>
          <w:r w:rsidR="00213F4E">
            <w:rPr>
              <w:rFonts w:ascii="Times New Roman" w:hAnsi="Times New Roman" w:cs="Times New Roman"/>
              <w:color w:val="C00000"/>
              <w:sz w:val="24"/>
              <w:szCs w:val="24"/>
              <w:lang w:val="en-US"/>
            </w:rPr>
            <w:t>I. Martins et al.</w:t>
          </w:r>
          <w:r w:rsidR="002F6B62" w:rsidRPr="002F6B62">
            <w:rPr>
              <w:rFonts w:ascii="Times New Roman" w:hAnsi="Times New Roman" w:cs="Times New Roman"/>
              <w:color w:val="C00000"/>
              <w:sz w:val="24"/>
              <w:szCs w:val="24"/>
              <w:lang w:val="en-US"/>
            </w:rPr>
            <w:fldChar w:fldCharType="end"/>
          </w:r>
        </w:sdtContent>
      </w:sdt>
      <w:r w:rsidR="002F6B62" w:rsidRPr="002F6B62">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13fbfa03-3d74-448b-99af-be5c5a45097c"/>
          <w:id w:val="-383095635"/>
          <w:placeholder>
            <w:docPart w:val="FE7978C886AA414AA4D08169BA85532D"/>
          </w:placeholder>
        </w:sdtPr>
        <w:sdtContent>
          <w:r w:rsidR="002F6B62" w:rsidRPr="002F6B62">
            <w:rPr>
              <w:rFonts w:ascii="Times New Roman" w:hAnsi="Times New Roman" w:cs="Times New Roman"/>
              <w:color w:val="C00000"/>
              <w:sz w:val="24"/>
              <w:szCs w:val="24"/>
              <w:lang w:val="en-US"/>
            </w:rPr>
            <w:fldChar w:fldCharType="begin"/>
          </w:r>
          <w:r w:rsidR="007F728E">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2F6B62" w:rsidRPr="002F6B62">
            <w:rPr>
              <w:rFonts w:ascii="Times New Roman" w:hAnsi="Times New Roman" w:cs="Times New Roman"/>
              <w:color w:val="C00000"/>
              <w:sz w:val="24"/>
              <w:szCs w:val="24"/>
              <w:lang w:val="en-US"/>
            </w:rPr>
            <w:fldChar w:fldCharType="separate"/>
          </w:r>
          <w:r w:rsidR="00213F4E">
            <w:rPr>
              <w:rFonts w:ascii="Times New Roman" w:hAnsi="Times New Roman" w:cs="Times New Roman"/>
              <w:color w:val="C00000"/>
              <w:sz w:val="24"/>
              <w:szCs w:val="24"/>
              <w:lang w:val="en-US"/>
            </w:rPr>
            <w:t>(2022)</w:t>
          </w:r>
          <w:r w:rsidR="002F6B62" w:rsidRPr="002F6B62">
            <w:rPr>
              <w:rFonts w:ascii="Times New Roman" w:hAnsi="Times New Roman" w:cs="Times New Roman"/>
              <w:color w:val="C00000"/>
              <w:sz w:val="24"/>
              <w:szCs w:val="24"/>
              <w:lang w:val="en-US"/>
            </w:rPr>
            <w:fldChar w:fldCharType="end"/>
          </w:r>
        </w:sdtContent>
      </w:sdt>
      <w:r w:rsidR="002F6B62" w:rsidRPr="002F6B62">
        <w:rPr>
          <w:rFonts w:ascii="Times New Roman" w:hAnsi="Times New Roman" w:cs="Times New Roman"/>
          <w:color w:val="C00000"/>
          <w:sz w:val="24"/>
          <w:szCs w:val="24"/>
          <w:lang w:val="en-US"/>
        </w:rPr>
        <w:t xml:space="preserve"> found no differences in electrophysiological response to emotional voices between singers and instrumentalists, suggesting similar profiles of auditory processing. Apart from this study, </w:t>
      </w:r>
      <w:r w:rsidR="00C617CB">
        <w:rPr>
          <w:rFonts w:ascii="Times New Roman" w:hAnsi="Times New Roman" w:cs="Times New Roman"/>
          <w:color w:val="C00000"/>
          <w:sz w:val="24"/>
          <w:szCs w:val="24"/>
          <w:lang w:val="en-US"/>
        </w:rPr>
        <w:t xml:space="preserve">relevant </w:t>
      </w:r>
      <w:r w:rsidR="002F6B62" w:rsidRPr="002F6B62">
        <w:rPr>
          <w:rFonts w:ascii="Times New Roman" w:hAnsi="Times New Roman" w:cs="Times New Roman"/>
          <w:color w:val="C00000"/>
          <w:sz w:val="24"/>
          <w:szCs w:val="24"/>
          <w:lang w:val="en-US"/>
        </w:rPr>
        <w:t>evidence regarding vocal emotion perception is sparse and inconclusive</w:t>
      </w:r>
      <w:r w:rsidR="002F6B62">
        <w:rPr>
          <w:rFonts w:ascii="Times New Roman" w:hAnsi="Times New Roman" w:cs="Times New Roman"/>
          <w:sz w:val="24"/>
          <w:szCs w:val="24"/>
          <w:lang w:val="en-US"/>
        </w:rPr>
        <w:t xml:space="preser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and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zVDE0OjUyOjM1IiwiUHJvamVjdCI6eyIkcmVmIjoiNSJ9fSwiVXNlTnVtYmVyaW5nVHlwZU9mUGFyZW50RG9jdW1lbnQiOmZhbHNlfSx7IiRpZCI6IjIwIiwiJHR5cGUiOiJTd2lzc0FjYWRlbWljLkNpdGF2aS5DaXRhdGlvbnMuV29yZFBsYWNlaG9sZGVyRW50cnksIFN3aXNzQWNhZGVtaWMuQ2l0YXZpIiwiSWQiOiI5NzE3YjVkYy1lMzU3LTQxNWYtYjk1Yi1kYTNhODMxMmFjMDU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V9LHsiJGlkIjoiMzI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M1QxNDo1MjozNS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MS4wLjAifQ==}</w:instrText>
          </w:r>
          <w:r w:rsidR="00A11AA7">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YtMTNUMTQ6NTI6MzU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zVDE0OjUyOjM1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clearcut evidence for a specific benefit in vocal emotion recognition by singing over playing an instrument. </w:t>
      </w:r>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9" w:name="_Toc200448863"/>
      <w:r w:rsidRPr="00314FA2">
        <w:rPr>
          <w:rFonts w:ascii="Times New Roman" w:hAnsi="Times New Roman" w:cs="Times New Roman"/>
          <w:sz w:val="24"/>
          <w:szCs w:val="24"/>
          <w:lang w:val="en-US"/>
        </w:rPr>
        <w:t>Amateurs vs. professional musicians</w:t>
      </w:r>
      <w:bookmarkEnd w:id="9"/>
    </w:p>
    <w:p w14:paraId="659133A4" w14:textId="7ACC76E8"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w:t>
      </w:r>
      <w:r w:rsidRPr="00314FA2">
        <w:rPr>
          <w:rFonts w:ascii="Times New Roman" w:hAnsi="Times New Roman" w:cs="Times New Roman"/>
          <w:sz w:val="24"/>
          <w:szCs w:val="24"/>
          <w:lang w:val="en-US"/>
        </w:rPr>
        <w:lastRenderedPageBreak/>
        <w:t xml:space="preserve">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c326b8d6-032a-427f-a70d-d75379e0bea5"/>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jMzI2YjhkNi0wMzJhLTQyN2YtYTcwZC1kNzUzNzllMGJlYTUiLCJUZXh0IjoiKFZpbmNlbnppIGV0IGFsLiwgMjAyMikiLCJXQUlWZXJzaW9uIjoiNi4xMS4wLjAifQ==}</w:instrText>
          </w:r>
          <w:r w:rsidR="001E135D">
            <w:rPr>
              <w:rFonts w:ascii="Times New Roman" w:hAnsi="Times New Roman" w:cs="Times New Roman"/>
              <w:sz w:val="24"/>
              <w:szCs w:val="24"/>
              <w:lang w:val="en-US"/>
            </w:rPr>
            <w:fldChar w:fldCharType="separate"/>
          </w:r>
          <w:r w:rsidR="001E135D">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8D6FC0" w:rsidRPr="008D6FC0">
        <w:rPr>
          <w:rFonts w:ascii="Times New Roman" w:hAnsi="Times New Roman" w:cs="Times New Roman"/>
          <w:sz w:val="24"/>
          <w:szCs w:val="24"/>
          <w:lang w:val="en-US"/>
        </w:rPr>
        <w:t>Amateurs may gain more positive outcomes from their musical activity, perhaps because it provides enrichment in addition to their profession, while coming with less</w:t>
      </w:r>
      <w:r w:rsidR="00BF4D79">
        <w:rPr>
          <w:rFonts w:ascii="Times New Roman" w:hAnsi="Times New Roman" w:cs="Times New Roman"/>
          <w:sz w:val="24"/>
          <w:szCs w:val="24"/>
          <w:lang w:val="en-US"/>
        </w:rPr>
        <w:t xml:space="preserve"> exposure to</w:t>
      </w:r>
      <w:r w:rsidR="008D6FC0" w:rsidRPr="008D6FC0">
        <w:rPr>
          <w:rFonts w:ascii="Times New Roman" w:hAnsi="Times New Roman" w:cs="Times New Roman"/>
          <w:sz w:val="24"/>
          <w:szCs w:val="24"/>
          <w:lang w:val="en-US"/>
        </w:rPr>
        <w:t xml:space="preserve"> noise and less performa</w:t>
      </w:r>
      <w:r w:rsidR="00BF4D79">
        <w:rPr>
          <w:rFonts w:ascii="Times New Roman" w:hAnsi="Times New Roman" w:cs="Times New Roman"/>
          <w:sz w:val="24"/>
          <w:szCs w:val="24"/>
          <w:lang w:val="en-US"/>
        </w:rPr>
        <w:t>nce</w:t>
      </w:r>
      <w:r w:rsidR="008D6FC0" w:rsidRPr="008D6FC0">
        <w:rPr>
          <w:rFonts w:ascii="Times New Roman" w:hAnsi="Times New Roman" w:cs="Times New Roman"/>
          <w:sz w:val="24"/>
          <w:szCs w:val="24"/>
          <w:lang w:val="en-US"/>
        </w:rPr>
        <w:t xml:space="preserve"> pressure</w:t>
      </w:r>
      <w:r w:rsidR="008D6FC0" w:rsidRPr="00314FA2">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Ni0xM1QxNDo1MjozNS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YtMTNUMTQ6NTI6MzU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2LTEzVDE0OjUyOjM1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2LTEzVDE0OjUyOjM1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YtMTNUMTQ6NTI6MzU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8D6FC0" w:rsidRPr="008D6FC0">
        <w:rPr>
          <w:rFonts w:ascii="Times New Roman" w:hAnsi="Times New Roman" w:cs="Times New Roman"/>
          <w:sz w:val="24"/>
          <w:szCs w:val="24"/>
          <w:lang w:val="en-US"/>
        </w:rPr>
        <w:t xml:space="preserve">On a different note, one recent study </w:t>
      </w:r>
      <w:r w:rsidR="008D6FC0">
        <w:rPr>
          <w:rFonts w:ascii="Times New Roman" w:hAnsi="Times New Roman" w:cs="Times New Roman"/>
          <w:sz w:val="24"/>
          <w:szCs w:val="24"/>
          <w:lang w:val="en-US"/>
        </w:rPr>
        <w:t>reported</w:t>
      </w:r>
      <w:r w:rsidR="00C34D5C" w:rsidRPr="00314FA2">
        <w:rPr>
          <w:rFonts w:ascii="Times New Roman" w:hAnsi="Times New Roman" w:cs="Times New Roman"/>
          <w:sz w:val="24"/>
          <w:szCs w:val="24"/>
          <w:lang w:val="en-US"/>
        </w:rPr>
        <w:t xml:space="preserve"> that professionals more often experience a state of flow during their musical activity,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with regard to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0"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10"/>
      <w:r w:rsidRPr="00EB262D">
        <w:rPr>
          <w:rFonts w:ascii="Times New Roman" w:hAnsi="Times New Roman" w:cs="Times New Roman"/>
          <w:sz w:val="24"/>
          <w:szCs w:val="24"/>
          <w:lang w:val="en-US"/>
        </w:rPr>
        <w:t xml:space="preserve"> </w:t>
      </w:r>
    </w:p>
    <w:p w14:paraId="027CF0F9" w14:textId="7659D3C5" w:rsidR="008D6FC0" w:rsidRDefault="008D6FC0"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and thus zooms into possible</w:t>
      </w:r>
      <w:r w:rsidR="00BF4D79">
        <w:rPr>
          <w:rFonts w:ascii="Times New Roman" w:hAnsi="Times New Roman" w:cs="Times New Roman"/>
          <w:sz w:val="24"/>
          <w:szCs w:val="24"/>
          <w:lang w:val="en-US"/>
        </w:rPr>
        <w:t xml:space="preserve"> similarities or</w:t>
      </w:r>
      <w:r>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Pr>
          <w:rFonts w:ascii="Times New Roman" w:hAnsi="Times New Roman" w:cs="Times New Roman"/>
          <w:sz w:val="24"/>
          <w:szCs w:val="24"/>
          <w:lang w:val="en-US"/>
        </w:rPr>
        <w:t xml:space="preserve"> Accordingly, we </w:t>
      </w:r>
      <w:r w:rsidR="00B347A0">
        <w:rPr>
          <w:rFonts w:ascii="Times New Roman" w:hAnsi="Times New Roman" w:cs="Times New Roman"/>
          <w:sz w:val="24"/>
          <w:szCs w:val="24"/>
          <w:lang w:val="en-US"/>
        </w:rPr>
        <w:t>report on</w:t>
      </w:r>
      <w:r>
        <w:rPr>
          <w:rFonts w:ascii="Times New Roman" w:hAnsi="Times New Roman" w:cs="Times New Roman"/>
          <w:sz w:val="24"/>
          <w:szCs w:val="24"/>
          <w:lang w:val="en-US"/>
        </w:rPr>
        <w:t xml:space="preserve"> </w:t>
      </w:r>
      <w:r w:rsidR="000A2FEC">
        <w:rPr>
          <w:rFonts w:ascii="Times New Roman" w:hAnsi="Times New Roman" w:cs="Times New Roman"/>
          <w:sz w:val="24"/>
          <w:szCs w:val="24"/>
          <w:lang w:val="en-US"/>
        </w:rPr>
        <w:t>the findings</w:t>
      </w:r>
      <w:r>
        <w:rPr>
          <w:rFonts w:ascii="Times New Roman" w:hAnsi="Times New Roman" w:cs="Times New Roman"/>
          <w:sz w:val="24"/>
          <w:szCs w:val="24"/>
          <w:lang w:val="en-US"/>
        </w:rPr>
        <w:t xml:space="preserve"> in three parts. For Part I, we recruited an original sample of amateur instrumentalists and singers and compared their vocal emotion recognition, their musical perception performance and self-rated musicality. In Part II, we focused on the correlations between these measures</w:t>
      </w:r>
      <w:r w:rsidR="00C617CB">
        <w:rPr>
          <w:rFonts w:ascii="Times New Roman" w:hAnsi="Times New Roman" w:cs="Times New Roman"/>
          <w:sz w:val="24"/>
          <w:szCs w:val="24"/>
          <w:lang w:val="en-US"/>
        </w:rPr>
        <w:t>,</w:t>
      </w:r>
      <w:r>
        <w:rPr>
          <w:rFonts w:ascii="Times New Roman" w:hAnsi="Times New Roman" w:cs="Times New Roman"/>
          <w:sz w:val="24"/>
          <w:szCs w:val="24"/>
          <w:lang w:val="en-US"/>
        </w:rPr>
        <w:t xml:space="preserve">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zVDE0OjUyOjM1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BF4D79">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67BAB49C" w:rsidR="0064552C" w:rsidRPr="00EB262D" w:rsidRDefault="00192E0D" w:rsidP="0024516D">
      <w:pPr>
        <w:spacing w:line="480" w:lineRule="auto"/>
        <w:rPr>
          <w:rFonts w:ascii="Times New Roman" w:hAnsi="Times New Roman" w:cs="Times New Roman"/>
          <w:sz w:val="24"/>
          <w:szCs w:val="24"/>
          <w:lang w:val="en-US"/>
        </w:rPr>
      </w:pPr>
      <w:r w:rsidRPr="002F6B62">
        <w:rPr>
          <w:rFonts w:ascii="Times New Roman" w:hAnsi="Times New Roman" w:cs="Times New Roman"/>
          <w:color w:val="C00000"/>
          <w:sz w:val="24"/>
          <w:szCs w:val="24"/>
          <w:lang w:val="en-US"/>
        </w:rPr>
        <w:lastRenderedPageBreak/>
        <w:t>As mentioned above, we predicted that singers and instrumentalists would perform equally in our vocal emotion recognition task</w:t>
      </w:r>
      <w:r w:rsidR="0024516D" w:rsidRPr="002F6B62">
        <w:rPr>
          <w:rFonts w:ascii="Times New Roman" w:hAnsi="Times New Roman" w:cs="Times New Roman"/>
          <w:color w:val="C00000"/>
          <w:sz w:val="24"/>
          <w:szCs w:val="24"/>
          <w:lang w:val="en-US"/>
        </w:rPr>
        <w:t>, both</w:t>
      </w:r>
      <w:r w:rsidRPr="002F6B62">
        <w:rPr>
          <w:rFonts w:ascii="Times New Roman" w:hAnsi="Times New Roman" w:cs="Times New Roman"/>
          <w:color w:val="C00000"/>
          <w:sz w:val="24"/>
          <w:szCs w:val="24"/>
          <w:lang w:val="en-US"/>
        </w:rPr>
        <w:t xml:space="preserve"> for emotions expressed by all available vocal cues, as well as emotions expressed by either F0 or timbre cues in the voice.</w:t>
      </w:r>
      <w:r w:rsidR="0024516D" w:rsidRPr="002F6B62">
        <w:rPr>
          <w:rFonts w:ascii="Times New Roman" w:hAnsi="Times New Roman" w:cs="Times New Roman"/>
          <w:color w:val="C00000"/>
          <w:sz w:val="24"/>
          <w:szCs w:val="24"/>
          <w:lang w:val="en-US"/>
        </w:rPr>
        <w:t xml:space="preserve"> </w:t>
      </w:r>
      <w:r w:rsidR="002F6B62" w:rsidRPr="002F6B62">
        <w:rPr>
          <w:rFonts w:ascii="Times New Roman" w:hAnsi="Times New Roman" w:cs="Times New Roman"/>
          <w:color w:val="C00000"/>
          <w:sz w:val="24"/>
          <w:szCs w:val="24"/>
          <w:lang w:val="en-US"/>
        </w:rPr>
        <w:t>This is because</w:t>
      </w:r>
      <w:r w:rsidR="0024516D" w:rsidRPr="002F6B62">
        <w:rPr>
          <w:rFonts w:ascii="Times New Roman" w:hAnsi="Times New Roman" w:cs="Times New Roman"/>
          <w:color w:val="C00000"/>
          <w:sz w:val="24"/>
          <w:szCs w:val="24"/>
          <w:lang w:val="en-US"/>
        </w:rPr>
        <w:t xml:space="preserve"> the above-mentioned </w:t>
      </w:r>
      <w:r w:rsidR="002F6B62" w:rsidRPr="002F6B62">
        <w:rPr>
          <w:rFonts w:ascii="Times New Roman" w:hAnsi="Times New Roman" w:cs="Times New Roman"/>
          <w:color w:val="C00000"/>
          <w:sz w:val="24"/>
          <w:szCs w:val="24"/>
          <w:lang w:val="en-US"/>
        </w:rPr>
        <w:t>EEG-data</w:t>
      </w:r>
      <w:r w:rsidR="0024516D" w:rsidRPr="002F6B62">
        <w:rPr>
          <w:rFonts w:ascii="Times New Roman" w:hAnsi="Times New Roman" w:cs="Times New Roman"/>
          <w:color w:val="C00000"/>
          <w:sz w:val="24"/>
          <w:szCs w:val="24"/>
          <w:lang w:val="en-US"/>
        </w:rPr>
        <w:t xml:space="preserve"> suggest that </w:t>
      </w:r>
      <w:r w:rsidR="002F6B62" w:rsidRPr="002F6B62">
        <w:rPr>
          <w:rFonts w:ascii="Times New Roman" w:hAnsi="Times New Roman" w:cs="Times New Roman"/>
          <w:color w:val="C00000"/>
          <w:sz w:val="24"/>
          <w:szCs w:val="24"/>
          <w:lang w:val="en-US"/>
        </w:rPr>
        <w:t>emotional voice processing is</w:t>
      </w:r>
      <w:r w:rsidR="0024516D" w:rsidRPr="002F6B62">
        <w:rPr>
          <w:rFonts w:ascii="Times New Roman" w:hAnsi="Times New Roman" w:cs="Times New Roman"/>
          <w:color w:val="C00000"/>
          <w:sz w:val="24"/>
          <w:szCs w:val="24"/>
          <w:lang w:val="en-US"/>
        </w:rPr>
        <w:t xml:space="preserve"> comparable </w:t>
      </w:r>
      <w:r w:rsidR="000A2FEC" w:rsidRPr="002F6B62">
        <w:rPr>
          <w:rFonts w:ascii="Times New Roman" w:hAnsi="Times New Roman" w:cs="Times New Roman"/>
          <w:color w:val="C00000"/>
          <w:sz w:val="24"/>
          <w:szCs w:val="24"/>
          <w:lang w:val="en-US"/>
        </w:rPr>
        <w:t>in</w:t>
      </w:r>
      <w:r w:rsidR="0024516D" w:rsidRPr="002F6B62">
        <w:rPr>
          <w:rFonts w:ascii="Times New Roman" w:hAnsi="Times New Roman" w:cs="Times New Roman"/>
          <w:color w:val="C00000"/>
          <w:sz w:val="24"/>
          <w:szCs w:val="24"/>
          <w:lang w:val="en-US"/>
        </w:rPr>
        <w:t xml:space="preserve"> singers and instrumentalists. Further</w:t>
      </w:r>
      <w:r w:rsidR="00501FDE" w:rsidRPr="002F6B62">
        <w:rPr>
          <w:rFonts w:ascii="Times New Roman" w:hAnsi="Times New Roman" w:cs="Times New Roman"/>
          <w:color w:val="C00000"/>
          <w:sz w:val="24"/>
          <w:szCs w:val="24"/>
          <w:lang w:val="en-US"/>
        </w:rPr>
        <w:t xml:space="preserve">, </w:t>
      </w:r>
      <w:r w:rsidR="0024516D" w:rsidRPr="002F6B62">
        <w:rPr>
          <w:rFonts w:ascii="Times New Roman" w:hAnsi="Times New Roman" w:cs="Times New Roman"/>
          <w:color w:val="C00000"/>
          <w:sz w:val="24"/>
          <w:szCs w:val="24"/>
          <w:lang w:val="en-US"/>
        </w:rPr>
        <w:t xml:space="preserve">the available </w:t>
      </w:r>
      <w:r w:rsidR="002F6B62" w:rsidRPr="002F6B62">
        <w:rPr>
          <w:rFonts w:ascii="Times New Roman" w:hAnsi="Times New Roman" w:cs="Times New Roman"/>
          <w:color w:val="C00000"/>
          <w:sz w:val="24"/>
          <w:szCs w:val="24"/>
          <w:lang w:val="en-US"/>
        </w:rPr>
        <w:t xml:space="preserve">behavioral </w:t>
      </w:r>
      <w:r w:rsidR="0024516D" w:rsidRPr="002F6B62">
        <w:rPr>
          <w:rFonts w:ascii="Times New Roman" w:hAnsi="Times New Roman" w:cs="Times New Roman"/>
          <w:color w:val="C00000"/>
          <w:sz w:val="24"/>
          <w:szCs w:val="24"/>
          <w:lang w:val="en-US"/>
        </w:rPr>
        <w:t>evidence</w:t>
      </w:r>
      <w:r w:rsidR="00501FDE" w:rsidRPr="002F6B62">
        <w:rPr>
          <w:rFonts w:ascii="Times New Roman" w:hAnsi="Times New Roman" w:cs="Times New Roman"/>
          <w:color w:val="C00000"/>
          <w:sz w:val="24"/>
          <w:szCs w:val="24"/>
          <w:lang w:val="en-US"/>
        </w:rPr>
        <w:t xml:space="preserve"> </w:t>
      </w:r>
      <w:r w:rsidR="0024516D" w:rsidRPr="002F6B62">
        <w:rPr>
          <w:rFonts w:ascii="Times New Roman" w:hAnsi="Times New Roman" w:cs="Times New Roman"/>
          <w:color w:val="C00000"/>
          <w:sz w:val="24"/>
          <w:szCs w:val="24"/>
          <w:lang w:val="en-US"/>
        </w:rPr>
        <w:t>consistently argues</w:t>
      </w:r>
      <w:r w:rsidR="00501FDE" w:rsidRPr="002F6B62">
        <w:rPr>
          <w:rFonts w:ascii="Times New Roman" w:hAnsi="Times New Roman" w:cs="Times New Roman"/>
          <w:color w:val="C00000"/>
          <w:sz w:val="24"/>
          <w:szCs w:val="24"/>
          <w:lang w:val="en-US"/>
        </w:rPr>
        <w:t xml:space="preserve"> that the link between musicality and vocal emotion perception is not driven by formal training, but rather by predisposed differences in auditory sensitivity. </w:t>
      </w:r>
      <w:r w:rsidR="00225FCB">
        <w:rPr>
          <w:rFonts w:ascii="Times New Roman" w:hAnsi="Times New Roman" w:cs="Times New Roman"/>
          <w:sz w:val="24"/>
          <w:szCs w:val="24"/>
          <w:lang w:val="en-US"/>
        </w:rPr>
        <w:t xml:space="preserve">If this is the case, the form of musical engagement should not make a difference. A similar logic holds for the comparison for professional musicians and amateurs. </w:t>
      </w:r>
      <w:r w:rsidR="00DE6E40">
        <w:rPr>
          <w:rFonts w:ascii="Times New Roman" w:hAnsi="Times New Roman" w:cs="Times New Roman"/>
          <w:sz w:val="24"/>
          <w:szCs w:val="24"/>
          <w:lang w:val="en-US"/>
        </w:rPr>
        <w:t>W</w:t>
      </w:r>
      <w:r w:rsidR="00225FCB">
        <w:rPr>
          <w:rFonts w:ascii="Times New Roman" w:hAnsi="Times New Roman" w:cs="Times New Roman"/>
          <w:sz w:val="24"/>
          <w:szCs w:val="24"/>
          <w:lang w:val="en-US"/>
        </w:rPr>
        <w:t xml:space="preserve">e </w:t>
      </w:r>
      <w:r w:rsidR="0024516D">
        <w:rPr>
          <w:rFonts w:ascii="Times New Roman" w:hAnsi="Times New Roman" w:cs="Times New Roman"/>
          <w:sz w:val="24"/>
          <w:szCs w:val="24"/>
          <w:lang w:val="en-US"/>
        </w:rPr>
        <w:t xml:space="preserve">therefore </w:t>
      </w:r>
      <w:r w:rsidR="00225FCB">
        <w:rPr>
          <w:rFonts w:ascii="Times New Roman" w:hAnsi="Times New Roman" w:cs="Times New Roman"/>
          <w:sz w:val="24"/>
          <w:szCs w:val="24"/>
          <w:lang w:val="en-US"/>
        </w:rPr>
        <w:t xml:space="preserve">predicted that their vocal emotion recognition performance would be comparable as well (for full emotions, as well as the F0 and timbre condition). </w:t>
      </w:r>
      <w:r w:rsidR="00F42A24">
        <w:rPr>
          <w:rFonts w:ascii="Times New Roman" w:hAnsi="Times New Roman" w:cs="Times New Roman"/>
          <w:sz w:val="24"/>
          <w:szCs w:val="24"/>
          <w:lang w:val="en-US"/>
        </w:rPr>
        <w:t>Th</w:t>
      </w:r>
      <w:r w:rsidR="00A252C9">
        <w:rPr>
          <w:rFonts w:ascii="Times New Roman" w:hAnsi="Times New Roman" w:cs="Times New Roman"/>
          <w:sz w:val="24"/>
          <w:szCs w:val="24"/>
          <w:lang w:val="en-US"/>
        </w:rPr>
        <w:t>is</w:t>
      </w:r>
      <w:r w:rsidR="00F42A24">
        <w:rPr>
          <w:rFonts w:ascii="Times New Roman" w:hAnsi="Times New Roman" w:cs="Times New Roman"/>
          <w:sz w:val="24"/>
          <w:szCs w:val="24"/>
          <w:lang w:val="en-US"/>
        </w:rPr>
        <w:t xml:space="preserve"> study 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r w:rsidR="00ED0479">
        <w:fldChar w:fldCharType="begin"/>
      </w:r>
      <w:r w:rsidR="00ED0479" w:rsidRPr="0002402C">
        <w:rPr>
          <w:lang w:val="en-GB"/>
          <w:rPrChange w:id="11" w:author="Jessica Dethloff" w:date="2025-06-17T12:38:00Z" w16du:dateUtc="2025-06-17T10:38:00Z">
            <w:rPr/>
          </w:rPrChange>
        </w:rPr>
        <w:instrText>HYPERLINK "https://doi.org/10.17605/OSF.IO/76PV5"</w:instrText>
      </w:r>
      <w:r w:rsidR="00ED0479">
        <w:fldChar w:fldCharType="separate"/>
      </w:r>
      <w:r w:rsidR="00ED0479" w:rsidRPr="001D11BF">
        <w:rPr>
          <w:rStyle w:val="Hyperlink"/>
          <w:rFonts w:ascii="Times New Roman" w:hAnsi="Times New Roman" w:cs="Times New Roman"/>
          <w:sz w:val="24"/>
          <w:szCs w:val="24"/>
          <w:lang w:val="en-US"/>
        </w:rPr>
        <w:t>https://doi.org/10.17605/OSF.IO/76PV5</w:t>
      </w:r>
      <w:r w:rsidR="00ED0479">
        <w:fldChar w:fldCharType="end"/>
      </w:r>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2" w:name="_Toc200448865"/>
      <w:r w:rsidRPr="00EB262D">
        <w:rPr>
          <w:rFonts w:ascii="Times New Roman" w:hAnsi="Times New Roman" w:cs="Times New Roman"/>
          <w:sz w:val="24"/>
          <w:szCs w:val="24"/>
          <w:lang w:val="en-US"/>
        </w:rPr>
        <w:t>Part I: Comparison of non-professional singers and instrumentalists</w:t>
      </w:r>
      <w:bookmarkEnd w:id="12"/>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3" w:name="_Toc200448866"/>
      <w:r w:rsidRPr="00EB262D">
        <w:rPr>
          <w:rFonts w:ascii="Times New Roman" w:hAnsi="Times New Roman" w:cs="Times New Roman"/>
          <w:sz w:val="24"/>
          <w:szCs w:val="24"/>
        </w:rPr>
        <w:t>Hypotheses</w:t>
      </w:r>
      <w:bookmarkEnd w:id="13"/>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4" w:name="_Toc200448867"/>
      <w:r w:rsidRPr="00EB262D">
        <w:rPr>
          <w:rFonts w:ascii="Times New Roman" w:hAnsi="Times New Roman" w:cs="Times New Roman"/>
          <w:sz w:val="24"/>
          <w:szCs w:val="24"/>
        </w:rPr>
        <w:t>Method</w:t>
      </w:r>
      <w:bookmarkEnd w:id="14"/>
    </w:p>
    <w:p w14:paraId="38F42C29" w14:textId="0D53DAB7"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5" w:name="_Toc200448868"/>
      <w:r w:rsidRPr="00EB262D">
        <w:rPr>
          <w:rFonts w:ascii="Times New Roman" w:hAnsi="Times New Roman" w:cs="Times New Roman"/>
          <w:lang w:val="en-US"/>
        </w:rPr>
        <w:lastRenderedPageBreak/>
        <w:t>Participants</w:t>
      </w:r>
      <w:bookmarkEnd w:id="15"/>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0504CD">
        <w:rPr>
          <w:rFonts w:ascii="Times New Roman" w:hAnsi="Times New Roman" w:cs="Times New Roman"/>
          <w:sz w:val="24"/>
          <w:szCs w:val="24"/>
          <w:lang w:val="en-GB"/>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D673F29"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commentRangeStart w:id="16"/>
      <w:r w:rsidRPr="00EB262D">
        <w:rPr>
          <w:rFonts w:ascii="Times New Roman" w:hAnsi="Times New Roman" w:cs="Times New Roman"/>
          <w:sz w:val="24"/>
          <w:szCs w:val="24"/>
          <w:lang w:val="en-US"/>
        </w:rPr>
        <w:t>M = 27.02, SD = 8.2</w:t>
      </w:r>
      <w:commentRangeEnd w:id="16"/>
      <w:r w:rsidR="000504CD">
        <w:rPr>
          <w:rStyle w:val="Kommentarzeichen"/>
        </w:rPr>
        <w:commentReference w:id="16"/>
      </w:r>
      <w:r w:rsidRPr="00EB262D">
        <w:rPr>
          <w:rFonts w:ascii="Times New Roman" w:hAnsi="Times New Roman" w:cs="Times New Roman"/>
          <w:sz w:val="24"/>
          <w:szCs w:val="24"/>
          <w:lang w:val="en-US"/>
        </w:rPr>
        <w:t xml:space="preserve">]). Mean onset age of musical training was 8 years (SD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commentRangeStart w:id="17"/>
      <w:r w:rsidR="00D1166C" w:rsidRPr="000A5A16">
        <w:rPr>
          <w:rFonts w:ascii="Times New Roman" w:hAnsi="Times New Roman" w:cs="Times New Roman"/>
          <w:sz w:val="24"/>
          <w:szCs w:val="24"/>
          <w:lang w:val="en-US"/>
        </w:rPr>
        <w:t>SD = 1.04</w:t>
      </w:r>
      <w:commentRangeEnd w:id="17"/>
      <w:r w:rsidR="000504CD">
        <w:rPr>
          <w:rStyle w:val="Kommentarzeichen"/>
        </w:rPr>
        <w:commentReference w:id="17"/>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 xml:space="preserve">that they </w:t>
      </w:r>
      <w:r w:rsidR="005F2B9C" w:rsidRPr="000A5A16">
        <w:rPr>
          <w:rFonts w:ascii="Times New Roman" w:hAnsi="Times New Roman" w:cs="Times New Roman"/>
          <w:sz w:val="24"/>
          <w:szCs w:val="24"/>
          <w:lang w:val="en-US"/>
        </w:rPr>
        <w:lastRenderedPageBreak/>
        <w:t>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09414A25"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[M = 28.51, SD = 10.64]). </w:t>
      </w:r>
      <w:r w:rsidR="005F2B9C" w:rsidRPr="000A5A16">
        <w:rPr>
          <w:rFonts w:ascii="Times New Roman" w:hAnsi="Times New Roman" w:cs="Times New Roman"/>
          <w:sz w:val="24"/>
          <w:szCs w:val="24"/>
          <w:lang w:val="en-US"/>
        </w:rPr>
        <w:t>Mean duration of musical training was 14 years (</w:t>
      </w:r>
      <w:commentRangeStart w:id="18"/>
      <w:r w:rsidR="005F2B9C" w:rsidRPr="000A5A16">
        <w:rPr>
          <w:rFonts w:ascii="Times New Roman" w:hAnsi="Times New Roman" w:cs="Times New Roman"/>
          <w:sz w:val="24"/>
          <w:szCs w:val="24"/>
          <w:lang w:val="en-US"/>
        </w:rPr>
        <w:t>SD = 1.53</w:t>
      </w:r>
      <w:commentRangeEnd w:id="18"/>
      <w:r w:rsidR="000504CD">
        <w:rPr>
          <w:rStyle w:val="Kommentarzeichen"/>
        </w:rPr>
        <w:commentReference w:id="18"/>
      </w:r>
      <w:r w:rsidR="005F2B9C" w:rsidRPr="000A5A16">
        <w:rPr>
          <w:rFonts w:ascii="Times New Roman" w:hAnsi="Times New Roman" w:cs="Times New Roman"/>
          <w:sz w:val="24"/>
          <w:szCs w:val="24"/>
          <w:lang w:val="en-US"/>
        </w:rPr>
        <w:t>, 0 – 44 years)</w:t>
      </w:r>
      <w:commentRangeStart w:id="19"/>
      <w:r w:rsidR="005F2B9C" w:rsidRPr="000A5A16">
        <w:rPr>
          <w:rFonts w:ascii="Times New Roman" w:hAnsi="Times New Roman" w:cs="Times New Roman"/>
          <w:sz w:val="24"/>
          <w:szCs w:val="24"/>
          <w:lang w:val="en-US"/>
        </w:rPr>
        <w:t xml:space="preserve">. </w:t>
      </w:r>
      <w:commentRangeEnd w:id="19"/>
      <w:r w:rsidR="000504CD">
        <w:rPr>
          <w:rStyle w:val="Kommentarzeichen"/>
        </w:rPr>
        <w:commentReference w:id="19"/>
      </w:r>
      <w:r w:rsidR="005F2B9C" w:rsidRPr="000A5A16">
        <w:rPr>
          <w:rFonts w:ascii="Times New Roman" w:hAnsi="Times New Roman" w:cs="Times New Roman"/>
          <w:sz w:val="24"/>
          <w:szCs w:val="24"/>
          <w:lang w:val="en-US"/>
        </w:rPr>
        <w:t>Four participants reported that they never had any formal musical training</w:t>
      </w:r>
      <w:r w:rsidR="000A5A16" w:rsidRPr="000A5A16">
        <w:rPr>
          <w:rFonts w:ascii="Times New Roman" w:hAnsi="Times New Roman" w:cs="Times New Roman"/>
          <w:sz w:val="24"/>
          <w:szCs w:val="24"/>
          <w:lang w:val="en-US"/>
        </w:rPr>
        <w:t>.</w:t>
      </w:r>
      <w:r w:rsidR="000A5A16">
        <w:rPr>
          <w:rFonts w:ascii="Times New Roman" w:hAnsi="Times New Roman" w:cs="Times New Roman"/>
          <w:sz w:val="24"/>
          <w:szCs w:val="24"/>
          <w:lang w:val="en-US"/>
        </w:rPr>
        <w:t xml:space="preserve"> For more details, see </w:t>
      </w:r>
      <w:r w:rsidR="000A5A16" w:rsidRPr="000A5A16">
        <w:rPr>
          <w:rFonts w:ascii="Times New Roman" w:hAnsi="Times New Roman" w:cs="Times New Roman"/>
          <w:color w:val="C00000"/>
          <w:sz w:val="24"/>
          <w:szCs w:val="24"/>
          <w:lang w:val="en-US"/>
        </w:rPr>
        <w:t>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20"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20"/>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(Tbr) or through a combination of both (Full). </w:t>
      </w:r>
    </w:p>
    <w:p w14:paraId="7E59F392" w14:textId="025C2891"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(/molen/, /loman/, /belam/)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7F728E">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213F4E">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4862D759"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ms, range 620 to 967 ms, SD = 98 ms</w:t>
      </w:r>
      <w:r w:rsidR="000A5A16">
        <w:rPr>
          <w:rFonts w:ascii="Times New Roman" w:hAnsi="Times New Roman" w:cs="Times New Roman"/>
          <w:sz w:val="24"/>
          <w:szCs w:val="24"/>
          <w:lang w:val="en-US"/>
        </w:rPr>
        <w:t xml:space="preserve">, </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7F728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mliVGVYS2V5IjoiQm9lcnNtYV8yMDE4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Z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Z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ItMDYtMDFUMDk6MTA6MzU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ViNTE4MmZhLTU0NzEtNDhkMS1iMDM2LWI1OTdiOTEzMzcxNyIsIlRleHQiOiIoQm9lcnNtYSwgMjAxOCkiLCJXQUlWZXJzaW9uIjoiNi4xMS4wLjAifQ==}</w:instrText>
          </w:r>
          <w:r w:rsidR="001E135D">
            <w:rPr>
              <w:rFonts w:ascii="Times New Roman" w:hAnsi="Times New Roman" w:cs="Times New Roman"/>
              <w:color w:val="000000" w:themeColor="text1"/>
              <w:sz w:val="24"/>
              <w:szCs w:val="24"/>
              <w:lang w:val="en-US"/>
            </w:rPr>
            <w:fldChar w:fldCharType="separate"/>
          </w:r>
          <w:r w:rsidR="001E135D">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06227DC3" w:rsidR="00552EE1" w:rsidRPr="00EB262D" w:rsidRDefault="00552EE1" w:rsidP="00552EE1">
      <w:pPr>
        <w:spacing w:after="0" w:line="480" w:lineRule="auto"/>
        <w:ind w:firstLine="576"/>
        <w:rPr>
          <w:rFonts w:ascii="Times New Roman" w:hAnsi="Times New Roman" w:cs="Times New Roman"/>
          <w:sz w:val="24"/>
          <w:szCs w:val="24"/>
          <w:lang w:val="en-US"/>
        </w:rPr>
      </w:pPr>
      <w:bookmarkStart w:id="21" w:name="_Hlk94773441"/>
      <w:bookmarkEnd w:id="21"/>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7F728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213F4E">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7F728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213F4E">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7F728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JpYlRlWEtleSI6IlNrdWtfMjAxOCI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1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wIiwiJHR5cGUiOiJTd2lzc0FjYWRlbWljLkNpdGF2aS5SZWZlcmVuY2UsIFN3aXNzQWNhZGVtaWMuQ2l0YXZpIiwiQWJzdHJhY3RDb21wbGV4aXR5IjowLCJBYnN0cmFjdFNvdXJjZVRleHRGb3JtYXQiOjAsIkF1dGhvcnMiOltdLCJCaWJUZVhLZXkiOiJGcnVoaG9sel8yMDE4YiIsIkNpdGF0aW9uS2V5VXBkYXRlVHlwZSI6MCwiQ29sbGFib3JhdG9ycyI6W10sIkVkaXRvcnMiOlt7IiRpZCI6IjEx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Ey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1In19LHsiJGlkIjoiMTM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1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Q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NUMTQ6NTI6MzUiLCJQcm9qZWN0Ijp7IiRyZWYiOiI1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}</w:instrText>
          </w:r>
          <w:r w:rsidR="001E135D">
            <w:rPr>
              <w:rFonts w:ascii="Times New Roman" w:hAnsi="Times New Roman" w:cs="Times New Roman"/>
              <w:color w:val="000000" w:themeColor="text1"/>
              <w:sz w:val="24"/>
              <w:szCs w:val="24"/>
              <w:lang w:val="en-US"/>
            </w:rPr>
            <w:fldChar w:fldCharType="separate"/>
          </w:r>
          <w:r w:rsidR="001E135D">
            <w:rPr>
              <w:rFonts w:ascii="Times New Roman" w:hAnsi="Times New Roman" w:cs="Times New Roman"/>
              <w:color w:val="000000" w:themeColor="text1"/>
              <w:sz w:val="24"/>
              <w:szCs w:val="24"/>
              <w:lang w:val="en-US"/>
            </w:rPr>
            <w:t>Kawahara and Skuk</w:t>
          </w:r>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7F728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Ta3VrXzIwMTgi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NS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x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x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pZCI6IjEz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0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MiLCJJZCI6IjJhY2IxY2NlLTZhMjgtNDA4My05ZjY1LWNmOTgwYTc5ZDMzNyIsIk1vZGlmaWVkT24iOiIyMDI1LTA2LTEzVDE0OjUyOjM1IiwiUHJvamVjdCI6eyIkcmVmIjoiNS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IiwiSWQiOiJjODc2MWQ5OC1jOWQ5LTQ5YmMtOThhZC01MDk4YjRiODA4MDMiLCJNb2RpZmllZE9uIjoiMjAyNS0wNi0xM1QxNDo1MjozN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YxMmQwYjQzLWQ1ZjQtNGVhYS1iOThmLTU3NjQ5YjUwZTMyOSIsIlRleHQiOiIoMjAxOCkiLCJXQUlWZXJzaW9uIjoiNi4xMS4wLjAifQ==}</w:instrText>
          </w:r>
          <w:r w:rsidR="001E135D">
            <w:rPr>
              <w:rFonts w:ascii="Times New Roman" w:hAnsi="Times New Roman" w:cs="Times New Roman"/>
              <w:color w:val="000000" w:themeColor="text1"/>
              <w:sz w:val="24"/>
              <w:szCs w:val="24"/>
              <w:lang w:val="en-US"/>
            </w:rPr>
            <w:fldChar w:fldCharType="separate"/>
          </w:r>
          <w:r w:rsidR="001E135D">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Pr>
          <w:rFonts w:ascii="Times New Roman" w:hAnsi="Times New Roman" w:cs="Times New Roman"/>
          <w:color w:val="000000" w:themeColor="text1"/>
          <w:sz w:val="24"/>
          <w:szCs w:val="24"/>
          <w:lang w:val="en-US"/>
        </w:rPr>
        <w:t xml:space="preserve">For a summary of acoustic characteristics, see </w:t>
      </w:r>
      <w:r w:rsidR="006635FF" w:rsidRPr="000A5A16">
        <w:rPr>
          <w:rFonts w:ascii="Times New Roman" w:hAnsi="Times New Roman" w:cs="Times New Roman"/>
          <w:color w:val="C00000"/>
          <w:sz w:val="24"/>
          <w:szCs w:val="24"/>
          <w:lang w:val="en-US"/>
        </w:rPr>
        <w:t>Tables S3 and S4 on OSF</w:t>
      </w:r>
      <w:r w:rsidR="006635FF">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3DC89CA1"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7F728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753983">
            <w:rPr>
              <w:rFonts w:ascii="Times New Roman" w:hAnsi="Times New Roman" w:cs="Times New Roman"/>
              <w:bCs/>
              <w:i/>
              <w:iCs/>
              <w:sz w:val="24"/>
              <w:szCs w:val="24"/>
              <w:lang w:val="en-US"/>
            </w:rPr>
            <w:fldChar w:fldCharType="separate"/>
          </w:r>
          <w:r w:rsidR="00213F4E">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7F728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753983">
            <w:rPr>
              <w:rFonts w:ascii="Times New Roman" w:hAnsi="Times New Roman" w:cs="Times New Roman"/>
              <w:bCs/>
              <w:i/>
              <w:iCs/>
              <w:sz w:val="24"/>
              <w:szCs w:val="24"/>
              <w:lang w:val="en-US"/>
            </w:rPr>
            <w:fldChar w:fldCharType="separate"/>
          </w:r>
          <w:r w:rsidR="00213F4E">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22" w:name="_Toc200448870"/>
      <w:bookmarkStart w:id="23" w:name="_Toc64538333"/>
      <w:bookmarkStart w:id="24" w:name="_Ref67901580"/>
      <w:r w:rsidRPr="00EB262D">
        <w:rPr>
          <w:rFonts w:ascii="Times New Roman" w:hAnsi="Times New Roman" w:cs="Times New Roman"/>
          <w:lang w:val="en-US"/>
        </w:rPr>
        <w:t>Design</w:t>
      </w:r>
      <w:bookmarkEnd w:id="22"/>
      <w:r w:rsidRPr="00EB262D">
        <w:rPr>
          <w:rFonts w:ascii="Times New Roman" w:hAnsi="Times New Roman" w:cs="Times New Roman"/>
          <w:lang w:val="en-US"/>
        </w:rPr>
        <w:t xml:space="preserve"> </w:t>
      </w:r>
      <w:bookmarkEnd w:id="23"/>
      <w:bookmarkEnd w:id="24"/>
    </w:p>
    <w:p w14:paraId="288D7CAA" w14:textId="3B4C91F6"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PsyToolkit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(Stoet,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ms.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ms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296057">
        <w:rPr>
          <w:rFonts w:ascii="Times New Roman" w:hAnsi="Times New Roman" w:cs="Times New Roman"/>
          <w:sz w:val="24"/>
          <w:szCs w:val="24"/>
          <w:lang w:val="en-US"/>
        </w:rPr>
        <w:t>(</w:t>
      </w:r>
      <w:r w:rsidRPr="000A5A16">
        <w:rPr>
          <w:rFonts w:ascii="Times New Roman" w:hAnsi="Times New Roman" w:cs="Times New Roman"/>
          <w:color w:val="C00000"/>
          <w:sz w:val="24"/>
          <w:szCs w:val="24"/>
          <w:lang w:val="en-US"/>
        </w:rPr>
        <w:t xml:space="preserve">see Tables </w:t>
      </w:r>
      <w:r w:rsidR="00296057" w:rsidRPr="000A5A16">
        <w:rPr>
          <w:rFonts w:ascii="Times New Roman" w:hAnsi="Times New Roman" w:cs="Times New Roman"/>
          <w:color w:val="C00000"/>
          <w:sz w:val="24"/>
          <w:szCs w:val="24"/>
          <w:lang w:val="en-US"/>
        </w:rPr>
        <w:t>S5 and S6 on OSF</w:t>
      </w:r>
      <w:r w:rsidRPr="00296057">
        <w:rPr>
          <w:rFonts w:ascii="Times New Roman" w:hAnsi="Times New Roman" w:cs="Times New Roman"/>
          <w:sz w:val="24"/>
          <w:szCs w:val="24"/>
          <w:lang w:val="en-US"/>
        </w:rPr>
        <w:t>)</w:t>
      </w:r>
      <w:r w:rsidR="00484889" w:rsidRPr="00296057">
        <w:rPr>
          <w:rFonts w:ascii="Times New Roman" w:hAnsi="Times New Roman" w:cs="Times New Roman"/>
          <w:sz w:val="24"/>
          <w:szCs w:val="24"/>
          <w:lang w:val="en-US"/>
        </w:rPr>
        <w:t xml:space="preserve">. </w:t>
      </w:r>
      <w:r w:rsidR="00484889" w:rsidRPr="00EB262D">
        <w:rPr>
          <w:rFonts w:ascii="Times New Roman" w:hAnsi="Times New Roman" w:cs="Times New Roman"/>
          <w:sz w:val="24"/>
          <w:szCs w:val="24"/>
          <w:lang w:val="en-US"/>
        </w:rPr>
        <w:t>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the final trial slide (500 ms)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611303C9"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YtMTNUMTQ6NTI6MzU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3DEFFF39"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YtMTNUMTQ6NTI6MzU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2LTEzVDE0OjUyOjM1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5" w:name="_Toc200448871"/>
      <w:r w:rsidRPr="00EB262D">
        <w:rPr>
          <w:rFonts w:ascii="Times New Roman" w:hAnsi="Times New Roman" w:cs="Times New Roman"/>
          <w:lang w:val="en-US"/>
        </w:rPr>
        <w:lastRenderedPageBreak/>
        <w:t>Data analysis</w:t>
      </w:r>
      <w:bookmarkEnd w:id="25"/>
    </w:p>
    <w:p w14:paraId="35DE825A" w14:textId="343B8D9D" w:rsidR="00552EE1" w:rsidRPr="00EB262D" w:rsidRDefault="00552EE1" w:rsidP="00552EE1">
      <w:pPr>
        <w:rPr>
          <w:rFonts w:ascii="Times New Roman" w:hAnsi="Times New Roman" w:cs="Times New Roman"/>
          <w:sz w:val="24"/>
          <w:szCs w:val="24"/>
          <w:lang w:val="en-US"/>
        </w:rPr>
      </w:pPr>
    </w:p>
    <w:p w14:paraId="2601C118" w14:textId="4964024B"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ins w:id="26" w:author="Jessica Dethloff" w:date="2025-06-16T19:11:00Z" w16du:dateUtc="2025-06-16T17:11:00Z">
        <w:r w:rsidR="00860D27">
          <w:rPr>
            <w:rFonts w:ascii="Times New Roman" w:hAnsi="Times New Roman" w:cs="Times New Roman"/>
            <w:sz w:val="24"/>
            <w:szCs w:val="24"/>
            <w:lang w:val="en-US"/>
          </w:rPr>
          <w:t xml:space="preserve"> </w:t>
        </w:r>
      </w:ins>
      <w:r w:rsidRPr="00EB262D">
        <w:rPr>
          <w:rFonts w:ascii="Times New Roman" w:hAnsi="Times New Roman" w:cs="Times New Roman"/>
          <w:sz w:val="24"/>
          <w:szCs w:val="24"/>
          <w:lang w:val="en-US"/>
        </w:rPr>
        <w:t>%) were treated as errors and participants with more than 5</w:t>
      </w:r>
      <w:ins w:id="27" w:author="Jessica Dethloff" w:date="2025-06-16T19:11:00Z" w16du:dateUtc="2025-06-16T17:11:00Z">
        <w:r w:rsidR="00860D27">
          <w:rPr>
            <w:rFonts w:ascii="Times New Roman" w:hAnsi="Times New Roman" w:cs="Times New Roman"/>
            <w:sz w:val="24"/>
            <w:szCs w:val="24"/>
            <w:lang w:val="en-US"/>
          </w:rPr>
          <w:t xml:space="preserve"> </w:t>
        </w:r>
      </w:ins>
      <w:r w:rsidRPr="00EB262D">
        <w:rPr>
          <w:rFonts w:ascii="Times New Roman" w:hAnsi="Times New Roman" w:cs="Times New Roman"/>
          <w:sz w:val="24"/>
          <w:szCs w:val="24"/>
          <w:lang w:val="en-US"/>
        </w:rPr>
        <w:t xml:space="preserve">%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mliVGVYS2V5IjoiUkNvcmV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}</w:instrText>
              </w:r>
              <w:r w:rsidR="008E2C25" w:rsidRPr="008E2C25">
                <w:rPr>
                  <w:rFonts w:ascii="Times New Roman" w:hAnsi="Times New Roman" w:cs="Times New Roman"/>
                  <w:sz w:val="24"/>
                  <w:szCs w:val="24"/>
                </w:rPr>
                <w:fldChar w:fldCharType="separate"/>
              </w:r>
              <w:r w:rsidR="00213F4E">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7F728E">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M1QxNDo1MjozN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213F4E">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66959683"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2LTEzVDE0OjUyOjM1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1IiwiJHR5cGUiOiJTd2lzc0FjYWRlbWljLkNpdGF2aS5Qcm9qZWN0LCBTd2lzc0FjYWRlbWljLkNpdGF2aSJ9fV0sIkJpYlRlWEtleSI6IkpBU1B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}</w:instrText>
          </w:r>
          <w:r w:rsidR="0044453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ins w:id="28" w:author="Jessica Dethloff" w:date="2025-06-16T19:11:00Z" w16du:dateUtc="2025-06-16T17:11:00Z">
        <w:r w:rsidR="00860D27">
          <w:rPr>
            <w:rFonts w:ascii="Times New Roman" w:hAnsi="Times New Roman" w:cs="Times New Roman"/>
            <w:sz w:val="24"/>
            <w:szCs w:val="24"/>
            <w:vertAlign w:val="subscript"/>
            <w:lang w:val="en-US"/>
          </w:rPr>
          <w:t xml:space="preserve"> </w:t>
        </w:r>
      </w:ins>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4042816F"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 xml:space="preserve">from 0 to 1 in 0.25 steps starting with the “definitely” correct option down two the “definitely” incorrect option (thus, “don’t know” was always coded with 0.5) and </w:t>
      </w:r>
      <w:r w:rsidR="00484889" w:rsidRPr="00EB262D">
        <w:rPr>
          <w:rFonts w:ascii="Times New Roman" w:hAnsi="Times New Roman" w:cs="Times New Roman"/>
          <w:sz w:val="24"/>
          <w:szCs w:val="24"/>
          <w:lang w:val="en-US"/>
        </w:rPr>
        <w:lastRenderedPageBreak/>
        <w:t>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9" w:name="_Toc200448872"/>
      <w:r w:rsidRPr="00EB262D">
        <w:rPr>
          <w:rFonts w:ascii="Times New Roman" w:hAnsi="Times New Roman" w:cs="Times New Roman"/>
          <w:sz w:val="24"/>
          <w:szCs w:val="24"/>
          <w:lang w:val="en-US"/>
        </w:rPr>
        <w:t>Transparency and openness</w:t>
      </w:r>
      <w:bookmarkEnd w:id="29"/>
    </w:p>
    <w:p w14:paraId="3AC87A19" w14:textId="1F49CE67"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r>
        <w:fldChar w:fldCharType="begin"/>
      </w:r>
      <w:r w:rsidRPr="000504CD">
        <w:rPr>
          <w:lang w:val="en-GB"/>
        </w:rPr>
        <w:instrText>HYPERLINK "https://doi.org/10.17605/OSF.IO/76PV5" \t "_self"</w:instrText>
      </w:r>
      <w:r>
        <w:fldChar w:fldCharType="separate"/>
      </w:r>
      <w:r w:rsidRPr="00EB262D">
        <w:rPr>
          <w:rStyle w:val="Hyperlink"/>
          <w:rFonts w:ascii="Times New Roman" w:hAnsi="Times New Roman" w:cs="Times New Roman"/>
          <w:sz w:val="24"/>
          <w:szCs w:val="24"/>
          <w:lang w:val="en-US"/>
        </w:rPr>
        <w:t>https://doi.org/10.17605/OSF.IO/76PV5</w:t>
      </w:r>
      <w:del w:id="30" w:author="Jessica Dethloff" w:date="2025-06-16T19:12:00Z" w16du:dateUtc="2025-06-16T17:12:00Z">
        <w:r w:rsidRPr="00EB262D" w:rsidDel="005F71BD">
          <w:rPr>
            <w:rStyle w:val="Hyperlink"/>
            <w:rFonts w:ascii="Times New Roman" w:hAnsi="Times New Roman" w:cs="Times New Roman"/>
            <w:sz w:val="24"/>
            <w:szCs w:val="24"/>
            <w:lang w:val="en-US"/>
          </w:rPr>
          <w:delText xml:space="preserve"> </w:delText>
        </w:r>
      </w:del>
      <w:r>
        <w:fldChar w:fldCharType="end"/>
      </w:r>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31" w:name="_Hlk117866403"/>
      <w:r w:rsidR="00116E5E" w:rsidRPr="00EB262D">
        <w:rPr>
          <w:rFonts w:ascii="Times New Roman" w:hAnsi="Times New Roman" w:cs="Times New Roman"/>
          <w:sz w:val="24"/>
          <w:szCs w:val="24"/>
          <w:lang w:val="en-US"/>
        </w:rPr>
        <w:t xml:space="preserve">Preprocessed data, analysis scripts and supplemental materials can be found in the associated OSF repository </w:t>
      </w:r>
      <w:r w:rsidR="000A5A16">
        <w:rPr>
          <w:rFonts w:ascii="Times New Roman" w:hAnsi="Times New Roman" w:cs="Times New Roman"/>
          <w:sz w:val="24"/>
          <w:szCs w:val="24"/>
          <w:lang w:val="en-US"/>
        </w:rPr>
        <w:t>(</w:t>
      </w:r>
      <w:r w:rsidR="000A5A16" w:rsidRPr="00296057">
        <w:rPr>
          <w:rFonts w:ascii="Times New Roman" w:hAnsi="Times New Roman" w:cs="Times New Roman"/>
          <w:color w:val="C00000"/>
          <w:sz w:val="24"/>
          <w:szCs w:val="24"/>
          <w:lang w:val="en-US"/>
        </w:rPr>
        <w:t>https://osf.io/ascqx/</w:t>
      </w:r>
      <w:r w:rsidR="00116E5E" w:rsidRPr="00EB262D">
        <w:rPr>
          <w:rFonts w:ascii="Times New Roman" w:hAnsi="Times New Roman" w:cs="Times New Roman"/>
          <w:sz w:val="24"/>
          <w:szCs w:val="24"/>
          <w:lang w:val="en-US"/>
        </w:rPr>
        <w:t>)</w:t>
      </w:r>
      <w:bookmarkEnd w:id="31"/>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32" w:name="_Toc200448873"/>
      <w:r w:rsidRPr="00EB262D">
        <w:rPr>
          <w:rFonts w:ascii="Times New Roman" w:hAnsi="Times New Roman" w:cs="Times New Roman"/>
          <w:sz w:val="24"/>
          <w:szCs w:val="24"/>
          <w:lang w:val="en-US"/>
        </w:rPr>
        <w:t>Results</w:t>
      </w:r>
      <w:bookmarkEnd w:id="32"/>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33"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33"/>
    </w:p>
    <w:p w14:paraId="08A61450" w14:textId="7A300D61"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commentRangeStart w:id="34"/>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commentRangeEnd w:id="34"/>
      <w:r w:rsidR="003B60B5">
        <w:rPr>
          <w:rStyle w:val="Kommentarzeichen"/>
        </w:rPr>
        <w:commentReference w:id="34"/>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(7, N = 88) = 9.06, </w:t>
      </w:r>
      <w:r w:rsidRPr="005F71BD">
        <w:rPr>
          <w:rFonts w:ascii="Times New Roman" w:hAnsi="Times New Roman" w:cs="Times New Roman"/>
          <w:i/>
          <w:iCs/>
          <w:sz w:val="24"/>
          <w:szCs w:val="24"/>
          <w:lang w:val="en-US"/>
          <w:rPrChange w:id="35" w:author="Jessica Dethloff" w:date="2025-06-16T19:15:00Z" w16du:dateUtc="2025-06-16T17:15:00Z">
            <w:rPr>
              <w:rFonts w:ascii="Times New Roman" w:hAnsi="Times New Roman" w:cs="Times New Roman"/>
              <w:sz w:val="24"/>
              <w:szCs w:val="24"/>
              <w:lang w:val="en-US"/>
            </w:rPr>
          </w:rPrChange>
        </w:rPr>
        <w:t>p</w:t>
      </w:r>
      <w:r w:rsidRPr="00EB262D">
        <w:rPr>
          <w:rFonts w:ascii="Times New Roman" w:hAnsi="Times New Roman" w:cs="Times New Roman"/>
          <w:sz w:val="24"/>
          <w:szCs w:val="24"/>
          <w:lang w:val="en-US"/>
        </w:rPr>
        <w:t xml:space="preserve">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(4, N = 88) = 5.23, </w:t>
      </w:r>
      <w:r w:rsidRPr="005F71BD">
        <w:rPr>
          <w:rFonts w:ascii="Times New Roman" w:hAnsi="Times New Roman" w:cs="Times New Roman"/>
          <w:i/>
          <w:iCs/>
          <w:sz w:val="24"/>
          <w:szCs w:val="24"/>
          <w:lang w:val="en-US"/>
          <w:rPrChange w:id="36" w:author="Jessica Dethloff" w:date="2025-06-16T19:15:00Z" w16du:dateUtc="2025-06-16T17:15:00Z">
            <w:rPr>
              <w:rFonts w:ascii="Times New Roman" w:hAnsi="Times New Roman" w:cs="Times New Roman"/>
              <w:sz w:val="24"/>
              <w:szCs w:val="24"/>
              <w:lang w:val="en-US"/>
            </w:rPr>
          </w:rPrChange>
        </w:rPr>
        <w:t>p</w:t>
      </w:r>
      <w:r w:rsidRPr="00EB262D">
        <w:rPr>
          <w:rFonts w:ascii="Times New Roman" w:hAnsi="Times New Roman" w:cs="Times New Roman"/>
          <w:sz w:val="24"/>
          <w:szCs w:val="24"/>
          <w:lang w:val="en-US"/>
        </w:rPr>
        <w:t xml:space="preserve">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w:t>
      </w:r>
      <w:r w:rsidRPr="000A5A16">
        <w:rPr>
          <w:rFonts w:ascii="Times New Roman" w:hAnsi="Times New Roman" w:cs="Times New Roman"/>
          <w:color w:val="C00000"/>
          <w:sz w:val="24"/>
          <w:szCs w:val="24"/>
          <w:lang w:val="en-US"/>
        </w:rPr>
        <w:t xml:space="preserve">Table </w:t>
      </w:r>
      <w:r w:rsidR="005772ED" w:rsidRPr="000A5A16">
        <w:rPr>
          <w:rFonts w:ascii="Times New Roman" w:hAnsi="Times New Roman" w:cs="Times New Roman"/>
          <w:color w:val="C00000"/>
          <w:sz w:val="24"/>
          <w:szCs w:val="24"/>
          <w:lang w:val="en-US"/>
        </w:rPr>
        <w:t>S2</w:t>
      </w:r>
      <w:r w:rsidR="004A14AB" w:rsidRPr="000A5A16">
        <w:rPr>
          <w:rFonts w:ascii="Times New Roman" w:hAnsi="Times New Roman" w:cs="Times New Roman"/>
          <w:color w:val="C00000"/>
          <w:sz w:val="24"/>
          <w:szCs w:val="24"/>
          <w:lang w:val="en-US"/>
        </w:rPr>
        <w:t xml:space="preserve"> on OSF</w:t>
      </w:r>
      <w:r w:rsidRPr="004A14A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Further, the groups did not differ in age or positive and negative affect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Instrumentalists</w:t>
            </w:r>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lastRenderedPageBreak/>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A660BE8"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commentRangeStart w:id="37"/>
            <w:r w:rsidRPr="00EB262D">
              <w:rPr>
                <w:rFonts w:ascii="Times New Roman" w:eastAsia="Times New Roman" w:hAnsi="Times New Roman" w:cs="Times New Roman"/>
                <w:color w:val="000000"/>
                <w:sz w:val="24"/>
                <w:szCs w:val="24"/>
                <w:lang w:eastAsia="de-DE"/>
              </w:rPr>
              <w:t>Cohens d</w:t>
            </w:r>
            <w:commentRangeEnd w:id="37"/>
            <w:r w:rsidR="004567A8">
              <w:rPr>
                <w:rStyle w:val="Kommentarzeichen"/>
              </w:rPr>
              <w:commentReference w:id="37"/>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positive Affect</w:t>
            </w:r>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negative Affect</w:t>
            </w:r>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Openness</w:t>
            </w:r>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Conscientiousness</w:t>
            </w:r>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Social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34477B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Attention Switching</w:t>
            </w:r>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Active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26C8C2A5"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M1QxNDo1MjozN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NUMTQ6NTI6MzU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7F728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zVDE0OjUyOjM1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213F4E">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7F728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7F728E" w:rsidRPr="0002402C">
            <w:rPr>
              <w:rFonts w:ascii="Times New Roman" w:hAnsi="Times New Roman" w:cs="Times New Roman"/>
              <w:i/>
              <w:noProof/>
              <w:sz w:val="24"/>
              <w:szCs w:val="24"/>
              <w:lang w:val="en-GB"/>
              <w:rPrChange w:id="38" w:author="Jessica Dethloff" w:date="2025-06-17T12:38:00Z" w16du:dateUtc="2025-06-17T10:38:00Z">
                <w:rPr>
                  <w:rFonts w:ascii="Times New Roman" w:hAnsi="Times New Roman" w:cs="Times New Roman"/>
                  <w:i/>
                  <w:noProof/>
                  <w:sz w:val="24"/>
                  <w:szCs w:val="24"/>
                </w:rPr>
              </w:rPrChange>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M1QxNDo1MjozN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213F4E">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39" w:name="_Toc200448875"/>
      <w:r w:rsidRPr="00EB262D">
        <w:rPr>
          <w:rFonts w:ascii="Times New Roman" w:hAnsi="Times New Roman" w:cs="Times New Roman"/>
          <w:lang w:val="en-US"/>
        </w:rPr>
        <w:lastRenderedPageBreak/>
        <w:t>Emotion classification performance</w:t>
      </w:r>
      <w:bookmarkEnd w:id="39"/>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55BBB513"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ANOVA (</w:t>
      </w:r>
      <w:r w:rsidR="0091335A" w:rsidRPr="0091335A">
        <w:rPr>
          <w:rFonts w:ascii="Times New Roman" w:hAnsi="Times New Roman" w:cs="Times New Roman"/>
          <w:color w:val="C00000"/>
          <w:sz w:val="24"/>
          <w:szCs w:val="24"/>
          <w:lang w:val="en-US"/>
        </w:rPr>
        <w:t>see</w:t>
      </w:r>
      <w:r w:rsidR="00B325C6">
        <w:rPr>
          <w:rFonts w:ascii="Times New Roman" w:hAnsi="Times New Roman" w:cs="Times New Roman"/>
          <w:color w:val="C00000"/>
          <w:sz w:val="24"/>
          <w:szCs w:val="24"/>
          <w:lang w:val="en-US"/>
        </w:rPr>
        <w:t xml:space="preserve"> Table S8 on</w:t>
      </w:r>
      <w:r w:rsidR="0091335A" w:rsidRPr="0091335A">
        <w:rPr>
          <w:rFonts w:ascii="Times New Roman" w:hAnsi="Times New Roman" w:cs="Times New Roman"/>
          <w:color w:val="C00000"/>
          <w:sz w:val="24"/>
          <w:szCs w:val="24"/>
          <w:lang w:val="en-US"/>
        </w:rPr>
        <w:t xml:space="preserve"> OSF</w:t>
      </w:r>
      <w:r w:rsidR="0091335A">
        <w:rPr>
          <w:rFonts w:ascii="Times New Roman" w:hAnsi="Times New Roman" w:cs="Times New Roman"/>
          <w:sz w:val="24"/>
          <w:szCs w:val="24"/>
          <w:lang w:val="en-US"/>
        </w:rPr>
        <w:t>)</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w:t>
      </w:r>
      <w:r w:rsidR="008370D6" w:rsidRPr="00B5175D">
        <w:rPr>
          <w:rFonts w:ascii="Times New Roman" w:hAnsi="Times New Roman" w:cs="Times New Roman"/>
          <w:i/>
          <w:iCs/>
          <w:sz w:val="24"/>
          <w:szCs w:val="24"/>
          <w:lang w:val="en-US"/>
          <w:rPrChange w:id="40" w:author="Jessica Dethloff" w:date="2025-06-16T20:02:00Z" w16du:dateUtc="2025-06-16T18:02:00Z">
            <w:rPr>
              <w:rFonts w:ascii="Times New Roman" w:hAnsi="Times New Roman" w:cs="Times New Roman"/>
              <w:sz w:val="24"/>
              <w:szCs w:val="24"/>
              <w:lang w:val="en-US"/>
            </w:rPr>
          </w:rPrChange>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B5175D">
        <w:rPr>
          <w:rFonts w:ascii="Times New Roman" w:hAnsi="Times New Roman" w:cs="Times New Roman"/>
          <w:i/>
          <w:iCs/>
          <w:sz w:val="24"/>
          <w:szCs w:val="24"/>
          <w:lang w:val="en-US"/>
          <w:rPrChange w:id="41" w:author="Jessica Dethloff" w:date="2025-06-16T20:02:00Z" w16du:dateUtc="2025-06-16T18:02:00Z">
            <w:rPr>
              <w:rFonts w:ascii="Times New Roman" w:hAnsi="Times New Roman" w:cs="Times New Roman"/>
              <w:sz w:val="24"/>
              <w:szCs w:val="24"/>
              <w:lang w:val="en-US"/>
            </w:rPr>
          </w:rPrChange>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B5175D">
        <w:rPr>
          <w:rFonts w:ascii="Times New Roman" w:hAnsi="Times New Roman" w:cs="Times New Roman"/>
          <w:i/>
          <w:iCs/>
          <w:sz w:val="24"/>
          <w:szCs w:val="24"/>
          <w:lang w:val="en-US"/>
          <w:rPrChange w:id="42" w:author="Jessica Dethloff" w:date="2025-06-16T20:02:00Z" w16du:dateUtc="2025-06-16T18:02:00Z">
            <w:rPr>
              <w:rFonts w:ascii="Times New Roman" w:hAnsi="Times New Roman" w:cs="Times New Roman"/>
              <w:sz w:val="24"/>
              <w:szCs w:val="24"/>
              <w:lang w:val="en-US"/>
            </w:rPr>
          </w:rPrChange>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B5175D">
        <w:rPr>
          <w:rFonts w:ascii="Times New Roman" w:hAnsi="Times New Roman" w:cs="Times New Roman"/>
          <w:i/>
          <w:iCs/>
          <w:sz w:val="24"/>
          <w:szCs w:val="24"/>
          <w:lang w:val="en-US"/>
          <w:rPrChange w:id="43" w:author="Jessica Dethloff" w:date="2025-06-16T20:02:00Z" w16du:dateUtc="2025-06-16T18:02:00Z">
            <w:rPr>
              <w:rFonts w:ascii="Times New Roman" w:hAnsi="Times New Roman" w:cs="Times New Roman"/>
              <w:sz w:val="24"/>
              <w:szCs w:val="24"/>
              <w:lang w:val="en-US"/>
            </w:rPr>
          </w:rPrChange>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44"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44"/>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7D06DB37" w:rsidR="00484889" w:rsidRPr="00A252C9" w:rsidRDefault="00484889" w:rsidP="00753983">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3.64 [3.06, 4.21]).</w:t>
      </w:r>
      <w:del w:id="45" w:author="Jessica Dethloff" w:date="2025-06-16T20:00:00Z" w16du:dateUtc="2025-06-16T18:00:00Z">
        <w:r w:rsidR="002E0186" w:rsidRPr="00EB262D" w:rsidDel="005564CF">
          <w:rPr>
            <w:rFonts w:ascii="Times New Roman" w:hAnsi="Times New Roman" w:cs="Times New Roman"/>
            <w:sz w:val="24"/>
            <w:szCs w:val="24"/>
            <w:lang w:val="en-US"/>
          </w:rPr>
          <w:delText xml:space="preserve"> </w:delText>
        </w:r>
      </w:del>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 xml:space="preserve">s(2,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r w:rsidR="002E0186" w:rsidRPr="005564CF">
        <w:rPr>
          <w:rFonts w:ascii="Times New Roman" w:hAnsi="Times New Roman" w:cs="Times New Roman"/>
          <w:i/>
          <w:iCs/>
          <w:sz w:val="24"/>
          <w:szCs w:val="24"/>
          <w:lang w:val="en-US"/>
          <w:rPrChange w:id="46" w:author="Jessica Dethloff" w:date="2025-06-16T19:59:00Z" w16du:dateUtc="2025-06-16T17:59:00Z">
            <w:rPr>
              <w:rFonts w:ascii="Times New Roman" w:hAnsi="Times New Roman" w:cs="Times New Roman"/>
              <w:sz w:val="24"/>
              <w:szCs w:val="24"/>
              <w:lang w:val="en-US"/>
            </w:rPr>
          </w:rPrChange>
        </w:rPr>
        <w:t>M</w:t>
      </w:r>
      <w:r w:rsidR="002E0186" w:rsidRPr="00EB262D">
        <w:rPr>
          <w:rFonts w:ascii="Times New Roman" w:hAnsi="Times New Roman" w:cs="Times New Roman"/>
          <w:sz w:val="24"/>
          <w:szCs w:val="24"/>
          <w:lang w:val="en-US"/>
        </w:rPr>
        <w:t xml:space="preserve"> = 0.34 ± 0.02 SEM</w:t>
      </w:r>
      <w:r w:rsidRPr="00EB262D">
        <w:rPr>
          <w:rFonts w:ascii="Times New Roman" w:hAnsi="Times New Roman" w:cs="Times New Roman"/>
          <w:sz w:val="24"/>
          <w:szCs w:val="24"/>
          <w:lang w:val="en-US"/>
        </w:rPr>
        <w:t>), followed by Fear (</w:t>
      </w:r>
      <w:r w:rsidR="002E0186" w:rsidRPr="005564CF">
        <w:rPr>
          <w:rFonts w:ascii="Times New Roman" w:hAnsi="Times New Roman" w:cs="Times New Roman"/>
          <w:i/>
          <w:iCs/>
          <w:sz w:val="24"/>
          <w:szCs w:val="24"/>
          <w:lang w:val="en-US"/>
          <w:rPrChange w:id="47" w:author="Jessica Dethloff" w:date="2025-06-16T19:59:00Z" w16du:dateUtc="2025-06-16T17:59:00Z">
            <w:rPr>
              <w:rFonts w:ascii="Times New Roman" w:hAnsi="Times New Roman" w:cs="Times New Roman"/>
              <w:sz w:val="24"/>
              <w:szCs w:val="24"/>
              <w:lang w:val="en-US"/>
            </w:rPr>
          </w:rPrChange>
        </w:rPr>
        <w:t>M</w:t>
      </w:r>
      <w:r w:rsidR="002E0186" w:rsidRPr="00EB262D">
        <w:rPr>
          <w:rFonts w:ascii="Times New Roman" w:hAnsi="Times New Roman" w:cs="Times New Roman"/>
          <w:sz w:val="24"/>
          <w:szCs w:val="24"/>
          <w:lang w:val="en-US"/>
        </w:rPr>
        <w:t xml:space="preserve"> = 0.21 ± 0.02</w:t>
      </w:r>
      <w:r w:rsidRPr="00EB262D">
        <w:rPr>
          <w:rFonts w:ascii="Times New Roman" w:hAnsi="Times New Roman" w:cs="Times New Roman"/>
          <w:sz w:val="24"/>
          <w:szCs w:val="24"/>
          <w:lang w:val="en-US"/>
        </w:rPr>
        <w:t>), Sadness (</w:t>
      </w:r>
      <w:r w:rsidR="002E0186" w:rsidRPr="005564CF">
        <w:rPr>
          <w:rFonts w:ascii="Times New Roman" w:hAnsi="Times New Roman" w:cs="Times New Roman"/>
          <w:i/>
          <w:iCs/>
          <w:sz w:val="24"/>
          <w:szCs w:val="24"/>
          <w:lang w:val="en-US"/>
          <w:rPrChange w:id="48" w:author="Jessica Dethloff" w:date="2025-06-16T19:59:00Z" w16du:dateUtc="2025-06-16T17:59:00Z">
            <w:rPr>
              <w:rFonts w:ascii="Times New Roman" w:hAnsi="Times New Roman" w:cs="Times New Roman"/>
              <w:sz w:val="24"/>
              <w:szCs w:val="24"/>
              <w:lang w:val="en-US"/>
            </w:rPr>
          </w:rPrChange>
        </w:rPr>
        <w:t>M</w:t>
      </w:r>
      <w:r w:rsidR="002E0186" w:rsidRPr="00EB262D">
        <w:rPr>
          <w:rFonts w:ascii="Times New Roman" w:hAnsi="Times New Roman" w:cs="Times New Roman"/>
          <w:sz w:val="24"/>
          <w:szCs w:val="24"/>
          <w:lang w:val="en-US"/>
        </w:rPr>
        <w:t xml:space="preserve"> = 0.18 ± 0.02</w:t>
      </w:r>
      <w:r w:rsidRPr="00EB262D">
        <w:rPr>
          <w:rFonts w:ascii="Times New Roman" w:hAnsi="Times New Roman" w:cs="Times New Roman"/>
          <w:sz w:val="24"/>
          <w:szCs w:val="24"/>
          <w:lang w:val="en-US"/>
        </w:rPr>
        <w:t>), and Pleasure (</w:t>
      </w:r>
      <w:r w:rsidR="00BB1706" w:rsidRPr="005564CF">
        <w:rPr>
          <w:rFonts w:ascii="Times New Roman" w:hAnsi="Times New Roman" w:cs="Times New Roman"/>
          <w:i/>
          <w:iCs/>
          <w:sz w:val="24"/>
          <w:szCs w:val="24"/>
          <w:lang w:val="en-US"/>
          <w:rPrChange w:id="49" w:author="Jessica Dethloff" w:date="2025-06-16T19:59:00Z" w16du:dateUtc="2025-06-16T17:59:00Z">
            <w:rPr>
              <w:rFonts w:ascii="Times New Roman" w:hAnsi="Times New Roman" w:cs="Times New Roman"/>
              <w:sz w:val="24"/>
              <w:szCs w:val="24"/>
              <w:lang w:val="en-US"/>
            </w:rPr>
          </w:rPrChange>
        </w:rPr>
        <w:t>M</w:t>
      </w:r>
      <w:r w:rsidR="00BB1706" w:rsidRPr="00EB262D">
        <w:rPr>
          <w:rFonts w:ascii="Times New Roman" w:hAnsi="Times New Roman" w:cs="Times New Roman"/>
          <w:sz w:val="24"/>
          <w:szCs w:val="24"/>
          <w:lang w:val="en-US"/>
        </w:rPr>
        <w:t xml:space="preserve"> = 0.10 ± 0.02</w:t>
      </w:r>
      <w:r w:rsidRPr="00EB262D">
        <w:rPr>
          <w:rFonts w:ascii="Times New Roman" w:hAnsi="Times New Roman" w:cs="Times New Roman"/>
          <w:sz w:val="24"/>
          <w:szCs w:val="24"/>
          <w:lang w:val="en-US"/>
        </w:rPr>
        <w:t>; all pairwise comparisons |</w:t>
      </w:r>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commentRangeStart w:id="50"/>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commentRangeEnd w:id="50"/>
      <w:r w:rsidR="00F50FE5">
        <w:rPr>
          <w:rStyle w:val="Kommentarzeichen"/>
        </w:rPr>
        <w:commentReference w:id="50"/>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r w:rsidRPr="00F50FE5">
        <w:rPr>
          <w:rFonts w:ascii="Times New Roman" w:hAnsi="Times New Roman" w:cs="Times New Roman"/>
          <w:i/>
          <w:iCs/>
          <w:sz w:val="24"/>
          <w:szCs w:val="24"/>
          <w:lang w:val="en-US"/>
          <w:rPrChange w:id="51" w:author="Jessica Dethloff" w:date="2025-06-16T19:59:00Z" w16du:dateUtc="2025-06-16T17:59:00Z">
            <w:rPr>
              <w:rFonts w:ascii="Times New Roman" w:hAnsi="Times New Roman" w:cs="Times New Roman"/>
              <w:sz w:val="24"/>
              <w:szCs w:val="24"/>
              <w:lang w:val="en-US"/>
            </w:rPr>
          </w:rPrChange>
        </w:rPr>
        <w:t>p</w:t>
      </w:r>
      <w:r w:rsidRPr="00EB262D">
        <w:rPr>
          <w:rFonts w:ascii="Times New Roman" w:hAnsi="Times New Roman" w:cs="Times New Roman"/>
          <w:sz w:val="24"/>
          <w:szCs w:val="24"/>
          <w:lang w:val="en-US"/>
        </w:rPr>
        <w:t>s</w:t>
      </w:r>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xml:space="preserve">, </w:t>
      </w:r>
      <w:r w:rsidRPr="00F50FE5">
        <w:rPr>
          <w:rFonts w:ascii="Times New Roman" w:hAnsi="Times New Roman" w:cs="Times New Roman"/>
          <w:i/>
          <w:iCs/>
          <w:sz w:val="24"/>
          <w:szCs w:val="24"/>
          <w:lang w:val="en-US"/>
          <w:rPrChange w:id="52" w:author="Jessica Dethloff" w:date="2025-06-16T19:59:00Z" w16du:dateUtc="2025-06-16T17:59:00Z">
            <w:rPr>
              <w:rFonts w:ascii="Times New Roman" w:hAnsi="Times New Roman" w:cs="Times New Roman"/>
              <w:sz w:val="24"/>
              <w:szCs w:val="24"/>
              <w:lang w:val="en-US"/>
            </w:rPr>
          </w:rPrChange>
        </w:rPr>
        <w:t>d</w:t>
      </w:r>
      <w:r w:rsidRPr="00EB262D">
        <w:rPr>
          <w:rFonts w:ascii="Times New Roman" w:hAnsi="Times New Roman" w:cs="Times New Roman"/>
          <w:sz w:val="24"/>
          <w:szCs w:val="24"/>
          <w:lang w:val="en-US"/>
        </w:rPr>
        <w:t>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F50FE5">
        <w:rPr>
          <w:rFonts w:ascii="Times New Roman" w:hAnsi="Times New Roman" w:cs="Times New Roman"/>
          <w:i/>
          <w:iCs/>
          <w:sz w:val="24"/>
          <w:szCs w:val="24"/>
          <w:lang w:val="en-US"/>
          <w:rPrChange w:id="53" w:author="Jessica Dethloff" w:date="2025-06-16T19:59:00Z" w16du:dateUtc="2025-06-16T17:59:00Z">
            <w:rPr>
              <w:rFonts w:ascii="Times New Roman" w:hAnsi="Times New Roman" w:cs="Times New Roman"/>
              <w:sz w:val="24"/>
              <w:szCs w:val="24"/>
              <w:lang w:val="en-US"/>
            </w:rPr>
          </w:rPrChange>
        </w:rPr>
        <w:t>t</w:t>
      </w:r>
      <w:r w:rsidR="00BB1706" w:rsidRPr="00EB262D">
        <w:rPr>
          <w:rFonts w:ascii="Times New Roman" w:hAnsi="Times New Roman" w:cs="Times New Roman"/>
          <w:sz w:val="24"/>
          <w:szCs w:val="24"/>
          <w:lang w:val="en-US"/>
        </w:rPr>
        <w:t xml:space="preserve">(87)| = 1.13, </w:t>
      </w:r>
      <w:r w:rsidR="00BB1706" w:rsidRPr="00F50FE5">
        <w:rPr>
          <w:rFonts w:ascii="Times New Roman" w:hAnsi="Times New Roman" w:cs="Times New Roman"/>
          <w:i/>
          <w:iCs/>
          <w:sz w:val="24"/>
          <w:szCs w:val="24"/>
          <w:lang w:val="en-US"/>
          <w:rPrChange w:id="54" w:author="Jessica Dethloff" w:date="2025-06-16T19:59:00Z" w16du:dateUtc="2025-06-16T17:59:00Z">
            <w:rPr>
              <w:rFonts w:ascii="Times New Roman" w:hAnsi="Times New Roman" w:cs="Times New Roman"/>
              <w:sz w:val="24"/>
              <w:szCs w:val="24"/>
              <w:lang w:val="en-US"/>
            </w:rPr>
          </w:rPrChange>
        </w:rPr>
        <w:t>p</w:t>
      </w:r>
      <w:r w:rsidR="00BB1706" w:rsidRPr="00EB262D">
        <w:rPr>
          <w:rFonts w:ascii="Times New Roman" w:hAnsi="Times New Roman" w:cs="Times New Roman"/>
          <w:sz w:val="24"/>
          <w:szCs w:val="24"/>
          <w:lang w:val="en-US"/>
        </w:rPr>
        <w:t xml:space="preserve">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w:t>
      </w:r>
      <w:r w:rsidR="002E0186" w:rsidRPr="00EB262D">
        <w:rPr>
          <w:rFonts w:ascii="Times New Roman" w:hAnsi="Times New Roman" w:cs="Times New Roman"/>
          <w:sz w:val="24"/>
          <w:szCs w:val="24"/>
          <w:lang w:val="en-US"/>
        </w:rPr>
        <w:lastRenderedPageBreak/>
        <w:t xml:space="preserve">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refer to </w:t>
      </w:r>
      <w:r w:rsidR="0044453D" w:rsidRPr="0044453D">
        <w:rPr>
          <w:rFonts w:ascii="Times New Roman" w:hAnsi="Times New Roman" w:cs="Times New Roman"/>
          <w:color w:val="C00000"/>
          <w:sz w:val="24"/>
          <w:szCs w:val="24"/>
          <w:lang w:val="en-US"/>
        </w:rPr>
        <w:t xml:space="preserve">Figures S1-S3 on </w:t>
      </w:r>
      <w:r w:rsidR="0091335A" w:rsidRPr="0044453D">
        <w:rPr>
          <w:rFonts w:ascii="Times New Roman" w:hAnsi="Times New Roman" w:cs="Times New Roman"/>
          <w:color w:val="C00000"/>
          <w:sz w:val="24"/>
          <w:szCs w:val="24"/>
          <w:lang w:val="en-US"/>
        </w:rPr>
        <w:t>OSF</w:t>
      </w:r>
      <w:r w:rsidR="0091335A">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55" w:name="_Hlk107930857"/>
      <w:bookmarkEnd w:id="55"/>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56" w:name="_Hlk107930892"/>
      <w:bookmarkEnd w:id="56"/>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57"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57"/>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58" w:name="_Toc200448877"/>
      <w:r w:rsidRPr="00EB262D">
        <w:rPr>
          <w:rFonts w:ascii="Times New Roman" w:hAnsi="Times New Roman" w:cs="Times New Roman"/>
          <w:sz w:val="24"/>
          <w:szCs w:val="24"/>
        </w:rPr>
        <w:t>Hypotheses</w:t>
      </w:r>
      <w:bookmarkEnd w:id="58"/>
    </w:p>
    <w:p w14:paraId="4872994B" w14:textId="182190DE" w:rsidR="0091335A" w:rsidRPr="001E135D" w:rsidRDefault="0091335A" w:rsidP="001E135D">
      <w:pPr>
        <w:spacing w:line="480" w:lineRule="auto"/>
        <w:rPr>
          <w:rFonts w:ascii="Times New Roman" w:hAnsi="Times New Roman" w:cs="Times New Roman"/>
          <w:sz w:val="24"/>
          <w:szCs w:val="24"/>
          <w:lang w:val="en-US"/>
        </w:rPr>
      </w:pPr>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We aimed to replicate the patterns found in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DFiNDExYmItYjE2Ni00MDdmLThlNTEtNTNhZjc2YTYyMGNlIiwiVGV4dCI6Ik51c3NiYXVtIGV0IGFsLiIsIldBSVZlcnNpb24iOiI2LjExLjAuMCJ9}</w:instrText>
          </w:r>
          <w:r w:rsidR="00752230" w:rsidRPr="001E135D">
            <w:rPr>
              <w:rFonts w:ascii="Times New Roman" w:hAnsi="Times New Roman" w:cs="Times New Roman"/>
              <w:sz w:val="24"/>
              <w:szCs w:val="24"/>
              <w:lang w:val="en-US"/>
            </w:rPr>
            <w:fldChar w:fldCharType="separate"/>
          </w:r>
          <w:r w:rsidR="00213F4E" w:rsidRPr="001E135D">
            <w:rPr>
              <w:rFonts w:ascii="Times New Roman" w:hAnsi="Times New Roman" w:cs="Times New Roman"/>
              <w:sz w:val="24"/>
              <w:szCs w:val="24"/>
              <w:lang w:val="en-US"/>
            </w:rPr>
            <w:t>Nussbaum et al.</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WQzMDJiOS1mMzhlLTRmZDAtODJlYS05Y2QzYzU1YTlmY2MiLCJUZXh0IjoiKDIwMjQpIiwiV0FJVmVyc2lvbiI6IjYuMTEuMC4wIn0=}</w:instrText>
          </w:r>
          <w:r w:rsidR="00752230" w:rsidRPr="001E135D">
            <w:rPr>
              <w:rFonts w:ascii="Times New Roman" w:hAnsi="Times New Roman" w:cs="Times New Roman"/>
              <w:sz w:val="24"/>
              <w:szCs w:val="24"/>
              <w:lang w:val="en-US"/>
            </w:rPr>
            <w:fldChar w:fldCharType="separate"/>
          </w:r>
          <w:r w:rsidR="00213F4E" w:rsidRPr="001E135D">
            <w:rPr>
              <w:rFonts w:ascii="Times New Roman" w:hAnsi="Times New Roman" w:cs="Times New Roman"/>
              <w:sz w:val="24"/>
              <w:szCs w:val="24"/>
              <w:lang w:val="en-US"/>
            </w:rPr>
            <w:t>(2024)</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and therefore formulated the following hypotheses: </w:t>
      </w:r>
      <w:r w:rsidRPr="001E135D">
        <w:rPr>
          <w:rFonts w:ascii="Times New Roman" w:hAnsi="Times New Roman" w:cs="Times New Roman"/>
          <w:sz w:val="24"/>
          <w:szCs w:val="24"/>
          <w:lang w:val="en-US"/>
        </w:rPr>
        <w:t xml:space="preserve"> </w:t>
      </w:r>
    </w:p>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0ED09E4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3</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1E05F5E1" w:rsidR="000A2FEC" w:rsidRPr="001E135D" w:rsidRDefault="000A2FEC" w:rsidP="001E135D">
      <w:pPr>
        <w:spacing w:line="480" w:lineRule="auto"/>
        <w:rPr>
          <w:rFonts w:ascii="Times New Roman" w:hAnsi="Times New Roman" w:cs="Times New Roman"/>
          <w:iCs/>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4</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23370216"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lastRenderedPageBreak/>
        <w:t>H</w:t>
      </w:r>
      <w:r w:rsidR="008E2C25" w:rsidRPr="001E135D">
        <w:rPr>
          <w:rFonts w:ascii="Times New Roman" w:hAnsi="Times New Roman" w:cs="Times New Roman"/>
          <w:b/>
          <w:sz w:val="24"/>
          <w:szCs w:val="24"/>
          <w:lang w:val="en-US"/>
        </w:rPr>
        <w:t>5</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General-ME.</w:t>
      </w:r>
    </w:p>
    <w:p w14:paraId="20B75504" w14:textId="10AC7FA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6</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Perception Subscale</w:t>
      </w:r>
    </w:p>
    <w:p w14:paraId="34454DD9" w14:textId="70A7DEF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7</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59" w:name="_Toc200448878"/>
      <w:r>
        <w:rPr>
          <w:rFonts w:ascii="Times New Roman" w:hAnsi="Times New Roman" w:cs="Times New Roman"/>
          <w:sz w:val="24"/>
          <w:szCs w:val="24"/>
          <w:lang w:val="en-US"/>
        </w:rPr>
        <w:t>Data analysis</w:t>
      </w:r>
      <w:bookmarkEnd w:id="59"/>
    </w:p>
    <w:p w14:paraId="2EAFF332" w14:textId="4EB5E5C1"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M1QxNDo1MjozN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rPr>
            <w:fldChar w:fldCharType="separate"/>
          </w:r>
          <w:r w:rsidR="00213F4E">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60" w:name="_Toc200448879"/>
      <w:r w:rsidRPr="008173C5">
        <w:rPr>
          <w:rFonts w:ascii="Times New Roman" w:hAnsi="Times New Roman" w:cs="Times New Roman"/>
          <w:sz w:val="24"/>
          <w:szCs w:val="24"/>
          <w:lang w:val="en-US"/>
        </w:rPr>
        <w:t>Results</w:t>
      </w:r>
      <w:bookmarkEnd w:id="60"/>
    </w:p>
    <w:p w14:paraId="4F8AEA93" w14:textId="47D131BB"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Replicating our previous findings, we obtained a strong correlation between vocal emotion recognition and music perception performance, as measure</w:t>
      </w:r>
      <w:r w:rsidR="00A821FC">
        <w:rPr>
          <w:rFonts w:ascii="Times New Roman" w:hAnsi="Times New Roman" w:cs="Times New Roman"/>
          <w:sz w:val="24"/>
          <w:szCs w:val="24"/>
          <w:lang w:val="en-US"/>
        </w:rPr>
        <w:t>d</w:t>
      </w:r>
      <w:r w:rsidRPr="00F812AC">
        <w:rPr>
          <w:rFonts w:ascii="Times New Roman" w:hAnsi="Times New Roman" w:cs="Times New Roman"/>
          <w:sz w:val="24"/>
          <w:szCs w:val="24"/>
          <w:lang w:val="en-US"/>
        </w:rPr>
        <w:t xml:space="preserve"> with the PROMS (</w:t>
      </w:r>
      <w:r w:rsidRPr="008E2C25">
        <w:rPr>
          <w:rFonts w:ascii="Times New Roman" w:hAnsi="Times New Roman" w:cs="Times New Roman"/>
          <w:color w:val="C00000"/>
          <w:sz w:val="24"/>
          <w:szCs w:val="24"/>
          <w:lang w:val="en-US"/>
        </w:rPr>
        <w:t>Table 3</w:t>
      </w:r>
      <w:r w:rsidR="008E2C25" w:rsidRPr="008E2C25">
        <w:rPr>
          <w:rFonts w:ascii="Times New Roman" w:hAnsi="Times New Roman" w:cs="Times New Roman"/>
          <w:color w:val="C00000"/>
          <w:sz w:val="24"/>
          <w:szCs w:val="24"/>
          <w:lang w:val="en-US"/>
        </w:rPr>
        <w:t>, and Table S9 on OSF</w:t>
      </w:r>
      <w:r w:rsidRPr="00F812AC">
        <w:rPr>
          <w:rFonts w:ascii="Times New Roman" w:hAnsi="Times New Roman" w:cs="Times New Roman"/>
          <w:sz w:val="24"/>
          <w:szCs w:val="24"/>
          <w:lang w:val="en-US"/>
        </w:rPr>
        <w:t>). 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w:t>
      </w:r>
      <w:commentRangeStart w:id="61"/>
      <w:r w:rsidRPr="00F812AC">
        <w:rPr>
          <w:rFonts w:ascii="Times New Roman" w:hAnsi="Times New Roman" w:cs="Times New Roman"/>
          <w:sz w:val="24"/>
          <w:szCs w:val="24"/>
          <w:lang w:val="en-US"/>
        </w:rPr>
        <w:t xml:space="preserve">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zVDE0OjUyOjM1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KSJ9XX0sIlRhZyI6IkNpdGF2aVBsYWNlaG9sZGVyI2VjZTE0NWFmLWQxYWUtNDUwNC05M2MxLWI2MzY1MDU5ZWRkMyIsIlRleHQiOiIoTnVzc2JhdW0gZXQgYWwuKSIsIldBSVZlcnNpb24iOiI2LjExLjAuMCJ9}</w:instrText>
          </w:r>
          <w:r w:rsidRPr="00F812AC">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 xml:space="preserve"> 2024, Table 2, page 12.</w:t>
          </w:r>
        </w:sdtContent>
      </w:sdt>
      <w:r w:rsidRPr="00F812AC">
        <w:rPr>
          <w:rFonts w:ascii="Times New Roman" w:hAnsi="Times New Roman" w:cs="Times New Roman"/>
          <w:sz w:val="24"/>
          <w:szCs w:val="24"/>
          <w:lang w:val="en-US"/>
        </w:rPr>
        <w:t xml:space="preserve"> </w:t>
      </w:r>
      <w:commentRangeEnd w:id="61"/>
      <w:r w:rsidR="00B5175D">
        <w:rPr>
          <w:rStyle w:val="Kommentarzeichen"/>
        </w:rPr>
        <w:commentReference w:id="61"/>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commentRangeStart w:id="62"/>
      <w:commentRangeStart w:id="63"/>
      <w:commentRangeStart w:id="64"/>
      <w:commentRangeStart w:id="65"/>
      <w:r w:rsidRPr="0034561D">
        <w:rPr>
          <w:rFonts w:ascii="Times New Roman" w:hAnsi="Times New Roman" w:cs="Times New Roman"/>
          <w:b/>
          <w:bCs/>
          <w:i w:val="0"/>
          <w:iCs w:val="0"/>
          <w:color w:val="auto"/>
          <w:sz w:val="24"/>
          <w:szCs w:val="24"/>
          <w:lang w:val="en-US"/>
        </w:rPr>
        <w:t>Table 3</w:t>
      </w:r>
      <w:commentRangeEnd w:id="62"/>
      <w:r w:rsidR="00A821FC">
        <w:rPr>
          <w:rStyle w:val="Kommentarzeichen"/>
          <w:i w:val="0"/>
          <w:iCs w:val="0"/>
          <w:color w:val="auto"/>
        </w:rPr>
        <w:commentReference w:id="62"/>
      </w:r>
      <w:commentRangeEnd w:id="63"/>
      <w:r w:rsidR="002A3565">
        <w:rPr>
          <w:rStyle w:val="Kommentarzeichen"/>
          <w:i w:val="0"/>
          <w:iCs w:val="0"/>
          <w:color w:val="auto"/>
        </w:rPr>
        <w:commentReference w:id="63"/>
      </w:r>
      <w:commentRangeEnd w:id="64"/>
      <w:r w:rsidR="004C6E77">
        <w:rPr>
          <w:rStyle w:val="Kommentarzeichen"/>
          <w:i w:val="0"/>
          <w:iCs w:val="0"/>
          <w:color w:val="auto"/>
        </w:rPr>
        <w:commentReference w:id="64"/>
      </w:r>
      <w:commentRangeEnd w:id="65"/>
      <w:r w:rsidR="00D3430E">
        <w:rPr>
          <w:rStyle w:val="Kommentarzeichen"/>
          <w:i w:val="0"/>
          <w:iCs w:val="0"/>
          <w:color w:val="auto"/>
        </w:rPr>
        <w:commentReference w:id="65"/>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shd w:val="clear" w:color="auto" w:fill="auto"/>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shd w:val="clear" w:color="auto" w:fill="auto"/>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PROMS</w:t>
            </w:r>
            <w:r w:rsidRPr="00D3430E">
              <w:rPr>
                <w:rFonts w:ascii="Times New Roman" w:hAnsi="Times New Roman" w:cs="Times New Roman"/>
                <w:color w:val="000000"/>
                <w:sz w:val="24"/>
                <w:szCs w:val="24"/>
                <w:vertAlign w:val="subscript"/>
                <w:lang w:val="en-US"/>
                <w:rPrChange w:id="66" w:author="Jessica Dethloff" w:date="2025-06-16T20:06:00Z" w16du:dateUtc="2025-06-16T18:06:00Z">
                  <w:rPr>
                    <w:rFonts w:ascii="Times New Roman" w:hAnsi="Times New Roman" w:cs="Times New Roman"/>
                    <w:color w:val="000000"/>
                    <w:sz w:val="24"/>
                    <w:szCs w:val="24"/>
                    <w:lang w:val="en-US"/>
                  </w:rPr>
                </w:rPrChange>
              </w:rPr>
              <w:t>Avg</w:t>
            </w:r>
          </w:p>
        </w:tc>
        <w:tc>
          <w:tcPr>
            <w:tcW w:w="1295" w:type="dxa"/>
            <w:tcBorders>
              <w:top w:val="single" w:sz="4" w:space="0" w:color="auto"/>
              <w:left w:val="nil"/>
              <w:bottom w:val="single" w:sz="4" w:space="0" w:color="auto"/>
              <w:right w:val="nil"/>
            </w:tcBorders>
            <w:shd w:val="clear" w:color="auto" w:fill="auto"/>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shd w:val="clear" w:color="auto" w:fill="auto"/>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shd w:val="clear" w:color="auto" w:fill="auto"/>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shd w:val="clear" w:color="auto" w:fill="auto"/>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34561D" w:rsidRPr="0034561D" w14:paraId="6EBF2103" w14:textId="77777777" w:rsidTr="0092555C">
        <w:trPr>
          <w:trHeight w:val="486"/>
        </w:trPr>
        <w:tc>
          <w:tcPr>
            <w:tcW w:w="1680" w:type="dxa"/>
            <w:tcBorders>
              <w:top w:val="nil"/>
              <w:left w:val="nil"/>
              <w:bottom w:val="nil"/>
              <w:right w:val="nil"/>
            </w:tcBorders>
            <w:shd w:val="clear" w:color="auto" w:fill="auto"/>
            <w:noWrap/>
            <w:vAlign w:val="bottom"/>
            <w:hideMark/>
          </w:tcPr>
          <w:p w14:paraId="26470D38"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VER</w:t>
            </w:r>
            <w:r w:rsidRPr="00D3430E">
              <w:rPr>
                <w:rFonts w:ascii="Times New Roman" w:hAnsi="Times New Roman" w:cs="Times New Roman"/>
                <w:color w:val="000000"/>
                <w:vertAlign w:val="subscript"/>
                <w:lang w:val="en-US"/>
                <w:rPrChange w:id="67" w:author="Jessica Dethloff" w:date="2025-06-16T20:05:00Z" w16du:dateUtc="2025-06-16T18:05:00Z">
                  <w:rPr>
                    <w:rFonts w:ascii="Times New Roman" w:hAnsi="Times New Roman" w:cs="Times New Roman"/>
                    <w:color w:val="000000"/>
                    <w:lang w:val="en-US"/>
                  </w:rPr>
                </w:rPrChange>
              </w:rPr>
              <w:t>Avg</w:t>
            </w:r>
          </w:p>
        </w:tc>
        <w:tc>
          <w:tcPr>
            <w:tcW w:w="1420" w:type="dxa"/>
            <w:tcBorders>
              <w:top w:val="nil"/>
              <w:left w:val="nil"/>
              <w:bottom w:val="nil"/>
              <w:right w:val="nil"/>
            </w:tcBorders>
            <w:shd w:val="clear" w:color="auto" w:fill="auto"/>
            <w:noWrap/>
            <w:vAlign w:val="bottom"/>
            <w:hideMark/>
          </w:tcPr>
          <w:p w14:paraId="0ED2F5FD" w14:textId="2CC739C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0.38 (0.003)</w:t>
            </w:r>
          </w:p>
        </w:tc>
        <w:tc>
          <w:tcPr>
            <w:tcW w:w="1295" w:type="dxa"/>
            <w:tcBorders>
              <w:top w:val="nil"/>
              <w:left w:val="nil"/>
              <w:bottom w:val="nil"/>
              <w:right w:val="nil"/>
            </w:tcBorders>
            <w:shd w:val="clear" w:color="auto" w:fill="auto"/>
            <w:noWrap/>
            <w:vAlign w:val="bottom"/>
            <w:hideMark/>
          </w:tcPr>
          <w:p w14:paraId="4E3399D1" w14:textId="49C9EC7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2CA0B587" w14:textId="0B7B918C"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0.27 (0.023)</w:t>
            </w:r>
          </w:p>
        </w:tc>
        <w:tc>
          <w:tcPr>
            <w:tcW w:w="1275" w:type="dxa"/>
            <w:tcBorders>
              <w:top w:val="nil"/>
              <w:left w:val="nil"/>
              <w:bottom w:val="nil"/>
              <w:right w:val="nil"/>
            </w:tcBorders>
            <w:shd w:val="clear" w:color="auto" w:fill="auto"/>
            <w:noWrap/>
            <w:vAlign w:val="bottom"/>
            <w:hideMark/>
          </w:tcPr>
          <w:p w14:paraId="2C60C446" w14:textId="40BA87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(0.066)</w:t>
            </w:r>
          </w:p>
        </w:tc>
        <w:tc>
          <w:tcPr>
            <w:tcW w:w="1540" w:type="dxa"/>
            <w:tcBorders>
              <w:top w:val="nil"/>
              <w:left w:val="nil"/>
              <w:bottom w:val="nil"/>
              <w:right w:val="nil"/>
            </w:tcBorders>
            <w:shd w:val="clear" w:color="auto" w:fill="auto"/>
            <w:noWrap/>
            <w:vAlign w:val="bottom"/>
            <w:hideMark/>
          </w:tcPr>
          <w:p w14:paraId="17568F2B" w14:textId="58A85FF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0.36 (0.003)</w:t>
            </w:r>
          </w:p>
        </w:tc>
      </w:tr>
      <w:tr w:rsidR="0034561D" w:rsidRPr="0034561D" w14:paraId="223C8337" w14:textId="77777777" w:rsidTr="0092555C">
        <w:trPr>
          <w:trHeight w:val="300"/>
        </w:trPr>
        <w:tc>
          <w:tcPr>
            <w:tcW w:w="1680" w:type="dxa"/>
            <w:tcBorders>
              <w:top w:val="nil"/>
              <w:left w:val="nil"/>
              <w:bottom w:val="nil"/>
              <w:right w:val="nil"/>
            </w:tcBorders>
            <w:shd w:val="clear" w:color="auto" w:fill="auto"/>
            <w:noWrap/>
            <w:vAlign w:val="bottom"/>
            <w:hideMark/>
          </w:tcPr>
          <w:p w14:paraId="3562595D"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lastRenderedPageBreak/>
              <w:t>Full-Morphs</w:t>
            </w:r>
          </w:p>
        </w:tc>
        <w:tc>
          <w:tcPr>
            <w:tcW w:w="1420" w:type="dxa"/>
            <w:tcBorders>
              <w:top w:val="nil"/>
              <w:left w:val="nil"/>
              <w:bottom w:val="nil"/>
              <w:right w:val="nil"/>
            </w:tcBorders>
            <w:shd w:val="clear" w:color="auto" w:fill="auto"/>
            <w:noWrap/>
            <w:vAlign w:val="bottom"/>
            <w:hideMark/>
          </w:tcPr>
          <w:p w14:paraId="190B2692" w14:textId="17D9B624"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0.35 (0.005)</w:t>
            </w:r>
          </w:p>
        </w:tc>
        <w:tc>
          <w:tcPr>
            <w:tcW w:w="1295" w:type="dxa"/>
            <w:tcBorders>
              <w:top w:val="nil"/>
              <w:left w:val="nil"/>
              <w:bottom w:val="nil"/>
              <w:right w:val="nil"/>
            </w:tcBorders>
            <w:shd w:val="clear" w:color="auto" w:fill="auto"/>
            <w:noWrap/>
            <w:vAlign w:val="bottom"/>
            <w:hideMark/>
          </w:tcPr>
          <w:p w14:paraId="5BD36416" w14:textId="4327E8B7"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0.14 (0.212)</w:t>
            </w:r>
          </w:p>
        </w:tc>
        <w:tc>
          <w:tcPr>
            <w:tcW w:w="1701" w:type="dxa"/>
            <w:tcBorders>
              <w:top w:val="nil"/>
              <w:left w:val="nil"/>
              <w:bottom w:val="nil"/>
              <w:right w:val="nil"/>
            </w:tcBorders>
            <w:shd w:val="clear" w:color="auto" w:fill="auto"/>
            <w:noWrap/>
            <w:vAlign w:val="bottom"/>
            <w:hideMark/>
          </w:tcPr>
          <w:p w14:paraId="57B390E8" w14:textId="61C8F49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0.28 (0.023)</w:t>
            </w:r>
          </w:p>
        </w:tc>
        <w:tc>
          <w:tcPr>
            <w:tcW w:w="1275" w:type="dxa"/>
            <w:tcBorders>
              <w:top w:val="nil"/>
              <w:left w:val="nil"/>
              <w:bottom w:val="nil"/>
              <w:right w:val="nil"/>
            </w:tcBorders>
            <w:shd w:val="clear" w:color="auto" w:fill="auto"/>
            <w:noWrap/>
            <w:vAlign w:val="bottom"/>
            <w:hideMark/>
          </w:tcPr>
          <w:p w14:paraId="1ECB0A39" w14:textId="0AA529CD"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0.23 (0.058)</w:t>
            </w:r>
          </w:p>
        </w:tc>
        <w:tc>
          <w:tcPr>
            <w:tcW w:w="1540" w:type="dxa"/>
            <w:tcBorders>
              <w:top w:val="nil"/>
              <w:left w:val="nil"/>
              <w:bottom w:val="nil"/>
              <w:right w:val="nil"/>
            </w:tcBorders>
            <w:shd w:val="clear" w:color="auto" w:fill="auto"/>
            <w:noWrap/>
            <w:vAlign w:val="bottom"/>
            <w:hideMark/>
          </w:tcPr>
          <w:p w14:paraId="6E53DC6F" w14:textId="5E7B08C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7524883D" w14:textId="77777777" w:rsidTr="0092555C">
        <w:trPr>
          <w:trHeight w:val="300"/>
        </w:trPr>
        <w:tc>
          <w:tcPr>
            <w:tcW w:w="1680" w:type="dxa"/>
            <w:tcBorders>
              <w:top w:val="nil"/>
              <w:left w:val="nil"/>
              <w:bottom w:val="nil"/>
              <w:right w:val="nil"/>
            </w:tcBorders>
            <w:shd w:val="clear" w:color="auto" w:fill="auto"/>
            <w:noWrap/>
            <w:vAlign w:val="bottom"/>
            <w:hideMark/>
          </w:tcPr>
          <w:p w14:paraId="0682963F"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shd w:val="clear" w:color="auto" w:fill="auto"/>
            <w:noWrap/>
            <w:vAlign w:val="bottom"/>
            <w:hideMark/>
          </w:tcPr>
          <w:p w14:paraId="5ACAAA61" w14:textId="61C61DE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0.39 (0.003)</w:t>
            </w:r>
          </w:p>
        </w:tc>
        <w:tc>
          <w:tcPr>
            <w:tcW w:w="1295" w:type="dxa"/>
            <w:tcBorders>
              <w:top w:val="nil"/>
              <w:left w:val="nil"/>
              <w:bottom w:val="nil"/>
              <w:right w:val="nil"/>
            </w:tcBorders>
            <w:shd w:val="clear" w:color="auto" w:fill="auto"/>
            <w:noWrap/>
            <w:vAlign w:val="bottom"/>
            <w:hideMark/>
          </w:tcPr>
          <w:p w14:paraId="2BF72D9F" w14:textId="3AE9DAE7"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449DF332" w14:textId="74AECA1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0.34 (0.006)</w:t>
            </w:r>
          </w:p>
        </w:tc>
        <w:tc>
          <w:tcPr>
            <w:tcW w:w="1275" w:type="dxa"/>
            <w:tcBorders>
              <w:top w:val="nil"/>
              <w:left w:val="nil"/>
              <w:bottom w:val="nil"/>
              <w:right w:val="nil"/>
            </w:tcBorders>
            <w:shd w:val="clear" w:color="auto" w:fill="auto"/>
            <w:noWrap/>
            <w:vAlign w:val="bottom"/>
            <w:hideMark/>
          </w:tcPr>
          <w:p w14:paraId="7A87951C" w14:textId="5099EB9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0.24 (0.053)</w:t>
            </w:r>
          </w:p>
        </w:tc>
        <w:tc>
          <w:tcPr>
            <w:tcW w:w="1540" w:type="dxa"/>
            <w:tcBorders>
              <w:top w:val="nil"/>
              <w:left w:val="nil"/>
              <w:bottom w:val="nil"/>
              <w:right w:val="nil"/>
            </w:tcBorders>
            <w:shd w:val="clear" w:color="auto" w:fill="auto"/>
            <w:noWrap/>
            <w:vAlign w:val="bottom"/>
            <w:hideMark/>
          </w:tcPr>
          <w:p w14:paraId="3E704C1B" w14:textId="780702E6"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6F676AF5" w14:textId="77777777" w:rsidTr="0092555C">
        <w:trPr>
          <w:trHeight w:val="300"/>
        </w:trPr>
        <w:tc>
          <w:tcPr>
            <w:tcW w:w="1680" w:type="dxa"/>
            <w:tcBorders>
              <w:top w:val="nil"/>
              <w:left w:val="nil"/>
              <w:bottom w:val="single" w:sz="4" w:space="0" w:color="auto"/>
              <w:right w:val="nil"/>
            </w:tcBorders>
            <w:shd w:val="clear" w:color="auto" w:fill="auto"/>
            <w:noWrap/>
            <w:vAlign w:val="bottom"/>
            <w:hideMark/>
          </w:tcPr>
          <w:p w14:paraId="158B8399"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shd w:val="clear" w:color="auto" w:fill="auto"/>
            <w:noWrap/>
            <w:vAlign w:val="bottom"/>
            <w:hideMark/>
          </w:tcPr>
          <w:p w14:paraId="24444CBD" w14:textId="3D25A41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0.18 (0.124)</w:t>
            </w:r>
          </w:p>
        </w:tc>
        <w:tc>
          <w:tcPr>
            <w:tcW w:w="1295" w:type="dxa"/>
            <w:tcBorders>
              <w:top w:val="nil"/>
              <w:left w:val="nil"/>
              <w:bottom w:val="single" w:sz="4" w:space="0" w:color="auto"/>
              <w:right w:val="nil"/>
            </w:tcBorders>
            <w:shd w:val="clear" w:color="auto" w:fill="auto"/>
            <w:noWrap/>
            <w:vAlign w:val="bottom"/>
            <w:hideMark/>
          </w:tcPr>
          <w:p w14:paraId="6B40C56D" w14:textId="13A91446"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(0.503)</w:t>
            </w:r>
          </w:p>
        </w:tc>
        <w:tc>
          <w:tcPr>
            <w:tcW w:w="1701" w:type="dxa"/>
            <w:tcBorders>
              <w:top w:val="nil"/>
              <w:left w:val="nil"/>
              <w:bottom w:val="single" w:sz="4" w:space="0" w:color="auto"/>
              <w:right w:val="nil"/>
            </w:tcBorders>
            <w:shd w:val="clear" w:color="auto" w:fill="auto"/>
            <w:noWrap/>
            <w:vAlign w:val="bottom"/>
            <w:hideMark/>
          </w:tcPr>
          <w:p w14:paraId="2EE2CD7A" w14:textId="6A61D4A2"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0.05 (0.673)</w:t>
            </w:r>
          </w:p>
        </w:tc>
        <w:tc>
          <w:tcPr>
            <w:tcW w:w="1275" w:type="dxa"/>
            <w:tcBorders>
              <w:top w:val="nil"/>
              <w:left w:val="nil"/>
              <w:bottom w:val="single" w:sz="4" w:space="0" w:color="auto"/>
              <w:right w:val="nil"/>
            </w:tcBorders>
            <w:shd w:val="clear" w:color="auto" w:fill="auto"/>
            <w:noWrap/>
            <w:vAlign w:val="bottom"/>
            <w:hideMark/>
          </w:tcPr>
          <w:p w14:paraId="4DF183EE" w14:textId="2480FB0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(0.499)</w:t>
            </w:r>
          </w:p>
        </w:tc>
        <w:tc>
          <w:tcPr>
            <w:tcW w:w="1540" w:type="dxa"/>
            <w:tcBorders>
              <w:top w:val="nil"/>
              <w:left w:val="nil"/>
              <w:bottom w:val="single" w:sz="4" w:space="0" w:color="auto"/>
              <w:right w:val="nil"/>
            </w:tcBorders>
            <w:shd w:val="clear" w:color="auto" w:fill="auto"/>
            <w:noWrap/>
            <w:vAlign w:val="bottom"/>
            <w:hideMark/>
          </w:tcPr>
          <w:p w14:paraId="455F2DA8" w14:textId="6BFBF4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(0.062)</w:t>
            </w:r>
          </w:p>
        </w:tc>
      </w:tr>
    </w:tbl>
    <w:p w14:paraId="6D7F2C8A" w14:textId="298F27E9" w:rsidR="00752230" w:rsidRPr="003248C0" w:rsidRDefault="00752230" w:rsidP="00752230">
      <w:pPr>
        <w:spacing w:line="480" w:lineRule="auto"/>
        <w:rPr>
          <w:rFonts w:ascii="Times New Roman" w:hAnsi="Times New Roman" w:cs="Times New Roman"/>
          <w:i/>
          <w:sz w:val="24"/>
          <w:szCs w:val="24"/>
          <w:lang w:val="en-US"/>
        </w:rPr>
      </w:pPr>
      <w:bookmarkStart w:id="68" w:name="_Hlk117172981"/>
      <w:r w:rsidRPr="003248C0">
        <w:rPr>
          <w:rFonts w:ascii="Times New Roman" w:hAnsi="Times New Roman" w:cs="Times New Roman"/>
          <w:i/>
          <w:sz w:val="24"/>
          <w:szCs w:val="24"/>
          <w:lang w:val="en-US"/>
        </w:rPr>
        <w:t xml:space="preserve">Note. VER = Vocal Emotion Recognition performance. </w:t>
      </w:r>
      <w:bookmarkStart w:id="69" w:name="_Hlk199517609"/>
      <w:r w:rsidRPr="003248C0">
        <w:rPr>
          <w:rFonts w:ascii="Times New Roman" w:hAnsi="Times New Roman" w:cs="Times New Roman"/>
          <w:i/>
          <w:sz w:val="24"/>
          <w:szCs w:val="24"/>
          <w:lang w:val="en-US"/>
        </w:rPr>
        <w:t>p-values were adjusted for multiple comparisons using the Benjamini-Hochberg correction</w:t>
      </w:r>
      <w:bookmarkEnd w:id="69"/>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7F728E">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M1QxNDo1MjozN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sidRPr="003248C0">
            <w:rPr>
              <w:rFonts w:ascii="Times New Roman" w:hAnsi="Times New Roman" w:cs="Times New Roman"/>
              <w:i/>
              <w:noProof/>
              <w:sz w:val="24"/>
              <w:szCs w:val="24"/>
              <w:lang w:val="en-US"/>
            </w:rPr>
            <w:fldChar w:fldCharType="separate"/>
          </w:r>
          <w:r w:rsidR="00213F4E">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68"/>
    <w:p w14:paraId="00A1DCFC" w14:textId="59D4A21D"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r w:rsidRPr="00FC3507">
        <w:rPr>
          <w:rFonts w:ascii="Times New Roman" w:hAnsi="Times New Roman" w:cs="Times New Roman"/>
          <w:i/>
          <w:iCs/>
          <w:sz w:val="24"/>
          <w:szCs w:val="24"/>
          <w:lang w:val="en-US"/>
          <w:rPrChange w:id="70" w:author="Jessica Dethloff" w:date="2025-06-16T20:09:00Z" w16du:dateUtc="2025-06-16T18:09:00Z">
            <w:rPr>
              <w:rFonts w:ascii="Times New Roman" w:hAnsi="Times New Roman" w:cs="Times New Roman"/>
              <w:sz w:val="24"/>
              <w:szCs w:val="24"/>
              <w:lang w:val="en-US"/>
            </w:rPr>
          </w:rPrChange>
        </w:rPr>
        <w:t>p</w:t>
      </w:r>
      <w:r w:rsidRPr="00F812AC">
        <w:rPr>
          <w:rFonts w:ascii="Times New Roman" w:hAnsi="Times New Roman" w:cs="Times New Roman"/>
          <w:sz w:val="24"/>
          <w:szCs w:val="24"/>
          <w:lang w:val="en-US"/>
        </w:rPr>
        <w:t>s ≥ .051, both with and without correction for formal musical education</w:t>
      </w:r>
      <w:r>
        <w:rPr>
          <w:rFonts w:ascii="Times New Roman" w:hAnsi="Times New Roman" w:cs="Times New Roman"/>
          <w:sz w:val="24"/>
          <w:szCs w:val="24"/>
          <w:lang w:val="en-US"/>
        </w:rPr>
        <w:t xml:space="preserve">, details on </w:t>
      </w:r>
      <w:r w:rsidR="008E2C25" w:rsidRPr="008E2C25">
        <w:rPr>
          <w:rFonts w:ascii="Times New Roman" w:hAnsi="Times New Roman" w:cs="Times New Roman"/>
          <w:color w:val="C00000"/>
          <w:sz w:val="24"/>
          <w:szCs w:val="24"/>
          <w:lang w:val="en-US"/>
        </w:rPr>
        <w:t xml:space="preserve">Tables S11 and S12 on </w:t>
      </w:r>
      <w:r w:rsidRPr="008E2C25">
        <w:rPr>
          <w:rFonts w:ascii="Times New Roman" w:hAnsi="Times New Roman" w:cs="Times New Roman"/>
          <w:color w:val="C00000"/>
          <w:sz w:val="24"/>
          <w:szCs w:val="24"/>
          <w:lang w:val="en-US"/>
        </w:rPr>
        <w:t>OSF</w:t>
      </w:r>
      <w:r w:rsidRPr="00F812AC">
        <w:rPr>
          <w:rFonts w:ascii="Times New Roman" w:hAnsi="Times New Roman" w:cs="Times New Roman"/>
          <w:sz w:val="24"/>
          <w:szCs w:val="24"/>
          <w:lang w:val="en-US"/>
        </w:rPr>
        <w:t>). Thus, for amateurs, we could not replicate the link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0A2FEC" w:rsidRPr="008173C5">
        <w:rPr>
          <w:rFonts w:ascii="Times New Roman" w:hAnsi="Times New Roman" w:cs="Times New Roman"/>
          <w:sz w:val="24"/>
          <w:szCs w:val="24"/>
          <w:lang w:val="en-US"/>
        </w:rPr>
        <w:t xml:space="preserve"> and H</w:t>
      </w:r>
      <w:r w:rsidR="008E2C25">
        <w:rPr>
          <w:rFonts w:ascii="Times New Roman" w:hAnsi="Times New Roman" w:cs="Times New Roman"/>
          <w:sz w:val="24"/>
          <w:szCs w:val="24"/>
          <w:lang w:val="en-US"/>
        </w:rPr>
        <w:t>4</w:t>
      </w:r>
      <w:r w:rsidR="000A2FEC" w:rsidRPr="008173C5">
        <w:rPr>
          <w:rFonts w:ascii="Times New Roman" w:hAnsi="Times New Roman" w:cs="Times New Roman"/>
          <w:sz w:val="24"/>
          <w:szCs w:val="24"/>
          <w:lang w:val="en-US"/>
        </w:rPr>
        <w:t>, but not for hypotheses H</w:t>
      </w:r>
      <w:r w:rsidR="008E2C25">
        <w:rPr>
          <w:rFonts w:ascii="Times New Roman" w:hAnsi="Times New Roman" w:cs="Times New Roman"/>
          <w:sz w:val="24"/>
          <w:szCs w:val="24"/>
          <w:lang w:val="en-US"/>
        </w:rPr>
        <w:t>5</w:t>
      </w:r>
      <w:r w:rsidR="000A2FEC" w:rsidRPr="008173C5">
        <w:rPr>
          <w:rFonts w:ascii="Times New Roman" w:hAnsi="Times New Roman" w:cs="Times New Roman"/>
          <w:sz w:val="24"/>
          <w:szCs w:val="24"/>
          <w:lang w:val="en-US"/>
        </w:rPr>
        <w:t xml:space="preserve"> – H</w:t>
      </w:r>
      <w:r w:rsidR="008E2C25">
        <w:rPr>
          <w:rFonts w:ascii="Times New Roman" w:hAnsi="Times New Roman" w:cs="Times New Roman"/>
          <w:sz w:val="24"/>
          <w:szCs w:val="24"/>
          <w:lang w:val="en-US"/>
        </w:rPr>
        <w:t>7</w:t>
      </w:r>
      <w:r w:rsidR="000A2FEC" w:rsidRPr="008173C5">
        <w:rPr>
          <w:rFonts w:ascii="Times New Roman" w:hAnsi="Times New Roman" w:cs="Times New Roman"/>
          <w:sz w:val="24"/>
          <w:szCs w:val="24"/>
          <w:lang w:val="en-US"/>
        </w:rPr>
        <w:t xml:space="preserve">.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71"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71"/>
    </w:p>
    <w:p w14:paraId="18874DDE" w14:textId="2AE89B60"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r w:rsidR="002A3565">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sidR="0024516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sidR="0024516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72" w:name="_Toc200448881"/>
      <w:r w:rsidRPr="00EB262D">
        <w:rPr>
          <w:rFonts w:ascii="Times New Roman" w:hAnsi="Times New Roman" w:cs="Times New Roman"/>
          <w:sz w:val="24"/>
          <w:szCs w:val="24"/>
        </w:rPr>
        <w:lastRenderedPageBreak/>
        <w:t>Hypotheses</w:t>
      </w:r>
      <w:bookmarkEnd w:id="72"/>
    </w:p>
    <w:p w14:paraId="2C5450E3" w14:textId="5D66812F"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27479C31"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73" w:name="_Toc200448882"/>
      <w:r>
        <w:rPr>
          <w:rFonts w:ascii="Times New Roman" w:hAnsi="Times New Roman" w:cs="Times New Roman"/>
          <w:sz w:val="24"/>
          <w:szCs w:val="24"/>
          <w:lang w:val="en-US"/>
        </w:rPr>
        <w:t>Method</w:t>
      </w:r>
      <w:bookmarkEnd w:id="73"/>
    </w:p>
    <w:p w14:paraId="527EA4B7" w14:textId="0BF92991"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2FE6D335"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ins w:id="74" w:author="Jessica Dethloff" w:date="2025-06-17T13:13:00Z" w16du:dateUtc="2025-06-17T11:13:00Z">
        <w:r w:rsidR="00725A0A">
          <w:rPr>
            <w:rFonts w:ascii="Times New Roman" w:hAnsi="Times New Roman" w:cs="Times New Roman"/>
            <w:sz w:val="24"/>
            <w:szCs w:val="24"/>
            <w:lang w:val="en-US"/>
          </w:rPr>
          <w:t>)</w:t>
        </w:r>
      </w:ins>
      <w:r w:rsidRPr="00720685">
        <w:rPr>
          <w:rFonts w:ascii="Times New Roman" w:hAnsi="Times New Roman" w:cs="Times New Roman"/>
          <w:sz w:val="24"/>
          <w:szCs w:val="24"/>
          <w:lang w:val="en-US"/>
        </w:rPr>
        <w:t xml:space="preserve">. </w:t>
      </w:r>
    </w:p>
    <w:p w14:paraId="2E802CDA" w14:textId="01043533"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75" w:name="_Toc200448883"/>
      <w:r w:rsidRPr="00CB65B4">
        <w:rPr>
          <w:rFonts w:ascii="Times New Roman" w:hAnsi="Times New Roman" w:cs="Times New Roman"/>
          <w:sz w:val="24"/>
          <w:szCs w:val="24"/>
          <w:lang w:val="en-US"/>
        </w:rPr>
        <w:t>Results</w:t>
      </w:r>
      <w:bookmarkEnd w:id="75"/>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76" w:name="_Toc200448884"/>
      <w:r w:rsidRPr="00EB262D">
        <w:rPr>
          <w:rFonts w:ascii="Times New Roman" w:hAnsi="Times New Roman" w:cs="Times New Roman"/>
          <w:lang w:val="en-US"/>
        </w:rPr>
        <w:lastRenderedPageBreak/>
        <w:t>Demography, musicality, and personality of participants</w:t>
      </w:r>
      <w:bookmarkEnd w:id="76"/>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 xml:space="preserve">Professionals, amateurs and non-musicians did not differ in the socioeconomic status assessed via educational level (χ²(6, N = 166) = 11.11, </w:t>
      </w:r>
      <w:r w:rsidRPr="003B60B5">
        <w:rPr>
          <w:rFonts w:ascii="Times New Roman" w:hAnsi="Times New Roman" w:cs="Times New Roman"/>
          <w:i/>
          <w:iCs/>
          <w:sz w:val="24"/>
          <w:szCs w:val="24"/>
          <w:lang w:val="en-US"/>
          <w:rPrChange w:id="77" w:author="Jessica Dethloff" w:date="2025-06-16T20:12:00Z" w16du:dateUtc="2025-06-16T18:12:00Z">
            <w:rPr>
              <w:rFonts w:ascii="Times New Roman" w:hAnsi="Times New Roman" w:cs="Times New Roman"/>
              <w:sz w:val="24"/>
              <w:szCs w:val="24"/>
              <w:lang w:val="en-US"/>
            </w:rPr>
          </w:rPrChange>
        </w:rPr>
        <w:t>p</w:t>
      </w:r>
      <w:r w:rsidRPr="00720685">
        <w:rPr>
          <w:rFonts w:ascii="Times New Roman" w:hAnsi="Times New Roman" w:cs="Times New Roman"/>
          <w:sz w:val="24"/>
          <w:szCs w:val="24"/>
          <w:lang w:val="en-US"/>
        </w:rPr>
        <w:t xml:space="preserve"> = .085) and highest academic degree (χ²(16, N = 166) = 24.04, </w:t>
      </w:r>
      <w:r w:rsidRPr="003B60B5">
        <w:rPr>
          <w:rFonts w:ascii="Times New Roman" w:hAnsi="Times New Roman" w:cs="Times New Roman"/>
          <w:i/>
          <w:iCs/>
          <w:sz w:val="24"/>
          <w:szCs w:val="24"/>
          <w:lang w:val="en-US"/>
          <w:rPrChange w:id="78" w:author="Jessica Dethloff" w:date="2025-06-16T20:12:00Z" w16du:dateUtc="2025-06-16T18:12:00Z">
            <w:rPr>
              <w:rFonts w:ascii="Times New Roman" w:hAnsi="Times New Roman" w:cs="Times New Roman"/>
              <w:sz w:val="24"/>
              <w:szCs w:val="24"/>
              <w:lang w:val="en-US"/>
            </w:rPr>
          </w:rPrChange>
        </w:rPr>
        <w:t>p</w:t>
      </w:r>
      <w:r w:rsidRPr="00720685">
        <w:rPr>
          <w:rFonts w:ascii="Times New Roman" w:hAnsi="Times New Roman" w:cs="Times New Roman"/>
          <w:sz w:val="24"/>
          <w:szCs w:val="24"/>
          <w:lang w:val="en-US"/>
        </w:rPr>
        <w:t xml:space="preserve"> = .089). However, there were differences regarding household income (χ²(8, N = 166) = </w:t>
      </w:r>
      <w:r w:rsidRPr="00B9407D">
        <w:rPr>
          <w:rFonts w:ascii="Times New Roman" w:hAnsi="Times New Roman" w:cs="Times New Roman"/>
          <w:sz w:val="24"/>
          <w:szCs w:val="24"/>
          <w:lang w:val="en-US"/>
        </w:rPr>
        <w:t xml:space="preserve">20.19, </w:t>
      </w:r>
      <w:r w:rsidRPr="003B60B5">
        <w:rPr>
          <w:rFonts w:ascii="Times New Roman" w:hAnsi="Times New Roman" w:cs="Times New Roman"/>
          <w:i/>
          <w:iCs/>
          <w:sz w:val="24"/>
          <w:szCs w:val="24"/>
          <w:lang w:val="en-US"/>
          <w:rPrChange w:id="79" w:author="Jessica Dethloff" w:date="2025-06-16T20:12:00Z" w16du:dateUtc="2025-06-16T18:12:00Z">
            <w:rPr>
              <w:rFonts w:ascii="Times New Roman" w:hAnsi="Times New Roman" w:cs="Times New Roman"/>
              <w:sz w:val="24"/>
              <w:szCs w:val="24"/>
              <w:lang w:val="en-US"/>
            </w:rPr>
          </w:rPrChange>
        </w:rPr>
        <w:t>p</w:t>
      </w:r>
      <w:r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63AD9743"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refer </w:t>
      </w:r>
      <w:r w:rsidRPr="00B9407D">
        <w:rPr>
          <w:rFonts w:ascii="Times New Roman" w:eastAsia="Calibri" w:hAnsi="Times New Roman" w:cs="Times New Roman"/>
          <w:color w:val="C00000"/>
          <w:sz w:val="24"/>
          <w:szCs w:val="24"/>
          <w:lang w:val="en-GB"/>
        </w:rPr>
        <w:t xml:space="preserve">to </w:t>
      </w:r>
      <w:r w:rsidR="008E2C25">
        <w:rPr>
          <w:rFonts w:ascii="Times New Roman" w:eastAsia="Calibri" w:hAnsi="Times New Roman" w:cs="Times New Roman"/>
          <w:color w:val="C00000"/>
          <w:sz w:val="24"/>
          <w:szCs w:val="24"/>
          <w:lang w:val="en-GB"/>
        </w:rPr>
        <w:t xml:space="preserve">Tables S13-S21 on </w:t>
      </w:r>
      <w:r w:rsidRPr="00B9407D">
        <w:rPr>
          <w:rFonts w:ascii="Times New Roman" w:eastAsia="Calibri" w:hAnsi="Times New Roman" w:cs="Times New Roman"/>
          <w:color w:val="C00000"/>
          <w:sz w:val="24"/>
          <w:szCs w:val="24"/>
          <w:lang w:val="en-GB"/>
        </w:rPr>
        <w:t>OSF</w:t>
      </w:r>
      <w:r w:rsidRPr="00B9407D">
        <w:rPr>
          <w:rFonts w:ascii="Times New Roman" w:eastAsia="Calibri" w:hAnsi="Times New Roman" w:cs="Times New Roman"/>
          <w:sz w:val="24"/>
          <w:szCs w:val="24"/>
          <w:lang w:val="en-GB"/>
        </w:rPr>
        <w:t>.</w:t>
      </w:r>
      <w:r w:rsidRPr="00B9407D">
        <w:rPr>
          <w:rFonts w:ascii="Times New Roman" w:hAnsi="Times New Roman" w:cs="Times New Roman"/>
          <w:sz w:val="24"/>
          <w:szCs w:val="24"/>
          <w:lang w:val="en-US"/>
        </w:rPr>
        <w:t xml:space="preserve"> </w:t>
      </w:r>
      <w:r w:rsidR="00720685" w:rsidRPr="00720685">
        <w:rPr>
          <w:rFonts w:ascii="Times New Roman" w:hAnsi="Times New Roman" w:cs="Times New Roman"/>
          <w:sz w:val="24"/>
          <w:szCs w:val="24"/>
          <w:lang w:val="en-US"/>
        </w:rPr>
        <w:t>The groups were comparable in age as well as in positive and 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 (</w:t>
      </w:r>
      <w:r w:rsidR="00DC7F1C" w:rsidRPr="00DC7F1C">
        <w:rPr>
          <w:rFonts w:ascii="Times New Roman" w:hAnsi="Times New Roman" w:cs="Times New Roman"/>
          <w:sz w:val="24"/>
          <w:szCs w:val="24"/>
          <w:lang w:val="en-US"/>
        </w:rPr>
        <w:t>except</w:t>
      </w:r>
      <w:r w:rsidR="00A821FC">
        <w:rPr>
          <w:rFonts w:ascii="Times New Roman" w:hAnsi="Times New Roman" w:cs="Times New Roman"/>
          <w:sz w:val="24"/>
          <w:szCs w:val="24"/>
          <w:lang w:val="en-US"/>
        </w:rPr>
        <w:t xml:space="preserve"> the subscale</w:t>
      </w:r>
      <w:r w:rsidR="00DC7F1C" w:rsidRPr="00DC7F1C">
        <w:rPr>
          <w:rFonts w:ascii="Times New Roman" w:hAnsi="Times New Roman" w:cs="Times New Roman"/>
          <w:sz w:val="24"/>
          <w:szCs w:val="24"/>
          <w:lang w:val="en-US"/>
        </w:rPr>
        <w:t xml:space="preserve"> Emotion</w:t>
      </w:r>
      <w:r w:rsidR="00A821FC">
        <w:rPr>
          <w:rFonts w:ascii="Times New Roman" w:hAnsi="Times New Roman" w:cs="Times New Roman"/>
          <w:sz w:val="24"/>
          <w:szCs w:val="24"/>
          <w:lang w:val="en-US"/>
        </w:rPr>
        <w:t>),</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Non-Musicians</w:t>
            </w:r>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positive Affect</w:t>
            </w:r>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negative Affect</w:t>
            </w:r>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Openness</w:t>
            </w:r>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commentRangeStart w:id="80"/>
            <w:r w:rsidRPr="00BB3466">
              <w:rPr>
                <w:rFonts w:ascii="Times New Roman" w:eastAsia="Calibri" w:hAnsi="Times New Roman" w:cs="Times New Roman"/>
                <w:sz w:val="21"/>
                <w:szCs w:val="21"/>
                <w:lang w:val="en-GB"/>
              </w:rPr>
              <w:t>[0.53)</w:t>
            </w:r>
            <w:commentRangeEnd w:id="80"/>
            <w:r w:rsidR="0002402C">
              <w:rPr>
                <w:rStyle w:val="Kommentarzeichen"/>
              </w:rPr>
              <w:commentReference w:id="80"/>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Conscientiousness</w:t>
            </w:r>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Social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w:t>
            </w:r>
            <w:commentRangeStart w:id="81"/>
            <w:r w:rsidRPr="00BB3466">
              <w:rPr>
                <w:rFonts w:ascii="Times New Roman" w:eastAsia="Calibri" w:hAnsi="Times New Roman" w:cs="Times New Roman"/>
                <w:sz w:val="21"/>
                <w:szCs w:val="21"/>
                <w:lang w:val="en-GB"/>
              </w:rPr>
              <w:t>1.8</w:t>
            </w:r>
            <w:commentRangeEnd w:id="81"/>
            <w:r w:rsidR="0002402C">
              <w:rPr>
                <w:rStyle w:val="Kommentarzeichen"/>
              </w:rPr>
              <w:commentReference w:id="81"/>
            </w:r>
            <w:r w:rsidRPr="00BB3466">
              <w:rPr>
                <w:rFonts w:ascii="Times New Roman" w:eastAsia="Calibri" w:hAnsi="Times New Roman" w:cs="Times New Roman"/>
                <w:sz w:val="21"/>
                <w:szCs w:val="21"/>
                <w:lang w:val="en-GB"/>
              </w:rPr>
              <w:t>)</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Attention Switching</w:t>
            </w:r>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Active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18036021" w:rsidR="00154D92" w:rsidRPr="00EB262D" w:rsidRDefault="009B237A" w:rsidP="00154D92">
            <w:pPr>
              <w:suppressAutoHyphens w:val="0"/>
              <w:jc w:val="center"/>
              <w:rPr>
                <w:rFonts w:ascii="Times New Roman" w:hAnsi="Times New Roman" w:cs="Times New Roman"/>
              </w:rPr>
            </w:pPr>
            <w:ins w:id="82" w:author="christine.nussbaum" w:date="2025-06-17T16:07:00Z" w16du:dateUtc="2025-06-17T14:07:00Z">
              <w:r>
                <w:rPr>
                  <w:rFonts w:ascii="Times New Roman" w:hAnsi="Times New Roman" w:cs="Times New Roman"/>
                </w:rPr>
                <w:t>&gt;</w:t>
              </w:r>
            </w:ins>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Pr="001E135D" w:rsidRDefault="00154D92" w:rsidP="00154D9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45E7652A"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M1QxNDo1MjozN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NUMTQ6NTI6MzU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7F728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zVDE0OjUyOjM1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213F4E">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7F728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7F728E" w:rsidRPr="0002402C">
            <w:rPr>
              <w:rFonts w:ascii="Times New Roman" w:hAnsi="Times New Roman" w:cs="Times New Roman"/>
              <w:i/>
              <w:noProof/>
              <w:sz w:val="24"/>
              <w:szCs w:val="24"/>
              <w:lang w:val="en-GB"/>
              <w:rPrChange w:id="83" w:author="Jessica Dethloff" w:date="2025-06-17T12:38:00Z" w16du:dateUtc="2025-06-17T10:38:00Z">
                <w:rPr>
                  <w:rFonts w:ascii="Times New Roman" w:hAnsi="Times New Roman" w:cs="Times New Roman"/>
                  <w:i/>
                  <w:noProof/>
                  <w:sz w:val="24"/>
                  <w:szCs w:val="24"/>
                </w:rPr>
              </w:rPrChange>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M1QxNDo1MjozN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213F4E">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84" w:name="_Toc200448885"/>
      <w:r w:rsidRPr="00EB262D">
        <w:rPr>
          <w:rFonts w:ascii="Times New Roman" w:hAnsi="Times New Roman" w:cs="Times New Roman"/>
          <w:lang w:val="en-US"/>
        </w:rPr>
        <w:lastRenderedPageBreak/>
        <w:t>Emotion classification performance</w:t>
      </w:r>
      <w:bookmarkEnd w:id="84"/>
    </w:p>
    <w:p w14:paraId="59F5E12E" w14:textId="48684D25" w:rsidR="000A403F" w:rsidRPr="00A821FC" w:rsidRDefault="000A403F" w:rsidP="000A403F">
      <w:pPr>
        <w:spacing w:line="480" w:lineRule="auto"/>
        <w:contextualSpacing/>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A821FC" w:rsidRPr="00A821FC">
        <w:rPr>
          <w:rFonts w:ascii="Times New Roman" w:hAnsi="Times New Roman" w:cs="Times New Roman"/>
          <w:color w:val="C00000"/>
          <w:sz w:val="24"/>
          <w:szCs w:val="24"/>
          <w:lang w:val="en-US"/>
        </w:rPr>
        <w:t xml:space="preserve">For the parallel Bayesian ANOVA, please refer to S8 on OSF. </w:t>
      </w:r>
    </w:p>
    <w:p w14:paraId="48CC77CE" w14:textId="01675D96"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an</w:t>
      </w:r>
      <w:r w:rsidRPr="00EB262D">
        <w:rPr>
          <w:rFonts w:ascii="Times New Roman" w:hAnsi="Times New Roman" w:cs="Times New Roman"/>
          <w:sz w:val="24"/>
          <w:szCs w:val="24"/>
          <w:lang w:val="en-US"/>
        </w:rPr>
        <w:t xml:space="preserve">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2BDAD6AA"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9D258E">
        <w:rPr>
          <w:rFonts w:ascii="Times New Roman" w:hAnsi="Times New Roman" w:cs="Times New Roman"/>
          <w:i/>
          <w:iCs/>
          <w:sz w:val="24"/>
          <w:szCs w:val="24"/>
          <w:lang w:val="en-US"/>
          <w:rPrChange w:id="85" w:author="Jessica Dethloff" w:date="2025-06-17T13:00:00Z" w16du:dateUtc="2025-06-17T11:00:00Z">
            <w:rPr>
              <w:rFonts w:ascii="Times New Roman" w:hAnsi="Times New Roman" w:cs="Times New Roman"/>
              <w:sz w:val="24"/>
              <w:szCs w:val="24"/>
              <w:lang w:val="en-US"/>
            </w:rPr>
          </w:rPrChange>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9D258E">
        <w:rPr>
          <w:rFonts w:ascii="Times New Roman" w:hAnsi="Times New Roman" w:cs="Times New Roman"/>
          <w:i/>
          <w:iCs/>
          <w:sz w:val="24"/>
          <w:szCs w:val="24"/>
          <w:lang w:val="en-US"/>
          <w:rPrChange w:id="86" w:author="Jessica Dethloff" w:date="2025-06-17T13:01:00Z" w16du:dateUtc="2025-06-17T11:01:00Z">
            <w:rPr>
              <w:rFonts w:ascii="Times New Roman" w:hAnsi="Times New Roman" w:cs="Times New Roman"/>
              <w:sz w:val="24"/>
              <w:szCs w:val="24"/>
              <w:lang w:val="en-US"/>
            </w:rPr>
          </w:rPrChange>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9D258E">
        <w:rPr>
          <w:rFonts w:ascii="Times New Roman" w:hAnsi="Times New Roman" w:cs="Times New Roman"/>
          <w:i/>
          <w:iCs/>
          <w:sz w:val="24"/>
          <w:szCs w:val="24"/>
          <w:lang w:val="en-US"/>
          <w:rPrChange w:id="87" w:author="Jessica Dethloff" w:date="2025-06-17T13:01:00Z" w16du:dateUtc="2025-06-17T11:01:00Z">
            <w:rPr>
              <w:rFonts w:ascii="Times New Roman" w:hAnsi="Times New Roman" w:cs="Times New Roman"/>
              <w:sz w:val="24"/>
              <w:szCs w:val="24"/>
              <w:lang w:val="en-US"/>
            </w:rPr>
          </w:rPrChange>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commentRangeStart w:id="88"/>
      <w:r w:rsidR="001C6EA3" w:rsidRPr="001C6EA3">
        <w:rPr>
          <w:rFonts w:ascii="Times New Roman" w:hAnsi="Times New Roman" w:cs="Times New Roman"/>
          <w:sz w:val="24"/>
          <w:szCs w:val="24"/>
          <w:lang w:val="en-US"/>
        </w:rPr>
        <w:t>245</w:t>
      </w:r>
      <w:commentRangeEnd w:id="88"/>
      <w:r w:rsidR="009D258E">
        <w:rPr>
          <w:rStyle w:val="Kommentarzeichen"/>
        </w:rPr>
        <w:commentReference w:id="88"/>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9D258E">
        <w:rPr>
          <w:rFonts w:ascii="Times New Roman" w:hAnsi="Times New Roman" w:cs="Times New Roman"/>
          <w:i/>
          <w:iCs/>
          <w:sz w:val="24"/>
          <w:szCs w:val="24"/>
          <w:lang w:val="en-US"/>
          <w:rPrChange w:id="89" w:author="Jessica Dethloff" w:date="2025-06-17T13:01:00Z" w16du:dateUtc="2025-06-17T11:01:00Z">
            <w:rPr>
              <w:rFonts w:ascii="Times New Roman" w:hAnsi="Times New Roman" w:cs="Times New Roman"/>
              <w:sz w:val="24"/>
              <w:szCs w:val="24"/>
              <w:lang w:val="en-US"/>
            </w:rPr>
          </w:rPrChange>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w:t>
      </w:r>
      <w:r w:rsidRPr="00725A0A">
        <w:rPr>
          <w:rFonts w:ascii="Times New Roman" w:hAnsi="Times New Roman" w:cs="Times New Roman"/>
          <w:b/>
          <w:bCs/>
          <w:sz w:val="24"/>
          <w:szCs w:val="24"/>
          <w:lang w:val="en-US"/>
          <w:rPrChange w:id="90" w:author="Jessica Dethloff" w:date="2025-06-17T13:08:00Z" w16du:dateUtc="2025-06-17T11:08:00Z">
            <w:rPr>
              <w:rFonts w:ascii="Times New Roman" w:hAnsi="Times New Roman" w:cs="Times New Roman"/>
              <w:sz w:val="24"/>
              <w:szCs w:val="24"/>
              <w:lang w:val="en-US"/>
            </w:rPr>
          </w:rPrChange>
        </w:rPr>
        <w:t>amateurs and non-musicians</w:t>
      </w:r>
      <w:r w:rsidRPr="001867C9">
        <w:rPr>
          <w:rFonts w:ascii="Times New Roman" w:hAnsi="Times New Roman" w:cs="Times New Roman"/>
          <w:sz w:val="24"/>
          <w:szCs w:val="24"/>
          <w:lang w:val="en-US"/>
        </w:rPr>
        <w:t xml:space="preserve">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9D258E">
        <w:rPr>
          <w:rFonts w:ascii="Times New Roman" w:hAnsi="Times New Roman" w:cs="Times New Roman"/>
          <w:i/>
          <w:iCs/>
          <w:sz w:val="24"/>
          <w:szCs w:val="24"/>
          <w:lang w:val="en-US"/>
          <w:rPrChange w:id="91" w:author="Jessica Dethloff" w:date="2025-06-17T13:01:00Z" w16du:dateUtc="2025-06-17T11:01:00Z">
            <w:rPr>
              <w:rFonts w:ascii="Times New Roman" w:hAnsi="Times New Roman" w:cs="Times New Roman"/>
              <w:sz w:val="24"/>
              <w:szCs w:val="24"/>
              <w:lang w:val="en-US"/>
            </w:rPr>
          </w:rPrChange>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9D258E">
        <w:rPr>
          <w:rFonts w:ascii="Times New Roman" w:hAnsi="Times New Roman" w:cs="Times New Roman"/>
          <w:i/>
          <w:iCs/>
          <w:sz w:val="24"/>
          <w:szCs w:val="24"/>
          <w:lang w:val="en-US"/>
          <w:rPrChange w:id="92" w:author="Jessica Dethloff" w:date="2025-06-17T13:01:00Z" w16du:dateUtc="2025-06-17T11:01:00Z">
            <w:rPr>
              <w:rFonts w:ascii="Times New Roman" w:hAnsi="Times New Roman" w:cs="Times New Roman"/>
              <w:sz w:val="24"/>
              <w:szCs w:val="24"/>
              <w:lang w:val="en-US"/>
            </w:rPr>
          </w:rPrChange>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9D258E">
        <w:rPr>
          <w:rFonts w:ascii="Times New Roman" w:hAnsi="Times New Roman" w:cs="Times New Roman"/>
          <w:i/>
          <w:iCs/>
          <w:sz w:val="24"/>
          <w:szCs w:val="24"/>
          <w:lang w:val="en-US"/>
          <w:rPrChange w:id="93" w:author="Jessica Dethloff" w:date="2025-06-17T13:01:00Z" w16du:dateUtc="2025-06-17T11:01:00Z">
            <w:rPr>
              <w:rFonts w:ascii="Times New Roman" w:hAnsi="Times New Roman" w:cs="Times New Roman"/>
              <w:sz w:val="24"/>
              <w:szCs w:val="24"/>
              <w:lang w:val="en-US"/>
            </w:rPr>
          </w:rPrChange>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w:t>
      </w:r>
      <w:r w:rsidRPr="009D258E">
        <w:rPr>
          <w:rFonts w:ascii="Times New Roman" w:hAnsi="Times New Roman" w:cs="Times New Roman"/>
          <w:i/>
          <w:iCs/>
          <w:sz w:val="24"/>
          <w:szCs w:val="24"/>
          <w:lang w:val="en-US"/>
          <w:rPrChange w:id="94" w:author="Jessica Dethloff" w:date="2025-06-17T13:02:00Z" w16du:dateUtc="2025-06-17T11:02:00Z">
            <w:rPr>
              <w:rFonts w:ascii="Times New Roman" w:hAnsi="Times New Roman" w:cs="Times New Roman"/>
              <w:sz w:val="24"/>
              <w:szCs w:val="24"/>
              <w:lang w:val="en-US"/>
            </w:rPr>
          </w:rPrChange>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H</w:t>
      </w:r>
      <w:r w:rsidR="008E2C25">
        <w:rPr>
          <w:rFonts w:ascii="Times New Roman" w:hAnsi="Times New Roman" w:cs="Times New Roman"/>
          <w:sz w:val="24"/>
          <w:szCs w:val="24"/>
          <w:lang w:val="en-US"/>
        </w:rPr>
        <w:t>9</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H</w:t>
      </w:r>
      <w:r w:rsidR="008E2C2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95" w:name="_Toc200448886"/>
      <w:r w:rsidRPr="00EB262D">
        <w:rPr>
          <w:rFonts w:ascii="Times New Roman" w:hAnsi="Times New Roman" w:cs="Times New Roman"/>
          <w:sz w:val="24"/>
          <w:szCs w:val="24"/>
          <w:lang w:val="en-US"/>
        </w:rPr>
        <w:t>Discussion</w:t>
      </w:r>
      <w:bookmarkEnd w:id="95"/>
    </w:p>
    <w:p w14:paraId="221D97A6" w14:textId="312C050D"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r w:rsidR="00D3777C">
        <w:rPr>
          <w:rFonts w:ascii="Times New Roman" w:hAnsi="Times New Roman" w:cs="Times New Roman"/>
          <w:sz w:val="24"/>
          <w:szCs w:val="24"/>
          <w:lang w:val="en-US"/>
        </w:rPr>
        <w:t>and also</w:t>
      </w:r>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perception</w:t>
      </w:r>
      <w:r w:rsidRPr="006318BC">
        <w:rPr>
          <w:rFonts w:ascii="Times New Roman" w:hAnsi="Times New Roman" w:cs="Times New Roman"/>
          <w:sz w:val="24"/>
          <w:szCs w:val="24"/>
          <w:lang w:val="en-US"/>
        </w:rPr>
        <w:t xml:space="preserve"> is </w:t>
      </w:r>
      <w:r w:rsidRPr="006318BC">
        <w:rPr>
          <w:rFonts w:ascii="Times New Roman" w:hAnsi="Times New Roman" w:cs="Times New Roman"/>
          <w:sz w:val="24"/>
          <w:szCs w:val="24"/>
          <w:lang w:val="en-US"/>
        </w:rPr>
        <w:lastRenderedPageBreak/>
        <w:t>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96" w:name="_Toc200448887"/>
      <w:r>
        <w:rPr>
          <w:rFonts w:ascii="Times New Roman" w:hAnsi="Times New Roman" w:cs="Times New Roman"/>
          <w:sz w:val="24"/>
          <w:szCs w:val="24"/>
          <w:lang w:val="en-US"/>
        </w:rPr>
        <w:t>Singers vs. instrumentalists</w:t>
      </w:r>
      <w:bookmarkEnd w:id="96"/>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35235BCF"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In line with our prediction, 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sian analysis</w:t>
      </w:r>
      <w:r w:rsidR="00ED7A6F">
        <w:rPr>
          <w:rFonts w:ascii="Times New Roman" w:hAnsi="Times New Roman" w:cs="Times New Roman"/>
          <w:sz w:val="24"/>
          <w:szCs w:val="24"/>
          <w:lang w:val="en-US"/>
        </w:rPr>
        <w:t>,</w:t>
      </w:r>
      <w:r w:rsidRPr="001D78D0">
        <w:rPr>
          <w:rFonts w:ascii="Times New Roman" w:hAnsi="Times New Roman" w:cs="Times New Roman"/>
          <w:sz w:val="24"/>
          <w:szCs w:val="24"/>
          <w:lang w:val="en-US"/>
        </w:rPr>
        <w:t xml:space="preserve">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0504CD">
        <w:rPr>
          <w:rFonts w:ascii="Times New Roman" w:hAnsi="Times New Roman" w:cs="Times New Roman"/>
          <w:sz w:val="24"/>
          <w:szCs w:val="24"/>
          <w:lang w:val="en-GB"/>
        </w:rPr>
        <w:t>that they use the same acoustic cues to perceive vocal emotions, and do so with comparable efficiency</w:t>
      </w:r>
      <w:r w:rsidR="00EB7F9C">
        <w:rPr>
          <w:rFonts w:ascii="Times New Roman" w:hAnsi="Times New Roman" w:cs="Times New Roman"/>
          <w:sz w:val="24"/>
          <w:szCs w:val="24"/>
          <w:lang w:val="en-US"/>
        </w:rPr>
        <w:t xml:space="preserve">. </w:t>
      </w:r>
    </w:p>
    <w:p w14:paraId="453B6721" w14:textId="775C4222"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NSIsIiR0eXBlIjoiU3dpc3NBY2FkZW1pYy5DaXRhdmkuUHJvamVjdCwgU3dpc3NBY2FkZW1pYy5DaXRhdmkifX0seyIkaWQiOiI2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Ny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NSJ9fV0sIkJpYlRlWEtleSI6IlRob21wc29uXzIwMDQi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U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Q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}</w:instrText>
          </w:r>
          <w:r w:rsidR="00213F4E">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UiLCIkdHlwZSI6IlN3aXNzQWNhZGVtaWMuQ2l0YXZpLlByb2plY3QsIFN3aXNzQWNhZGVtaWMuQ2l0YXZpIn19LHsiJGlkIjoiN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c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UifX1dLCJCaWJUZVhLZXkiOiJUaG9tcHNvbl8yMDA0Ii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1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0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IiwiSWQiOiI4M2ViOWI2YS04YzgwLTQ0OWQtODg3Yi0wNzY4OTEyMmQ5MjUiLCJNb2RpZmllZE9uIjoiMjAyNS0wNi0xM1QxNDo1MjozN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A0KSJ9XX0sIlRhZyI6IkNpdGF2aVBsYWNlaG9sZGVyI2U3M2Y3NTVhLTEwYzctNGViMC04ZGNlLWRlZDc5MjAwNjJjMyIsIlRleHQiOiIoMjAwNCkiLCJXQUlWZXJzaW9uIjoiNi4xMS4wLjAifQ==}</w:instrText>
          </w:r>
          <w:r w:rsidR="00213F4E">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w:t>
      </w:r>
      <w:r w:rsidR="00213F4E">
        <w:rPr>
          <w:rFonts w:ascii="Times New Roman" w:hAnsi="Times New Roman" w:cs="Times New Roman"/>
          <w:sz w:val="24"/>
          <w:szCs w:val="24"/>
          <w:lang w:val="en-US"/>
        </w:rPr>
        <w:lastRenderedPageBreak/>
        <w:t xml:space="preserve">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0MDE0OTc0OSIsIlVyaVN0cmluZyI6Imh0dHA6Ly93d3cubmNiaS5ubG0ubmloLmdvdi9wdWJtZWQvNDAxNDk3ND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xNzo0NSIsIk1vZGlmaWVkQnkiOiJfQ2hyaXN0aW5lIE51c3NiYXVtIiwiSWQiOiI0MGVlZTI5MS1lMDE0LTQ4NmQtODM4Yi04MDNhMTYxZDQ3OWMiLCJNb2RpZmllZE9uIjoiMjAyNS0wNi0wNFQxNToxNzo0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OTQwMzk4IiwiVXJpU3RyaW5nIjoiaHR0cHM6Ly93d3cubmNiaS5ubG0ubmloLmdvdi9wbWMvYXJ0aWNsZXMvUE1DMTE5NDAzO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Tc6NDUiLCJNb2RpZmllZEJ5IjoiX0NocmlzdGluZSBOdXNzYmF1bSIsIklkIjoiMTBjMzNhZDItODdhNS00NTBkLWE3NmQtYTc4NWM4NGUzOThlIiwiTW9kaWZpZWRPbiI6IjIwMjUtMDYtMDRUMTU6MTc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kwL2JyYWluc2NpMTUwMzAyMjciLCJVcmlTdHJpbmciOiJodHRwczovL2RvaS5vcmcvMTAuMzM5MC9icmFpbnNjaTE1MDMwMjI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E3OjQ1IiwiTW9kaWZpZWRCeSI6Il9DaHJpc3RpbmUgTnVzc2JhdW0iLCJJZCI6IjI0NjUwNTk4LTVjZDktNDNiNC1iZTVjLWY1YTU5NzA0MjZhYiIsIk1vZGlmaWVkT24iOiIyMDI1LTA2LTA0VDE1OjE3OjQ1IiwiUHJvamVjdCI6eyIkcmVmIjoiNSJ9fV0sIk51bWJlciI6IjMiLCJPcmdhbml6YXRpb25zIjpbXSwiT3RoZXJzSW52b2x2ZWQiOltdLCJQZXJpb2RpY2FsIjp7IiRpZCI6IjE2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M4NzE2Njk4IiwiVXJpU3RyaW5nIjoiaHR0cDovL3d3dy5uY2JpLm5sbS5uaWguZ292L3B1Ym1lZC8zODcxNjY5O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yMDoyMSIsIk1vZGlmaWVkQnkiOiJfQ2hyaXN0aW5lIE51c3NiYXVtIiwiSWQiOiJiZTRmODc4Mi1iZjA0LTQ5NGItOWU3MS0xNzc4MjU4YWJlMDUiLCJNb2RpZmllZE9uIjoiMjAyNS0wNi0wNFQxNToyMDoyMS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IvaGJtLjI2NzA1IiwiVXJpU3RyaW5nIjoiaHR0cHM6Ly9kb2kub3JnLzEwLjEwMDIvaGJtLjI2NzA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IwOjIxIiwiTW9kaWZpZWRCeSI6Il9DaHJpc3RpbmUgTnVzc2JhdW0iLCJJZCI6IjgzZTgzN2RkLTFlYzAtNGZjOC04MWMzLTFmNjJlMWRhZTA2NiIsIk1vZGlmaWVkT24iOiIyMDI1LTA2LTA0VDE1OjIwOjIx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MTEwNzc0MzIiLCJVcmlTdHJpbmciOiJodHRwczovL3d3dy5uY2JpLm5sbS5uaWguZ292L3BtYy9hcnRpY2xlcy9QTUMxMTA3NzQzMi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}</w:instrText>
          </w:r>
          <w:r w:rsidR="00213F4E">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(Moisseinen et al., 2024; Tragantzopoulou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zVDE0OjUyOjM1IiwiUHJvamVjdCI6eyIkcmVmIjoiNSJ9fSwiVXNlTnVtYmVyaW5nVHlwZU9mUGFyZW50RG9jdW1lbnQiOmZhbHNlfSx7IiRpZCI6IjIwIiwiJHR5cGUiOiJTd2lzc0FjYWRlbWljLkNpdGF2aS5DaXRhdGlvbnMuV29yZFBsYWNlaG9sZGVyRW50cnksIFN3aXNzQWNhZGVtaWMuQ2l0YXZpIiwiSWQiOiIyZDk3OWRjMC0zMTVhLTQ1OTctYTNiZC0wMGQxZDY0ODIxN2Y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V9LHsiJGlkIjoiMzI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M1QxNDo1MjozNS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MS4wLjAifQ==}</w:instrText>
          </w:r>
          <w:r w:rsidR="0056238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xml:space="preserve">. However, all these studies included both singers and instrumentalists.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a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this to potentially 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995C46">
        <w:rPr>
          <w:rFonts w:ascii="Times New Roman" w:hAnsi="Times New Roman" w:cs="Times New Roman"/>
          <w:sz w:val="24"/>
          <w:szCs w:val="24"/>
          <w:lang w:val="en-US"/>
        </w:rPr>
        <w:t>,</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zVDE0OjUyOjM1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M1YWVmNGY4LTRjZGYtNDE1Ni1hNzJjLTU2MmEyNDU4ZTQ3MSIsIlRleHQiOiIoTnVzc2JhdW0gZXQgYWwuLCAyMDI0KSIsIldBSVZlcnNpb24iOiI2LjExLjAuMCJ9}</w:instrText>
          </w:r>
          <w:r w:rsidR="00995C46">
            <w:rPr>
              <w:rFonts w:ascii="Times New Roman" w:hAnsi="Times New Roman" w:cs="Times New Roman"/>
              <w:sz w:val="24"/>
              <w:szCs w:val="24"/>
              <w:lang w:val="en-US"/>
            </w:rPr>
            <w:fldChar w:fldCharType="separate"/>
          </w:r>
          <w:r w:rsidR="00995C46">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97" w:name="_Toc200448888"/>
      <w:r>
        <w:rPr>
          <w:rFonts w:ascii="Times New Roman" w:hAnsi="Times New Roman" w:cs="Times New Roman"/>
          <w:sz w:val="24"/>
          <w:szCs w:val="24"/>
          <w:lang w:val="en-US"/>
        </w:rPr>
        <w:t>Amateurs compared to professional musicians and non-musicians</w:t>
      </w:r>
      <w:bookmarkEnd w:id="97"/>
    </w:p>
    <w:p w14:paraId="0C8BE446" w14:textId="3160FBCA" w:rsidR="00947754" w:rsidRDefault="0094734D" w:rsidP="00947754">
      <w:pPr>
        <w:spacing w:line="480" w:lineRule="auto"/>
        <w:rPr>
          <w:rFonts w:ascii="Times New Roman" w:hAnsi="Times New Roman" w:cs="Times New Roman"/>
          <w:sz w:val="24"/>
          <w:szCs w:val="24"/>
          <w:lang w:val="en-US"/>
        </w:rPr>
      </w:pPr>
      <w:r w:rsidRPr="00947754">
        <w:rPr>
          <w:rFonts w:ascii="Times New Roman" w:hAnsi="Times New Roman" w:cs="Times New Roman"/>
          <w:sz w:val="24"/>
          <w:szCs w:val="24"/>
          <w:lang w:val="en-US"/>
        </w:rPr>
        <w:t>In line with our prediction,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Pr="00947754">
        <w:rPr>
          <w:rFonts w:ascii="Times New Roman" w:hAnsi="Times New Roman" w:cs="Times New Roman"/>
          <w:sz w:val="24"/>
          <w:szCs w:val="24"/>
          <w:lang w:val="en-US"/>
        </w:rPr>
        <w:t xml:space="preserve">, further strengthening the notion that the amount of music training is not a major influence on vocal emotion perception </w:t>
      </w:r>
      <w:sdt>
        <w:sdtPr>
          <w:rPr>
            <w:lang w:val="en-US"/>
          </w:rPr>
          <w:alias w:val="To edit, see citavi.com/edit"/>
          <w:tag w:val="CitaviPlaceholder#5d4dd07c-086c-4824-a3ca-24693ee5e3b9"/>
          <w:id w:val="1976629165"/>
          <w:placeholder>
            <w:docPart w:val="DefaultPlaceholder_-1854013440"/>
          </w:placeholder>
        </w:sdtPr>
        <w:sdtContent>
          <w:r w:rsidRPr="00947754">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zVDE0OjUyOjM1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1ZDRkZDA3Yy0wODZjLTQ4MjQtYTNjYS0yNDY5M2VlNWUzYjkiLCJUZXh0IjoiKFNjaGVsbGVuYmVyZyAmIExpbWEsIDIwMjQpIiwiV0FJVmVyc2lvbiI6IjYuMTEuMC4wIn0=}</w:instrText>
          </w:r>
          <w:r w:rsidRPr="0094775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(Schellenberg &amp; Lima, 2024)</w:t>
          </w:r>
          <w:r w:rsidRPr="00947754">
            <w:rPr>
              <w:rFonts w:ascii="Times New Roman" w:hAnsi="Times New Roman" w:cs="Times New Roman"/>
              <w:sz w:val="24"/>
              <w:szCs w:val="24"/>
              <w:lang w:val="en-US"/>
            </w:rPr>
            <w:fldChar w:fldCharType="end"/>
          </w:r>
        </w:sdtContent>
      </w:sdt>
      <w:r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zVDE0OjUyOjM1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U4MDZhYzE3LTc1ZTQtNDRkMS05YmVjLTg3MTBlMmZhNjc3MSIsIlRleHQiOiIoTnVzc2JhdW0gZXQgYWwuLCAyMDI0KSIsIldBSVZlcnNpb24iOiI2LjExLjAuMCJ9}</w:instrText>
          </w:r>
          <w:r w:rsidR="00947754" w:rsidRPr="0094775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19EDAD08"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(cf. </w:t>
      </w:r>
      <w:r w:rsidR="00D66D3F" w:rsidRPr="00D66D3F">
        <w:rPr>
          <w:rFonts w:ascii="Times New Roman" w:hAnsi="Times New Roman" w:cs="Times New Roman"/>
          <w:sz w:val="24"/>
          <w:szCs w:val="24"/>
          <w:lang w:val="en-US"/>
        </w:rPr>
        <w:t xml:space="preserve">Table 2 and </w:t>
      </w:r>
      <w:r w:rsidR="00D66D3F">
        <w:rPr>
          <w:rFonts w:ascii="Times New Roman" w:hAnsi="Times New Roman" w:cs="Times New Roman"/>
          <w:sz w:val="24"/>
          <w:szCs w:val="24"/>
          <w:lang w:val="en-US"/>
        </w:rPr>
        <w:t xml:space="preserve">Table 3 in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zVDE0OjUyOjM1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QyMjBkMjMxLTEzYzItNDUwNS04NTU0LTRkMGQzNDM5YWJkMSIsIlRleHQiOiIoTnVzc2JhdW0gZXQgYWwuLCAyMDI0KSIsIldBSVZlcnNpb24iOiI2LjExLjAuMCJ9}</w:instrText>
          </w:r>
          <w:r w:rsidR="00D66D3F">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perception and music perception abilities, especially for melody and rhythm. </w:t>
      </w:r>
      <w:r w:rsidR="00D66D3F">
        <w:rPr>
          <w:rFonts w:ascii="Times New Roman" w:hAnsi="Times New Roman" w:cs="Times New Roman"/>
          <w:sz w:val="24"/>
          <w:szCs w:val="24"/>
          <w:lang w:val="en-US"/>
        </w:rPr>
        <w:t xml:space="preserve">We therefore conclude that individual differences in music perception abilities play an important role, irrespective of the assignment to any (non)-musical group. </w:t>
      </w:r>
      <w:r>
        <w:rPr>
          <w:rFonts w:ascii="Times New Roman" w:hAnsi="Times New Roman" w:cs="Times New Roman"/>
          <w:sz w:val="24"/>
          <w:szCs w:val="24"/>
          <w:lang w:val="en-US"/>
        </w:rPr>
        <w:t xml:space="preserve">This is fully in line with the current literature, which consistently emphasizes the role of acoustic sensitivity and argues against a causal effect of training or musical activity on vocal emotion perception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1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I2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Ni0xM1QxNDo1MjozNSIsIlByb2plY3QiOnsiJHJlZiI6IjUifX0sIlVzZU51bWJlcmluZ1R5cGVPZlBhcmVudERvY3VtZW50IjpmYWxzZX1dLCJGb3JtYXR0ZWRUZXh0Ijp7IiRpZCI6IjI3IiwiQ291bnQiOjEsIlRleHRVbml0cyI6W3siJGlkIjoiMjgiLCJGb250U3R5bGUiOnsiJGlkIjoiMjk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MS4wLjAifQ==}</w:instrText>
          </w:r>
          <w:r>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34E0BA8F" w:rsidR="00080560" w:rsidRPr="00EB262D" w:rsidRDefault="00311EE4" w:rsidP="00080560">
      <w:pPr>
        <w:pStyle w:val="berschrift2"/>
        <w:spacing w:line="480" w:lineRule="auto"/>
        <w:rPr>
          <w:rFonts w:ascii="Times New Roman" w:hAnsi="Times New Roman" w:cs="Times New Roman"/>
          <w:sz w:val="24"/>
          <w:szCs w:val="24"/>
          <w:lang w:val="en-US"/>
        </w:rPr>
      </w:pPr>
      <w:bookmarkStart w:id="98" w:name="_Toc200448889"/>
      <w:bookmarkStart w:id="99" w:name="_Hlk116307919"/>
      <w:r>
        <w:rPr>
          <w:rFonts w:ascii="Times New Roman" w:hAnsi="Times New Roman" w:cs="Times New Roman"/>
          <w:sz w:val="24"/>
          <w:szCs w:val="24"/>
          <w:lang w:val="en-US"/>
        </w:rPr>
        <w:t>Constraints on generality and 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directions</w:t>
      </w:r>
      <w:bookmarkEnd w:id="98"/>
    </w:p>
    <w:bookmarkEnd w:id="99"/>
    <w:p w14:paraId="48B79D45" w14:textId="260122E7"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623954">
        <w:rPr>
          <w:rFonts w:ascii="Times New Roman" w:hAnsi="Times New Roman" w:cs="Times New Roman"/>
          <w:sz w:val="24"/>
          <w:szCs w:val="24"/>
          <w:lang w:val="en-US"/>
        </w:rPr>
        <w:t>recognition,</w:t>
      </w:r>
      <w:r w:rsidR="00623954" w:rsidRPr="00E80810">
        <w:rPr>
          <w:rFonts w:ascii="Times New Roman" w:hAnsi="Times New Roman" w:cs="Times New Roman"/>
          <w:sz w:val="24"/>
          <w:szCs w:val="24"/>
          <w:lang w:val="en-US"/>
        </w:rPr>
        <w:t xml:space="preserve"> </w:t>
      </w:r>
      <w:r w:rsidR="00BC6348" w:rsidRPr="00E80810">
        <w:rPr>
          <w:rFonts w:ascii="Times New Roman" w:hAnsi="Times New Roman" w:cs="Times New Roman"/>
          <w:sz w:val="24"/>
          <w:szCs w:val="24"/>
          <w:lang w:val="en-US"/>
        </w:rPr>
        <w:t>and</w:t>
      </w:r>
      <w:r w:rsidRPr="00E80810">
        <w:rPr>
          <w:rFonts w:ascii="Times New Roman" w:hAnsi="Times New Roman" w:cs="Times New Roman"/>
          <w:sz w:val="24"/>
          <w:szCs w:val="24"/>
          <w:lang w:val="en-US"/>
        </w:rPr>
        <w:t xml:space="preserve"> therefore closes an open gap in the literature.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xml:space="preserve">, the present study has several limitations which deserve consideration.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k4NzQ5NjIiLCJVcmlTdHJpbmciOiJodHRwOi8vd3d3Lm5jYmkubmxtLm5paC5nb3YvcHVibWVkLzE5ODc0OTY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My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U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}</w:instrText>
          </w:r>
          <w:r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zVDE0OjUyOjM1IiwiUHJvamVjdCI6eyIkcmVmIjoiNSJ9fSwiVXNlTnVtYmVyaW5nVHlwZU9mUGFyZW50RG9jdW1lbnQiOmZhbHNlfV0sIkZvcm1hdHRlZFRleHQiOnsiJGlkIjoiMjAiLCJDb3VudCI6MSwiVGV4dFVuaXRzIjpbeyIkaWQiOiIyMSIsIkZvbnRTdHlsZSI6eyIkaWQiOiIyMiIsIk5ldXRyYWwiOnRydWV9LCJSZWFkaW5nT3JkZXIiOjEsIlRleHQiOiIoQ29ycmVpYSBldCBhbC4sIDIwMjIpIn1dfSwiVGFnIjoiQ2l0YXZpUGxhY2Vob2xkZXIjN2FlZDZkYmUtM2VhZC00ZWIzLThmOTMtN2U4MDIwMjcxNWZhIiwiVGV4dCI6IihDb3JyZWlhIGV0IGFsLiwgMjAyMikiLCJXQUlWZXJzaW9uIjoiNi4xMS4wLjAifQ==}</w:instrText>
          </w:r>
          <w:r w:rsidR="002C7B59"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19858D5B"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w:t>
      </w:r>
      <w:r w:rsidR="0062107D" w:rsidRPr="00E80810">
        <w:rPr>
          <w:rFonts w:ascii="Times New Roman" w:hAnsi="Times New Roman" w:cs="Times New Roman"/>
          <w:sz w:val="24"/>
          <w:szCs w:val="24"/>
          <w:lang w:val="en-US"/>
        </w:rPr>
        <w:lastRenderedPageBreak/>
        <w:t>distinction between amateurs and professionals is not fully straightforward</w:t>
      </w:r>
      <w:r w:rsidR="00623954">
        <w:rPr>
          <w:rFonts w:ascii="Times New Roman" w:hAnsi="Times New Roman" w:cs="Times New Roman"/>
          <w:sz w:val="24"/>
          <w:szCs w:val="24"/>
          <w:lang w:val="en-US"/>
        </w:rPr>
        <w:t>,</w:t>
      </w:r>
      <w:r w:rsidR="0062107D" w:rsidRPr="00E80810">
        <w:rPr>
          <w:rFonts w:ascii="Times New Roman" w:hAnsi="Times New Roman" w:cs="Times New Roman"/>
          <w:sz w:val="24"/>
          <w:szCs w:val="24"/>
          <w:lang w:val="en-US"/>
        </w:rPr>
        <w:t xml:space="preserve"> and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C4wMDc1MiIsIlVyaVN0cmluZyI6Imh0dHBzOi8vZG9pLm9yZy8xMC4zMzg5L2ZuaW5zLjIwMjAuMDA3N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jo1OTozMSIsIk1vZGlmaWVkQnkiOiJfQ2hyaXN0aW5lIE51c3NiYXVtIiwiSWQiOiI2ZDkwNDAyMC1lZTBjLTQxNWQtOTcxYS0xNGNkNzQ4NDBkMmQiLCJNb2RpZmllZE9uIjoiMjAyNS0wNC0wNFQxMjo1OTozM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yNzkyODk5IiwiVXJpU3RyaW5nIjoiaHR0cDovL3d3dy5uY2JpLm5sbS5uaWguZ292L3B1Ym1lZC8zMjc5Mjg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jo1OTozMSIsIk1vZGlmaWVkQnkiOiJfQ2hyaXN0aW5lIE51c3NiYXVtIiwiSWQiOiJmYzU1Yjg4OS01ZTZiLTQ2ODgtODg0My00Y2M2Y2Q4MTM0MDQiLCJNb2RpZmllZE9uIjoiMjAyNS0wNC0wNFQxMjo1OT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czODU0MDkiLCJVcmlTdHJpbmciOiJodHRwczovL3d3dy5uY2JpLm5sbS5uaWguZ292L3BtYy9hcnRpY2xlcy9QTUM3Mzg1NDA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yOjU5OjMxIiwiTW9kaWZpZWRCeSI6Il9DaHJpc3RpbmUgTnVzc2JhdW0iLCJJZCI6IjI0ZDk4YzRjLTMxNDctNDcwNy05NDVlLWU1Mjc0ZWE2MzRlMCIsIk1vZGlmaWVkT24iOiIyMDI1LTA0LTA0VDEyOjU5OjMxIiwiUHJvamVjdCI6eyIkcmVmIjoiNSJ9fV0sIk9yZ2FuaXphdGlvbnMiOltdLCJPdGhlcnNJbnZvbHZlZCI6W10sIlBhZ2VSYW5nZSI6IjxzcD5cclxuICA8bj43NTI8L24+XHJcbiAgPGluPnRydWU8L2luPlxyXG4gIDxvcz43NTI8L29zPlxyXG4gIDxwcz43NTI8L3BzPlxyXG48L3NwPlxyXG48b3M+NzUyPC9vcz4iLCJQZXJpb2RpY2FsIjp7IiRpZCI6IjE2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}</w:instrText>
          </w:r>
          <w:r w:rsidR="0062107D"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(Zendel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xNDYxMzgwOC4yMDExLjYwMzA0NCIsIlVyaVN0cmluZyI6Imh0dHBzOi8vZG9pLm9yZy8xMC4xMDgwLzE0NjEzODA4LjIwMTEuNjAzMDQ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}</w:instrText>
          </w:r>
          <w:r w:rsidR="0062107D"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incorporate the heterogeneity of musicians, it may be more adequate to consider variability on a spectrum rather than </w:t>
      </w:r>
      <w:r w:rsidR="00623954">
        <w:rPr>
          <w:rFonts w:ascii="Times New Roman" w:hAnsi="Times New Roman" w:cs="Times New Roman"/>
          <w:sz w:val="24"/>
          <w:szCs w:val="24"/>
          <w:lang w:val="en-US"/>
        </w:rPr>
        <w:t xml:space="preserve">in </w:t>
      </w:r>
      <w:r w:rsidR="006C24C4" w:rsidRPr="00E80810">
        <w:rPr>
          <w:rFonts w:ascii="Times New Roman" w:hAnsi="Times New Roman" w:cs="Times New Roman"/>
          <w:sz w:val="24"/>
          <w:szCs w:val="24"/>
          <w:lang w:val="en-US"/>
        </w:rPr>
        <w:t xml:space="preserve">distinct groups. </w:t>
      </w:r>
    </w:p>
    <w:p w14:paraId="061E557C" w14:textId="5872E940"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any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5NjkyNjMxIiwiVXJpU3RyaW5nIjoiaHR0cDovL3d3dy5uY2JpLm5sbS5uaWguZ292L3B1Ym1lZC8xOTY5MjY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wMToyMyIsIk1vZGlmaWVkQnkiOiJfQ2hyaXN0aW5lIE51c3NiYXVtIiwiSWQiOiI2ZjI2ZTc4ZC0xMGU4LTQyYTctYmRjYy03ZjJlNjNjOTM0MzAiLCJNb2RpZmllZE9uIjoiMjAyNS0wNi0wNFQxNTowMToy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OTMvY2VyY29yL2JocDE3NyIsIlVyaVN0cmluZyI6Imh0dHBzOi8vZG9pLm9yZy8xMC4xMDkzL2NlcmNvci9iaHAxN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5ldXJvaW1hZ2UuMjAwMy4wNy4wMTgiLCJVcmlTdHJpbmciOiJodHRwczovL2RvaS5vcmcvMTAuMTAxNi9qLm5ldXJvaW1hZ2UuMjAwMy4wNy4wM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NTk6MTkiLCJNb2RpZmllZEJ5IjoiX0NocmlzdGluZSBOdXNzYmF1bSIsIklkIjoiNzY3Zjc4N2ItZDJiMy00OTlkLThmYWEtOGUxNjYxYThmY2JlIiwiTW9kaWZpZWRPbiI6IjIwMjUtMDYtMDRUMTQ6NTk6MTk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NS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Ni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IiwiSWQiOiI2OTA4MmIzYy1lMjQwLTRiOTktYjg4NS02YzJlMWQ5ZWRiNGQiLCJNb2RpZmllZE9uIjoiMjAyNS0wNi0xM1QxNDo1MjozNSIsIlByb2plY3QiOnsiJHJlZiI6IjUifX0sIlVzZU51bWJlcmluZ1R5cGVPZlBhcmVudERvY3VtZW50IjpmYWxzZX0seyIkaWQiOiI0MiIsIiR0eXBlIjoiU3dpc3NBY2FkZW1pYy5DaXRhdmkuQ2l0YXRpb25zLldvcmRQbGFjZWhvbGRlckVudHJ5LCBTd2lzc0FjYWRlbWljLkNpdGF2aSIsIklkIjoiYTBkN2U4YmItMWFhYi00OGE1LTlhMGEtYjE0ZjRmNzZkM2QwIiwiUmFuZ2VTdGFydCI6NjMsIlJhbmdlTGVuZ3RoIjoyNCwiUmVmZXJlbmNlSWQiOiJlYzU5ZGU3Ni00ZTYyLTQ3NDctYmJkOS02NzdmMTBhNTU3NTM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bGVmdGhlcmlhIiwiTGFzdE5hbWUiOiJQYXBhZGFraSIsIlByb3RlY3RlZCI6ZmFsc2UsIlNleCI6MSwiQ3JlYXRlZEJ5IjoiX0NocmlzdGluZSBOdXNzYmF1bSIsIkNyZWF0ZWRPbiI6IjIwMjUtMDQtMDRUMTM6MzQ6MjQiLCJNb2RpZmllZEJ5IjoiX0NocmlzdGluZSBOdXNzYmF1bSIsIklkIjoiMDIyMzNhODctMTk4NS00ODM3LThhZGItZTI3Y2Q5ZTBiYzViIiwiTW9kaWZpZWRPbiI6IjIwMjUtMDQtMDRUMTM6MzQ6MjQiLCJQcm9qZWN0Ijp7IiRyZWYiOiI1In19LHsiJGlkIjoiNDU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Q5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NTAiLCIkdHlwZSI6IlN3aXNzQWNhZGVtaWMuQ2l0YXZpLkxvY2F0aW9uLCBTd2lzc0FjYWRlbWljLkNpdGF2aSIsIkFkZHJlc3MiOnsiJGlkIjoiNTE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NTMiLCIkdHlwZSI6IlN3aXNzQWNhZGVtaWMuQ2l0YXZpLkxvY2F0aW9uLCBTd2lzc0FjYWRlbWljLkNpdGF2aSIsIkFkZHJlc3MiOnsiJGlkIjoiNTQ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U2IiwiJHR5cGUiOiJTd2lzc0FjYWRlbWljLkNpdGF2aS5Mb2NhdGlvbiwgU3dpc3NBY2FkZW1pYy5DaXRhdmkiLCJBZGRyZXNzIjp7IiRpZCI6IjU3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1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}</w:instrText>
          </w:r>
          <w:r w:rsidR="00AC7377"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(Kleber et al., 2010; Lotze et al., 2003; Oechslin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2LTEzVDE0OjUyOjM1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YTBhYzc4ZjQtNjU5Yy00ZjY2LWIyYjAtMTA0M2NjMmJiNDJiIiwiVGV4dCI6IihIYWx3YW5pIGV0IGFsLiwgMjAxMSkiLCJXQUlWZXJzaW9uIjoiNi4xMS4wLjAifQ==}</w:instrText>
          </w:r>
          <w:r w:rsidR="00976EB4"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as yet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YiI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MzkwL2JyYWluc2NpMTMxMTE1NjMiLCJVcmlTdHJpbmciOiJodHRwczovL2RvaS5vcmcvMTAuMzM5MC9icmFpbnNjaTEzMTExNT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5VDEwOjUyOjU5IiwiTW9kaWZpZWRCeSI6Il9DaHJpc3RpbmUgTnVzc2JhdW0iLCJJZCI6IjIyY2ZjZTdjLTFkY2UtNGM4MS1hM2ZjLWMyZmJjYTA3YzMyZiIsIk1vZGlmaWVkT24iOiIyMDIzLTExLTA5VDEwOjUyOjU5IiwiUHJvamVjdCI6eyIkcmVmIjoiNSJ9fV0sIk51bWJlciI6IjExIiwiT3JnYW5pemF0aW9ucyI6W10sIk90aGVyc0ludm9sdmVkIjpbXSwiUGFnZVJhbmdlIjoiPHNwPlxyXG4gIDxuPjE1NjM8L24+XHJcbiAgPGluPnRydWU8L2luPlxyXG4gIDxvcz4xNTYzPC9vcz5cclxuICA8cHM+MTU2MzwvcHM+XHJcbjwvc3A+XHJcbjxvcz4xNTYzPC9vcz4iLCJQZXJpb2RpY2FsIjp7IiRpZCI6IjEx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Sm9oYW5uZXMiLCJMYXN0TmFtZSI6IkxlaG5lbiIsIk1pZGRsZU5hbWUiOiJNLiIsIlByb3RlY3RlZCI6ZmFsc2UsIlNleCI6MiwiQ3JlYXRlZEJ5IjoiX0NocmlzdGluZSBOdXNzYmF1bSIsIkNyZWF0ZWRPbiI6IjIwMjUtMDYtMDRUMTU6MDM6MDEiLCJNb2RpZmllZEJ5IjoiX0NocmlzdGluZSBOdXNzYmF1bSIsIklkIjoiNzNkMTAwNDYtOWVlOC00NGFjLThiOTQtOTZiYzA4NzBhNzQ0IiwiTW9kaWZpZWRPbiI6IjIwMjUtMDYtMDRUMTU6MDM6MDEiLCJQcm9qZWN0Ijp7IiRyZWYiOiI1In19LHsiJHJlZiI6IjcifSx7IiRyZWYiOiI0In1dLCJCaWJUZVhLZXkiOiJMZWhuZW5fMjAyNSI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UifX1dLCJOdW1iZXIiOiI2IiwiT3JnYW5pemF0aW9ucyI6W10sIk90aGVyc0ludm9sdmVkIjpbXSwiUGVyaW9kaWNhbCI6eyIkaWQiOiIyN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U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}</w:instrText>
          </w:r>
          <w:r w:rsidR="00AC7377"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26932C19"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l9DaHJpc3RpbmUgTnVzc2JhdW0iLCJDcmVhdGVkT24iOiIyMDI1LTA2LTA1VDEzOjU0OjUxIiwiTW9kaWZpZWRCeSI6Il9DaHJpc3RpbmUgTnVzc2JhdW0iLCJJZCI6ImM0MWY5NTFiLTgyYzktNDE3YS1hMDcxLWVjOTQ0N2RmODRjZSIsIk1vZGlmaWVkT24iOiIyMDI1LTA2LTA1VDEzOjU0OjUx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fQ2hyaXN0aW5lIE51c3NiYXVtIiwiQ3JlYXRlZE9uIjoiMjAyNS0wNi0wNVQxMzo1NDo1MSIsIk1vZGlmaWVkQnkiOiJfQ2hyaXN0aW5lIE51c3NiYXVtIiwiSWQiOiJlOTVkYmIyZC1iMDlmLTRmNjgtYjNiZi1iY2EzODM2ZWVlNDMiLCJNb2RpZmllZE9uIjoiMjAyNS0wNi0wNVQxMzo1NDo1MS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M6NTQ6NTEiLCJNb2RpZmllZEJ5IjoiX0NocmlzdGluZSBOdXNzYmF1bSIsIklkIjoiZDMwNGViYzQtMzE4OS00NjU5LThiZmUtMDNiMjUyYTcyMjM5IiwiTW9kaWZpZWRPbiI6IjIwMjUtMDYtMDVUMTM6NTQ6NTE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l9DaHJpc3RpbmUgTnVzc2JhdW0iLCJDcmVhdGVkT24iOiIyMDI1LTA2LTA1VDEzOjU0OjUxIiwiTW9kaWZpZWRCeSI6Il9DaHJpcyIsIklkIjoiZmIwNWRmZGItMTIzZi00ZGRhLWI3OTctMmZjZjgzNTdiMzc0IiwiTW9kaWZpZWRPbiI6IjIwMjUtMDYtMTNUMTQ6NTI6MzU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sidR="0075526B">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(Kachlicka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l9DaHJpc3RpbmUgTnVzc2JhdW0iLCJDcmVhdGVkT24iOiIyMDI1LTA2LTA1VDE0OjA1OjIwIiwiTW9kaWZpZWRCeSI6Il9DaHJpc3RpbmUgTnVzc2JhdW0iLCJJZCI6IjliMDNiNDkxLWJhODctNDMyZC04N2RiLWQwNTI3YTZmMzJiZSIsIk1vZGlmaWVkT24iOiIyMDI1LTA2LTA1VDE0OjA1OjIw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fQ2hyaXN0aW5lIE51c3NiYXVtIiwiQ3JlYXRlZE9uIjoiMjAyNS0wNi0wNVQxNDowNToyMCIsIk1vZGlmaWVkQnkiOiJfQ2hyaXN0aW5lIE51c3NiYXVtIiwiSWQiOiIxZTNlOWFhMy0yMjZjLTQ2OWEtYWIwYS0wZGM1ZWQ3NTFkZDQiLCJNb2RpZmllZE9uIjoiMjAyNS0wNi0wNVQxNDowNToyMC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IiwiSWQiOiJiNGMzNWFmMi1kMWI2LTQ3NjUtODk1Zi1hNTYyOWYxYjE2NzAiLCJNb2RpZmllZE9uIjoiMjAyNS0wNi0xM1QxNDo1MjozNS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sidR="004933AA">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 xml:space="preserve">(Berry &amp; </w:t>
          </w:r>
          <w:r w:rsidR="00213F4E">
            <w:rPr>
              <w:rFonts w:ascii="Times New Roman" w:hAnsi="Times New Roman" w:cs="Times New Roman"/>
              <w:sz w:val="24"/>
              <w:szCs w:val="24"/>
              <w:lang w:val="en-US"/>
            </w:rPr>
            <w:lastRenderedPageBreak/>
            <w:t>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l9DaHJpc3RpbmUgTnVzc2JhdW0iLCJDcmVhdGVkT24iOiIyMDI1LTA2LTA1VDE0OjA3OjQyIiwiTW9kaWZpZWRCeSI6Il9DaHJpc3RpbmUgTnVzc2JhdW0iLCJJZCI6IjQxZmQxMTkxLTlmYTgtNDg1MS1iN2ZjLTJiMDlhMTgzYjA0ZCIsIk1vZGlmaWVkT24iOiIyMDI1LTA2LTA1VDE0OjA3OjQy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zo0MiIsIk1vZGlmaWVkQnkiOiJfQ2hyaXN0aW5lIE51c3NiYXVtIiwiSWQiOiI2ZDFkYTA1ZS1lMGFkLTQ0MmUtODM0NC02NmRiN2VjOTFiODYiLCJNb2RpZmllZE9uIjoiMjAyNS0wNi0wNVQxNDowNzo0M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X0NocmlzdGluZSBOdXNzYmF1bSIsIkNyZWF0ZWRPbiI6IjIwMjUtMDYtMDVUMTQ6MDc6NDIiLCJNb2RpZmllZEJ5IjoiX0NocmlzIiwiSWQiOiJiMjBiZGQyZS0yMzdhLTQ4NjktYjk4YS04MzAxODk5ZWI1M2MiLCJNb2RpZmllZE9uIjoiMjAyNS0wNi0xM1QxNDo1MjozNS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sid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this is mirrored in vocal emotion perception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100"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100"/>
    </w:p>
    <w:p w14:paraId="72AA5F92" w14:textId="5633C3E5"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perception and music perception abilities, especially for melodies. This adds a new perspective to the accumulating evidence that the link between musicality and vocal emotion perception is predominantly driven by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101" w:name="_Toc200448891"/>
      <w:r w:rsidRPr="00EB262D">
        <w:rPr>
          <w:rFonts w:ascii="Times New Roman" w:hAnsi="Times New Roman" w:cs="Times New Roman"/>
          <w:sz w:val="24"/>
          <w:szCs w:val="24"/>
          <w:lang w:val="en-US"/>
        </w:rPr>
        <w:t>Acknowledgements</w:t>
      </w:r>
      <w:bookmarkEnd w:id="101"/>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The original voice recordings that served as a basis for creating our stimulus material were provided by Sascha Frühholz. We thank Hannah Strauß for support with the PROMS. We are grateful to all participants of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102" w:name="_Toc51659723"/>
      <w:bookmarkStart w:id="103" w:name="_Toc200448892"/>
      <w:r w:rsidRPr="00EB262D">
        <w:rPr>
          <w:rFonts w:ascii="Times New Roman" w:hAnsi="Times New Roman" w:cs="Times New Roman"/>
          <w:sz w:val="24"/>
          <w:szCs w:val="24"/>
          <w:lang w:val="en-US"/>
        </w:rPr>
        <w:t>Conflicts of Interests</w:t>
      </w:r>
      <w:bookmarkEnd w:id="102"/>
      <w:r w:rsidRPr="00EB262D">
        <w:rPr>
          <w:rFonts w:ascii="Times New Roman" w:hAnsi="Times New Roman" w:cs="Times New Roman"/>
          <w:sz w:val="24"/>
          <w:szCs w:val="24"/>
          <w:lang w:val="en-US"/>
        </w:rPr>
        <w:t xml:space="preserve"> and Funding</w:t>
      </w:r>
      <w:bookmarkEnd w:id="103"/>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The authors declare no conflicts of interests.</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104" w:name="_Toc200448893"/>
      <w:r w:rsidRPr="00EB262D">
        <w:rPr>
          <w:rFonts w:ascii="Times New Roman" w:hAnsi="Times New Roman" w:cs="Times New Roman"/>
          <w:sz w:val="24"/>
          <w:szCs w:val="24"/>
          <w:lang w:val="en-US"/>
        </w:rPr>
        <w:t>Credit Author Statement</w:t>
      </w:r>
      <w:bookmarkEnd w:id="104"/>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Stefan R. Schweinberger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105" w:name="_Toc200448894"/>
      <w:r w:rsidRPr="00EB262D">
        <w:rPr>
          <w:rFonts w:ascii="Times New Roman" w:hAnsi="Times New Roman" w:cs="Times New Roman"/>
          <w:sz w:val="24"/>
          <w:szCs w:val="24"/>
          <w:lang w:val="en-US"/>
        </w:rPr>
        <w:t>Supplementary material</w:t>
      </w:r>
      <w:bookmarkEnd w:id="105"/>
    </w:p>
    <w:p w14:paraId="38103076" w14:textId="3944821B"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r w:rsidR="007E42E7" w:rsidRPr="00296057">
        <w:rPr>
          <w:rFonts w:ascii="Times New Roman" w:hAnsi="Times New Roman" w:cs="Times New Roman"/>
          <w:color w:val="C00000"/>
          <w:sz w:val="24"/>
          <w:szCs w:val="24"/>
          <w:lang w:val="en-US"/>
        </w:rPr>
        <w:t>https://osf.io/ascqx/</w:t>
      </w:r>
      <w:r w:rsidR="005A0105" w:rsidRPr="00EB262D">
        <w:rPr>
          <w:rFonts w:ascii="Times New Roman" w:hAnsi="Times New Roman" w:cs="Times New Roman"/>
          <w:color w:val="000000" w:themeColor="text1"/>
          <w:sz w:val="24"/>
          <w:szCs w:val="24"/>
          <w:lang w:val="en-US"/>
        </w:rPr>
        <w:t>).</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4DEAE5AB" w14:textId="77777777" w:rsidR="001E135D" w:rsidRPr="001E135D" w:rsidRDefault="00484889" w:rsidP="001E135D">
          <w:pPr>
            <w:pStyle w:val="CitaviBibliographyHeading"/>
          </w:pPr>
          <w:r w:rsidRPr="00EB262D">
            <w:rPr>
              <w:lang w:val="en-US"/>
            </w:rPr>
            <w:fldChar w:fldCharType="begin"/>
          </w:r>
          <w:r w:rsidRPr="004933AA">
            <w:instrText>ADDIN CitaviBibliography</w:instrText>
          </w:r>
          <w:r w:rsidRPr="00EB262D">
            <w:rPr>
              <w:lang w:val="en-US"/>
            </w:rPr>
            <w:fldChar w:fldCharType="separate"/>
          </w:r>
          <w:r w:rsidR="001E135D" w:rsidRPr="001E135D">
            <w:t>References</w:t>
          </w:r>
        </w:p>
        <w:p w14:paraId="030B78F6" w14:textId="77777777" w:rsidR="001E135D" w:rsidRPr="001E135D" w:rsidRDefault="001E135D" w:rsidP="001E135D">
          <w:pPr>
            <w:pStyle w:val="CitaviBibliographyEntry"/>
          </w:pPr>
          <w:bookmarkStart w:id="106" w:name="_CTVL0019ec4e8d5ccd741cfa5e9bc874dcf4426"/>
          <w:r w:rsidRPr="001E135D">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106"/>
          <w:r>
            <w:rPr>
              <w:lang w:val="en-US"/>
            </w:rPr>
            <w:t xml:space="preserve"> </w:t>
          </w:r>
          <w:r w:rsidRPr="001E135D">
            <w:rPr>
              <w:i/>
            </w:rPr>
            <w:t>Cognition &amp; Emotion</w:t>
          </w:r>
          <w:r w:rsidRPr="001E135D">
            <w:t xml:space="preserve">, </w:t>
          </w:r>
          <w:r w:rsidRPr="001E135D">
            <w:rPr>
              <w:i/>
            </w:rPr>
            <w:t>33</w:t>
          </w:r>
          <w:r w:rsidRPr="001E135D">
            <w:t>(6), 1099–1118. https://doi.org/10.1080/02699931.2018.1541312</w:t>
          </w:r>
        </w:p>
        <w:p w14:paraId="0AFFDCBE" w14:textId="77777777" w:rsidR="001E135D" w:rsidRDefault="001E135D" w:rsidP="001E135D">
          <w:pPr>
            <w:pStyle w:val="CitaviBibliographyEntry"/>
            <w:rPr>
              <w:lang w:val="en-US"/>
            </w:rPr>
          </w:pPr>
          <w:bookmarkStart w:id="107" w:name="_CTVL0011d599aaa2f1b4634856b211bbf469afc"/>
          <w:r w:rsidRPr="001E135D">
            <w:t xml:space="preserve">Baldé, A. M., Lima, C. F., &amp; Schellenberg, E. G. (2025). </w:t>
          </w:r>
          <w:r>
            <w:rPr>
              <w:lang w:val="en-US"/>
            </w:rPr>
            <w:t>Associations between musical expertise and auditory processing.</w:t>
          </w:r>
          <w:bookmarkEnd w:id="107"/>
          <w:r>
            <w:rPr>
              <w:lang w:val="en-US"/>
            </w:rPr>
            <w:t xml:space="preserve"> </w:t>
          </w:r>
          <w:r w:rsidRPr="001E135D">
            <w:rPr>
              <w:i/>
              <w:lang w:val="en-US"/>
            </w:rPr>
            <w:t xml:space="preserve">Journal of Experimental Psychology: Human Perception and Performance. </w:t>
          </w:r>
          <w:r w:rsidRPr="001E135D">
            <w:rPr>
              <w:lang w:val="en-US"/>
            </w:rPr>
            <w:t>Advance online publication. https://doi.org/10.1037/xhp0001312</w:t>
          </w:r>
        </w:p>
        <w:p w14:paraId="1962560A" w14:textId="77777777" w:rsidR="001E135D" w:rsidRDefault="001E135D" w:rsidP="001E135D">
          <w:pPr>
            <w:pStyle w:val="CitaviBibliographyEntry"/>
            <w:rPr>
              <w:lang w:val="en-US"/>
            </w:rPr>
          </w:pPr>
          <w:bookmarkStart w:id="108" w:name="_CTVL0018a088ef807694f5997fecb2354f5ed55"/>
          <w:r w:rsidRPr="001E135D">
            <w:t xml:space="preserve">Banse, R., &amp; Scherer, K. R. (1996). </w:t>
          </w:r>
          <w:r>
            <w:rPr>
              <w:lang w:val="en-US"/>
            </w:rPr>
            <w:t>Acoustic profiles in vocal emotion expression.</w:t>
          </w:r>
          <w:bookmarkEnd w:id="108"/>
          <w:r>
            <w:rPr>
              <w:lang w:val="en-US"/>
            </w:rPr>
            <w:t xml:space="preserve"> </w:t>
          </w:r>
          <w:r w:rsidRPr="001E135D">
            <w:rPr>
              <w:i/>
              <w:lang w:val="en-US"/>
            </w:rPr>
            <w:t>J Pers Soc Psychol</w:t>
          </w:r>
          <w:r w:rsidRPr="001E135D">
            <w:rPr>
              <w:lang w:val="en-US"/>
            </w:rPr>
            <w:t xml:space="preserve">, </w:t>
          </w:r>
          <w:r w:rsidRPr="001E135D">
            <w:rPr>
              <w:i/>
              <w:lang w:val="en-US"/>
            </w:rPr>
            <w:t>70</w:t>
          </w:r>
          <w:r w:rsidRPr="001E135D">
            <w:rPr>
              <w:lang w:val="en-US"/>
            </w:rPr>
            <w:t>(3), 614–636. https://doi.org/10.1037/0022-3514.70.3.614</w:t>
          </w:r>
        </w:p>
        <w:p w14:paraId="26EED76C" w14:textId="77777777" w:rsidR="001E135D" w:rsidRDefault="001E135D" w:rsidP="001E135D">
          <w:pPr>
            <w:pStyle w:val="CitaviBibliographyEntry"/>
            <w:rPr>
              <w:lang w:val="en-US"/>
            </w:rPr>
          </w:pPr>
          <w:bookmarkStart w:id="109"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109"/>
          <w:r>
            <w:rPr>
              <w:lang w:val="en-US"/>
            </w:rPr>
            <w:t xml:space="preserve"> </w:t>
          </w:r>
          <w:r w:rsidRPr="001E135D">
            <w:rPr>
              <w:i/>
              <w:lang w:val="en-US"/>
            </w:rPr>
            <w:t>Journal of Autism and Developmental Disorders</w:t>
          </w:r>
          <w:r w:rsidRPr="001E135D">
            <w:rPr>
              <w:lang w:val="en-US"/>
            </w:rPr>
            <w:t xml:space="preserve">, </w:t>
          </w:r>
          <w:r w:rsidRPr="001E135D">
            <w:rPr>
              <w:i/>
              <w:lang w:val="en-US"/>
            </w:rPr>
            <w:t>31</w:t>
          </w:r>
          <w:r w:rsidRPr="001E135D">
            <w:rPr>
              <w:lang w:val="en-US"/>
            </w:rPr>
            <w:t>(1), 5–17.</w:t>
          </w:r>
        </w:p>
        <w:p w14:paraId="160F7AB5" w14:textId="77777777" w:rsidR="001E135D" w:rsidRDefault="001E135D" w:rsidP="001E135D">
          <w:pPr>
            <w:pStyle w:val="CitaviBibliographyEntry"/>
            <w:rPr>
              <w:lang w:val="en-US"/>
            </w:rPr>
          </w:pPr>
          <w:bookmarkStart w:id="110" w:name="_CTVL0010fe75e7feb104adbb18573148cd9308a"/>
          <w:r>
            <w:rPr>
              <w:lang w:val="en-US"/>
            </w:rPr>
            <w:t>Benjamini, Y., &amp; Hochberg, Y. (1995). Controlling the False Discovery Rate: A Practical and Powerful Approach to Multiple Testing.</w:t>
          </w:r>
          <w:bookmarkEnd w:id="110"/>
          <w:r>
            <w:rPr>
              <w:lang w:val="en-US"/>
            </w:rPr>
            <w:t xml:space="preserve"> </w:t>
          </w:r>
          <w:r w:rsidRPr="001E135D">
            <w:rPr>
              <w:i/>
              <w:lang w:val="en-US"/>
            </w:rPr>
            <w:t>Journal of the Royal Statistical Society: Series B (Methodological)</w:t>
          </w:r>
          <w:r w:rsidRPr="001E135D">
            <w:rPr>
              <w:lang w:val="en-US"/>
            </w:rPr>
            <w:t xml:space="preserve">, </w:t>
          </w:r>
          <w:r w:rsidRPr="001E135D">
            <w:rPr>
              <w:i/>
              <w:lang w:val="en-US"/>
            </w:rPr>
            <w:t>57</w:t>
          </w:r>
          <w:r w:rsidRPr="001E135D">
            <w:rPr>
              <w:lang w:val="en-US"/>
            </w:rPr>
            <w:t>(1), 289–300. https://doi.org/10.1111/j.2517-6161.1995.tb02031.x</w:t>
          </w:r>
        </w:p>
        <w:p w14:paraId="73D5AF48" w14:textId="77777777" w:rsidR="001E135D" w:rsidRDefault="001E135D" w:rsidP="001E135D">
          <w:pPr>
            <w:pStyle w:val="CitaviBibliographyEntry"/>
            <w:rPr>
              <w:lang w:val="en-US"/>
            </w:rPr>
          </w:pPr>
          <w:bookmarkStart w:id="111" w:name="_CTVL001b4c35af2d1b64765895fa5629f1b1670"/>
          <w:r>
            <w:rPr>
              <w:lang w:val="en-US"/>
            </w:rPr>
            <w:t>Berry, M., &amp; Brown, S. (2019). Acting in action: Prosodic analysis of character portrayal during acting.</w:t>
          </w:r>
          <w:bookmarkEnd w:id="111"/>
          <w:r>
            <w:rPr>
              <w:lang w:val="en-US"/>
            </w:rPr>
            <w:t xml:space="preserve"> </w:t>
          </w:r>
          <w:r w:rsidRPr="001E135D">
            <w:rPr>
              <w:i/>
              <w:lang w:val="en-US"/>
            </w:rPr>
            <w:t>Journal of Experimental Psychology. General</w:t>
          </w:r>
          <w:r w:rsidRPr="001E135D">
            <w:rPr>
              <w:lang w:val="en-US"/>
            </w:rPr>
            <w:t xml:space="preserve">, </w:t>
          </w:r>
          <w:r w:rsidRPr="001E135D">
            <w:rPr>
              <w:i/>
              <w:lang w:val="en-US"/>
            </w:rPr>
            <w:t>148</w:t>
          </w:r>
          <w:r w:rsidRPr="001E135D">
            <w:rPr>
              <w:lang w:val="en-US"/>
            </w:rPr>
            <w:t>(8), 1407–1425. https://doi.org/10.1037/xge0000624</w:t>
          </w:r>
        </w:p>
        <w:p w14:paraId="212D7414" w14:textId="77777777" w:rsidR="001E135D" w:rsidRDefault="001E135D" w:rsidP="001E135D">
          <w:pPr>
            <w:pStyle w:val="CitaviBibliographyEntry"/>
            <w:rPr>
              <w:lang w:val="en-US"/>
            </w:rPr>
          </w:pPr>
          <w:bookmarkStart w:id="112" w:name="_CTVL0018bcf5d59f8824881bbcb07603366cee6"/>
          <w:r>
            <w:rPr>
              <w:lang w:val="en-US"/>
            </w:rPr>
            <w:t>Boersma, P. (2018). Praat: doing phonetics by computer [Computer program]: Version 6.0.46, retrieved January 2020 from http://www.praat.org/.</w:t>
          </w:r>
          <w:bookmarkEnd w:id="112"/>
          <w:r>
            <w:rPr>
              <w:lang w:val="en-US"/>
            </w:rPr>
            <w:t xml:space="preserve"> </w:t>
          </w:r>
          <w:r w:rsidRPr="001E135D">
            <w:rPr>
              <w:i/>
              <w:lang w:val="en-US"/>
            </w:rPr>
            <w:t>Http://www. Praat. Org</w:t>
          </w:r>
          <w:r w:rsidRPr="001E135D">
            <w:rPr>
              <w:lang w:val="en-US"/>
            </w:rPr>
            <w:t>.</w:t>
          </w:r>
        </w:p>
        <w:p w14:paraId="745D339B" w14:textId="77777777" w:rsidR="001E135D" w:rsidRDefault="001E135D" w:rsidP="001E135D">
          <w:pPr>
            <w:pStyle w:val="CitaviBibliographyEntry"/>
            <w:rPr>
              <w:lang w:val="en-US"/>
            </w:rPr>
          </w:pPr>
          <w:bookmarkStart w:id="113"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113"/>
          <w:r>
            <w:rPr>
              <w:lang w:val="en-US"/>
            </w:rPr>
            <w:t xml:space="preserve"> </w:t>
          </w:r>
          <w:r w:rsidRPr="001E135D">
            <w:rPr>
              <w:i/>
              <w:lang w:val="en-US"/>
            </w:rPr>
            <w:t>Nordic Journal of Music Therapy</w:t>
          </w:r>
          <w:r w:rsidRPr="001E135D">
            <w:rPr>
              <w:lang w:val="en-US"/>
            </w:rPr>
            <w:t xml:space="preserve">, </w:t>
          </w:r>
          <w:r w:rsidRPr="001E135D">
            <w:rPr>
              <w:i/>
              <w:lang w:val="en-US"/>
            </w:rPr>
            <w:t>27</w:t>
          </w:r>
          <w:r w:rsidRPr="001E135D">
            <w:rPr>
              <w:lang w:val="en-US"/>
            </w:rPr>
            <w:t>(4), 262–282. https://doi.org/10.1080/08098131.2018.1439086</w:t>
          </w:r>
        </w:p>
        <w:p w14:paraId="58EC1CB3" w14:textId="77777777" w:rsidR="001E135D" w:rsidRDefault="001E135D" w:rsidP="001E135D">
          <w:pPr>
            <w:pStyle w:val="CitaviBibliographyEntry"/>
            <w:rPr>
              <w:lang w:val="en-US"/>
            </w:rPr>
          </w:pPr>
          <w:bookmarkStart w:id="114" w:name="_CTVL0019225d7a8cba149508953a25c45f72589"/>
          <w:r>
            <w:rPr>
              <w:lang w:val="en-US"/>
            </w:rPr>
            <w:t>Breyer, B., &amp; Bluemke, M. (2016).</w:t>
          </w:r>
          <w:bookmarkEnd w:id="114"/>
          <w:r>
            <w:rPr>
              <w:lang w:val="en-US"/>
            </w:rPr>
            <w:t xml:space="preserve"> </w:t>
          </w:r>
          <w:r w:rsidRPr="001E135D">
            <w:rPr>
              <w:i/>
              <w:lang w:val="en-US"/>
            </w:rPr>
            <w:t xml:space="preserve">Deutsche Version der Positive and Negative Affect Schedule PANAS (GESIS Panel). </w:t>
          </w:r>
          <w:r w:rsidRPr="001E135D">
            <w:rPr>
              <w:lang w:val="en-US"/>
            </w:rPr>
            <w:t>https://doi.org/10.6102/zis242</w:t>
          </w:r>
        </w:p>
        <w:p w14:paraId="72E2691D" w14:textId="77777777" w:rsidR="001E135D" w:rsidRDefault="001E135D" w:rsidP="001E135D">
          <w:pPr>
            <w:pStyle w:val="CitaviBibliographyEntry"/>
            <w:rPr>
              <w:lang w:val="en-US"/>
            </w:rPr>
          </w:pPr>
          <w:bookmarkStart w:id="115" w:name="_CTVL0014c69460c6ffc475c919f8331b1ac4729"/>
          <w:r>
            <w:rPr>
              <w:lang w:val="en-US"/>
            </w:rPr>
            <w:t>Christiner, M., &amp; Reiterer, S. M. (2015). A Mozart is not a Pavarotti: Singers outperform instrumentalists on foreign accent imitation.</w:t>
          </w:r>
          <w:bookmarkEnd w:id="115"/>
          <w:r>
            <w:rPr>
              <w:lang w:val="en-US"/>
            </w:rPr>
            <w:t xml:space="preserve"> </w:t>
          </w:r>
          <w:r w:rsidRPr="001E135D">
            <w:rPr>
              <w:i/>
              <w:lang w:val="en-US"/>
            </w:rPr>
            <w:t>Frontiers in Human Neuroscience</w:t>
          </w:r>
          <w:r w:rsidRPr="001E135D">
            <w:rPr>
              <w:lang w:val="en-US"/>
            </w:rPr>
            <w:t xml:space="preserve">, </w:t>
          </w:r>
          <w:r w:rsidRPr="001E135D">
            <w:rPr>
              <w:i/>
              <w:lang w:val="en-US"/>
            </w:rPr>
            <w:t>9</w:t>
          </w:r>
          <w:r w:rsidRPr="001E135D">
            <w:rPr>
              <w:lang w:val="en-US"/>
            </w:rPr>
            <w:t>, 482. https://doi.org/10.3389/fnhum.2015.00482</w:t>
          </w:r>
        </w:p>
        <w:p w14:paraId="401552B8" w14:textId="77777777" w:rsidR="001E135D" w:rsidRDefault="001E135D" w:rsidP="001E135D">
          <w:pPr>
            <w:pStyle w:val="CitaviBibliographyEntry"/>
            <w:rPr>
              <w:lang w:val="en-US"/>
            </w:rPr>
          </w:pPr>
          <w:bookmarkStart w:id="116" w:name="_CTVL001f3d30444bd094c628cfd31c090beabd9"/>
          <w:r>
            <w:rPr>
              <w:lang w:val="en-US"/>
            </w:rPr>
            <w:t>Correia, A. I., Castro, S. L [Sao Luis], MacGregor, C., Müllensiefen, D., Schellenberg, E. G., &amp; Lima, C. F. (2022). Enhanced recognition of vocal emotions in individuals with naturally good musical abilities.</w:t>
          </w:r>
          <w:bookmarkEnd w:id="116"/>
          <w:r>
            <w:rPr>
              <w:lang w:val="en-US"/>
            </w:rPr>
            <w:t xml:space="preserve"> </w:t>
          </w:r>
          <w:r w:rsidRPr="001E135D">
            <w:rPr>
              <w:i/>
              <w:lang w:val="en-US"/>
            </w:rPr>
            <w:t>Emotion</w:t>
          </w:r>
          <w:r w:rsidRPr="001E135D">
            <w:rPr>
              <w:lang w:val="en-US"/>
            </w:rPr>
            <w:t xml:space="preserve">, </w:t>
          </w:r>
          <w:r w:rsidRPr="001E135D">
            <w:rPr>
              <w:i/>
              <w:lang w:val="en-US"/>
            </w:rPr>
            <w:t>22</w:t>
          </w:r>
          <w:r w:rsidRPr="001E135D">
            <w:rPr>
              <w:lang w:val="en-US"/>
            </w:rPr>
            <w:t>(5), 894–906. https://doi.org/10.1037/emo0000770</w:t>
          </w:r>
        </w:p>
        <w:p w14:paraId="219EB9A2" w14:textId="77777777" w:rsidR="001E135D" w:rsidRDefault="001E135D" w:rsidP="001E135D">
          <w:pPr>
            <w:pStyle w:val="CitaviBibliographyEntry"/>
            <w:rPr>
              <w:lang w:val="en-US"/>
            </w:rPr>
          </w:pPr>
          <w:bookmarkStart w:id="117" w:name="_CTVL001054b6372e59740a8b23865ec452ea9cd"/>
          <w:r>
            <w:rPr>
              <w:lang w:val="en-US"/>
            </w:rPr>
            <w:lastRenderedPageBreak/>
            <w:t>Fisher, R. A., Hoult, A. R., &amp; Tucker, W. S. (2020). A Comparison of Facial Muscle Activation for Vocalists and Instrumentalists.</w:t>
          </w:r>
          <w:bookmarkEnd w:id="117"/>
          <w:r>
            <w:rPr>
              <w:lang w:val="en-US"/>
            </w:rPr>
            <w:t xml:space="preserve"> </w:t>
          </w:r>
          <w:r w:rsidRPr="001E135D">
            <w:rPr>
              <w:i/>
              <w:lang w:val="en-US"/>
            </w:rPr>
            <w:t>Journal of Music Teacher Education</w:t>
          </w:r>
          <w:r w:rsidRPr="001E135D">
            <w:rPr>
              <w:lang w:val="en-US"/>
            </w:rPr>
            <w:t xml:space="preserve">, </w:t>
          </w:r>
          <w:r w:rsidRPr="001E135D">
            <w:rPr>
              <w:i/>
              <w:lang w:val="en-US"/>
            </w:rPr>
            <w:t>30</w:t>
          </w:r>
          <w:r w:rsidRPr="001E135D">
            <w:rPr>
              <w:lang w:val="en-US"/>
            </w:rPr>
            <w:t>(1), 53–64. https://doi.org/10.1177/1057083720947412</w:t>
          </w:r>
        </w:p>
        <w:p w14:paraId="1F1BE39C" w14:textId="77777777" w:rsidR="001E135D" w:rsidRPr="000504CD" w:rsidRDefault="001E135D" w:rsidP="001E135D">
          <w:pPr>
            <w:pStyle w:val="CitaviBibliographyEntry"/>
          </w:pPr>
          <w:bookmarkStart w:id="118" w:name="_CTVL00111a838218dd3406bbfdf594513d70ba0"/>
          <w:r>
            <w:rPr>
              <w:lang w:val="en-US"/>
            </w:rPr>
            <w:t xml:space="preserve">Freitag, C. M., Retz-Junginger, P., Retz, W., Seitz, C., Palmason, H., Meyer, J., Rösler, M., &amp; Gontard, A. von (2007). </w:t>
          </w:r>
          <w:r w:rsidRPr="001E135D">
            <w:t>Evaluation der deutschen Version des Autismus-Spektrum-Quotienten (AQ) - die Kurzversion AQ-k.</w:t>
          </w:r>
          <w:bookmarkEnd w:id="118"/>
          <w:r w:rsidRPr="001E135D">
            <w:t xml:space="preserve"> </w:t>
          </w:r>
          <w:r w:rsidRPr="000504CD">
            <w:rPr>
              <w:i/>
            </w:rPr>
            <w:t>Zeitschrift Für Klinische Psychologie Und Psychotherapie</w:t>
          </w:r>
          <w:r w:rsidRPr="000504CD">
            <w:t xml:space="preserve">, </w:t>
          </w:r>
          <w:r w:rsidRPr="000504CD">
            <w:rPr>
              <w:i/>
            </w:rPr>
            <w:t>36</w:t>
          </w:r>
          <w:r w:rsidRPr="000504CD">
            <w:t>(4), 280–289. https://doi.org/10.1026/1616-3443.36.4.280</w:t>
          </w:r>
        </w:p>
        <w:p w14:paraId="1F8CA680" w14:textId="77777777" w:rsidR="001E135D" w:rsidRDefault="001E135D" w:rsidP="001E135D">
          <w:pPr>
            <w:pStyle w:val="CitaviBibliographyEntry"/>
            <w:rPr>
              <w:lang w:val="en-US"/>
            </w:rPr>
          </w:pPr>
          <w:bookmarkStart w:id="119" w:name="_CTVL001ea1526d28f4a4bfd8cbb27222a58911f"/>
          <w:r w:rsidRPr="001E135D">
            <w:t xml:space="preserve">Frühholz, S., &amp; Schweinberger, S. R. (2021). </w:t>
          </w:r>
          <w:r>
            <w:rPr>
              <w:lang w:val="en-US"/>
            </w:rPr>
            <w:t>Nonverbal auditory communication - Evidence for integrated neural systems for voice signal production and perception.</w:t>
          </w:r>
          <w:bookmarkEnd w:id="119"/>
          <w:r>
            <w:rPr>
              <w:lang w:val="en-US"/>
            </w:rPr>
            <w:t xml:space="preserve"> </w:t>
          </w:r>
          <w:r w:rsidRPr="001E135D">
            <w:rPr>
              <w:i/>
              <w:lang w:val="en-US"/>
            </w:rPr>
            <w:t>Progress in Neurobiology</w:t>
          </w:r>
          <w:r w:rsidRPr="001E135D">
            <w:rPr>
              <w:lang w:val="en-US"/>
            </w:rPr>
            <w:t xml:space="preserve">, </w:t>
          </w:r>
          <w:r w:rsidRPr="001E135D">
            <w:rPr>
              <w:i/>
              <w:lang w:val="en-US"/>
            </w:rPr>
            <w:t>199</w:t>
          </w:r>
          <w:r w:rsidRPr="001E135D">
            <w:rPr>
              <w:lang w:val="en-US"/>
            </w:rPr>
            <w:t>, 101948. https://doi.org/10.1016/j.pneurobio.2020.101948</w:t>
          </w:r>
        </w:p>
        <w:p w14:paraId="4ED08B9A" w14:textId="77777777" w:rsidR="001E135D" w:rsidRPr="001E135D" w:rsidRDefault="001E135D" w:rsidP="001E135D">
          <w:pPr>
            <w:pStyle w:val="CitaviBibliographyEntry"/>
          </w:pPr>
          <w:bookmarkStart w:id="120" w:name="_CTVL001ae5b330363fb48e68563857bb27266ec"/>
          <w:r>
            <w:rPr>
              <w:lang w:val="en-US"/>
            </w:rPr>
            <w:t>Greenspon, E. B., &amp; Montanaro, V. (2023). Singing ability is related to vocal emotion recognition: Evidence for shared sensorimotor processing across speech and music.</w:t>
          </w:r>
          <w:bookmarkEnd w:id="120"/>
          <w:r>
            <w:rPr>
              <w:lang w:val="en-US"/>
            </w:rPr>
            <w:t xml:space="preserve"> </w:t>
          </w:r>
          <w:r w:rsidRPr="001E135D">
            <w:rPr>
              <w:i/>
            </w:rPr>
            <w:t>Attention, Perception &amp; Psychophysics</w:t>
          </w:r>
          <w:r w:rsidRPr="001E135D">
            <w:t xml:space="preserve">, </w:t>
          </w:r>
          <w:r w:rsidRPr="001E135D">
            <w:rPr>
              <w:i/>
            </w:rPr>
            <w:t>85</w:t>
          </w:r>
          <w:r w:rsidRPr="001E135D">
            <w:t>(1), 234–243. https://doi.org/10.3758/s13414-022-02613-0</w:t>
          </w:r>
        </w:p>
        <w:p w14:paraId="6B56C25A" w14:textId="77777777" w:rsidR="001E135D" w:rsidRDefault="001E135D" w:rsidP="001E135D">
          <w:pPr>
            <w:pStyle w:val="CitaviBibliographyEntry"/>
            <w:rPr>
              <w:lang w:val="en-US"/>
            </w:rPr>
          </w:pPr>
          <w:bookmarkStart w:id="121" w:name="_CTVL00105e01761dbef4bdfa9f7fbd2629fc752"/>
          <w:r w:rsidRPr="001E135D">
            <w:t xml:space="preserve">Hake, R., Kreutz, G., Frischen, U., Schlender, M., Rois-Merz, E., Meis, M., Wagener, K. C., &amp; Siedenburg, K. (2024). </w:t>
          </w:r>
          <w:r>
            <w:rPr>
              <w:lang w:val="en-US"/>
            </w:rPr>
            <w:t>A Survey on Hearing Health of Musicians in Professional and Amateur Orchestras.</w:t>
          </w:r>
          <w:bookmarkEnd w:id="121"/>
          <w:r>
            <w:rPr>
              <w:lang w:val="en-US"/>
            </w:rPr>
            <w:t xml:space="preserve"> </w:t>
          </w:r>
          <w:r w:rsidRPr="001E135D">
            <w:rPr>
              <w:i/>
              <w:lang w:val="en-US"/>
            </w:rPr>
            <w:t>Trends in Hearing</w:t>
          </w:r>
          <w:r w:rsidRPr="001E135D">
            <w:rPr>
              <w:lang w:val="en-US"/>
            </w:rPr>
            <w:t xml:space="preserve">, </w:t>
          </w:r>
          <w:r w:rsidRPr="001E135D">
            <w:rPr>
              <w:i/>
              <w:lang w:val="en-US"/>
            </w:rPr>
            <w:t>28</w:t>
          </w:r>
          <w:r w:rsidRPr="001E135D">
            <w:rPr>
              <w:lang w:val="en-US"/>
            </w:rPr>
            <w:t>, 23312165241293762. https://doi.org/10.1177/23312165241293762</w:t>
          </w:r>
        </w:p>
        <w:p w14:paraId="6058EE49" w14:textId="77777777" w:rsidR="001E135D" w:rsidRDefault="001E135D" w:rsidP="001E135D">
          <w:pPr>
            <w:pStyle w:val="CitaviBibliographyEntry"/>
            <w:rPr>
              <w:lang w:val="en-US"/>
            </w:rPr>
          </w:pPr>
          <w:bookmarkStart w:id="122" w:name="_CTVL001fcbf239e712c4d1d867a0d9fff587287"/>
          <w:r>
            <w:rPr>
              <w:lang w:val="en-US"/>
            </w:rPr>
            <w:t>Halwani, G. F., Loui, P., Rüber, T., &amp; Schlaug, G. (2011). Effects of practice and experience on the arcuate fasciculus: Comparing singers, instrumentalists, and non-musicians.</w:t>
          </w:r>
          <w:bookmarkEnd w:id="122"/>
          <w:r>
            <w:rPr>
              <w:lang w:val="en-US"/>
            </w:rPr>
            <w:t xml:space="preserve"> </w:t>
          </w:r>
          <w:r w:rsidRPr="001E135D">
            <w:rPr>
              <w:i/>
              <w:lang w:val="en-US"/>
            </w:rPr>
            <w:t>Frontiers in Psychology</w:t>
          </w:r>
          <w:r w:rsidRPr="001E135D">
            <w:rPr>
              <w:lang w:val="en-US"/>
            </w:rPr>
            <w:t xml:space="preserve">, </w:t>
          </w:r>
          <w:r w:rsidRPr="001E135D">
            <w:rPr>
              <w:i/>
              <w:lang w:val="en-US"/>
            </w:rPr>
            <w:t>2</w:t>
          </w:r>
          <w:r w:rsidRPr="001E135D">
            <w:rPr>
              <w:lang w:val="en-US"/>
            </w:rPr>
            <w:t>, 156. https://doi.org/10.3389/fpsyg.2011.00156</w:t>
          </w:r>
        </w:p>
        <w:p w14:paraId="5323061B" w14:textId="77777777" w:rsidR="001E135D" w:rsidRDefault="001E135D" w:rsidP="001E135D">
          <w:pPr>
            <w:pStyle w:val="CitaviBibliographyEntry"/>
            <w:rPr>
              <w:lang w:val="en-US"/>
            </w:rPr>
          </w:pPr>
          <w:bookmarkStart w:id="123"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123"/>
          <w:r>
            <w:rPr>
              <w:lang w:val="en-US"/>
            </w:rPr>
            <w:t xml:space="preserve"> </w:t>
          </w:r>
          <w:r w:rsidRPr="001E135D">
            <w:rPr>
              <w:i/>
              <w:lang w:val="en-US"/>
            </w:rPr>
            <w:t>J Autism Dev Disord</w:t>
          </w:r>
          <w:r w:rsidRPr="001E135D">
            <w:rPr>
              <w:lang w:val="en-US"/>
            </w:rPr>
            <w:t xml:space="preserve">, </w:t>
          </w:r>
          <w:r w:rsidRPr="001E135D">
            <w:rPr>
              <w:i/>
              <w:lang w:val="en-US"/>
            </w:rPr>
            <w:t>38</w:t>
          </w:r>
          <w:r w:rsidRPr="001E135D">
            <w:rPr>
              <w:lang w:val="en-US"/>
            </w:rPr>
            <w:t>(8), 1555–1566. https://doi.org/10.1007/s10803-008-0538-x</w:t>
          </w:r>
        </w:p>
        <w:p w14:paraId="73539BF6" w14:textId="77777777" w:rsidR="001E135D" w:rsidRDefault="001E135D" w:rsidP="001E135D">
          <w:pPr>
            <w:pStyle w:val="CitaviBibliographyEntry"/>
            <w:rPr>
              <w:lang w:val="en-US"/>
            </w:rPr>
          </w:pPr>
          <w:bookmarkStart w:id="124" w:name="_CTVL001e72611fe855d477290537ff424c1b2ed"/>
          <w:r>
            <w:rPr>
              <w:lang w:val="en-US"/>
            </w:rPr>
            <w:t>Jarosz, A. F., &amp; Wiley, J. (2014). What Are the Odds? A Practical Guide to Computing and Reporting Bayes Factors.</w:t>
          </w:r>
          <w:bookmarkEnd w:id="124"/>
          <w:r>
            <w:rPr>
              <w:lang w:val="en-US"/>
            </w:rPr>
            <w:t xml:space="preserve"> </w:t>
          </w:r>
          <w:r w:rsidRPr="001E135D">
            <w:rPr>
              <w:i/>
              <w:lang w:val="en-US"/>
            </w:rPr>
            <w:t>The Journal of Problem Solving</w:t>
          </w:r>
          <w:r w:rsidRPr="001E135D">
            <w:rPr>
              <w:lang w:val="en-US"/>
            </w:rPr>
            <w:t xml:space="preserve">, </w:t>
          </w:r>
          <w:r w:rsidRPr="001E135D">
            <w:rPr>
              <w:i/>
              <w:lang w:val="en-US"/>
            </w:rPr>
            <w:t>7</w:t>
          </w:r>
          <w:r w:rsidRPr="001E135D">
            <w:rPr>
              <w:lang w:val="en-US"/>
            </w:rPr>
            <w:t>(1). https://doi.org/10.7771/1932-6246.1167</w:t>
          </w:r>
        </w:p>
        <w:p w14:paraId="7B210069" w14:textId="77777777" w:rsidR="001E135D" w:rsidRPr="001E135D" w:rsidRDefault="001E135D" w:rsidP="001E135D">
          <w:pPr>
            <w:pStyle w:val="CitaviBibliographyEntry"/>
          </w:pPr>
          <w:bookmarkStart w:id="125" w:name="_CTVL001443122bac9874560888a2ef356d85bf5"/>
          <w:r>
            <w:rPr>
              <w:lang w:val="en-US"/>
            </w:rPr>
            <w:t xml:space="preserve">JASP Team. </w:t>
          </w:r>
          <w:r w:rsidRPr="001E135D">
            <w:t>(2025).</w:t>
          </w:r>
          <w:bookmarkEnd w:id="125"/>
          <w:r w:rsidRPr="001E135D">
            <w:t xml:space="preserve"> </w:t>
          </w:r>
          <w:r w:rsidRPr="001E135D">
            <w:rPr>
              <w:i/>
            </w:rPr>
            <w:t>JASP (Version 0.19.3)[Computer software]</w:t>
          </w:r>
          <w:r w:rsidRPr="001E135D">
            <w:t>. https://jasp-stats.org/</w:t>
          </w:r>
        </w:p>
        <w:p w14:paraId="025A4BA3" w14:textId="77777777" w:rsidR="001E135D" w:rsidRDefault="001E135D" w:rsidP="001E135D">
          <w:pPr>
            <w:pStyle w:val="CitaviBibliographyEntry"/>
            <w:rPr>
              <w:lang w:val="en-US"/>
            </w:rPr>
          </w:pPr>
          <w:bookmarkStart w:id="126" w:name="_CTVL001b20bdd2e237a4869b98a8301899eb53c"/>
          <w:r>
            <w:rPr>
              <w:lang w:val="en-US"/>
            </w:rPr>
            <w:t>Jürgens, R., Grass, A., Drolet, M., &amp; Fischer, J. (2015). Effect of Acting Experience on Emotion Expression and Recognition in Voice: Non-Actors Provide Better Stimuli than Expected.</w:t>
          </w:r>
          <w:bookmarkEnd w:id="126"/>
          <w:r>
            <w:rPr>
              <w:lang w:val="en-US"/>
            </w:rPr>
            <w:t xml:space="preserve"> </w:t>
          </w:r>
          <w:r w:rsidRPr="001E135D">
            <w:rPr>
              <w:i/>
              <w:lang w:val="en-US"/>
            </w:rPr>
            <w:t>Journal of Nonverbal Behavior</w:t>
          </w:r>
          <w:r w:rsidRPr="001E135D">
            <w:rPr>
              <w:lang w:val="en-US"/>
            </w:rPr>
            <w:t xml:space="preserve">, </w:t>
          </w:r>
          <w:r w:rsidRPr="001E135D">
            <w:rPr>
              <w:i/>
              <w:lang w:val="en-US"/>
            </w:rPr>
            <w:t>39</w:t>
          </w:r>
          <w:r w:rsidRPr="001E135D">
            <w:rPr>
              <w:lang w:val="en-US"/>
            </w:rPr>
            <w:t>(3), 195–214. https://doi.org/10.1007/s10919-015-0209-5</w:t>
          </w:r>
        </w:p>
        <w:p w14:paraId="169F8EE1" w14:textId="77777777" w:rsidR="001E135D" w:rsidRDefault="001E135D" w:rsidP="001E135D">
          <w:pPr>
            <w:pStyle w:val="CitaviBibliographyEntry"/>
            <w:rPr>
              <w:lang w:val="en-US"/>
            </w:rPr>
          </w:pPr>
          <w:bookmarkStart w:id="127" w:name="_CTVL001b047e1b96de74266b43aadb4a3af2496"/>
          <w:r>
            <w:rPr>
              <w:lang w:val="en-US"/>
            </w:rPr>
            <w:t>Juslin, P. N., &amp; Laukka, P. (2003). Communication of emotions in vocal expression and music performance: different channels, same code?</w:t>
          </w:r>
          <w:bookmarkEnd w:id="127"/>
          <w:r>
            <w:rPr>
              <w:lang w:val="en-US"/>
            </w:rPr>
            <w:t xml:space="preserve"> </w:t>
          </w:r>
          <w:r w:rsidRPr="001E135D">
            <w:rPr>
              <w:i/>
              <w:lang w:val="en-US"/>
            </w:rPr>
            <w:t>Psychol Bull</w:t>
          </w:r>
          <w:r w:rsidRPr="001E135D">
            <w:rPr>
              <w:lang w:val="en-US"/>
            </w:rPr>
            <w:t xml:space="preserve">, </w:t>
          </w:r>
          <w:r w:rsidRPr="001E135D">
            <w:rPr>
              <w:i/>
              <w:lang w:val="en-US"/>
            </w:rPr>
            <w:t>129</w:t>
          </w:r>
          <w:r w:rsidRPr="001E135D">
            <w:rPr>
              <w:lang w:val="en-US"/>
            </w:rPr>
            <w:t>(5), 770–814. https://doi.org/10.1037/0033-2909.129.5.770</w:t>
          </w:r>
        </w:p>
        <w:p w14:paraId="70699BDB" w14:textId="77777777" w:rsidR="001E135D" w:rsidRDefault="001E135D" w:rsidP="001E135D">
          <w:pPr>
            <w:pStyle w:val="CitaviBibliographyEntry"/>
            <w:rPr>
              <w:lang w:val="en-US"/>
            </w:rPr>
          </w:pPr>
          <w:bookmarkStart w:id="128" w:name="_CTVL001fb05dfdb123f4ddab7972fcf8357b374"/>
          <w:r>
            <w:rPr>
              <w:lang w:val="en-US"/>
            </w:rPr>
            <w:t>Kachlicka, M., &amp; Tierney, A. (2024). Voice actors show enhanced neural tracking of pitch, prosody perception, and music perception.</w:t>
          </w:r>
          <w:bookmarkEnd w:id="128"/>
          <w:r>
            <w:rPr>
              <w:lang w:val="en-US"/>
            </w:rPr>
            <w:t xml:space="preserve"> </w:t>
          </w:r>
          <w:r w:rsidRPr="001E135D">
            <w:rPr>
              <w:i/>
              <w:lang w:val="en-US"/>
            </w:rPr>
            <w:t>Cortex</w:t>
          </w:r>
          <w:r w:rsidRPr="001E135D">
            <w:rPr>
              <w:lang w:val="en-US"/>
            </w:rPr>
            <w:t xml:space="preserve">, </w:t>
          </w:r>
          <w:r w:rsidRPr="001E135D">
            <w:rPr>
              <w:i/>
              <w:lang w:val="en-US"/>
            </w:rPr>
            <w:t>178</w:t>
          </w:r>
          <w:r w:rsidRPr="001E135D">
            <w:rPr>
              <w:lang w:val="en-US"/>
            </w:rPr>
            <w:t>, 213–222. https://doi.org/10.1016/j.cortex.2024.06.016</w:t>
          </w:r>
        </w:p>
        <w:p w14:paraId="2E2AA6CD" w14:textId="77777777" w:rsidR="001E135D" w:rsidRDefault="001E135D" w:rsidP="001E135D">
          <w:pPr>
            <w:pStyle w:val="CitaviBibliographyEntry"/>
            <w:rPr>
              <w:lang w:val="en-US"/>
            </w:rPr>
          </w:pPr>
          <w:bookmarkStart w:id="129" w:name="_CTVL001d709af4ace5c42978ae9f5da346d04ca"/>
          <w:r>
            <w:rPr>
              <w:lang w:val="en-US"/>
            </w:rPr>
            <w:t>Kawahara, H., Morise, M., &amp; Skuk, V. G. (2013). Temporally variable multi-aspect N-way morphing based on interference-free speech representations.</w:t>
          </w:r>
          <w:bookmarkEnd w:id="129"/>
          <w:r>
            <w:rPr>
              <w:lang w:val="en-US"/>
            </w:rPr>
            <w:t xml:space="preserve"> </w:t>
          </w:r>
          <w:r w:rsidRPr="001E135D">
            <w:rPr>
              <w:i/>
              <w:lang w:val="en-US"/>
            </w:rPr>
            <w:t>IEEE International Conference on Acoustics, Speech and Signal Processing</w:t>
          </w:r>
          <w:r w:rsidRPr="001E135D">
            <w:rPr>
              <w:lang w:val="en-US"/>
            </w:rPr>
            <w:t>.</w:t>
          </w:r>
        </w:p>
        <w:p w14:paraId="564A8698" w14:textId="77777777" w:rsidR="001E135D" w:rsidRDefault="001E135D" w:rsidP="001E135D">
          <w:pPr>
            <w:pStyle w:val="CitaviBibliographyEntry"/>
            <w:rPr>
              <w:lang w:val="en-US"/>
            </w:rPr>
          </w:pPr>
          <w:bookmarkStart w:id="130"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130"/>
          <w:r>
            <w:rPr>
              <w:lang w:val="en-US"/>
            </w:rPr>
            <w:t xml:space="preserve"> </w:t>
          </w:r>
          <w:r w:rsidRPr="001E135D">
            <w:rPr>
              <w:i/>
              <w:lang w:val="en-US"/>
            </w:rPr>
            <w:t>IEEE International Conference on Acoustics, Speech and Signal Processing</w:t>
          </w:r>
          <w:r w:rsidRPr="001E135D">
            <w:rPr>
              <w:lang w:val="en-US"/>
            </w:rPr>
            <w:t>.</w:t>
          </w:r>
        </w:p>
        <w:p w14:paraId="2DBA6C9A" w14:textId="77777777" w:rsidR="001E135D" w:rsidRDefault="001E135D" w:rsidP="001E135D">
          <w:pPr>
            <w:pStyle w:val="CitaviBibliographyEntry"/>
            <w:rPr>
              <w:lang w:val="en-US"/>
            </w:rPr>
          </w:pPr>
          <w:bookmarkStart w:id="131" w:name="_CTVL001c8761d98c9d949bc98ad5098b4b80803"/>
          <w:r>
            <w:rPr>
              <w:lang w:val="en-US"/>
            </w:rPr>
            <w:t>Kawahara, H., &amp; Skuk, V. G. (2018). Voice Morphing. In S. Frühholz, P. Belin, &amp; K. R. Scherer (Eds.),</w:t>
          </w:r>
          <w:bookmarkEnd w:id="131"/>
          <w:r>
            <w:rPr>
              <w:lang w:val="en-US"/>
            </w:rPr>
            <w:t xml:space="preserve"> </w:t>
          </w:r>
          <w:r w:rsidRPr="001E135D">
            <w:rPr>
              <w:i/>
              <w:lang w:val="en-US"/>
            </w:rPr>
            <w:t xml:space="preserve">The Oxford Handbook of Voice Perception </w:t>
          </w:r>
          <w:r w:rsidRPr="001E135D">
            <w:rPr>
              <w:lang w:val="en-US"/>
            </w:rPr>
            <w:t>(pp. 684–706). Oxford University Press. https://doi.org/10.1093/oxfordhb/9780198743187.013.31</w:t>
          </w:r>
        </w:p>
        <w:p w14:paraId="1E4EF3FB" w14:textId="77777777" w:rsidR="001E135D" w:rsidRDefault="001E135D" w:rsidP="001E135D">
          <w:pPr>
            <w:pStyle w:val="CitaviBibliographyEntry"/>
            <w:rPr>
              <w:lang w:val="en-US"/>
            </w:rPr>
          </w:pPr>
          <w:bookmarkStart w:id="132" w:name="_CTVL001fb2b984f6e624be2b0c4b9f23cb5ca4c"/>
          <w:r>
            <w:rPr>
              <w:lang w:val="en-US"/>
            </w:rPr>
            <w:lastRenderedPageBreak/>
            <w:t>Kleber, B [B.], Veit, R., Birbaumer, N., Gruzelier, J., &amp; Lotze, M. (2010). The brain of opera singers: Experience-dependent changes in functional activation.</w:t>
          </w:r>
          <w:bookmarkEnd w:id="132"/>
          <w:r>
            <w:rPr>
              <w:lang w:val="en-US"/>
            </w:rPr>
            <w:t xml:space="preserve"> </w:t>
          </w:r>
          <w:r w:rsidRPr="001E135D">
            <w:rPr>
              <w:i/>
              <w:lang w:val="en-US"/>
            </w:rPr>
            <w:t>Cerebral Cortex</w:t>
          </w:r>
          <w:r w:rsidRPr="001E135D">
            <w:rPr>
              <w:lang w:val="en-US"/>
            </w:rPr>
            <w:t xml:space="preserve">, </w:t>
          </w:r>
          <w:r w:rsidRPr="001E135D">
            <w:rPr>
              <w:i/>
              <w:lang w:val="en-US"/>
            </w:rPr>
            <w:t>20</w:t>
          </w:r>
          <w:r w:rsidRPr="001E135D">
            <w:rPr>
              <w:lang w:val="en-US"/>
            </w:rPr>
            <w:t>(5), 1144–1152. https://doi.org/10.1093/cercor/bhp177</w:t>
          </w:r>
        </w:p>
        <w:p w14:paraId="4695A2FB" w14:textId="77777777" w:rsidR="001E135D" w:rsidRDefault="001E135D" w:rsidP="001E135D">
          <w:pPr>
            <w:pStyle w:val="CitaviBibliographyEntry"/>
            <w:rPr>
              <w:lang w:val="en-US"/>
            </w:rPr>
          </w:pPr>
          <w:bookmarkStart w:id="133" w:name="_CTVL001eec65599c99340e5847d67fa86a419ab"/>
          <w:r>
            <w:rPr>
              <w:lang w:val="en-US"/>
            </w:rPr>
            <w:t>Kraus, N., &amp; Chandrasekaran, B. (2010). Music training for the development of auditory skills.</w:t>
          </w:r>
          <w:bookmarkEnd w:id="133"/>
          <w:r>
            <w:rPr>
              <w:lang w:val="en-US"/>
            </w:rPr>
            <w:t xml:space="preserve"> </w:t>
          </w:r>
          <w:r w:rsidRPr="001E135D">
            <w:rPr>
              <w:i/>
              <w:lang w:val="en-US"/>
            </w:rPr>
            <w:t>Nature Reviews Neuroscience</w:t>
          </w:r>
          <w:r w:rsidRPr="001E135D">
            <w:rPr>
              <w:lang w:val="en-US"/>
            </w:rPr>
            <w:t xml:space="preserve">, </w:t>
          </w:r>
          <w:r w:rsidRPr="001E135D">
            <w:rPr>
              <w:i/>
              <w:lang w:val="en-US"/>
            </w:rPr>
            <w:t>11</w:t>
          </w:r>
          <w:r w:rsidRPr="001E135D">
            <w:rPr>
              <w:lang w:val="en-US"/>
            </w:rPr>
            <w:t>(8), 599–605. https://doi.org/10.1038/nrn2882</w:t>
          </w:r>
        </w:p>
        <w:p w14:paraId="75F05CFE" w14:textId="77777777" w:rsidR="001E135D" w:rsidRDefault="001E135D" w:rsidP="001E135D">
          <w:pPr>
            <w:pStyle w:val="CitaviBibliographyEntry"/>
            <w:rPr>
              <w:lang w:val="en-US"/>
            </w:rPr>
          </w:pPr>
          <w:bookmarkStart w:id="134"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134"/>
          <w:r>
            <w:rPr>
              <w:lang w:val="en-US"/>
            </w:rPr>
            <w:t xml:space="preserve"> </w:t>
          </w:r>
          <w:r w:rsidRPr="001E135D">
            <w:rPr>
              <w:i/>
              <w:lang w:val="en-US"/>
            </w:rPr>
            <w:t>Cerebral Cortex</w:t>
          </w:r>
          <w:r w:rsidRPr="001E135D">
            <w:rPr>
              <w:lang w:val="en-US"/>
            </w:rPr>
            <w:t xml:space="preserve">, </w:t>
          </w:r>
          <w:r w:rsidRPr="001E135D">
            <w:rPr>
              <w:i/>
              <w:lang w:val="en-US"/>
            </w:rPr>
            <w:t>28</w:t>
          </w:r>
          <w:r w:rsidRPr="001E135D">
            <w:rPr>
              <w:lang w:val="en-US"/>
            </w:rPr>
            <w:t>(11), 4063–4079. https://doi.org/10.1093/cercor/bhy208</w:t>
          </w:r>
        </w:p>
        <w:p w14:paraId="266993C3" w14:textId="77777777" w:rsidR="001E135D" w:rsidRPr="001E135D" w:rsidRDefault="001E135D" w:rsidP="001E135D">
          <w:pPr>
            <w:pStyle w:val="CitaviBibliographyEntry"/>
          </w:pPr>
          <w:bookmarkStart w:id="135"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135"/>
          <w:r>
            <w:rPr>
              <w:lang w:val="en-US"/>
            </w:rPr>
            <w:t xml:space="preserve"> </w:t>
          </w:r>
          <w:r w:rsidRPr="001E135D">
            <w:rPr>
              <w:i/>
            </w:rPr>
            <w:t>J Pers Soc Psychol</w:t>
          </w:r>
          <w:r w:rsidRPr="001E135D">
            <w:t xml:space="preserve">, </w:t>
          </w:r>
          <w:r w:rsidRPr="001E135D">
            <w:rPr>
              <w:i/>
            </w:rPr>
            <w:t>111</w:t>
          </w:r>
          <w:r w:rsidRPr="001E135D">
            <w:t>(5), 686–705. https://doi.org/10.1037/pspi0000066</w:t>
          </w:r>
        </w:p>
        <w:p w14:paraId="6A075FBF" w14:textId="77777777" w:rsidR="001E135D" w:rsidRPr="001E135D" w:rsidRDefault="001E135D" w:rsidP="001E135D">
          <w:pPr>
            <w:pStyle w:val="CitaviBibliographyEntry"/>
          </w:pPr>
          <w:bookmarkStart w:id="136" w:name="_CTVL0012e02b9006ff04531aaf96ce4b0ddc2fd"/>
          <w:r w:rsidRPr="001E135D">
            <w:t xml:space="preserve">Law, L. N. C., &amp; Zentner, M. (2012). </w:t>
          </w:r>
          <w:r>
            <w:rPr>
              <w:lang w:val="en-US"/>
            </w:rPr>
            <w:t>Assessing musical abilities objectively: Construction and validation of the profile of music perception skills.</w:t>
          </w:r>
          <w:bookmarkEnd w:id="136"/>
          <w:r>
            <w:rPr>
              <w:lang w:val="en-US"/>
            </w:rPr>
            <w:t xml:space="preserve"> </w:t>
          </w:r>
          <w:r w:rsidRPr="001E135D">
            <w:rPr>
              <w:i/>
            </w:rPr>
            <w:t>PLoS One</w:t>
          </w:r>
          <w:r w:rsidRPr="001E135D">
            <w:t xml:space="preserve">, </w:t>
          </w:r>
          <w:r w:rsidRPr="001E135D">
            <w:rPr>
              <w:i/>
            </w:rPr>
            <w:t>7</w:t>
          </w:r>
          <w:r w:rsidRPr="001E135D">
            <w:t>(12), e52508. https://doi.org/10.1371/journal.pone.0052508</w:t>
          </w:r>
        </w:p>
        <w:p w14:paraId="3F982C36" w14:textId="77777777" w:rsidR="001E135D" w:rsidRPr="001E135D" w:rsidRDefault="001E135D" w:rsidP="001E135D">
          <w:pPr>
            <w:pStyle w:val="CitaviBibliographyEntry"/>
          </w:pPr>
          <w:bookmarkStart w:id="137" w:name="_CTVL001d2e904230b12488f8eb875bc4ac8558a"/>
          <w:r w:rsidRPr="001E135D">
            <w:t xml:space="preserve">Lehnen, J. M., Schweinberger, S. R., &amp; Nussbaum, C. (2025). </w:t>
          </w:r>
          <w:r>
            <w:rPr>
              <w:lang w:val="en-US"/>
            </w:rPr>
            <w:t>Vocal Emotion Perception and Musicality-Insights from EEG Decoding.</w:t>
          </w:r>
          <w:bookmarkEnd w:id="137"/>
          <w:r>
            <w:rPr>
              <w:lang w:val="en-US"/>
            </w:rPr>
            <w:t xml:space="preserve"> </w:t>
          </w:r>
          <w:r w:rsidRPr="001E135D">
            <w:rPr>
              <w:i/>
            </w:rPr>
            <w:t>Sensors (Basel, Switzerland)</w:t>
          </w:r>
          <w:r w:rsidRPr="001E135D">
            <w:t xml:space="preserve">, </w:t>
          </w:r>
          <w:r w:rsidRPr="001E135D">
            <w:rPr>
              <w:i/>
            </w:rPr>
            <w:t>25</w:t>
          </w:r>
          <w:r w:rsidRPr="001E135D">
            <w:t>(6). https://doi.org/10.3390/s25061669</w:t>
          </w:r>
        </w:p>
        <w:p w14:paraId="47F4F3D2" w14:textId="77777777" w:rsidR="001E135D" w:rsidRDefault="001E135D" w:rsidP="001E135D">
          <w:pPr>
            <w:pStyle w:val="CitaviBibliographyEntry"/>
            <w:rPr>
              <w:lang w:val="en-US"/>
            </w:rPr>
          </w:pPr>
          <w:bookmarkStart w:id="138" w:name="_CTVL0016a0c451d4ed349e3af7af49b6725bc67"/>
          <w:r w:rsidRPr="001E135D">
            <w:t>Lotze, M., Scheler, G., Tan, H.</w:t>
          </w:r>
          <w:r w:rsidRPr="001E135D">
            <w:rPr>
              <w:rFonts w:ascii="Cambria Math" w:hAnsi="Cambria Math" w:cs="Cambria Math"/>
            </w:rPr>
            <w:t>‑</w:t>
          </w:r>
          <w:r w:rsidRPr="001E135D">
            <w:t>R.</w:t>
          </w:r>
          <w:r w:rsidRPr="001E135D">
            <w:rPr>
              <w:rFonts w:ascii="Calibri" w:hAnsi="Calibri" w:cs="Calibri"/>
            </w:rPr>
            <w:t> </w:t>
          </w:r>
          <w:r w:rsidRPr="001E135D">
            <w:t>M., Braun,</w:t>
          </w:r>
          <w:r w:rsidRPr="001E135D">
            <w:rPr>
              <w:rFonts w:ascii="Calibri" w:hAnsi="Calibri" w:cs="Calibri"/>
            </w:rPr>
            <w:t> </w:t>
          </w:r>
          <w:r w:rsidRPr="001E135D">
            <w:t>C., &amp; Birbaumer,</w:t>
          </w:r>
          <w:r w:rsidRPr="001E135D">
            <w:rPr>
              <w:rFonts w:ascii="Calibri" w:hAnsi="Calibri" w:cs="Calibri"/>
            </w:rPr>
            <w:t> </w:t>
          </w:r>
          <w:r w:rsidRPr="001E135D">
            <w:t xml:space="preserve">N. (2003). </w:t>
          </w:r>
          <w:r>
            <w:rPr>
              <w:lang w:val="en-US"/>
            </w:rPr>
            <w:t>The musician's brain: Functional imaging of amateurs and professionals during performance and imagery.</w:t>
          </w:r>
          <w:bookmarkEnd w:id="138"/>
          <w:r>
            <w:rPr>
              <w:lang w:val="en-US"/>
            </w:rPr>
            <w:t xml:space="preserve"> </w:t>
          </w:r>
          <w:r w:rsidRPr="001E135D">
            <w:rPr>
              <w:i/>
              <w:lang w:val="en-US"/>
            </w:rPr>
            <w:t>Neuroimage</w:t>
          </w:r>
          <w:r w:rsidRPr="001E135D">
            <w:rPr>
              <w:lang w:val="en-US"/>
            </w:rPr>
            <w:t xml:space="preserve">, </w:t>
          </w:r>
          <w:r w:rsidRPr="001E135D">
            <w:rPr>
              <w:i/>
              <w:lang w:val="en-US"/>
            </w:rPr>
            <w:t>20</w:t>
          </w:r>
          <w:r w:rsidRPr="001E135D">
            <w:rPr>
              <w:lang w:val="en-US"/>
            </w:rPr>
            <w:t>(3), 1817–1829. https://doi.org/10.1016/j.neuroimage.2003.07.018</w:t>
          </w:r>
        </w:p>
        <w:p w14:paraId="05D03E92" w14:textId="77777777" w:rsidR="001E135D" w:rsidRDefault="001E135D" w:rsidP="001E135D">
          <w:pPr>
            <w:pStyle w:val="CitaviBibliographyEntry"/>
            <w:rPr>
              <w:lang w:val="en-US"/>
            </w:rPr>
          </w:pPr>
          <w:bookmarkStart w:id="139"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139"/>
          <w:r>
            <w:rPr>
              <w:lang w:val="en-US"/>
            </w:rPr>
            <w:t xml:space="preserve"> </w:t>
          </w:r>
          <w:r w:rsidRPr="001E135D">
            <w:rPr>
              <w:i/>
              <w:lang w:val="en-US"/>
            </w:rPr>
            <w:t>Psychology of Music</w:t>
          </w:r>
          <w:r w:rsidRPr="001E135D">
            <w:rPr>
              <w:lang w:val="en-US"/>
            </w:rPr>
            <w:t xml:space="preserve">, </w:t>
          </w:r>
          <w:r w:rsidRPr="001E135D">
            <w:rPr>
              <w:i/>
              <w:lang w:val="en-US"/>
            </w:rPr>
            <w:t>51</w:t>
          </w:r>
          <w:r w:rsidRPr="001E135D">
            <w:rPr>
              <w:lang w:val="en-US"/>
            </w:rPr>
            <w:t>(2), 508–522. https://doi.org/10.1177/03057356221096506</w:t>
          </w:r>
        </w:p>
        <w:p w14:paraId="42FD9677" w14:textId="77777777" w:rsidR="001E135D" w:rsidRDefault="001E135D" w:rsidP="001E135D">
          <w:pPr>
            <w:pStyle w:val="CitaviBibliographyEntry"/>
            <w:rPr>
              <w:lang w:val="en-US"/>
            </w:rPr>
          </w:pPr>
          <w:bookmarkStart w:id="140" w:name="_CTVL0012240de1447994c689bf6786980a72820"/>
          <w:r>
            <w:rPr>
              <w:lang w:val="en-US"/>
            </w:rPr>
            <w:t>Maghiar, M. J., Lawrence, B. J., Mulders, W. H., Moyle, T. C., Livings, I., &amp; Jayakody, D. M. P. (2023). Hearing loss and mental health issues in amateur and professional musicians.</w:t>
          </w:r>
          <w:bookmarkEnd w:id="140"/>
          <w:r>
            <w:rPr>
              <w:lang w:val="en-US"/>
            </w:rPr>
            <w:t xml:space="preserve"> </w:t>
          </w:r>
          <w:r w:rsidRPr="001E135D">
            <w:rPr>
              <w:i/>
              <w:lang w:val="en-US"/>
            </w:rPr>
            <w:t>Psychology of Music</w:t>
          </w:r>
          <w:r w:rsidRPr="001E135D">
            <w:rPr>
              <w:lang w:val="en-US"/>
            </w:rPr>
            <w:t xml:space="preserve">, </w:t>
          </w:r>
          <w:r w:rsidRPr="001E135D">
            <w:rPr>
              <w:i/>
              <w:lang w:val="en-US"/>
            </w:rPr>
            <w:t>51</w:t>
          </w:r>
          <w:r w:rsidRPr="001E135D">
            <w:rPr>
              <w:lang w:val="en-US"/>
            </w:rPr>
            <w:t>(6), 1584–1597. https://doi.org/10.1177/03057356231155970</w:t>
          </w:r>
        </w:p>
        <w:p w14:paraId="24241B53" w14:textId="77777777" w:rsidR="001E135D" w:rsidRDefault="001E135D" w:rsidP="001E135D">
          <w:pPr>
            <w:pStyle w:val="CitaviBibliographyEntry"/>
            <w:rPr>
              <w:lang w:val="en-US"/>
            </w:rPr>
          </w:pPr>
          <w:bookmarkStart w:id="141" w:name="_CTVL001cb7bcc5685334b20b4468d68984f9e98"/>
          <w:r>
            <w:rPr>
              <w:lang w:val="en-US"/>
            </w:rPr>
            <w:t>Martins, I., Lima, C. F., &amp; Pinheiro, A. P. (2022). Enhanced salience of musical sounds in singers and instrumentalists.</w:t>
          </w:r>
          <w:bookmarkEnd w:id="141"/>
          <w:r>
            <w:rPr>
              <w:lang w:val="en-US"/>
            </w:rPr>
            <w:t xml:space="preserve"> </w:t>
          </w:r>
          <w:r w:rsidRPr="001E135D">
            <w:rPr>
              <w:i/>
              <w:lang w:val="en-US"/>
            </w:rPr>
            <w:t xml:space="preserve">Cogn Affect Behav Neurosci. </w:t>
          </w:r>
          <w:r w:rsidRPr="001E135D">
            <w:rPr>
              <w:lang w:val="en-US"/>
            </w:rPr>
            <w:t>Advance online publication. https://doi.org/10.3758/s13415-022-01007-x</w:t>
          </w:r>
        </w:p>
        <w:p w14:paraId="425F856F" w14:textId="77777777" w:rsidR="001E135D" w:rsidRDefault="001E135D" w:rsidP="001E135D">
          <w:pPr>
            <w:pStyle w:val="CitaviBibliographyEntry"/>
            <w:rPr>
              <w:lang w:val="en-US"/>
            </w:rPr>
          </w:pPr>
          <w:bookmarkStart w:id="142" w:name="_CTVL001504a3293bd4e4277a86721370d265b06"/>
          <w:r>
            <w:rPr>
              <w:lang w:val="en-US"/>
            </w:rPr>
            <w:t>Martins, M., Pinheiro, A. P., &amp; Lima, C. F. (2021). Does Music Training Improve Emotion Recognition Abilities? A Critical Review.</w:t>
          </w:r>
          <w:bookmarkEnd w:id="142"/>
          <w:r>
            <w:rPr>
              <w:lang w:val="en-US"/>
            </w:rPr>
            <w:t xml:space="preserve"> </w:t>
          </w:r>
          <w:r w:rsidRPr="001E135D">
            <w:rPr>
              <w:i/>
              <w:lang w:val="en-US"/>
            </w:rPr>
            <w:t>Emotion Review</w:t>
          </w:r>
          <w:r w:rsidRPr="001E135D">
            <w:rPr>
              <w:lang w:val="en-US"/>
            </w:rPr>
            <w:t xml:space="preserve">, </w:t>
          </w:r>
          <w:r w:rsidRPr="001E135D">
            <w:rPr>
              <w:i/>
              <w:lang w:val="en-US"/>
            </w:rPr>
            <w:t>13</w:t>
          </w:r>
          <w:r w:rsidRPr="001E135D">
            <w:rPr>
              <w:lang w:val="en-US"/>
            </w:rPr>
            <w:t>(3), 199–210. https://doi.org/10.1177/17540739211022035</w:t>
          </w:r>
        </w:p>
        <w:p w14:paraId="092B710D" w14:textId="77777777" w:rsidR="001E135D" w:rsidRDefault="001E135D" w:rsidP="001E135D">
          <w:pPr>
            <w:pStyle w:val="CitaviBibliographyEntry"/>
            <w:rPr>
              <w:lang w:val="en-US"/>
            </w:rPr>
          </w:pPr>
          <w:bookmarkStart w:id="143"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143"/>
          <w:r>
            <w:rPr>
              <w:lang w:val="en-US"/>
            </w:rPr>
            <w:t xml:space="preserve"> </w:t>
          </w:r>
          <w:r w:rsidRPr="001E135D">
            <w:rPr>
              <w:i/>
              <w:lang w:val="en-US"/>
            </w:rPr>
            <w:t>Cambridge Archaeological Journal</w:t>
          </w:r>
          <w:r w:rsidRPr="001E135D">
            <w:rPr>
              <w:lang w:val="en-US"/>
            </w:rPr>
            <w:t xml:space="preserve">, </w:t>
          </w:r>
          <w:r w:rsidRPr="001E135D">
            <w:rPr>
              <w:i/>
              <w:lang w:val="en-US"/>
            </w:rPr>
            <w:t>16</w:t>
          </w:r>
          <w:r w:rsidRPr="001E135D">
            <w:rPr>
              <w:lang w:val="en-US"/>
            </w:rPr>
            <w:t>(1), 97–112. https://doi.org/10.1017/S0959774306000060</w:t>
          </w:r>
        </w:p>
        <w:p w14:paraId="173FF660" w14:textId="77777777" w:rsidR="001E135D" w:rsidRDefault="001E135D" w:rsidP="001E135D">
          <w:pPr>
            <w:pStyle w:val="CitaviBibliographyEntry"/>
            <w:rPr>
              <w:lang w:val="en-US"/>
            </w:rPr>
          </w:pPr>
          <w:bookmarkStart w:id="144" w:name="_CTVL00110b9e461a64141479090d9ea2f2fc40b"/>
          <w:r w:rsidRPr="001E135D">
            <w:t xml:space="preserve">Moisseinen, N., Ahveninen, L., Martínez-Molina, N., Sairanen, V., Melkas, S., Kleber, B [Boris], Sihvonen, A. J., &amp; Särkämö, T. (2024). </w:t>
          </w:r>
          <w:r>
            <w:rPr>
              <w:lang w:val="en-US"/>
            </w:rPr>
            <w:t>Choir singing is associated with enhanced structural connectivity across the adult lifespan.</w:t>
          </w:r>
          <w:bookmarkEnd w:id="144"/>
          <w:r>
            <w:rPr>
              <w:lang w:val="en-US"/>
            </w:rPr>
            <w:t xml:space="preserve"> </w:t>
          </w:r>
          <w:r w:rsidRPr="001E135D">
            <w:rPr>
              <w:i/>
              <w:lang w:val="en-US"/>
            </w:rPr>
            <w:t>Human Brain Mapping</w:t>
          </w:r>
          <w:r w:rsidRPr="001E135D">
            <w:rPr>
              <w:lang w:val="en-US"/>
            </w:rPr>
            <w:t xml:space="preserve">, </w:t>
          </w:r>
          <w:r w:rsidRPr="001E135D">
            <w:rPr>
              <w:i/>
              <w:lang w:val="en-US"/>
            </w:rPr>
            <w:t>45</w:t>
          </w:r>
          <w:r w:rsidRPr="001E135D">
            <w:rPr>
              <w:lang w:val="en-US"/>
            </w:rPr>
            <w:t>(7), e26705. https://doi.org/10.1002/hbm.26705</w:t>
          </w:r>
        </w:p>
        <w:p w14:paraId="327702A2" w14:textId="77777777" w:rsidR="001E135D" w:rsidRDefault="001E135D" w:rsidP="001E135D">
          <w:pPr>
            <w:pStyle w:val="CitaviBibliographyEntry"/>
            <w:rPr>
              <w:lang w:val="en-US"/>
            </w:rPr>
          </w:pPr>
          <w:bookmarkStart w:id="145" w:name="_CTVL001465027d8016142a089abc009b56e4951"/>
          <w:r>
            <w:rPr>
              <w:lang w:val="en-US"/>
            </w:rPr>
            <w:t>Morrison, S. J., &amp; Demorest, S. M. (2009). Cultural constraints on music perception and cognition.</w:t>
          </w:r>
          <w:bookmarkEnd w:id="145"/>
          <w:r>
            <w:rPr>
              <w:lang w:val="en-US"/>
            </w:rPr>
            <w:t xml:space="preserve"> </w:t>
          </w:r>
          <w:r w:rsidRPr="001E135D">
            <w:rPr>
              <w:i/>
              <w:lang w:val="en-US"/>
            </w:rPr>
            <w:t>Progress in Brain Research</w:t>
          </w:r>
          <w:r w:rsidRPr="001E135D">
            <w:rPr>
              <w:lang w:val="en-US"/>
            </w:rPr>
            <w:t xml:space="preserve">, </w:t>
          </w:r>
          <w:r w:rsidRPr="001E135D">
            <w:rPr>
              <w:i/>
              <w:lang w:val="en-US"/>
            </w:rPr>
            <w:t>178</w:t>
          </w:r>
          <w:r w:rsidRPr="001E135D">
            <w:rPr>
              <w:lang w:val="en-US"/>
            </w:rPr>
            <w:t>, 67–77. https://doi.org/10.1016/S0079-6123(09)17805-6</w:t>
          </w:r>
        </w:p>
        <w:p w14:paraId="1A2FD658" w14:textId="77777777" w:rsidR="001E135D" w:rsidRDefault="001E135D" w:rsidP="001E135D">
          <w:pPr>
            <w:pStyle w:val="CitaviBibliographyEntry"/>
            <w:rPr>
              <w:lang w:val="en-US"/>
            </w:rPr>
          </w:pPr>
          <w:bookmarkStart w:id="146" w:name="_CTVL001c33051e34f2546179dae43f8ae296d50"/>
          <w:r>
            <w:rPr>
              <w:lang w:val="en-US"/>
            </w:rPr>
            <w:t>Müllensiefen, D., Gingras, B., Musil, J., &amp; Stewart, L. (2014). The musicality of non-musicians: an index for assessing musical sophistication in the general population.</w:t>
          </w:r>
          <w:bookmarkEnd w:id="146"/>
          <w:r>
            <w:rPr>
              <w:lang w:val="en-US"/>
            </w:rPr>
            <w:t xml:space="preserve"> </w:t>
          </w:r>
          <w:r w:rsidRPr="001E135D">
            <w:rPr>
              <w:i/>
              <w:lang w:val="en-US"/>
            </w:rPr>
            <w:t>PLoS One</w:t>
          </w:r>
          <w:r w:rsidRPr="001E135D">
            <w:rPr>
              <w:lang w:val="en-US"/>
            </w:rPr>
            <w:t xml:space="preserve">, </w:t>
          </w:r>
          <w:r w:rsidRPr="001E135D">
            <w:rPr>
              <w:i/>
              <w:lang w:val="en-US"/>
            </w:rPr>
            <w:t>9</w:t>
          </w:r>
          <w:r w:rsidRPr="001E135D">
            <w:rPr>
              <w:lang w:val="en-US"/>
            </w:rPr>
            <w:t>(2), e89642. https://doi.org/10.1371/journal.pone.0101091</w:t>
          </w:r>
        </w:p>
        <w:p w14:paraId="3BEEFCC0" w14:textId="77777777" w:rsidR="001E135D" w:rsidRPr="001E135D" w:rsidRDefault="001E135D" w:rsidP="001E135D">
          <w:pPr>
            <w:pStyle w:val="CitaviBibliographyEntry"/>
          </w:pPr>
          <w:bookmarkStart w:id="147" w:name="_CTVL0019f57a31f77e14b0d93f351fd2ac86558"/>
          <w:r>
            <w:rPr>
              <w:lang w:val="en-US"/>
            </w:rPr>
            <w:lastRenderedPageBreak/>
            <w:t>Neves, L., Martins, M., Correia, A. I., Castro, S. L [São Luís], Schellenberg, E. G., &amp; Lima, C. F. (2025). Does music training improve emotion recognition and cognitive abilities? Longitudinal and correlational evidence from children.</w:t>
          </w:r>
          <w:bookmarkEnd w:id="147"/>
          <w:r>
            <w:rPr>
              <w:lang w:val="en-US"/>
            </w:rPr>
            <w:t xml:space="preserve"> </w:t>
          </w:r>
          <w:r w:rsidRPr="001E135D">
            <w:rPr>
              <w:i/>
            </w:rPr>
            <w:t>Cognition</w:t>
          </w:r>
          <w:r w:rsidRPr="001E135D">
            <w:t xml:space="preserve">, </w:t>
          </w:r>
          <w:r w:rsidRPr="001E135D">
            <w:rPr>
              <w:i/>
            </w:rPr>
            <w:t>259</w:t>
          </w:r>
          <w:r w:rsidRPr="001E135D">
            <w:t>, 106102. https://doi.org/10.1016/j.cognition.2025.106102</w:t>
          </w:r>
        </w:p>
        <w:p w14:paraId="7E120A55" w14:textId="77777777" w:rsidR="001E135D" w:rsidRDefault="001E135D" w:rsidP="001E135D">
          <w:pPr>
            <w:pStyle w:val="CitaviBibliographyEntry"/>
            <w:rPr>
              <w:lang w:val="en-US"/>
            </w:rPr>
          </w:pPr>
          <w:bookmarkStart w:id="148" w:name="_CTVL0019e4a83dfd5c94fd8831aa2405707b31c"/>
          <w:r w:rsidRPr="001E135D">
            <w:t xml:space="preserve">Nikjeh, D. A., Lister, J. J., &amp; Frisch, S. A. (2009). </w:t>
          </w:r>
          <w:r>
            <w:rPr>
              <w:lang w:val="en-US"/>
            </w:rPr>
            <w:t>The relationship between pitch discrimination and vocal production: Comparison of vocal and instrumental musicians.</w:t>
          </w:r>
          <w:bookmarkEnd w:id="148"/>
          <w:r>
            <w:rPr>
              <w:lang w:val="en-US"/>
            </w:rPr>
            <w:t xml:space="preserve"> </w:t>
          </w:r>
          <w:r w:rsidRPr="001E135D">
            <w:rPr>
              <w:i/>
              <w:lang w:val="en-US"/>
            </w:rPr>
            <w:t>The Journal of the Acoustical Society of America</w:t>
          </w:r>
          <w:r w:rsidRPr="001E135D">
            <w:rPr>
              <w:lang w:val="en-US"/>
            </w:rPr>
            <w:t xml:space="preserve">, </w:t>
          </w:r>
          <w:r w:rsidRPr="001E135D">
            <w:rPr>
              <w:i/>
              <w:lang w:val="en-US"/>
            </w:rPr>
            <w:t>125</w:t>
          </w:r>
          <w:r w:rsidRPr="001E135D">
            <w:rPr>
              <w:lang w:val="en-US"/>
            </w:rPr>
            <w:t>(1), 328–338. https://doi.org/10.1121/1.3021309</w:t>
          </w:r>
        </w:p>
        <w:p w14:paraId="63C37A9A" w14:textId="77777777" w:rsidR="001E135D" w:rsidRPr="001E135D" w:rsidRDefault="001E135D" w:rsidP="001E135D">
          <w:pPr>
            <w:pStyle w:val="CitaviBibliographyEntry"/>
          </w:pPr>
          <w:bookmarkStart w:id="149" w:name="_CTVL00154ee2e00b13e4f36a27cae1e2f79e2a0"/>
          <w:r w:rsidRPr="001E135D">
            <w:t xml:space="preserve">Nussbaum, C., Schirmer, A., &amp; Schweinberger, S. R. (2023). </w:t>
          </w:r>
          <w:r>
            <w:rPr>
              <w:lang w:val="en-US"/>
            </w:rPr>
            <w:t>Electrophysiological Correlates of Vocal Emotional Processing in Musicians and Non-Musicians.</w:t>
          </w:r>
          <w:bookmarkEnd w:id="149"/>
          <w:r>
            <w:rPr>
              <w:lang w:val="en-US"/>
            </w:rPr>
            <w:t xml:space="preserve"> </w:t>
          </w:r>
          <w:r w:rsidRPr="001E135D">
            <w:rPr>
              <w:i/>
            </w:rPr>
            <w:t>Brain Sciences</w:t>
          </w:r>
          <w:r w:rsidRPr="001E135D">
            <w:t xml:space="preserve">, </w:t>
          </w:r>
          <w:r w:rsidRPr="001E135D">
            <w:rPr>
              <w:i/>
            </w:rPr>
            <w:t>13</w:t>
          </w:r>
          <w:r w:rsidRPr="001E135D">
            <w:t>(11), 1563. https://doi.org/10.3390/brainsci13111563</w:t>
          </w:r>
        </w:p>
        <w:p w14:paraId="1948FC31" w14:textId="77777777" w:rsidR="001E135D" w:rsidRPr="001E135D" w:rsidRDefault="001E135D" w:rsidP="001E135D">
          <w:pPr>
            <w:pStyle w:val="CitaviBibliographyEntry"/>
          </w:pPr>
          <w:bookmarkStart w:id="150" w:name="_CTVL0013c5820e227e9455798dbb955a2f6e5d4"/>
          <w:r w:rsidRPr="001E135D">
            <w:t xml:space="preserve">Nussbaum, C., Schirmer, A., &amp; Schweinberger, S. R. (2024). </w:t>
          </w:r>
          <w:r>
            <w:rPr>
              <w:lang w:val="en-US"/>
            </w:rPr>
            <w:t>Musicality - Tuned to the melody of vocal emotions.</w:t>
          </w:r>
          <w:bookmarkEnd w:id="150"/>
          <w:r>
            <w:rPr>
              <w:lang w:val="en-US"/>
            </w:rPr>
            <w:t xml:space="preserve"> </w:t>
          </w:r>
          <w:r w:rsidRPr="001E135D">
            <w:rPr>
              <w:i/>
            </w:rPr>
            <w:t>Br J Psychol</w:t>
          </w:r>
          <w:r w:rsidRPr="001E135D">
            <w:t xml:space="preserve">, </w:t>
          </w:r>
          <w:r w:rsidRPr="001E135D">
            <w:rPr>
              <w:i/>
            </w:rPr>
            <w:t>115</w:t>
          </w:r>
          <w:r w:rsidRPr="001E135D">
            <w:t>(2), 206–225. https://doi.org/10.1111/bjop.12684</w:t>
          </w:r>
        </w:p>
        <w:p w14:paraId="412F0548" w14:textId="77777777" w:rsidR="001E135D" w:rsidRDefault="001E135D" w:rsidP="001E135D">
          <w:pPr>
            <w:pStyle w:val="CitaviBibliographyEntry"/>
            <w:rPr>
              <w:lang w:val="en-US"/>
            </w:rPr>
          </w:pPr>
          <w:bookmarkStart w:id="151" w:name="_CTVL0017bf8958faf7245c581ddb3e408ef8945"/>
          <w:r w:rsidRPr="001E135D">
            <w:t xml:space="preserve">Nussbaum, C., &amp; Schweinberger, S. R. (2021). </w:t>
          </w:r>
          <w:r>
            <w:rPr>
              <w:lang w:val="en-US"/>
            </w:rPr>
            <w:t>Links Between Musicality and Vocal Emotion Perception.</w:t>
          </w:r>
          <w:bookmarkEnd w:id="151"/>
          <w:r>
            <w:rPr>
              <w:lang w:val="en-US"/>
            </w:rPr>
            <w:t xml:space="preserve"> </w:t>
          </w:r>
          <w:r w:rsidRPr="001E135D">
            <w:rPr>
              <w:i/>
              <w:lang w:val="en-US"/>
            </w:rPr>
            <w:t>Emotion Review</w:t>
          </w:r>
          <w:r w:rsidRPr="001E135D">
            <w:rPr>
              <w:lang w:val="en-US"/>
            </w:rPr>
            <w:t xml:space="preserve">, </w:t>
          </w:r>
          <w:r w:rsidRPr="001E135D">
            <w:rPr>
              <w:i/>
              <w:lang w:val="en-US"/>
            </w:rPr>
            <w:t>13</w:t>
          </w:r>
          <w:r w:rsidRPr="001E135D">
            <w:rPr>
              <w:lang w:val="en-US"/>
            </w:rPr>
            <w:t>(3), 211–224. https://doi.org/10.1177/17540739211022803</w:t>
          </w:r>
        </w:p>
        <w:p w14:paraId="1864B2BE" w14:textId="77777777" w:rsidR="001E135D" w:rsidRDefault="001E135D" w:rsidP="001E135D">
          <w:pPr>
            <w:pStyle w:val="CitaviBibliographyEntry"/>
            <w:rPr>
              <w:lang w:val="en-US"/>
            </w:rPr>
          </w:pPr>
          <w:bookmarkStart w:id="152" w:name="_CTVL00169082b3ce2404b99b8856c2e1d9edb4d"/>
          <w:r>
            <w:rPr>
              <w:lang w:val="en-US"/>
            </w:rPr>
            <w:t>Oechslin, M. S., van de Ville, D., Lazeyras, F., Hauert,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152"/>
          <w:r>
            <w:rPr>
              <w:lang w:val="en-US"/>
            </w:rPr>
            <w:t xml:space="preserve"> </w:t>
          </w:r>
          <w:r w:rsidRPr="001E135D">
            <w:rPr>
              <w:i/>
              <w:lang w:val="en-US"/>
            </w:rPr>
            <w:t>Cerebral Cortex</w:t>
          </w:r>
          <w:r w:rsidRPr="001E135D">
            <w:rPr>
              <w:lang w:val="en-US"/>
            </w:rPr>
            <w:t xml:space="preserve">, </w:t>
          </w:r>
          <w:r w:rsidRPr="001E135D">
            <w:rPr>
              <w:i/>
              <w:lang w:val="en-US"/>
            </w:rPr>
            <w:t>23</w:t>
          </w:r>
          <w:r w:rsidRPr="001E135D">
            <w:rPr>
              <w:lang w:val="en-US"/>
            </w:rPr>
            <w:t>(9), 2213–2224. https://doi.org/10.1093/cercor/bhs206</w:t>
          </w:r>
        </w:p>
        <w:p w14:paraId="458329CE" w14:textId="77777777" w:rsidR="001E135D" w:rsidRDefault="001E135D" w:rsidP="001E135D">
          <w:pPr>
            <w:pStyle w:val="CitaviBibliographyEntry"/>
            <w:rPr>
              <w:lang w:val="en-US"/>
            </w:rPr>
          </w:pPr>
          <w:bookmarkStart w:id="153" w:name="_CTVL001ec59de764e624747bbd9677f10a55753"/>
          <w:r w:rsidRPr="001E135D">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153"/>
          <w:r>
            <w:rPr>
              <w:lang w:val="en-US"/>
            </w:rPr>
            <w:t xml:space="preserve"> </w:t>
          </w:r>
          <w:r w:rsidRPr="001E135D">
            <w:rPr>
              <w:i/>
              <w:lang w:val="en-US"/>
            </w:rPr>
            <w:t>Brain Structure &amp; Function</w:t>
          </w:r>
          <w:r w:rsidRPr="001E135D">
            <w:rPr>
              <w:lang w:val="en-US"/>
            </w:rPr>
            <w:t xml:space="preserve">, </w:t>
          </w:r>
          <w:r w:rsidRPr="001E135D">
            <w:rPr>
              <w:i/>
              <w:lang w:val="en-US"/>
            </w:rPr>
            <w:t>228</w:t>
          </w:r>
          <w:r w:rsidRPr="001E135D">
            <w:rPr>
              <w:lang w:val="en-US"/>
            </w:rPr>
            <w:t>(9), 2147–2163. https://doi.org/10.1007/s00429-023-02711-1</w:t>
          </w:r>
        </w:p>
        <w:p w14:paraId="75309109" w14:textId="77777777" w:rsidR="001E135D" w:rsidRDefault="001E135D" w:rsidP="001E135D">
          <w:pPr>
            <w:pStyle w:val="CitaviBibliographyEntry"/>
            <w:rPr>
              <w:lang w:val="en-US"/>
            </w:rPr>
          </w:pPr>
          <w:bookmarkStart w:id="154" w:name="_CTVL0017b7db9ae2c1b4780aade763825e648b1"/>
          <w:r>
            <w:rPr>
              <w:lang w:val="en-US"/>
            </w:rPr>
            <w:t>R Core Team. (2025).</w:t>
          </w:r>
          <w:bookmarkEnd w:id="154"/>
          <w:r>
            <w:rPr>
              <w:lang w:val="en-US"/>
            </w:rPr>
            <w:t xml:space="preserve"> </w:t>
          </w:r>
          <w:r w:rsidRPr="001E135D">
            <w:rPr>
              <w:i/>
              <w:lang w:val="en-US"/>
            </w:rPr>
            <w:t>R: A Language and Environment for Statistical Computing</w:t>
          </w:r>
          <w:r w:rsidRPr="001E135D">
            <w:rPr>
              <w:lang w:val="en-US"/>
            </w:rPr>
            <w:t>. https://www.R-project.org/</w:t>
          </w:r>
        </w:p>
        <w:p w14:paraId="5E93D701" w14:textId="77777777" w:rsidR="001E135D" w:rsidRDefault="001E135D" w:rsidP="001E135D">
          <w:pPr>
            <w:pStyle w:val="CitaviBibliographyEntry"/>
            <w:rPr>
              <w:lang w:val="en-US"/>
            </w:rPr>
          </w:pPr>
          <w:bookmarkStart w:id="155" w:name="_CTVL0015454479518414fefb65527de7a257b0f"/>
          <w:r>
            <w:rPr>
              <w:lang w:val="en-US"/>
            </w:rPr>
            <w:t>Rakei, A., &amp; Bhattacharya, J. (2024). Professional status matters: Differences in flow proneness between professional and amateur contemporary musicians.</w:t>
          </w:r>
          <w:bookmarkEnd w:id="155"/>
          <w:r>
            <w:rPr>
              <w:lang w:val="en-US"/>
            </w:rPr>
            <w:t xml:space="preserve"> </w:t>
          </w:r>
          <w:r w:rsidRPr="001E135D">
            <w:rPr>
              <w:i/>
              <w:lang w:val="en-US"/>
            </w:rPr>
            <w:t xml:space="preserve">Psychology of Aesthetics, Creativity, and the Arts. </w:t>
          </w:r>
          <w:r w:rsidRPr="001E135D">
            <w:rPr>
              <w:lang w:val="en-US"/>
            </w:rPr>
            <w:t>Advance online publication. https://doi.org/10.1037/aca0000674</w:t>
          </w:r>
        </w:p>
        <w:p w14:paraId="468BBDAC" w14:textId="77777777" w:rsidR="001E135D" w:rsidRDefault="001E135D" w:rsidP="001E135D">
          <w:pPr>
            <w:pStyle w:val="CitaviBibliographyEntry"/>
            <w:rPr>
              <w:lang w:val="en-US"/>
            </w:rPr>
          </w:pPr>
          <w:bookmarkStart w:id="156" w:name="_CTVL0010d2a8957b1ab46cf8a5adbc2ddd07b55"/>
          <w:r>
            <w:rPr>
              <w:lang w:val="en-US"/>
            </w:rPr>
            <w:t>Rammstedt, B., Danner, D., Soto, C. J., &amp; John, O. P. (2018). Validation of the short and extra-short forms of the Big Five Inventory-2 (BFI-2) and their German adaptations.</w:t>
          </w:r>
          <w:bookmarkEnd w:id="156"/>
          <w:r>
            <w:rPr>
              <w:lang w:val="en-US"/>
            </w:rPr>
            <w:t xml:space="preserve"> </w:t>
          </w:r>
          <w:r w:rsidRPr="001E135D">
            <w:rPr>
              <w:i/>
              <w:lang w:val="en-US"/>
            </w:rPr>
            <w:t xml:space="preserve">European Journal of Psychological Assessment. </w:t>
          </w:r>
          <w:r w:rsidRPr="001E135D">
            <w:rPr>
              <w:lang w:val="en-US"/>
            </w:rPr>
            <w:t>Advance online publication. https://doi.org/10.1027/1015-5759/a000481</w:t>
          </w:r>
        </w:p>
        <w:p w14:paraId="52B29E9E" w14:textId="77777777" w:rsidR="001E135D" w:rsidRDefault="001E135D" w:rsidP="001E135D">
          <w:pPr>
            <w:pStyle w:val="CitaviBibliographyEntry"/>
            <w:rPr>
              <w:lang w:val="en-US"/>
            </w:rPr>
          </w:pPr>
          <w:bookmarkStart w:id="157" w:name="_CTVL0018c848ca54d344a4eaf0e949b1f10f5d3"/>
          <w:r w:rsidRPr="001E135D">
            <w:t xml:space="preserve">Rogenmoser, L., Kernbach, J., Schlaug, G., &amp; Gaser, C. (2018). </w:t>
          </w:r>
          <w:r>
            <w:rPr>
              <w:lang w:val="en-US"/>
            </w:rPr>
            <w:t>Keeping brains young with making music.</w:t>
          </w:r>
          <w:bookmarkEnd w:id="157"/>
          <w:r>
            <w:rPr>
              <w:lang w:val="en-US"/>
            </w:rPr>
            <w:t xml:space="preserve"> </w:t>
          </w:r>
          <w:r w:rsidRPr="001E135D">
            <w:rPr>
              <w:i/>
              <w:lang w:val="en-US"/>
            </w:rPr>
            <w:t>Brain Structure &amp; Function</w:t>
          </w:r>
          <w:r w:rsidRPr="001E135D">
            <w:rPr>
              <w:lang w:val="en-US"/>
            </w:rPr>
            <w:t xml:space="preserve">, </w:t>
          </w:r>
          <w:r w:rsidRPr="001E135D">
            <w:rPr>
              <w:i/>
              <w:lang w:val="en-US"/>
            </w:rPr>
            <w:t>223</w:t>
          </w:r>
          <w:r w:rsidRPr="001E135D">
            <w:rPr>
              <w:lang w:val="en-US"/>
            </w:rPr>
            <w:t>(1), 297–305. https://doi.org/10.1007/s00429-017-1491-2</w:t>
          </w:r>
        </w:p>
        <w:p w14:paraId="54EA7AC8" w14:textId="77777777" w:rsidR="001E135D" w:rsidRDefault="001E135D" w:rsidP="001E135D">
          <w:pPr>
            <w:pStyle w:val="CitaviBibliographyEntry"/>
            <w:rPr>
              <w:lang w:val="en-US"/>
            </w:rPr>
          </w:pPr>
          <w:bookmarkStart w:id="158" w:name="_CTVL0019b0f17b04a004a05b31ec12775b60ea2"/>
          <w:r>
            <w:rPr>
              <w:lang w:val="en-US"/>
            </w:rPr>
            <w:t>Rosenfeld, J. P., &amp; Olson, J. M. (2021). Bayesian Data Analysis: A Fresh Approach to Power Issues and Null Hypothesis Interpretation.</w:t>
          </w:r>
          <w:bookmarkEnd w:id="158"/>
          <w:r>
            <w:rPr>
              <w:lang w:val="en-US"/>
            </w:rPr>
            <w:t xml:space="preserve"> </w:t>
          </w:r>
          <w:r w:rsidRPr="001E135D">
            <w:rPr>
              <w:i/>
              <w:lang w:val="en-US"/>
            </w:rPr>
            <w:t>Applied Psychophysiology and Biofeedback</w:t>
          </w:r>
          <w:r w:rsidRPr="001E135D">
            <w:rPr>
              <w:lang w:val="en-US"/>
            </w:rPr>
            <w:t xml:space="preserve">, </w:t>
          </w:r>
          <w:r w:rsidRPr="001E135D">
            <w:rPr>
              <w:i/>
              <w:lang w:val="en-US"/>
            </w:rPr>
            <w:t>46</w:t>
          </w:r>
          <w:r w:rsidRPr="001E135D">
            <w:rPr>
              <w:lang w:val="en-US"/>
            </w:rPr>
            <w:t>(2), 135–140. https://doi.org/10.1007/s10484-020-09502-y</w:t>
          </w:r>
        </w:p>
        <w:p w14:paraId="28E4DF82" w14:textId="77777777" w:rsidR="001E135D" w:rsidRPr="001E135D" w:rsidRDefault="001E135D" w:rsidP="001E135D">
          <w:pPr>
            <w:pStyle w:val="CitaviBibliographyEntry"/>
          </w:pPr>
          <w:bookmarkStart w:id="159" w:name="_CTVL0014ffb5cc2effc4908bc5c98a96c9e0f77"/>
          <w:r>
            <w:rPr>
              <w:lang w:val="en-US"/>
            </w:rPr>
            <w:t>Schellenberg, E. G., &amp; Lima, C. F. (2024). Music Training and Nonmusical Abilities.</w:t>
          </w:r>
          <w:bookmarkEnd w:id="159"/>
          <w:r>
            <w:rPr>
              <w:lang w:val="en-US"/>
            </w:rPr>
            <w:t xml:space="preserve"> </w:t>
          </w:r>
          <w:r w:rsidRPr="001E135D">
            <w:rPr>
              <w:i/>
            </w:rPr>
            <w:t>Annu Rev Psychol</w:t>
          </w:r>
          <w:r w:rsidRPr="001E135D">
            <w:t xml:space="preserve">, </w:t>
          </w:r>
          <w:r w:rsidRPr="001E135D">
            <w:rPr>
              <w:i/>
            </w:rPr>
            <w:t>75</w:t>
          </w:r>
          <w:r w:rsidRPr="001E135D">
            <w:t>, 87–128. https://doi.org/10.1146/annurev-psych-032323-051354</w:t>
          </w:r>
        </w:p>
        <w:p w14:paraId="1283038E" w14:textId="77777777" w:rsidR="001E135D" w:rsidRDefault="001E135D" w:rsidP="001E135D">
          <w:pPr>
            <w:pStyle w:val="CitaviBibliographyEntry"/>
            <w:rPr>
              <w:lang w:val="en-US"/>
            </w:rPr>
          </w:pPr>
          <w:bookmarkStart w:id="160" w:name="_CTVL001ce109e2d81ca4b84b8e0e97cfa162bf0"/>
          <w:r w:rsidRPr="001E135D">
            <w:t xml:space="preserve">Scherer, K. R. (2018). </w:t>
          </w:r>
          <w:r>
            <w:rPr>
              <w:lang w:val="en-US"/>
            </w:rPr>
            <w:t>Acoustic Patterning of Emotion Vocalizations. In S. Frühholz, P. Belin, &amp; K. R. Scherer (Eds.),</w:t>
          </w:r>
          <w:bookmarkEnd w:id="160"/>
          <w:r>
            <w:rPr>
              <w:lang w:val="en-US"/>
            </w:rPr>
            <w:t xml:space="preserve"> </w:t>
          </w:r>
          <w:r w:rsidRPr="001E135D">
            <w:rPr>
              <w:i/>
              <w:lang w:val="en-US"/>
            </w:rPr>
            <w:t xml:space="preserve">The Oxford Handbook of Voice Perception </w:t>
          </w:r>
          <w:r w:rsidRPr="001E135D">
            <w:rPr>
              <w:lang w:val="en-US"/>
            </w:rPr>
            <w:t>(pp. 60–92). Oxford University Press. https://doi.org/10.1093/oxfordhb/9780198743187.013.4</w:t>
          </w:r>
        </w:p>
        <w:p w14:paraId="63336BC4" w14:textId="77777777" w:rsidR="001E135D" w:rsidRDefault="001E135D" w:rsidP="001E135D">
          <w:pPr>
            <w:pStyle w:val="CitaviBibliographyEntry"/>
            <w:rPr>
              <w:lang w:val="en-US"/>
            </w:rPr>
          </w:pPr>
          <w:bookmarkStart w:id="161" w:name="_CTVL0015f660001c08f4f138e3e65733edf1a4d"/>
          <w:r>
            <w:rPr>
              <w:lang w:val="en-US"/>
            </w:rPr>
            <w:t>Schirmer, A., Croy, I., Liebal, K., &amp; Schweinberger, S. R. (2025). Non-verbal effecting - animal research sheds light on human emotion communication.</w:t>
          </w:r>
          <w:bookmarkEnd w:id="161"/>
          <w:r>
            <w:rPr>
              <w:lang w:val="en-US"/>
            </w:rPr>
            <w:t xml:space="preserve"> </w:t>
          </w:r>
          <w:r w:rsidRPr="001E135D">
            <w:rPr>
              <w:i/>
              <w:lang w:val="en-US"/>
            </w:rPr>
            <w:t>Biological Reviews of the Cambridge Philosophical Society</w:t>
          </w:r>
          <w:r w:rsidRPr="001E135D">
            <w:rPr>
              <w:lang w:val="en-US"/>
            </w:rPr>
            <w:t xml:space="preserve">, </w:t>
          </w:r>
          <w:r w:rsidRPr="001E135D">
            <w:rPr>
              <w:i/>
              <w:lang w:val="en-US"/>
            </w:rPr>
            <w:t>100</w:t>
          </w:r>
          <w:r w:rsidRPr="001E135D">
            <w:rPr>
              <w:lang w:val="en-US"/>
            </w:rPr>
            <w:t>(1), 245–257. https://doi.org/10.1111/brv.13140</w:t>
          </w:r>
        </w:p>
        <w:p w14:paraId="2AB438B1" w14:textId="77777777" w:rsidR="001E135D" w:rsidRDefault="001E135D" w:rsidP="001E135D">
          <w:pPr>
            <w:pStyle w:val="CitaviBibliographyEntry"/>
            <w:rPr>
              <w:lang w:val="en-US"/>
            </w:rPr>
          </w:pPr>
          <w:bookmarkStart w:id="162" w:name="_CTVL0015cf3784bb9f743708bbc9ef8c7b1b4d5"/>
          <w:r>
            <w:rPr>
              <w:lang w:val="en-US"/>
            </w:rPr>
            <w:t>Stoet, G. (2010). PsyToolkit: A software package for programming psychological experiments using Linux.</w:t>
          </w:r>
          <w:bookmarkEnd w:id="162"/>
          <w:r>
            <w:rPr>
              <w:lang w:val="en-US"/>
            </w:rPr>
            <w:t xml:space="preserve"> </w:t>
          </w:r>
          <w:r w:rsidRPr="001E135D">
            <w:rPr>
              <w:i/>
              <w:lang w:val="en-US"/>
            </w:rPr>
            <w:t>Behavior Research Methods</w:t>
          </w:r>
          <w:r w:rsidRPr="001E135D">
            <w:rPr>
              <w:lang w:val="en-US"/>
            </w:rPr>
            <w:t xml:space="preserve">, </w:t>
          </w:r>
          <w:r w:rsidRPr="001E135D">
            <w:rPr>
              <w:i/>
              <w:lang w:val="en-US"/>
            </w:rPr>
            <w:t>42</w:t>
          </w:r>
          <w:r w:rsidRPr="001E135D">
            <w:rPr>
              <w:lang w:val="en-US"/>
            </w:rPr>
            <w:t>(4), 1096–1104. https://doi.org/10.3758/BRM.42.4.1096</w:t>
          </w:r>
        </w:p>
        <w:p w14:paraId="564F3D96" w14:textId="77777777" w:rsidR="001E135D" w:rsidRDefault="001E135D" w:rsidP="001E135D">
          <w:pPr>
            <w:pStyle w:val="CitaviBibliographyEntry"/>
            <w:rPr>
              <w:lang w:val="en-US"/>
            </w:rPr>
          </w:pPr>
          <w:bookmarkStart w:id="163" w:name="_CTVL001c609e6176adb456eb3e94b3e8f80b6a7"/>
          <w:r>
            <w:rPr>
              <w:lang w:val="en-US"/>
            </w:rPr>
            <w:lastRenderedPageBreak/>
            <w:t>Stoet, G. (2017). PsyToolkit: A novel web-based method for running online questionnaires and reaction-time experiments.</w:t>
          </w:r>
          <w:bookmarkEnd w:id="163"/>
          <w:r>
            <w:rPr>
              <w:lang w:val="en-US"/>
            </w:rPr>
            <w:t xml:space="preserve"> </w:t>
          </w:r>
          <w:r w:rsidRPr="001E135D">
            <w:rPr>
              <w:i/>
              <w:lang w:val="en-US"/>
            </w:rPr>
            <w:t>Teaching of Psychology</w:t>
          </w:r>
          <w:r w:rsidRPr="001E135D">
            <w:rPr>
              <w:lang w:val="en-US"/>
            </w:rPr>
            <w:t xml:space="preserve">, </w:t>
          </w:r>
          <w:r w:rsidRPr="001E135D">
            <w:rPr>
              <w:i/>
              <w:lang w:val="en-US"/>
            </w:rPr>
            <w:t>44</w:t>
          </w:r>
          <w:r w:rsidRPr="001E135D">
            <w:rPr>
              <w:lang w:val="en-US"/>
            </w:rPr>
            <w:t>(1), 24–31. https://doi.org/10.1177/0098628316677643</w:t>
          </w:r>
        </w:p>
        <w:p w14:paraId="631E978A" w14:textId="77777777" w:rsidR="001E135D" w:rsidRDefault="001E135D" w:rsidP="001E135D">
          <w:pPr>
            <w:pStyle w:val="CitaviBibliographyEntry"/>
            <w:rPr>
              <w:lang w:val="en-US"/>
            </w:rPr>
          </w:pPr>
          <w:bookmarkStart w:id="164" w:name="_CTVL001bd96d468a60b4aab838f05df06b31de4"/>
          <w:r>
            <w:rPr>
              <w:lang w:val="en-US"/>
            </w:rPr>
            <w:t>Taylor, A., &amp; Hallam, S. (2011). From leisure to work: amateur musicians taking up instrumental or vocal teaching as a second career.</w:t>
          </w:r>
          <w:bookmarkEnd w:id="164"/>
          <w:r>
            <w:rPr>
              <w:lang w:val="en-US"/>
            </w:rPr>
            <w:t xml:space="preserve"> </w:t>
          </w:r>
          <w:r w:rsidRPr="001E135D">
            <w:rPr>
              <w:i/>
              <w:lang w:val="en-US"/>
            </w:rPr>
            <w:t>Music Education Research</w:t>
          </w:r>
          <w:r w:rsidRPr="001E135D">
            <w:rPr>
              <w:lang w:val="en-US"/>
            </w:rPr>
            <w:t xml:space="preserve">, </w:t>
          </w:r>
          <w:r w:rsidRPr="001E135D">
            <w:rPr>
              <w:i/>
              <w:lang w:val="en-US"/>
            </w:rPr>
            <w:t>13</w:t>
          </w:r>
          <w:r w:rsidRPr="001E135D">
            <w:rPr>
              <w:lang w:val="en-US"/>
            </w:rPr>
            <w:t>(3), 307–325. https://doi.org/10.1080/14613808.2011.603044</w:t>
          </w:r>
        </w:p>
        <w:p w14:paraId="7B537EAF" w14:textId="77777777" w:rsidR="001E135D" w:rsidRDefault="001E135D" w:rsidP="001E135D">
          <w:pPr>
            <w:pStyle w:val="CitaviBibliographyEntry"/>
            <w:rPr>
              <w:lang w:val="en-US"/>
            </w:rPr>
          </w:pPr>
          <w:bookmarkStart w:id="165" w:name="_CTVL00183eb9b6a8c80449d887b07689122d925"/>
          <w:r>
            <w:rPr>
              <w:lang w:val="en-US"/>
            </w:rPr>
            <w:t>Thompson, W. F., Schellenberg, E. G., &amp; Husain, G. (2004). Decoding speech prosody: do music lessons help?</w:t>
          </w:r>
          <w:bookmarkEnd w:id="165"/>
          <w:r>
            <w:rPr>
              <w:lang w:val="en-US"/>
            </w:rPr>
            <w:t xml:space="preserve"> </w:t>
          </w:r>
          <w:r w:rsidRPr="001E135D">
            <w:rPr>
              <w:i/>
              <w:lang w:val="en-US"/>
            </w:rPr>
            <w:t>Emotion</w:t>
          </w:r>
          <w:r w:rsidRPr="001E135D">
            <w:rPr>
              <w:lang w:val="en-US"/>
            </w:rPr>
            <w:t xml:space="preserve">, </w:t>
          </w:r>
          <w:r w:rsidRPr="001E135D">
            <w:rPr>
              <w:i/>
              <w:lang w:val="en-US"/>
            </w:rPr>
            <w:t>4</w:t>
          </w:r>
          <w:r w:rsidRPr="001E135D">
            <w:rPr>
              <w:lang w:val="en-US"/>
            </w:rPr>
            <w:t>(1), 46–64. https://doi.org/10.1037/1528-3542.4.1.46</w:t>
          </w:r>
        </w:p>
        <w:p w14:paraId="1329ADBE" w14:textId="77777777" w:rsidR="001E135D" w:rsidRDefault="001E135D" w:rsidP="001E135D">
          <w:pPr>
            <w:pStyle w:val="CitaviBibliographyEntry"/>
            <w:rPr>
              <w:lang w:val="en-US"/>
            </w:rPr>
          </w:pPr>
          <w:bookmarkStart w:id="166" w:name="_CTVL001ab219232fcad4ba4af06d487c8625d27"/>
          <w:r>
            <w:rPr>
              <w:lang w:val="en-US"/>
            </w:rPr>
            <w:t>Tragantzopoulou, P., &amp; Giannouli, V. (2025). A Song for the Mind: A Literature Review on Singing and Cognitive Health in Aging Populations.</w:t>
          </w:r>
          <w:bookmarkEnd w:id="166"/>
          <w:r>
            <w:rPr>
              <w:lang w:val="en-US"/>
            </w:rPr>
            <w:t xml:space="preserve"> </w:t>
          </w:r>
          <w:r w:rsidRPr="001E135D">
            <w:rPr>
              <w:i/>
              <w:lang w:val="en-US"/>
            </w:rPr>
            <w:t>Brain Sciences</w:t>
          </w:r>
          <w:r w:rsidRPr="001E135D">
            <w:rPr>
              <w:lang w:val="en-US"/>
            </w:rPr>
            <w:t xml:space="preserve">, </w:t>
          </w:r>
          <w:r w:rsidRPr="001E135D">
            <w:rPr>
              <w:i/>
              <w:lang w:val="en-US"/>
            </w:rPr>
            <w:t>15</w:t>
          </w:r>
          <w:r w:rsidRPr="001E135D">
            <w:rPr>
              <w:lang w:val="en-US"/>
            </w:rPr>
            <w:t>(3). https://doi.org/10.3390/brainsci15030227</w:t>
          </w:r>
        </w:p>
        <w:p w14:paraId="6D8DD6CC" w14:textId="77777777" w:rsidR="001E135D" w:rsidRDefault="001E135D" w:rsidP="001E135D">
          <w:pPr>
            <w:pStyle w:val="CitaviBibliographyEntry"/>
            <w:rPr>
              <w:lang w:val="en-US"/>
            </w:rPr>
          </w:pPr>
          <w:bookmarkStart w:id="167" w:name="_CTVL001e2972488df3e4de0a2c6c84f88d6fb3a"/>
          <w:r>
            <w:rPr>
              <w:lang w:val="en-US"/>
            </w:rPr>
            <w:t>Vigl, J., Talamini, F., Strauss, H., &amp; Zentner, M. (2024). Prosodic discrimination skills mediate the association between musical aptitude and vocal emotion recognition ability.</w:t>
          </w:r>
          <w:bookmarkEnd w:id="167"/>
          <w:r>
            <w:rPr>
              <w:lang w:val="en-US"/>
            </w:rPr>
            <w:t xml:space="preserve"> </w:t>
          </w:r>
          <w:r w:rsidRPr="001E135D">
            <w:rPr>
              <w:i/>
              <w:lang w:val="en-US"/>
            </w:rPr>
            <w:t>Scientific Reports</w:t>
          </w:r>
          <w:r w:rsidRPr="001E135D">
            <w:rPr>
              <w:lang w:val="en-US"/>
            </w:rPr>
            <w:t xml:space="preserve">, </w:t>
          </w:r>
          <w:r w:rsidRPr="001E135D">
            <w:rPr>
              <w:i/>
              <w:lang w:val="en-US"/>
            </w:rPr>
            <w:t>14</w:t>
          </w:r>
          <w:r w:rsidRPr="001E135D">
            <w:rPr>
              <w:lang w:val="en-US"/>
            </w:rPr>
            <w:t>(1), 16462. https://doi.org/10.1038/s41598-024-66889-y</w:t>
          </w:r>
        </w:p>
        <w:p w14:paraId="7580FDE3" w14:textId="77777777" w:rsidR="001E135D" w:rsidRDefault="001E135D" w:rsidP="001E135D">
          <w:pPr>
            <w:pStyle w:val="CitaviBibliographyEntry"/>
            <w:rPr>
              <w:lang w:val="en-US"/>
            </w:rPr>
          </w:pPr>
          <w:bookmarkStart w:id="168" w:name="_CTVL001ade3f42486fd4f2bbe6e5077b61f6374"/>
          <w:r>
            <w:rPr>
              <w:lang w:val="en-US"/>
            </w:rPr>
            <w:t>Vincenzi, M., Correia, A. I., Vanzella, P., Pinheiro, A. P., Lima, C. F., &amp; Schellenberg, E. G. (2022). Associations between music training and cognitive abilities: The special case of professional musicians.</w:t>
          </w:r>
          <w:bookmarkEnd w:id="168"/>
          <w:r>
            <w:rPr>
              <w:lang w:val="en-US"/>
            </w:rPr>
            <w:t xml:space="preserve"> </w:t>
          </w:r>
          <w:r w:rsidRPr="001E135D">
            <w:rPr>
              <w:i/>
              <w:lang w:val="en-US"/>
            </w:rPr>
            <w:t xml:space="preserve">Psychology of Aesthetics, Creativity, and the Arts. </w:t>
          </w:r>
          <w:r w:rsidRPr="001E135D">
            <w:rPr>
              <w:lang w:val="en-US"/>
            </w:rPr>
            <w:t>Advance online publication. https://doi.org/10.1037/aca0000481</w:t>
          </w:r>
        </w:p>
        <w:p w14:paraId="5A92B10D" w14:textId="77777777" w:rsidR="001E135D" w:rsidRDefault="001E135D" w:rsidP="001E135D">
          <w:pPr>
            <w:pStyle w:val="CitaviBibliographyEntry"/>
            <w:rPr>
              <w:lang w:val="en-US"/>
            </w:rPr>
          </w:pPr>
          <w:bookmarkStart w:id="169" w:name="_CTVL001c56ed3926b3045f8929becdd2342b9c3"/>
          <w:r>
            <w:rPr>
              <w:lang w:val="en-US"/>
            </w:rPr>
            <w:t>Watson, D., Clark, L. A., &amp; Tellegen, A. (1988). Development and validation of brief measures of positive and negative affect: The PANAS scales.</w:t>
          </w:r>
          <w:bookmarkEnd w:id="169"/>
          <w:r>
            <w:rPr>
              <w:lang w:val="en-US"/>
            </w:rPr>
            <w:t xml:space="preserve"> </w:t>
          </w:r>
          <w:r w:rsidRPr="001E135D">
            <w:rPr>
              <w:i/>
              <w:lang w:val="en-US"/>
            </w:rPr>
            <w:t>Journal of Personality and Social Psychology</w:t>
          </w:r>
          <w:r w:rsidRPr="001E135D">
            <w:rPr>
              <w:lang w:val="en-US"/>
            </w:rPr>
            <w:t xml:space="preserve">, </w:t>
          </w:r>
          <w:r w:rsidRPr="001E135D">
            <w:rPr>
              <w:i/>
              <w:lang w:val="en-US"/>
            </w:rPr>
            <w:t>54</w:t>
          </w:r>
          <w:r w:rsidRPr="001E135D">
            <w:rPr>
              <w:lang w:val="en-US"/>
            </w:rPr>
            <w:t>(6), 1063–1070. https://doi.org/10.1037/0022-3514.54.6.1063</w:t>
          </w:r>
        </w:p>
        <w:p w14:paraId="5F2F18EA" w14:textId="77777777" w:rsidR="001E135D" w:rsidRDefault="001E135D" w:rsidP="001E135D">
          <w:pPr>
            <w:pStyle w:val="CitaviBibliographyEntry"/>
            <w:rPr>
              <w:lang w:val="en-US"/>
            </w:rPr>
          </w:pPr>
          <w:bookmarkStart w:id="170" w:name="_CTVL00116f0014ede6c4ce5bf4787036de544b0"/>
          <w:r>
            <w:rPr>
              <w:lang w:val="en-US"/>
            </w:rPr>
            <w:t>Zendel, B. R., &amp; Alexander, E. J. (2020). Autodidacticism and Music: Do Self-Taught Musicians Exhibit the Same Auditory Processing Advantages as Formally Trained Musicians?</w:t>
          </w:r>
          <w:bookmarkEnd w:id="170"/>
          <w:r>
            <w:rPr>
              <w:lang w:val="en-US"/>
            </w:rPr>
            <w:t xml:space="preserve"> </w:t>
          </w:r>
          <w:r w:rsidRPr="001E135D">
            <w:rPr>
              <w:i/>
              <w:lang w:val="en-US"/>
            </w:rPr>
            <w:t>Frontiers in Neuroscience</w:t>
          </w:r>
          <w:r w:rsidRPr="001E135D">
            <w:rPr>
              <w:lang w:val="en-US"/>
            </w:rPr>
            <w:t xml:space="preserve">, </w:t>
          </w:r>
          <w:r w:rsidRPr="001E135D">
            <w:rPr>
              <w:i/>
              <w:lang w:val="en-US"/>
            </w:rPr>
            <w:t>14</w:t>
          </w:r>
          <w:r w:rsidRPr="001E135D">
            <w:rPr>
              <w:lang w:val="en-US"/>
            </w:rPr>
            <w:t>, 752. https://doi.org/10.3389/fnins.2020.00752</w:t>
          </w:r>
        </w:p>
        <w:p w14:paraId="7EF70BC3" w14:textId="5C90EB55" w:rsidR="0024244C" w:rsidRPr="00F258E7" w:rsidRDefault="001E135D" w:rsidP="001E135D">
          <w:pPr>
            <w:pStyle w:val="CitaviBibliographyEntry"/>
            <w:rPr>
              <w:lang w:val="en-US"/>
            </w:rPr>
          </w:pPr>
          <w:bookmarkStart w:id="171" w:name="_CTVL001908cdee26e294848994556f8cfcdb856"/>
          <w:r>
            <w:rPr>
              <w:lang w:val="en-US"/>
            </w:rPr>
            <w:t>Zentner, M., &amp; Strauss, H. (2017). Assessing musical ability quickly and objectively: development and validation of the Short‐PROMS and the Mini‐PROMS.</w:t>
          </w:r>
          <w:bookmarkEnd w:id="171"/>
          <w:r>
            <w:rPr>
              <w:lang w:val="en-US"/>
            </w:rPr>
            <w:t xml:space="preserve"> </w:t>
          </w:r>
          <w:r w:rsidRPr="001E135D">
            <w:rPr>
              <w:i/>
              <w:lang w:val="en-US"/>
            </w:rPr>
            <w:t>Annals of the New York Academy of Sciences</w:t>
          </w:r>
          <w:r w:rsidRPr="001E135D">
            <w:rPr>
              <w:lang w:val="en-US"/>
            </w:rPr>
            <w:t xml:space="preserve">, </w:t>
          </w:r>
          <w:r w:rsidRPr="001E135D">
            <w:rPr>
              <w:i/>
              <w:lang w:val="en-US"/>
            </w:rPr>
            <w:t>1400</w:t>
          </w:r>
          <w:r w:rsidRPr="001E135D">
            <w:rPr>
              <w:lang w:val="en-US"/>
            </w:rPr>
            <w:t>(1), 33–45. https://doi.org/10.1111/nyas.13410</w:t>
          </w:r>
          <w:r w:rsidR="00484889" w:rsidRPr="00EB262D">
            <w:rPr>
              <w:lang w:val="en-US"/>
            </w:rPr>
            <w:fldChar w:fldCharType="end"/>
          </w:r>
        </w:p>
      </w:sdtContent>
    </w:sdt>
    <w:sectPr w:rsidR="0024244C" w:rsidRPr="00F258E7" w:rsidSect="003248C0">
      <w:headerReference w:type="default" r:id="rId16"/>
      <w:footerReference w:type="default" r:id="rId17"/>
      <w:headerReference w:type="first" r:id="rId18"/>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Jessica Dethloff" w:date="2025-06-16T18:59:00Z" w:initials="JD">
    <w:p w14:paraId="24F5ADEF" w14:textId="77777777" w:rsidR="000504CD" w:rsidRDefault="000504CD" w:rsidP="000504CD">
      <w:pPr>
        <w:pStyle w:val="Kommentartext"/>
      </w:pPr>
      <w:r>
        <w:rPr>
          <w:rStyle w:val="Kommentarzeichen"/>
        </w:rPr>
        <w:annotationRef/>
      </w:r>
      <w:r>
        <w:t>Muss M und SD kursiv geschrieben werden oder is das egal?</w:t>
      </w:r>
    </w:p>
  </w:comment>
  <w:comment w:id="17" w:author="Jessica Dethloff" w:date="2025-06-16T19:08:00Z" w:initials="JD">
    <w:p w14:paraId="6C9A0961" w14:textId="77777777" w:rsidR="00860D27" w:rsidRDefault="000504CD" w:rsidP="00860D27">
      <w:pPr>
        <w:pStyle w:val="Kommentartext"/>
      </w:pPr>
      <w:r>
        <w:rPr>
          <w:rStyle w:val="Kommentarzeichen"/>
        </w:rPr>
        <w:annotationRef/>
      </w:r>
      <w:r w:rsidR="00860D27">
        <w:t>Laut output ist das der SE, nicht die SD (die wäre 6.59). Laut output ist der SE 1.03.</w:t>
      </w:r>
    </w:p>
  </w:comment>
  <w:comment w:id="18" w:author="Jessica Dethloff" w:date="2025-06-16T19:07:00Z" w:initials="JD">
    <w:p w14:paraId="76E05F3F" w14:textId="32918696" w:rsidR="00860D27" w:rsidRDefault="000504CD" w:rsidP="00860D27">
      <w:pPr>
        <w:pStyle w:val="Kommentartext"/>
      </w:pPr>
      <w:r>
        <w:rPr>
          <w:rStyle w:val="Kommentarzeichen"/>
        </w:rPr>
        <w:annotationRef/>
      </w:r>
      <w:r w:rsidR="00860D27">
        <w:t>Laut Output ist das der SE, nicht die SD (die wäre 10.0)?</w:t>
      </w:r>
    </w:p>
  </w:comment>
  <w:comment w:id="19" w:author="Jessica Dethloff" w:date="2025-06-16T19:03:00Z" w:initials="JD">
    <w:p w14:paraId="6F2A140C" w14:textId="4B14D9E4" w:rsidR="000504CD" w:rsidRDefault="000504CD" w:rsidP="000504CD">
      <w:pPr>
        <w:pStyle w:val="Kommentartext"/>
      </w:pPr>
      <w:r>
        <w:rPr>
          <w:rStyle w:val="Kommentarzeichen"/>
        </w:rPr>
        <w:annotationRef/>
      </w:r>
      <w:r>
        <w:t xml:space="preserve">Satz zu </w:t>
      </w:r>
      <w:r>
        <w:rPr>
          <w:lang w:val="en-US"/>
        </w:rPr>
        <w:t>Mean onset age of musical training, wie bei singers?:</w:t>
      </w:r>
    </w:p>
    <w:p w14:paraId="6CF30076" w14:textId="77777777" w:rsidR="000504CD" w:rsidRDefault="000504CD" w:rsidP="000504CD">
      <w:pPr>
        <w:pStyle w:val="Kommentartext"/>
      </w:pPr>
      <w:r>
        <w:rPr>
          <w:lang w:val="en-US"/>
        </w:rPr>
        <w:t>Mean onset age of musical training was 7 years (SD = 2.27, 4 - 14 years) .</w:t>
      </w:r>
    </w:p>
  </w:comment>
  <w:comment w:id="34" w:author="Jessica Dethloff" w:date="2025-06-16T20:13:00Z" w:initials="JD">
    <w:p w14:paraId="58AF5DE5" w14:textId="77777777" w:rsidR="003B60B5" w:rsidRDefault="003B60B5" w:rsidP="003B60B5">
      <w:pPr>
        <w:pStyle w:val="Kommentartext"/>
      </w:pPr>
      <w:r>
        <w:rPr>
          <w:rStyle w:val="Kommentarzeichen"/>
        </w:rPr>
        <w:annotationRef/>
      </w:r>
      <w:r>
        <w:t>Ist das ein großes X oder ein Chi?</w:t>
      </w:r>
    </w:p>
  </w:comment>
  <w:comment w:id="37" w:author="Jessica Dethloff" w:date="2025-06-17T13:21:00Z" w:initials="JD">
    <w:p w14:paraId="6B0CEBD6" w14:textId="77777777" w:rsidR="004567A8" w:rsidRDefault="004567A8" w:rsidP="004567A8">
      <w:pPr>
        <w:pStyle w:val="Kommentartext"/>
      </w:pPr>
      <w:r>
        <w:rPr>
          <w:rStyle w:val="Kommentarzeichen"/>
        </w:rPr>
        <w:annotationRef/>
      </w:r>
      <w:r>
        <w:t>Ist es im Englischen eigentlich „Cohen`s d“?</w:t>
      </w:r>
    </w:p>
  </w:comment>
  <w:comment w:id="50" w:author="Jessica Dethloff" w:date="2025-06-16T19:58:00Z" w:initials="JD">
    <w:p w14:paraId="2E078F28" w14:textId="77777777" w:rsidR="00F50FE5" w:rsidRDefault="00F50FE5" w:rsidP="00F50FE5">
      <w:pPr>
        <w:pStyle w:val="Kommentartext"/>
      </w:pPr>
      <w:r>
        <w:rPr>
          <w:rStyle w:val="Kommentarzeichen"/>
        </w:rPr>
        <w:annotationRef/>
      </w:r>
      <w:r>
        <w:t>87</w:t>
      </w:r>
    </w:p>
  </w:comment>
  <w:comment w:id="61" w:author="Jessica Dethloff" w:date="2025-06-16T20:05:00Z" w:initials="JD">
    <w:p w14:paraId="34FB4459" w14:textId="77777777" w:rsidR="00B5175D" w:rsidRDefault="00B5175D" w:rsidP="00B5175D">
      <w:pPr>
        <w:pStyle w:val="Kommentartext"/>
      </w:pPr>
      <w:r>
        <w:rPr>
          <w:rStyle w:val="Kommentarzeichen"/>
        </w:rPr>
        <w:annotationRef/>
      </w:r>
      <w:r>
        <w:t>Klammer falsch gesetzt</w:t>
      </w:r>
    </w:p>
  </w:comment>
  <w:comment w:id="62" w:author="Christine Nussbaum" w:date="2025-06-12T13:50:00Z" w:initials="CN">
    <w:p w14:paraId="7811C015" w14:textId="44D4E4A7" w:rsidR="00213F4E" w:rsidRDefault="00213F4E">
      <w:pPr>
        <w:pStyle w:val="Kommentartext"/>
      </w:pPr>
      <w:r>
        <w:rPr>
          <w:rStyle w:val="Kommentarzeichen"/>
        </w:rPr>
        <w:annotationRef/>
      </w:r>
      <w:r>
        <w:t xml:space="preserve">Wollen wir da jetzt die unkontrollierten oder die kontrollierten abbilden? Es macht keinen Unterschied im Datenmuster, es hängt nur davon ab, welche wie lieber in den Vordergrund rücken wollen. Die anderen kommen ins Supplement. </w:t>
      </w:r>
    </w:p>
  </w:comment>
  <w:comment w:id="63" w:author="Stefan Schweinberger" w:date="2025-06-13T11:44:00Z" w:initials="SRS">
    <w:p w14:paraId="5B76193F" w14:textId="6B9FB35A" w:rsidR="002A3565" w:rsidRDefault="002A3565">
      <w:pPr>
        <w:pStyle w:val="Kommentartext"/>
      </w:pPr>
      <w:r>
        <w:rPr>
          <w:rStyle w:val="Kommentarzeichen"/>
        </w:rPr>
        <w:annotationRef/>
      </w:r>
      <w:r>
        <w:t>Ich würde hier eher die unkontrollierten abbilden, und für die kontrollierten in einem Satz auf das supplement verweisen.</w:t>
      </w:r>
    </w:p>
  </w:comment>
  <w:comment w:id="64" w:author="christine.nussbaum" w:date="2025-06-13T15:00:00Z" w:initials="c">
    <w:p w14:paraId="2B3AC509" w14:textId="77777777" w:rsidR="004C6E77" w:rsidRDefault="004C6E77" w:rsidP="004C6E77">
      <w:pPr>
        <w:pStyle w:val="Kommentartext"/>
      </w:pPr>
      <w:r>
        <w:rPr>
          <w:rStyle w:val="Kommentarzeichen"/>
        </w:rPr>
        <w:annotationRef/>
      </w:r>
      <w:r>
        <w:t xml:space="preserve">Jup - wenn das für alle konsensfähig ist, tausche ich das dann noch aus. </w:t>
      </w:r>
    </w:p>
  </w:comment>
  <w:comment w:id="65" w:author="Jessica Dethloff" w:date="2025-06-16T20:08:00Z" w:initials="JD">
    <w:p w14:paraId="31B9215E" w14:textId="77777777" w:rsidR="00D3430E" w:rsidRDefault="00D3430E" w:rsidP="00D3430E">
      <w:pPr>
        <w:pStyle w:val="Kommentartext"/>
      </w:pPr>
      <w:r>
        <w:rPr>
          <w:rStyle w:val="Kommentarzeichen"/>
        </w:rPr>
        <w:annotationRef/>
      </w:r>
      <w:r>
        <w:t>Hab den Table mit den unkontrollierten Daten im suppl. Mat. korrigiert!</w:t>
      </w:r>
    </w:p>
  </w:comment>
  <w:comment w:id="80" w:author="Jessica Dethloff" w:date="2025-06-17T12:38:00Z" w:initials="JD">
    <w:p w14:paraId="193F7D70" w14:textId="77777777" w:rsidR="0002402C" w:rsidRDefault="0002402C" w:rsidP="0002402C">
      <w:pPr>
        <w:pStyle w:val="Kommentartext"/>
      </w:pPr>
      <w:r>
        <w:rPr>
          <w:rStyle w:val="Kommentarzeichen"/>
        </w:rPr>
        <w:annotationRef/>
      </w:r>
      <w:r>
        <w:t>Klammer ändern</w:t>
      </w:r>
    </w:p>
  </w:comment>
  <w:comment w:id="81" w:author="Jessica Dethloff" w:date="2025-06-17T12:43:00Z" w:initials="JD">
    <w:p w14:paraId="005C901C" w14:textId="77777777" w:rsidR="0002402C" w:rsidRDefault="0002402C" w:rsidP="0002402C">
      <w:pPr>
        <w:pStyle w:val="Kommentartext"/>
      </w:pPr>
      <w:r>
        <w:rPr>
          <w:rStyle w:val="Kommentarzeichen"/>
        </w:rPr>
        <w:annotationRef/>
      </w:r>
      <w:r>
        <w:t>1.81</w:t>
      </w:r>
    </w:p>
  </w:comment>
  <w:comment w:id="88" w:author="Jessica Dethloff" w:date="2025-06-17T13:02:00Z" w:initials="JD">
    <w:p w14:paraId="1ABCCB1F" w14:textId="77777777" w:rsidR="009D258E" w:rsidRDefault="009D258E" w:rsidP="009D258E">
      <w:pPr>
        <w:pStyle w:val="Kommentartext"/>
      </w:pPr>
      <w:r>
        <w:rPr>
          <w:rStyle w:val="Kommentarzeichen"/>
        </w:rPr>
        <w:annotationRef/>
      </w:r>
      <w:r>
        <w:t>0.245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F5ADEF" w15:done="0"/>
  <w15:commentEx w15:paraId="6C9A0961" w15:done="0"/>
  <w15:commentEx w15:paraId="76E05F3F" w15:done="0"/>
  <w15:commentEx w15:paraId="6CF30076" w15:done="0"/>
  <w15:commentEx w15:paraId="58AF5DE5" w15:done="0"/>
  <w15:commentEx w15:paraId="6B0CEBD6" w15:done="0"/>
  <w15:commentEx w15:paraId="2E078F28" w15:done="0"/>
  <w15:commentEx w15:paraId="34FB4459" w15:done="0"/>
  <w15:commentEx w15:paraId="7811C015" w15:done="0"/>
  <w15:commentEx w15:paraId="5B76193F" w15:paraIdParent="7811C015" w15:done="0"/>
  <w15:commentEx w15:paraId="2B3AC509" w15:paraIdParent="7811C015" w15:done="0"/>
  <w15:commentEx w15:paraId="31B9215E" w15:paraIdParent="7811C015" w15:done="0"/>
  <w15:commentEx w15:paraId="193F7D70" w15:done="0"/>
  <w15:commentEx w15:paraId="005C901C" w15:done="0"/>
  <w15:commentEx w15:paraId="1ABCCB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DBBC47" w16cex:dateUtc="2025-06-16T16:59:00Z"/>
  <w16cex:commentExtensible w16cex:durableId="6FEB6AC5" w16cex:dateUtc="2025-06-16T17:08:00Z"/>
  <w16cex:commentExtensible w16cex:durableId="06B19544" w16cex:dateUtc="2025-06-16T17:07:00Z"/>
  <w16cex:commentExtensible w16cex:durableId="6C7F5E2C" w16cex:dateUtc="2025-06-16T17:03:00Z"/>
  <w16cex:commentExtensible w16cex:durableId="1809CE4D" w16cex:dateUtc="2025-06-16T18:13:00Z"/>
  <w16cex:commentExtensible w16cex:durableId="0D301289" w16cex:dateUtc="2025-06-17T11:21:00Z"/>
  <w16cex:commentExtensible w16cex:durableId="4416A2E6" w16cex:dateUtc="2025-06-16T17:58:00Z"/>
  <w16cex:commentExtensible w16cex:durableId="1B1107C6" w16cex:dateUtc="2025-06-16T18:05:00Z"/>
  <w16cex:commentExtensible w16cex:durableId="4CADC1BE" w16cex:dateUtc="2025-06-13T09:44:00Z"/>
  <w16cex:commentExtensible w16cex:durableId="60C1D75A" w16cex:dateUtc="2025-06-13T13:00:00Z"/>
  <w16cex:commentExtensible w16cex:durableId="17484639" w16cex:dateUtc="2025-06-16T18:08:00Z"/>
  <w16cex:commentExtensible w16cex:durableId="1665E6B2" w16cex:dateUtc="2025-06-17T10:38:00Z"/>
  <w16cex:commentExtensible w16cex:durableId="147EF196" w16cex:dateUtc="2025-06-17T10:43:00Z"/>
  <w16cex:commentExtensible w16cex:durableId="44975E20" w16cex:dateUtc="2025-06-17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F5ADEF" w16cid:durableId="6FDBBC47"/>
  <w16cid:commentId w16cid:paraId="6C9A0961" w16cid:durableId="6FEB6AC5"/>
  <w16cid:commentId w16cid:paraId="76E05F3F" w16cid:durableId="06B19544"/>
  <w16cid:commentId w16cid:paraId="6CF30076" w16cid:durableId="6C7F5E2C"/>
  <w16cid:commentId w16cid:paraId="58AF5DE5" w16cid:durableId="1809CE4D"/>
  <w16cid:commentId w16cid:paraId="6B0CEBD6" w16cid:durableId="0D301289"/>
  <w16cid:commentId w16cid:paraId="2E078F28" w16cid:durableId="4416A2E6"/>
  <w16cid:commentId w16cid:paraId="34FB4459" w16cid:durableId="1B1107C6"/>
  <w16cid:commentId w16cid:paraId="7811C015" w16cid:durableId="2BF559AC"/>
  <w16cid:commentId w16cid:paraId="5B76193F" w16cid:durableId="4CADC1BE"/>
  <w16cid:commentId w16cid:paraId="2B3AC509" w16cid:durableId="60C1D75A"/>
  <w16cid:commentId w16cid:paraId="31B9215E" w16cid:durableId="17484639"/>
  <w16cid:commentId w16cid:paraId="193F7D70" w16cid:durableId="1665E6B2"/>
  <w16cid:commentId w16cid:paraId="005C901C" w16cid:durableId="147EF196"/>
  <w16cid:commentId w16cid:paraId="1ABCCB1F" w16cid:durableId="44975E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C33FC" w14:textId="77777777" w:rsidR="003D6170" w:rsidRDefault="003D6170" w:rsidP="003248C0">
      <w:pPr>
        <w:spacing w:after="0" w:line="240" w:lineRule="auto"/>
      </w:pPr>
      <w:r>
        <w:separator/>
      </w:r>
    </w:p>
  </w:endnote>
  <w:endnote w:type="continuationSeparator" w:id="0">
    <w:p w14:paraId="0D0A808E" w14:textId="77777777" w:rsidR="003D6170" w:rsidRDefault="003D6170"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213F4E" w:rsidRDefault="00213F4E">
        <w:pPr>
          <w:pStyle w:val="Fuzeile"/>
          <w:jc w:val="center"/>
        </w:pPr>
        <w:r>
          <w:fldChar w:fldCharType="begin"/>
        </w:r>
        <w:r>
          <w:instrText>PAGE   \* MERGEFORMAT</w:instrText>
        </w:r>
        <w:r>
          <w:fldChar w:fldCharType="separate"/>
        </w:r>
        <w:r>
          <w:t>2</w:t>
        </w:r>
        <w:r>
          <w:fldChar w:fldCharType="end"/>
        </w:r>
      </w:p>
    </w:sdtContent>
  </w:sdt>
  <w:p w14:paraId="2E0692E5" w14:textId="77777777" w:rsidR="00213F4E" w:rsidRDefault="00213F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46FC8" w14:textId="77777777" w:rsidR="003D6170" w:rsidRDefault="003D6170" w:rsidP="003248C0">
      <w:pPr>
        <w:spacing w:after="0" w:line="240" w:lineRule="auto"/>
      </w:pPr>
      <w:r>
        <w:separator/>
      </w:r>
    </w:p>
  </w:footnote>
  <w:footnote w:type="continuationSeparator" w:id="0">
    <w:p w14:paraId="0F237346" w14:textId="77777777" w:rsidR="003D6170" w:rsidRDefault="003D6170"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213F4E" w:rsidRPr="003248C0" w:rsidRDefault="00213F4E" w:rsidP="00576CBC">
    <w:pPr>
      <w:pStyle w:val="Kopfzeile"/>
      <w:jc w:val="center"/>
      <w:rPr>
        <w:lang w:val="en-US"/>
      </w:rPr>
    </w:pPr>
    <w:r>
      <w:rPr>
        <w:lang w:val="en-US"/>
      </w:rPr>
      <w:t>Vocal Emotion Perception – Singers vs. Instrumentalists</w:t>
    </w:r>
  </w:p>
  <w:p w14:paraId="07CF7522" w14:textId="77777777" w:rsidR="00213F4E" w:rsidRPr="003248C0" w:rsidRDefault="00213F4E">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213F4E" w:rsidRDefault="00213F4E"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213F4E" w:rsidRPr="003248C0" w:rsidRDefault="00213F4E"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8579712">
    <w:abstractNumId w:val="1"/>
  </w:num>
  <w:num w:numId="2" w16cid:durableId="5792295">
    <w:abstractNumId w:val="17"/>
  </w:num>
  <w:num w:numId="3" w16cid:durableId="1814563632">
    <w:abstractNumId w:val="15"/>
  </w:num>
  <w:num w:numId="4" w16cid:durableId="893589092">
    <w:abstractNumId w:val="10"/>
  </w:num>
  <w:num w:numId="5" w16cid:durableId="73019398">
    <w:abstractNumId w:val="4"/>
  </w:num>
  <w:num w:numId="6" w16cid:durableId="695426382">
    <w:abstractNumId w:val="0"/>
  </w:num>
  <w:num w:numId="7" w16cid:durableId="934509478">
    <w:abstractNumId w:val="21"/>
  </w:num>
  <w:num w:numId="8" w16cid:durableId="1916668827">
    <w:abstractNumId w:val="9"/>
  </w:num>
  <w:num w:numId="9" w16cid:durableId="1027102891">
    <w:abstractNumId w:val="16"/>
  </w:num>
  <w:num w:numId="10" w16cid:durableId="36785916">
    <w:abstractNumId w:val="12"/>
  </w:num>
  <w:num w:numId="11" w16cid:durableId="157230343">
    <w:abstractNumId w:val="2"/>
  </w:num>
  <w:num w:numId="12" w16cid:durableId="835654884">
    <w:abstractNumId w:val="19"/>
  </w:num>
  <w:num w:numId="13" w16cid:durableId="1994791168">
    <w:abstractNumId w:val="3"/>
  </w:num>
  <w:num w:numId="14" w16cid:durableId="831142870">
    <w:abstractNumId w:val="23"/>
  </w:num>
  <w:num w:numId="15" w16cid:durableId="1875651049">
    <w:abstractNumId w:val="26"/>
  </w:num>
  <w:num w:numId="16" w16cid:durableId="395276399">
    <w:abstractNumId w:val="25"/>
  </w:num>
  <w:num w:numId="17" w16cid:durableId="528639916">
    <w:abstractNumId w:val="13"/>
  </w:num>
  <w:num w:numId="18" w16cid:durableId="1207374305">
    <w:abstractNumId w:val="14"/>
  </w:num>
  <w:num w:numId="19" w16cid:durableId="411509059">
    <w:abstractNumId w:val="22"/>
  </w:num>
  <w:num w:numId="20" w16cid:durableId="1433554243">
    <w:abstractNumId w:val="8"/>
  </w:num>
  <w:num w:numId="21" w16cid:durableId="1770077308">
    <w:abstractNumId w:val="7"/>
  </w:num>
  <w:num w:numId="22" w16cid:durableId="878585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98741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4803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50889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590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60776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33918596">
    <w:abstractNumId w:val="24"/>
  </w:num>
  <w:num w:numId="29" w16cid:durableId="864706554">
    <w:abstractNumId w:val="18"/>
  </w:num>
  <w:num w:numId="30" w16cid:durableId="632564787">
    <w:abstractNumId w:val="20"/>
  </w:num>
  <w:num w:numId="31" w16cid:durableId="459081064">
    <w:abstractNumId w:val="11"/>
  </w:num>
  <w:num w:numId="32" w16cid:durableId="533688858">
    <w:abstractNumId w:val="6"/>
  </w:num>
  <w:num w:numId="33" w16cid:durableId="11913809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ssica Dethloff">
    <w15:presenceInfo w15:providerId="Windows Live" w15:userId="d811e694b394c1ae"/>
  </w15:person>
  <w15:person w15:author="Christine Nussbaum">
    <w15:presenceInfo w15:providerId="None" w15:userId="Christine Nussbaum"/>
  </w15:person>
  <w15:person w15:author="Stefan Schweinberger">
    <w15:presenceInfo w15:providerId="None" w15:userId="Stefan Schweinberger"/>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2402C"/>
    <w:rsid w:val="000300E4"/>
    <w:rsid w:val="000314E0"/>
    <w:rsid w:val="00034CA9"/>
    <w:rsid w:val="00035716"/>
    <w:rsid w:val="00037AAA"/>
    <w:rsid w:val="0004103C"/>
    <w:rsid w:val="000458DA"/>
    <w:rsid w:val="000475F5"/>
    <w:rsid w:val="000478F5"/>
    <w:rsid w:val="00047E5B"/>
    <w:rsid w:val="000504CD"/>
    <w:rsid w:val="00050D5A"/>
    <w:rsid w:val="00051D17"/>
    <w:rsid w:val="000532D2"/>
    <w:rsid w:val="0005479C"/>
    <w:rsid w:val="00054DD6"/>
    <w:rsid w:val="00055A49"/>
    <w:rsid w:val="0006349B"/>
    <w:rsid w:val="000639A2"/>
    <w:rsid w:val="000759D5"/>
    <w:rsid w:val="00080560"/>
    <w:rsid w:val="0008080B"/>
    <w:rsid w:val="0008166B"/>
    <w:rsid w:val="00084FCE"/>
    <w:rsid w:val="00085BC2"/>
    <w:rsid w:val="00092969"/>
    <w:rsid w:val="000A2FEC"/>
    <w:rsid w:val="000A3C46"/>
    <w:rsid w:val="000A403F"/>
    <w:rsid w:val="000A5A16"/>
    <w:rsid w:val="000A7A6D"/>
    <w:rsid w:val="000B0849"/>
    <w:rsid w:val="000B7E9B"/>
    <w:rsid w:val="000C0F97"/>
    <w:rsid w:val="000D227A"/>
    <w:rsid w:val="000E3EF5"/>
    <w:rsid w:val="000E7DE9"/>
    <w:rsid w:val="000F59CA"/>
    <w:rsid w:val="000F6662"/>
    <w:rsid w:val="000F66F0"/>
    <w:rsid w:val="00103873"/>
    <w:rsid w:val="00107C7A"/>
    <w:rsid w:val="00113F27"/>
    <w:rsid w:val="00116E5E"/>
    <w:rsid w:val="001208F3"/>
    <w:rsid w:val="00131131"/>
    <w:rsid w:val="00154D92"/>
    <w:rsid w:val="00174A83"/>
    <w:rsid w:val="00175C49"/>
    <w:rsid w:val="00185F9C"/>
    <w:rsid w:val="00185FBD"/>
    <w:rsid w:val="001867C9"/>
    <w:rsid w:val="00187F9A"/>
    <w:rsid w:val="00191AD4"/>
    <w:rsid w:val="00192E0D"/>
    <w:rsid w:val="00195E7E"/>
    <w:rsid w:val="001A00CF"/>
    <w:rsid w:val="001A28A1"/>
    <w:rsid w:val="001A52C7"/>
    <w:rsid w:val="001A71C5"/>
    <w:rsid w:val="001A7262"/>
    <w:rsid w:val="001A7C9A"/>
    <w:rsid w:val="001B048C"/>
    <w:rsid w:val="001B28AF"/>
    <w:rsid w:val="001B35E1"/>
    <w:rsid w:val="001C1822"/>
    <w:rsid w:val="001C38B4"/>
    <w:rsid w:val="001C6EA3"/>
    <w:rsid w:val="001C77F8"/>
    <w:rsid w:val="001D12FB"/>
    <w:rsid w:val="001D2996"/>
    <w:rsid w:val="001D78D0"/>
    <w:rsid w:val="001D7A38"/>
    <w:rsid w:val="001E135D"/>
    <w:rsid w:val="001E5E17"/>
    <w:rsid w:val="001F5A34"/>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6304E"/>
    <w:rsid w:val="00271744"/>
    <w:rsid w:val="00271D7C"/>
    <w:rsid w:val="00274F88"/>
    <w:rsid w:val="002765C5"/>
    <w:rsid w:val="00280BCB"/>
    <w:rsid w:val="00283238"/>
    <w:rsid w:val="0028780F"/>
    <w:rsid w:val="002878DE"/>
    <w:rsid w:val="00294516"/>
    <w:rsid w:val="00296057"/>
    <w:rsid w:val="002963DB"/>
    <w:rsid w:val="002A3565"/>
    <w:rsid w:val="002A6BFC"/>
    <w:rsid w:val="002A78F6"/>
    <w:rsid w:val="002A7A40"/>
    <w:rsid w:val="002B035F"/>
    <w:rsid w:val="002B546A"/>
    <w:rsid w:val="002B58E2"/>
    <w:rsid w:val="002B7E39"/>
    <w:rsid w:val="002C1832"/>
    <w:rsid w:val="002C7B59"/>
    <w:rsid w:val="002D0BDC"/>
    <w:rsid w:val="002D287B"/>
    <w:rsid w:val="002E0186"/>
    <w:rsid w:val="002E6A20"/>
    <w:rsid w:val="002F67D7"/>
    <w:rsid w:val="002F6B62"/>
    <w:rsid w:val="00300AA7"/>
    <w:rsid w:val="00304AAC"/>
    <w:rsid w:val="00307001"/>
    <w:rsid w:val="00310C23"/>
    <w:rsid w:val="00311EE4"/>
    <w:rsid w:val="00313CDC"/>
    <w:rsid w:val="00314978"/>
    <w:rsid w:val="00314FA2"/>
    <w:rsid w:val="00320288"/>
    <w:rsid w:val="00321080"/>
    <w:rsid w:val="003233F7"/>
    <w:rsid w:val="003248C0"/>
    <w:rsid w:val="003357BA"/>
    <w:rsid w:val="0034561D"/>
    <w:rsid w:val="00352FE2"/>
    <w:rsid w:val="00365442"/>
    <w:rsid w:val="00371A45"/>
    <w:rsid w:val="00372F20"/>
    <w:rsid w:val="003817B4"/>
    <w:rsid w:val="0038469A"/>
    <w:rsid w:val="00386032"/>
    <w:rsid w:val="00395044"/>
    <w:rsid w:val="003A5B4B"/>
    <w:rsid w:val="003B60B5"/>
    <w:rsid w:val="003C0E94"/>
    <w:rsid w:val="003C349C"/>
    <w:rsid w:val="003D0C93"/>
    <w:rsid w:val="003D3E7B"/>
    <w:rsid w:val="003D5387"/>
    <w:rsid w:val="003D6170"/>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567A8"/>
    <w:rsid w:val="00462CFE"/>
    <w:rsid w:val="00464517"/>
    <w:rsid w:val="0046637E"/>
    <w:rsid w:val="00470BD4"/>
    <w:rsid w:val="0047591B"/>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480B"/>
    <w:rsid w:val="004D53D8"/>
    <w:rsid w:val="004D5B06"/>
    <w:rsid w:val="004E1C1D"/>
    <w:rsid w:val="004E2C07"/>
    <w:rsid w:val="004E31A8"/>
    <w:rsid w:val="004F3ACD"/>
    <w:rsid w:val="004F5C76"/>
    <w:rsid w:val="00501FDE"/>
    <w:rsid w:val="00507DFD"/>
    <w:rsid w:val="00510B5B"/>
    <w:rsid w:val="00510D22"/>
    <w:rsid w:val="00511BEC"/>
    <w:rsid w:val="00512C53"/>
    <w:rsid w:val="00516C50"/>
    <w:rsid w:val="0054066C"/>
    <w:rsid w:val="00540B70"/>
    <w:rsid w:val="00541569"/>
    <w:rsid w:val="00544180"/>
    <w:rsid w:val="0054425F"/>
    <w:rsid w:val="00546C2C"/>
    <w:rsid w:val="00551974"/>
    <w:rsid w:val="00552EE1"/>
    <w:rsid w:val="005564CF"/>
    <w:rsid w:val="00560551"/>
    <w:rsid w:val="00562384"/>
    <w:rsid w:val="005624AD"/>
    <w:rsid w:val="00565D5C"/>
    <w:rsid w:val="00565D68"/>
    <w:rsid w:val="0056752E"/>
    <w:rsid w:val="00570224"/>
    <w:rsid w:val="00570807"/>
    <w:rsid w:val="00573A18"/>
    <w:rsid w:val="00576CBC"/>
    <w:rsid w:val="005772ED"/>
    <w:rsid w:val="00583DA7"/>
    <w:rsid w:val="00586D32"/>
    <w:rsid w:val="00586E04"/>
    <w:rsid w:val="00596867"/>
    <w:rsid w:val="005A0105"/>
    <w:rsid w:val="005A3FD1"/>
    <w:rsid w:val="005A730E"/>
    <w:rsid w:val="005C2845"/>
    <w:rsid w:val="005C36C2"/>
    <w:rsid w:val="005D275B"/>
    <w:rsid w:val="005D3A49"/>
    <w:rsid w:val="005E2496"/>
    <w:rsid w:val="005E349A"/>
    <w:rsid w:val="005E3C4B"/>
    <w:rsid w:val="005E7F74"/>
    <w:rsid w:val="005E7FF6"/>
    <w:rsid w:val="005F06C1"/>
    <w:rsid w:val="005F2477"/>
    <w:rsid w:val="005F2B9C"/>
    <w:rsid w:val="005F71BD"/>
    <w:rsid w:val="00612493"/>
    <w:rsid w:val="006161F8"/>
    <w:rsid w:val="0062107D"/>
    <w:rsid w:val="00623954"/>
    <w:rsid w:val="00630530"/>
    <w:rsid w:val="006318BC"/>
    <w:rsid w:val="00634B52"/>
    <w:rsid w:val="00635E08"/>
    <w:rsid w:val="0064552C"/>
    <w:rsid w:val="0065040D"/>
    <w:rsid w:val="00654D96"/>
    <w:rsid w:val="00655404"/>
    <w:rsid w:val="006635FF"/>
    <w:rsid w:val="0066768B"/>
    <w:rsid w:val="0067045A"/>
    <w:rsid w:val="006714E9"/>
    <w:rsid w:val="00672558"/>
    <w:rsid w:val="0067277A"/>
    <w:rsid w:val="0067663C"/>
    <w:rsid w:val="00682275"/>
    <w:rsid w:val="00693787"/>
    <w:rsid w:val="00694DAD"/>
    <w:rsid w:val="006A28E4"/>
    <w:rsid w:val="006A4878"/>
    <w:rsid w:val="006B04EA"/>
    <w:rsid w:val="006B0670"/>
    <w:rsid w:val="006C057F"/>
    <w:rsid w:val="006C0646"/>
    <w:rsid w:val="006C24C4"/>
    <w:rsid w:val="006D5E65"/>
    <w:rsid w:val="006D7CD5"/>
    <w:rsid w:val="006E04EE"/>
    <w:rsid w:val="006E1F2C"/>
    <w:rsid w:val="006E5592"/>
    <w:rsid w:val="006E73AE"/>
    <w:rsid w:val="006F443A"/>
    <w:rsid w:val="007025D4"/>
    <w:rsid w:val="00704A03"/>
    <w:rsid w:val="00707AD7"/>
    <w:rsid w:val="00711333"/>
    <w:rsid w:val="0071194B"/>
    <w:rsid w:val="00711C65"/>
    <w:rsid w:val="0071278A"/>
    <w:rsid w:val="00712BE6"/>
    <w:rsid w:val="007131F9"/>
    <w:rsid w:val="00713DC0"/>
    <w:rsid w:val="007167F1"/>
    <w:rsid w:val="00720685"/>
    <w:rsid w:val="00720FB5"/>
    <w:rsid w:val="0072385E"/>
    <w:rsid w:val="007238A3"/>
    <w:rsid w:val="00725A0A"/>
    <w:rsid w:val="0073052F"/>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42E7"/>
    <w:rsid w:val="007E78C8"/>
    <w:rsid w:val="007F4F7C"/>
    <w:rsid w:val="007F728E"/>
    <w:rsid w:val="008013AD"/>
    <w:rsid w:val="008029DA"/>
    <w:rsid w:val="008156EF"/>
    <w:rsid w:val="008173C5"/>
    <w:rsid w:val="00823796"/>
    <w:rsid w:val="00825252"/>
    <w:rsid w:val="008370D6"/>
    <w:rsid w:val="008403B2"/>
    <w:rsid w:val="0084087B"/>
    <w:rsid w:val="008467DE"/>
    <w:rsid w:val="00847C16"/>
    <w:rsid w:val="00850059"/>
    <w:rsid w:val="008509B5"/>
    <w:rsid w:val="00860D27"/>
    <w:rsid w:val="00863B35"/>
    <w:rsid w:val="00867426"/>
    <w:rsid w:val="008728CB"/>
    <w:rsid w:val="00873573"/>
    <w:rsid w:val="008802ED"/>
    <w:rsid w:val="008818B7"/>
    <w:rsid w:val="00885092"/>
    <w:rsid w:val="00886C4C"/>
    <w:rsid w:val="00891537"/>
    <w:rsid w:val="008927F9"/>
    <w:rsid w:val="008A066A"/>
    <w:rsid w:val="008A4009"/>
    <w:rsid w:val="008B032D"/>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348DB"/>
    <w:rsid w:val="00943016"/>
    <w:rsid w:val="0094734D"/>
    <w:rsid w:val="00947754"/>
    <w:rsid w:val="00950B58"/>
    <w:rsid w:val="00952DD6"/>
    <w:rsid w:val="009532EF"/>
    <w:rsid w:val="00956620"/>
    <w:rsid w:val="00964350"/>
    <w:rsid w:val="00965D81"/>
    <w:rsid w:val="009674CE"/>
    <w:rsid w:val="00967C23"/>
    <w:rsid w:val="0097416C"/>
    <w:rsid w:val="00976EB4"/>
    <w:rsid w:val="00982951"/>
    <w:rsid w:val="00984D46"/>
    <w:rsid w:val="0099429A"/>
    <w:rsid w:val="00995C46"/>
    <w:rsid w:val="00996A56"/>
    <w:rsid w:val="00996D3D"/>
    <w:rsid w:val="009A1CD9"/>
    <w:rsid w:val="009B237A"/>
    <w:rsid w:val="009B2C7C"/>
    <w:rsid w:val="009B3773"/>
    <w:rsid w:val="009C2193"/>
    <w:rsid w:val="009C544A"/>
    <w:rsid w:val="009C5B4A"/>
    <w:rsid w:val="009D258E"/>
    <w:rsid w:val="009D6F4E"/>
    <w:rsid w:val="009D73E2"/>
    <w:rsid w:val="009D7FFA"/>
    <w:rsid w:val="009E1C93"/>
    <w:rsid w:val="009E2E52"/>
    <w:rsid w:val="009E6341"/>
    <w:rsid w:val="00A04B05"/>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4D39"/>
    <w:rsid w:val="00A761C9"/>
    <w:rsid w:val="00A821FC"/>
    <w:rsid w:val="00AA062A"/>
    <w:rsid w:val="00AA1DF7"/>
    <w:rsid w:val="00AA1EBE"/>
    <w:rsid w:val="00AB32A2"/>
    <w:rsid w:val="00AB64A4"/>
    <w:rsid w:val="00AC4021"/>
    <w:rsid w:val="00AC7377"/>
    <w:rsid w:val="00AC7982"/>
    <w:rsid w:val="00AC7D1F"/>
    <w:rsid w:val="00AD2347"/>
    <w:rsid w:val="00AD3D12"/>
    <w:rsid w:val="00AE3611"/>
    <w:rsid w:val="00AE63C1"/>
    <w:rsid w:val="00AF5F15"/>
    <w:rsid w:val="00B1175A"/>
    <w:rsid w:val="00B145A6"/>
    <w:rsid w:val="00B202E5"/>
    <w:rsid w:val="00B227C6"/>
    <w:rsid w:val="00B22918"/>
    <w:rsid w:val="00B25641"/>
    <w:rsid w:val="00B274F3"/>
    <w:rsid w:val="00B27630"/>
    <w:rsid w:val="00B325C6"/>
    <w:rsid w:val="00B32808"/>
    <w:rsid w:val="00B33F1A"/>
    <w:rsid w:val="00B347A0"/>
    <w:rsid w:val="00B35133"/>
    <w:rsid w:val="00B40B99"/>
    <w:rsid w:val="00B5175D"/>
    <w:rsid w:val="00B60758"/>
    <w:rsid w:val="00B613D5"/>
    <w:rsid w:val="00B62A05"/>
    <w:rsid w:val="00B6343F"/>
    <w:rsid w:val="00B65D00"/>
    <w:rsid w:val="00B67784"/>
    <w:rsid w:val="00B71A05"/>
    <w:rsid w:val="00B77CDC"/>
    <w:rsid w:val="00B8197F"/>
    <w:rsid w:val="00B857D2"/>
    <w:rsid w:val="00B912B0"/>
    <w:rsid w:val="00B9407D"/>
    <w:rsid w:val="00B952AF"/>
    <w:rsid w:val="00BA1C31"/>
    <w:rsid w:val="00BA3F76"/>
    <w:rsid w:val="00BB1706"/>
    <w:rsid w:val="00BB26FB"/>
    <w:rsid w:val="00BB53C7"/>
    <w:rsid w:val="00BC1317"/>
    <w:rsid w:val="00BC5426"/>
    <w:rsid w:val="00BC59E9"/>
    <w:rsid w:val="00BC6348"/>
    <w:rsid w:val="00BD049A"/>
    <w:rsid w:val="00BD3B86"/>
    <w:rsid w:val="00BD760B"/>
    <w:rsid w:val="00BE63B7"/>
    <w:rsid w:val="00BF4D79"/>
    <w:rsid w:val="00C07DE7"/>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600CE"/>
    <w:rsid w:val="00C617CB"/>
    <w:rsid w:val="00C72DA6"/>
    <w:rsid w:val="00C77CEF"/>
    <w:rsid w:val="00C878FF"/>
    <w:rsid w:val="00C902CB"/>
    <w:rsid w:val="00CB2B09"/>
    <w:rsid w:val="00CB6359"/>
    <w:rsid w:val="00CB65B4"/>
    <w:rsid w:val="00CC04CC"/>
    <w:rsid w:val="00CC258C"/>
    <w:rsid w:val="00CC3E53"/>
    <w:rsid w:val="00CC60A1"/>
    <w:rsid w:val="00CD057B"/>
    <w:rsid w:val="00CE645F"/>
    <w:rsid w:val="00CE7250"/>
    <w:rsid w:val="00CF432E"/>
    <w:rsid w:val="00CF5672"/>
    <w:rsid w:val="00D02F2A"/>
    <w:rsid w:val="00D059DF"/>
    <w:rsid w:val="00D1166C"/>
    <w:rsid w:val="00D12216"/>
    <w:rsid w:val="00D20553"/>
    <w:rsid w:val="00D25301"/>
    <w:rsid w:val="00D33CB9"/>
    <w:rsid w:val="00D3430E"/>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519C"/>
    <w:rsid w:val="00DB47FD"/>
    <w:rsid w:val="00DB4B9C"/>
    <w:rsid w:val="00DC0497"/>
    <w:rsid w:val="00DC1D73"/>
    <w:rsid w:val="00DC7723"/>
    <w:rsid w:val="00DC7F1C"/>
    <w:rsid w:val="00DD41E3"/>
    <w:rsid w:val="00DD4EE8"/>
    <w:rsid w:val="00DE1D1D"/>
    <w:rsid w:val="00DE6E40"/>
    <w:rsid w:val="00DE7FF7"/>
    <w:rsid w:val="00DF08F3"/>
    <w:rsid w:val="00E0044F"/>
    <w:rsid w:val="00E0112A"/>
    <w:rsid w:val="00E12F00"/>
    <w:rsid w:val="00E13AEC"/>
    <w:rsid w:val="00E158C4"/>
    <w:rsid w:val="00E1705A"/>
    <w:rsid w:val="00E255EF"/>
    <w:rsid w:val="00E25C42"/>
    <w:rsid w:val="00E26444"/>
    <w:rsid w:val="00E2647A"/>
    <w:rsid w:val="00E40A0A"/>
    <w:rsid w:val="00E461A4"/>
    <w:rsid w:val="00E56AD4"/>
    <w:rsid w:val="00E60C87"/>
    <w:rsid w:val="00E61558"/>
    <w:rsid w:val="00E6477A"/>
    <w:rsid w:val="00E663EB"/>
    <w:rsid w:val="00E66B32"/>
    <w:rsid w:val="00E80810"/>
    <w:rsid w:val="00E808E5"/>
    <w:rsid w:val="00E8116B"/>
    <w:rsid w:val="00E836EC"/>
    <w:rsid w:val="00E86B7E"/>
    <w:rsid w:val="00E97BDF"/>
    <w:rsid w:val="00EA2721"/>
    <w:rsid w:val="00EB262D"/>
    <w:rsid w:val="00EB2688"/>
    <w:rsid w:val="00EB26BD"/>
    <w:rsid w:val="00EB7F9C"/>
    <w:rsid w:val="00EC7FCC"/>
    <w:rsid w:val="00ED0479"/>
    <w:rsid w:val="00ED218F"/>
    <w:rsid w:val="00ED74E0"/>
    <w:rsid w:val="00ED783C"/>
    <w:rsid w:val="00ED7A6F"/>
    <w:rsid w:val="00EE0070"/>
    <w:rsid w:val="00EE115E"/>
    <w:rsid w:val="00EE5A35"/>
    <w:rsid w:val="00EF1527"/>
    <w:rsid w:val="00F009E6"/>
    <w:rsid w:val="00F011C9"/>
    <w:rsid w:val="00F02DDF"/>
    <w:rsid w:val="00F06EC7"/>
    <w:rsid w:val="00F138D5"/>
    <w:rsid w:val="00F22B25"/>
    <w:rsid w:val="00F23B93"/>
    <w:rsid w:val="00F23D51"/>
    <w:rsid w:val="00F24988"/>
    <w:rsid w:val="00F258E7"/>
    <w:rsid w:val="00F31F2B"/>
    <w:rsid w:val="00F42A24"/>
    <w:rsid w:val="00F50FE5"/>
    <w:rsid w:val="00F5103D"/>
    <w:rsid w:val="00F51385"/>
    <w:rsid w:val="00F51683"/>
    <w:rsid w:val="00F53857"/>
    <w:rsid w:val="00F54F3E"/>
    <w:rsid w:val="00F57A1C"/>
    <w:rsid w:val="00F632EA"/>
    <w:rsid w:val="00F67666"/>
    <w:rsid w:val="00F7695A"/>
    <w:rsid w:val="00F76EA8"/>
    <w:rsid w:val="00F80A2A"/>
    <w:rsid w:val="00F812AC"/>
    <w:rsid w:val="00F828A7"/>
    <w:rsid w:val="00F94BA4"/>
    <w:rsid w:val="00F95B95"/>
    <w:rsid w:val="00FA18D9"/>
    <w:rsid w:val="00FA5FE8"/>
    <w:rsid w:val="00FA6A46"/>
    <w:rsid w:val="00FB69CC"/>
    <w:rsid w:val="00FB7ACA"/>
    <w:rsid w:val="00FC3507"/>
    <w:rsid w:val="00FC3E5F"/>
    <w:rsid w:val="00FD0D41"/>
    <w:rsid w:val="00FD31C0"/>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 w:type="character" w:styleId="BesuchterLink">
    <w:name w:val="FollowedHyperlink"/>
    <w:basedOn w:val="Absatz-Standardschriftart"/>
    <w:uiPriority w:val="99"/>
    <w:semiHidden/>
    <w:unhideWhenUsed/>
    <w:rsid w:val="000504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76C8B"/>
    <w:rsid w:val="001876AC"/>
    <w:rsid w:val="001C38B4"/>
    <w:rsid w:val="00236A58"/>
    <w:rsid w:val="00237C76"/>
    <w:rsid w:val="00247119"/>
    <w:rsid w:val="0026776B"/>
    <w:rsid w:val="002D0140"/>
    <w:rsid w:val="002F67D7"/>
    <w:rsid w:val="002F7DF3"/>
    <w:rsid w:val="003019D9"/>
    <w:rsid w:val="00332681"/>
    <w:rsid w:val="003360CD"/>
    <w:rsid w:val="00336FE8"/>
    <w:rsid w:val="00357714"/>
    <w:rsid w:val="003625B8"/>
    <w:rsid w:val="00395068"/>
    <w:rsid w:val="003A43D9"/>
    <w:rsid w:val="003E682A"/>
    <w:rsid w:val="003F0998"/>
    <w:rsid w:val="0040244E"/>
    <w:rsid w:val="0041171D"/>
    <w:rsid w:val="00441F45"/>
    <w:rsid w:val="004A5FC3"/>
    <w:rsid w:val="004B2FDD"/>
    <w:rsid w:val="004C2841"/>
    <w:rsid w:val="00510B5B"/>
    <w:rsid w:val="00510D22"/>
    <w:rsid w:val="00511BEC"/>
    <w:rsid w:val="00517552"/>
    <w:rsid w:val="00524842"/>
    <w:rsid w:val="00532424"/>
    <w:rsid w:val="005344C1"/>
    <w:rsid w:val="005374C5"/>
    <w:rsid w:val="0055440C"/>
    <w:rsid w:val="005A7F3F"/>
    <w:rsid w:val="005E2496"/>
    <w:rsid w:val="0061346B"/>
    <w:rsid w:val="006232D0"/>
    <w:rsid w:val="00655404"/>
    <w:rsid w:val="0065618C"/>
    <w:rsid w:val="00661736"/>
    <w:rsid w:val="00662114"/>
    <w:rsid w:val="00693E92"/>
    <w:rsid w:val="006A28E4"/>
    <w:rsid w:val="006C52C4"/>
    <w:rsid w:val="006E73AE"/>
    <w:rsid w:val="00711C65"/>
    <w:rsid w:val="00777901"/>
    <w:rsid w:val="00785C58"/>
    <w:rsid w:val="007B4193"/>
    <w:rsid w:val="007B4EFA"/>
    <w:rsid w:val="007C04E8"/>
    <w:rsid w:val="007C5013"/>
    <w:rsid w:val="007F1310"/>
    <w:rsid w:val="0080025B"/>
    <w:rsid w:val="0080210C"/>
    <w:rsid w:val="00806CB9"/>
    <w:rsid w:val="00823796"/>
    <w:rsid w:val="00832FDB"/>
    <w:rsid w:val="00856800"/>
    <w:rsid w:val="008B032D"/>
    <w:rsid w:val="008B7353"/>
    <w:rsid w:val="008E74E7"/>
    <w:rsid w:val="008F54E1"/>
    <w:rsid w:val="009140EF"/>
    <w:rsid w:val="00921828"/>
    <w:rsid w:val="00927349"/>
    <w:rsid w:val="00987515"/>
    <w:rsid w:val="009E1984"/>
    <w:rsid w:val="00A017F8"/>
    <w:rsid w:val="00A11755"/>
    <w:rsid w:val="00A568F7"/>
    <w:rsid w:val="00A66363"/>
    <w:rsid w:val="00A952B3"/>
    <w:rsid w:val="00AB7B83"/>
    <w:rsid w:val="00AC247E"/>
    <w:rsid w:val="00AD5F03"/>
    <w:rsid w:val="00B045E5"/>
    <w:rsid w:val="00B14856"/>
    <w:rsid w:val="00B30D2F"/>
    <w:rsid w:val="00BB3B79"/>
    <w:rsid w:val="00BC0075"/>
    <w:rsid w:val="00BD133B"/>
    <w:rsid w:val="00BF14E1"/>
    <w:rsid w:val="00C356B0"/>
    <w:rsid w:val="00C6007C"/>
    <w:rsid w:val="00C74BD3"/>
    <w:rsid w:val="00C94EF2"/>
    <w:rsid w:val="00CC63F1"/>
    <w:rsid w:val="00CD057B"/>
    <w:rsid w:val="00CD1D8F"/>
    <w:rsid w:val="00CD5905"/>
    <w:rsid w:val="00CD65A4"/>
    <w:rsid w:val="00CE2346"/>
    <w:rsid w:val="00CE51E8"/>
    <w:rsid w:val="00D1461B"/>
    <w:rsid w:val="00D1545C"/>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22B25"/>
    <w:rsid w:val="00F30C45"/>
    <w:rsid w:val="00F3436A"/>
    <w:rsid w:val="00F34469"/>
    <w:rsid w:val="00F40376"/>
    <w:rsid w:val="00F92514"/>
    <w:rsid w:val="00FC6B8B"/>
    <w:rsid w:val="00FC7D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80025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34610-9239-4279-8C9F-E895E627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139258</Words>
  <Characters>793775</Characters>
  <Application>Microsoft Office Word</Application>
  <DocSecurity>0</DocSecurity>
  <Lines>6614</Lines>
  <Paragraphs>1862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4</cp:revision>
  <dcterms:created xsi:type="dcterms:W3CDTF">2025-06-17T11:24:00Z</dcterms:created>
  <dcterms:modified xsi:type="dcterms:W3CDTF">2025-06-17T14:09:00Z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6">
    <vt:lpwstr>True</vt:lpwstr>
  </property>
  <property fmtid="{D5CDD505-2E9C-101B-9397-08002B2CF9AE}" pid="5" name="CitaviDocumentProperty_1">
    <vt:lpwstr>6.17.0.0</vt:lpwstr>
  </property>
  <property fmtid="{D5CDD505-2E9C-101B-9397-08002B2CF9AE}" pid="6" name="CitaviDocumentProperty_8">
    <vt:lpwstr>CloudProjectKey=xud3xgg861m0hk8a0a24t2ak7mdcek4vkbkbm2dq163; ProjectName=LibraryCNussbaum</vt:lpwstr>
  </property>
</Properties>
</file>